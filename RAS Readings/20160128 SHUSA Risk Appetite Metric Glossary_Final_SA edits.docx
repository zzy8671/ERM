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288" w:rsidRPr="00157994" w:rsidRDefault="00E74288" w:rsidP="00E74288">
      <w:pPr>
        <w:ind w:left="-108"/>
        <w:jc w:val="center"/>
        <w:rPr>
          <w:rFonts w:ascii="Cambria" w:hAnsi="Cambria"/>
          <w:b/>
          <w:color w:val="FF0000"/>
          <w:sz w:val="56"/>
          <w:szCs w:val="56"/>
        </w:rPr>
      </w:pPr>
      <w:r w:rsidRPr="00157994">
        <w:rPr>
          <w:rFonts w:ascii="Cambria" w:hAnsi="Cambria"/>
          <w:b/>
          <w:color w:val="FF0000"/>
          <w:sz w:val="56"/>
          <w:szCs w:val="56"/>
        </w:rPr>
        <w:t>Santander Holdings USA</w:t>
      </w:r>
      <w:r>
        <w:rPr>
          <w:rFonts w:ascii="Cambria" w:hAnsi="Cambria"/>
          <w:b/>
          <w:color w:val="FF0000"/>
          <w:sz w:val="56"/>
          <w:szCs w:val="56"/>
        </w:rPr>
        <w:t>, Inc.</w:t>
      </w:r>
    </w:p>
    <w:p w:rsidR="00E74288" w:rsidRDefault="00E74288" w:rsidP="00E74288">
      <w:pPr>
        <w:ind w:left="-108"/>
        <w:jc w:val="center"/>
        <w:rPr>
          <w:color w:val="FF0000"/>
          <w:sz w:val="56"/>
          <w:szCs w:val="56"/>
        </w:rPr>
      </w:pPr>
    </w:p>
    <w:p w:rsidR="00E74288" w:rsidRDefault="00E74288" w:rsidP="00E74288">
      <w:pPr>
        <w:ind w:left="-108"/>
        <w:jc w:val="center"/>
        <w:rPr>
          <w:color w:val="FF0000"/>
          <w:sz w:val="56"/>
          <w:szCs w:val="56"/>
        </w:rPr>
      </w:pPr>
    </w:p>
    <w:p w:rsidR="00E74288" w:rsidRPr="00BD5A3E" w:rsidRDefault="00E74288" w:rsidP="00E74288">
      <w:pPr>
        <w:ind w:left="-108"/>
        <w:jc w:val="center"/>
        <w:rPr>
          <w:color w:val="FF0000"/>
          <w:sz w:val="56"/>
          <w:szCs w:val="56"/>
        </w:rPr>
      </w:pPr>
    </w:p>
    <w:p w:rsidR="00E74288" w:rsidRPr="00BD5A3E" w:rsidRDefault="00E74288" w:rsidP="00E74288">
      <w:pPr>
        <w:ind w:left="-108"/>
        <w:jc w:val="center"/>
        <w:rPr>
          <w:color w:val="FF0000"/>
          <w:sz w:val="56"/>
          <w:szCs w:val="56"/>
        </w:rPr>
      </w:pPr>
      <w:r>
        <w:rPr>
          <w:noProof/>
          <w:color w:val="FF0000"/>
          <w:sz w:val="56"/>
          <w:szCs w:val="56"/>
        </w:rPr>
        <w:drawing>
          <wp:inline distT="0" distB="0" distL="0" distR="0" wp14:anchorId="2AE549BD" wp14:editId="394AA8CF">
            <wp:extent cx="2197100" cy="783590"/>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50322"/>
                    <a:stretch>
                      <a:fillRect/>
                    </a:stretch>
                  </pic:blipFill>
                  <pic:spPr bwMode="auto">
                    <a:xfrm>
                      <a:off x="0" y="0"/>
                      <a:ext cx="2197100" cy="783590"/>
                    </a:xfrm>
                    <a:prstGeom prst="rect">
                      <a:avLst/>
                    </a:prstGeom>
                    <a:noFill/>
                    <a:ln>
                      <a:noFill/>
                    </a:ln>
                  </pic:spPr>
                </pic:pic>
              </a:graphicData>
            </a:graphic>
          </wp:inline>
        </w:drawing>
      </w:r>
    </w:p>
    <w:p w:rsidR="00E74288" w:rsidRDefault="00E74288" w:rsidP="00E74288">
      <w:pPr>
        <w:ind w:left="-108"/>
        <w:jc w:val="center"/>
        <w:rPr>
          <w:color w:val="FF0000"/>
          <w:sz w:val="56"/>
          <w:szCs w:val="56"/>
        </w:rPr>
      </w:pPr>
    </w:p>
    <w:p w:rsidR="00E74288" w:rsidRDefault="00E74288" w:rsidP="00E74288">
      <w:pPr>
        <w:ind w:left="-108"/>
        <w:jc w:val="center"/>
        <w:rPr>
          <w:color w:val="FF0000"/>
          <w:sz w:val="56"/>
          <w:szCs w:val="56"/>
        </w:rPr>
      </w:pPr>
    </w:p>
    <w:p w:rsidR="00E74288" w:rsidRDefault="00E74288" w:rsidP="00E74288">
      <w:pPr>
        <w:ind w:left="-108"/>
        <w:jc w:val="center"/>
        <w:rPr>
          <w:b/>
          <w:caps/>
          <w:color w:val="FF0000"/>
          <w:sz w:val="52"/>
          <w:szCs w:val="52"/>
        </w:rPr>
      </w:pPr>
      <w:r>
        <w:rPr>
          <w:b/>
          <w:caps/>
          <w:color w:val="FF0000"/>
          <w:sz w:val="52"/>
          <w:szCs w:val="52"/>
        </w:rPr>
        <w:t>Risk Appetite metrics</w:t>
      </w:r>
    </w:p>
    <w:p w:rsidR="00E74288" w:rsidRDefault="00E74288" w:rsidP="00E74288">
      <w:pPr>
        <w:ind w:left="-108"/>
        <w:jc w:val="center"/>
        <w:rPr>
          <w:b/>
          <w:caps/>
          <w:color w:val="FF0000"/>
          <w:sz w:val="52"/>
          <w:szCs w:val="52"/>
        </w:rPr>
      </w:pPr>
      <w:r>
        <w:rPr>
          <w:b/>
          <w:caps/>
          <w:color w:val="FF0000"/>
          <w:sz w:val="52"/>
          <w:szCs w:val="52"/>
        </w:rPr>
        <w:t>glossary</w:t>
      </w:r>
    </w:p>
    <w:p w:rsidR="003A14A1" w:rsidRDefault="003A14A1"/>
    <w:p w:rsidR="00E74288" w:rsidRDefault="00E74288"/>
    <w:p w:rsidR="00E74288" w:rsidRDefault="00E74288"/>
    <w:p w:rsidR="00E74288" w:rsidRDefault="00E74288"/>
    <w:p w:rsidR="00E74288" w:rsidRDefault="00E74288"/>
    <w:p w:rsidR="00E74288" w:rsidRDefault="00E74288"/>
    <w:p w:rsidR="00E74288" w:rsidRDefault="00E74288"/>
    <w:p w:rsidR="00E74288" w:rsidRPr="00DE14CE" w:rsidRDefault="00E74288" w:rsidP="00E74288">
      <w:pPr>
        <w:pBdr>
          <w:bottom w:val="single" w:sz="4" w:space="1" w:color="FF0000"/>
        </w:pBdr>
        <w:spacing w:before="120" w:after="120"/>
        <w:rPr>
          <w:b/>
          <w:color w:val="FF0000"/>
          <w:sz w:val="28"/>
        </w:rPr>
      </w:pPr>
      <w:r w:rsidRPr="00DE14CE">
        <w:rPr>
          <w:b/>
          <w:color w:val="FF0000"/>
          <w:sz w:val="28"/>
        </w:rPr>
        <w:lastRenderedPageBreak/>
        <w:t>Table of Contents</w:t>
      </w:r>
    </w:p>
    <w:p w:rsidR="004453F2" w:rsidRDefault="00E74288">
      <w:pPr>
        <w:pStyle w:val="TOC1"/>
        <w:tabs>
          <w:tab w:val="left" w:pos="440"/>
          <w:tab w:val="right" w:leader="dot" w:pos="9350"/>
        </w:tabs>
        <w:rPr>
          <w:rFonts w:asciiTheme="minorHAnsi" w:eastAsiaTheme="minorEastAsia" w:hAnsiTheme="minorHAnsi" w:cstheme="minorBidi"/>
          <w:b w:val="0"/>
          <w:caps w:val="0"/>
          <w:noProof/>
          <w:color w:val="auto"/>
          <w:sz w:val="22"/>
        </w:rPr>
      </w:pPr>
      <w:r>
        <w:rPr>
          <w:caps w:val="0"/>
          <w:smallCaps/>
        </w:rPr>
        <w:fldChar w:fldCharType="begin"/>
      </w:r>
      <w:r>
        <w:rPr>
          <w:caps w:val="0"/>
          <w:smallCaps/>
        </w:rPr>
        <w:instrText xml:space="preserve"> TOC \h \z \t "SANUS 1,1,SAN US 2,2,SAN US 3,3" </w:instrText>
      </w:r>
      <w:r>
        <w:rPr>
          <w:caps w:val="0"/>
          <w:smallCaps/>
        </w:rPr>
        <w:fldChar w:fldCharType="separate"/>
      </w:r>
      <w:hyperlink w:anchor="_Toc441071948" w:history="1">
        <w:r w:rsidR="004453F2" w:rsidRPr="00E47E31">
          <w:rPr>
            <w:rStyle w:val="Hyperlink"/>
            <w:noProof/>
            <w:lang w:bidi="en-US"/>
          </w:rPr>
          <w:t>1.</w:t>
        </w:r>
        <w:r w:rsidR="004453F2">
          <w:rPr>
            <w:rFonts w:asciiTheme="minorHAnsi" w:eastAsiaTheme="minorEastAsia" w:hAnsiTheme="minorHAnsi" w:cstheme="minorBidi"/>
            <w:b w:val="0"/>
            <w:caps w:val="0"/>
            <w:noProof/>
            <w:color w:val="auto"/>
            <w:sz w:val="22"/>
          </w:rPr>
          <w:tab/>
        </w:r>
        <w:r w:rsidR="004453F2" w:rsidRPr="00E47E31">
          <w:rPr>
            <w:rStyle w:val="Hyperlink"/>
            <w:noProof/>
            <w:lang w:bidi="en-US"/>
          </w:rPr>
          <w:t>Introduction</w:t>
        </w:r>
        <w:r w:rsidR="004453F2">
          <w:rPr>
            <w:noProof/>
            <w:webHidden/>
          </w:rPr>
          <w:tab/>
        </w:r>
        <w:r w:rsidR="004453F2">
          <w:rPr>
            <w:noProof/>
            <w:webHidden/>
          </w:rPr>
          <w:fldChar w:fldCharType="begin"/>
        </w:r>
        <w:r w:rsidR="004453F2">
          <w:rPr>
            <w:noProof/>
            <w:webHidden/>
          </w:rPr>
          <w:instrText xml:space="preserve"> PAGEREF _Toc441071948 \h </w:instrText>
        </w:r>
        <w:r w:rsidR="004453F2">
          <w:rPr>
            <w:noProof/>
            <w:webHidden/>
          </w:rPr>
        </w:r>
        <w:r w:rsidR="004453F2">
          <w:rPr>
            <w:noProof/>
            <w:webHidden/>
          </w:rPr>
          <w:fldChar w:fldCharType="separate"/>
        </w:r>
        <w:r w:rsidR="002D0746">
          <w:rPr>
            <w:noProof/>
            <w:webHidden/>
          </w:rPr>
          <w:t>4</w:t>
        </w:r>
        <w:r w:rsidR="004453F2">
          <w:rPr>
            <w:noProof/>
            <w:webHidden/>
          </w:rPr>
          <w:fldChar w:fldCharType="end"/>
        </w:r>
      </w:hyperlink>
    </w:p>
    <w:p w:rsidR="004453F2" w:rsidRDefault="00C51A2B">
      <w:pPr>
        <w:pStyle w:val="TOC2"/>
        <w:rPr>
          <w:rFonts w:asciiTheme="minorHAnsi" w:eastAsiaTheme="minorEastAsia" w:hAnsiTheme="minorHAnsi" w:cstheme="minorBidi"/>
          <w:b w:val="0"/>
          <w:smallCaps w:val="0"/>
          <w:noProof/>
          <w:sz w:val="22"/>
          <w:szCs w:val="22"/>
        </w:rPr>
      </w:pPr>
      <w:hyperlink w:anchor="_Toc441071949" w:history="1">
        <w:r w:rsidR="004453F2" w:rsidRPr="00E47E31">
          <w:rPr>
            <w:rStyle w:val="Hyperlink"/>
            <w:rFonts w:cs="Calibri"/>
            <w:noProof/>
            <w:snapToGrid w:val="0"/>
            <w:lang w:bidi="en-US"/>
          </w:rPr>
          <w:t>1.1</w:t>
        </w:r>
        <w:r w:rsidR="004453F2">
          <w:rPr>
            <w:rFonts w:asciiTheme="minorHAnsi" w:eastAsiaTheme="minorEastAsia" w:hAnsiTheme="minorHAnsi" w:cstheme="minorBidi"/>
            <w:b w:val="0"/>
            <w:smallCaps w:val="0"/>
            <w:noProof/>
            <w:sz w:val="22"/>
            <w:szCs w:val="22"/>
          </w:rPr>
          <w:tab/>
        </w:r>
        <w:r w:rsidR="004453F2" w:rsidRPr="00E47E31">
          <w:rPr>
            <w:rStyle w:val="Hyperlink"/>
            <w:noProof/>
            <w:lang w:bidi="en-US"/>
          </w:rPr>
          <w:t>Purpose of the document</w:t>
        </w:r>
        <w:r w:rsidR="004453F2">
          <w:rPr>
            <w:noProof/>
            <w:webHidden/>
          </w:rPr>
          <w:tab/>
        </w:r>
        <w:r w:rsidR="004453F2">
          <w:rPr>
            <w:noProof/>
            <w:webHidden/>
          </w:rPr>
          <w:fldChar w:fldCharType="begin"/>
        </w:r>
        <w:r w:rsidR="004453F2">
          <w:rPr>
            <w:noProof/>
            <w:webHidden/>
          </w:rPr>
          <w:instrText xml:space="preserve"> PAGEREF _Toc441071949 \h </w:instrText>
        </w:r>
        <w:r w:rsidR="004453F2">
          <w:rPr>
            <w:noProof/>
            <w:webHidden/>
          </w:rPr>
        </w:r>
        <w:r w:rsidR="004453F2">
          <w:rPr>
            <w:noProof/>
            <w:webHidden/>
          </w:rPr>
          <w:fldChar w:fldCharType="separate"/>
        </w:r>
        <w:r w:rsidR="002D0746">
          <w:rPr>
            <w:noProof/>
            <w:webHidden/>
          </w:rPr>
          <w:t>4</w:t>
        </w:r>
        <w:r w:rsidR="004453F2">
          <w:rPr>
            <w:noProof/>
            <w:webHidden/>
          </w:rPr>
          <w:fldChar w:fldCharType="end"/>
        </w:r>
      </w:hyperlink>
    </w:p>
    <w:p w:rsidR="004453F2" w:rsidRDefault="00C51A2B">
      <w:pPr>
        <w:pStyle w:val="TOC2"/>
        <w:rPr>
          <w:rFonts w:asciiTheme="minorHAnsi" w:eastAsiaTheme="minorEastAsia" w:hAnsiTheme="minorHAnsi" w:cstheme="minorBidi"/>
          <w:b w:val="0"/>
          <w:smallCaps w:val="0"/>
          <w:noProof/>
          <w:sz w:val="22"/>
          <w:szCs w:val="22"/>
        </w:rPr>
      </w:pPr>
      <w:hyperlink w:anchor="_Toc441071950" w:history="1">
        <w:r w:rsidR="004453F2" w:rsidRPr="00E47E31">
          <w:rPr>
            <w:rStyle w:val="Hyperlink"/>
            <w:rFonts w:cs="Calibri"/>
            <w:noProof/>
            <w:snapToGrid w:val="0"/>
            <w:lang w:bidi="en-US"/>
          </w:rPr>
          <w:t>1.2</w:t>
        </w:r>
        <w:r w:rsidR="004453F2">
          <w:rPr>
            <w:rFonts w:asciiTheme="minorHAnsi" w:eastAsiaTheme="minorEastAsia" w:hAnsiTheme="minorHAnsi" w:cstheme="minorBidi"/>
            <w:b w:val="0"/>
            <w:smallCaps w:val="0"/>
            <w:noProof/>
            <w:sz w:val="22"/>
            <w:szCs w:val="22"/>
          </w:rPr>
          <w:tab/>
        </w:r>
        <w:r w:rsidR="004453F2" w:rsidRPr="00E47E31">
          <w:rPr>
            <w:rStyle w:val="Hyperlink"/>
            <w:noProof/>
            <w:lang w:bidi="en-US"/>
          </w:rPr>
          <w:t>Scope</w:t>
        </w:r>
        <w:r w:rsidR="004453F2">
          <w:rPr>
            <w:noProof/>
            <w:webHidden/>
          </w:rPr>
          <w:tab/>
        </w:r>
        <w:r w:rsidR="004453F2">
          <w:rPr>
            <w:noProof/>
            <w:webHidden/>
          </w:rPr>
          <w:fldChar w:fldCharType="begin"/>
        </w:r>
        <w:r w:rsidR="004453F2">
          <w:rPr>
            <w:noProof/>
            <w:webHidden/>
          </w:rPr>
          <w:instrText xml:space="preserve"> PAGEREF _Toc441071950 \h </w:instrText>
        </w:r>
        <w:r w:rsidR="004453F2">
          <w:rPr>
            <w:noProof/>
            <w:webHidden/>
          </w:rPr>
        </w:r>
        <w:r w:rsidR="004453F2">
          <w:rPr>
            <w:noProof/>
            <w:webHidden/>
          </w:rPr>
          <w:fldChar w:fldCharType="separate"/>
        </w:r>
        <w:r w:rsidR="002D0746">
          <w:rPr>
            <w:noProof/>
            <w:webHidden/>
          </w:rPr>
          <w:t>4</w:t>
        </w:r>
        <w:r w:rsidR="004453F2">
          <w:rPr>
            <w:noProof/>
            <w:webHidden/>
          </w:rPr>
          <w:fldChar w:fldCharType="end"/>
        </w:r>
      </w:hyperlink>
    </w:p>
    <w:p w:rsidR="004453F2" w:rsidRDefault="00C51A2B">
      <w:pPr>
        <w:pStyle w:val="TOC2"/>
        <w:rPr>
          <w:rFonts w:asciiTheme="minorHAnsi" w:eastAsiaTheme="minorEastAsia" w:hAnsiTheme="minorHAnsi" w:cstheme="minorBidi"/>
          <w:b w:val="0"/>
          <w:smallCaps w:val="0"/>
          <w:noProof/>
          <w:sz w:val="22"/>
          <w:szCs w:val="22"/>
        </w:rPr>
      </w:pPr>
      <w:hyperlink w:anchor="_Toc441071951" w:history="1">
        <w:r w:rsidR="004453F2" w:rsidRPr="00E47E31">
          <w:rPr>
            <w:rStyle w:val="Hyperlink"/>
            <w:rFonts w:cs="Calibri"/>
            <w:noProof/>
            <w:snapToGrid w:val="0"/>
            <w:lang w:bidi="en-US"/>
          </w:rPr>
          <w:t>1.3</w:t>
        </w:r>
        <w:r w:rsidR="004453F2">
          <w:rPr>
            <w:rFonts w:asciiTheme="minorHAnsi" w:eastAsiaTheme="minorEastAsia" w:hAnsiTheme="minorHAnsi" w:cstheme="minorBidi"/>
            <w:b w:val="0"/>
            <w:smallCaps w:val="0"/>
            <w:noProof/>
            <w:sz w:val="22"/>
            <w:szCs w:val="22"/>
          </w:rPr>
          <w:tab/>
        </w:r>
        <w:r w:rsidR="004453F2" w:rsidRPr="00E47E31">
          <w:rPr>
            <w:rStyle w:val="Hyperlink"/>
            <w:noProof/>
            <w:lang w:bidi="en-US"/>
          </w:rPr>
          <w:t>Document Ownership and Maintenance</w:t>
        </w:r>
        <w:r w:rsidR="004453F2">
          <w:rPr>
            <w:noProof/>
            <w:webHidden/>
          </w:rPr>
          <w:tab/>
        </w:r>
        <w:r w:rsidR="004453F2">
          <w:rPr>
            <w:noProof/>
            <w:webHidden/>
          </w:rPr>
          <w:fldChar w:fldCharType="begin"/>
        </w:r>
        <w:r w:rsidR="004453F2">
          <w:rPr>
            <w:noProof/>
            <w:webHidden/>
          </w:rPr>
          <w:instrText xml:space="preserve"> PAGEREF _Toc441071951 \h </w:instrText>
        </w:r>
        <w:r w:rsidR="004453F2">
          <w:rPr>
            <w:noProof/>
            <w:webHidden/>
          </w:rPr>
        </w:r>
        <w:r w:rsidR="004453F2">
          <w:rPr>
            <w:noProof/>
            <w:webHidden/>
          </w:rPr>
          <w:fldChar w:fldCharType="separate"/>
        </w:r>
        <w:r w:rsidR="002D0746">
          <w:rPr>
            <w:noProof/>
            <w:webHidden/>
          </w:rPr>
          <w:t>4</w:t>
        </w:r>
        <w:r w:rsidR="004453F2">
          <w:rPr>
            <w:noProof/>
            <w:webHidden/>
          </w:rPr>
          <w:fldChar w:fldCharType="end"/>
        </w:r>
      </w:hyperlink>
    </w:p>
    <w:p w:rsidR="004453F2" w:rsidRDefault="00C51A2B">
      <w:pPr>
        <w:pStyle w:val="TOC1"/>
        <w:tabs>
          <w:tab w:val="left" w:pos="440"/>
          <w:tab w:val="right" w:leader="dot" w:pos="9350"/>
        </w:tabs>
        <w:rPr>
          <w:rFonts w:asciiTheme="minorHAnsi" w:eastAsiaTheme="minorEastAsia" w:hAnsiTheme="minorHAnsi" w:cstheme="minorBidi"/>
          <w:b w:val="0"/>
          <w:caps w:val="0"/>
          <w:noProof/>
          <w:color w:val="auto"/>
          <w:sz w:val="22"/>
        </w:rPr>
      </w:pPr>
      <w:hyperlink w:anchor="_Toc441071952" w:history="1">
        <w:r w:rsidR="004453F2" w:rsidRPr="00E47E31">
          <w:rPr>
            <w:rStyle w:val="Hyperlink"/>
            <w:noProof/>
            <w:lang w:val="it-IT" w:bidi="en-US"/>
          </w:rPr>
          <w:t>2.</w:t>
        </w:r>
        <w:r w:rsidR="004453F2">
          <w:rPr>
            <w:rFonts w:asciiTheme="minorHAnsi" w:eastAsiaTheme="minorEastAsia" w:hAnsiTheme="minorHAnsi" w:cstheme="minorBidi"/>
            <w:b w:val="0"/>
            <w:caps w:val="0"/>
            <w:noProof/>
            <w:color w:val="auto"/>
            <w:sz w:val="22"/>
          </w:rPr>
          <w:tab/>
        </w:r>
        <w:r w:rsidR="004453F2" w:rsidRPr="00E47E31">
          <w:rPr>
            <w:rStyle w:val="Hyperlink"/>
            <w:noProof/>
            <w:lang w:val="it-IT" w:bidi="en-US"/>
          </w:rPr>
          <w:t>SHUSA, SBNA, SC – RAS quantitative metrics summary table</w:t>
        </w:r>
        <w:r w:rsidR="004453F2">
          <w:rPr>
            <w:noProof/>
            <w:webHidden/>
          </w:rPr>
          <w:tab/>
        </w:r>
        <w:r w:rsidR="004453F2">
          <w:rPr>
            <w:noProof/>
            <w:webHidden/>
          </w:rPr>
          <w:fldChar w:fldCharType="begin"/>
        </w:r>
        <w:r w:rsidR="004453F2">
          <w:rPr>
            <w:noProof/>
            <w:webHidden/>
          </w:rPr>
          <w:instrText xml:space="preserve"> PAGEREF _Toc441071952 \h </w:instrText>
        </w:r>
        <w:r w:rsidR="004453F2">
          <w:rPr>
            <w:noProof/>
            <w:webHidden/>
          </w:rPr>
        </w:r>
        <w:r w:rsidR="004453F2">
          <w:rPr>
            <w:noProof/>
            <w:webHidden/>
          </w:rPr>
          <w:fldChar w:fldCharType="separate"/>
        </w:r>
        <w:r w:rsidR="002D0746">
          <w:rPr>
            <w:noProof/>
            <w:webHidden/>
          </w:rPr>
          <w:t>5</w:t>
        </w:r>
        <w:r w:rsidR="004453F2">
          <w:rPr>
            <w:noProof/>
            <w:webHidden/>
          </w:rPr>
          <w:fldChar w:fldCharType="end"/>
        </w:r>
      </w:hyperlink>
    </w:p>
    <w:p w:rsidR="004453F2" w:rsidRDefault="00C51A2B">
      <w:pPr>
        <w:pStyle w:val="TOC1"/>
        <w:tabs>
          <w:tab w:val="left" w:pos="440"/>
          <w:tab w:val="right" w:leader="dot" w:pos="9350"/>
        </w:tabs>
        <w:rPr>
          <w:rFonts w:asciiTheme="minorHAnsi" w:eastAsiaTheme="minorEastAsia" w:hAnsiTheme="minorHAnsi" w:cstheme="minorBidi"/>
          <w:b w:val="0"/>
          <w:caps w:val="0"/>
          <w:noProof/>
          <w:color w:val="auto"/>
          <w:sz w:val="22"/>
        </w:rPr>
      </w:pPr>
      <w:hyperlink w:anchor="_Toc441071953" w:history="1">
        <w:r w:rsidR="004453F2" w:rsidRPr="00E47E31">
          <w:rPr>
            <w:rStyle w:val="Hyperlink"/>
            <w:noProof/>
            <w:lang w:bidi="en-US"/>
          </w:rPr>
          <w:t>3.</w:t>
        </w:r>
        <w:r w:rsidR="004453F2">
          <w:rPr>
            <w:rFonts w:asciiTheme="minorHAnsi" w:eastAsiaTheme="minorEastAsia" w:hAnsiTheme="minorHAnsi" w:cstheme="minorBidi"/>
            <w:b w:val="0"/>
            <w:caps w:val="0"/>
            <w:noProof/>
            <w:color w:val="auto"/>
            <w:sz w:val="22"/>
          </w:rPr>
          <w:tab/>
        </w:r>
        <w:r w:rsidR="004453F2" w:rsidRPr="00E47E31">
          <w:rPr>
            <w:rStyle w:val="Hyperlink"/>
            <w:noProof/>
            <w:lang w:bidi="en-US"/>
          </w:rPr>
          <w:t>Capital Adequacy metrics</w:t>
        </w:r>
        <w:r w:rsidR="004453F2">
          <w:rPr>
            <w:noProof/>
            <w:webHidden/>
          </w:rPr>
          <w:tab/>
        </w:r>
        <w:r w:rsidR="004453F2">
          <w:rPr>
            <w:noProof/>
            <w:webHidden/>
          </w:rPr>
          <w:fldChar w:fldCharType="begin"/>
        </w:r>
        <w:r w:rsidR="004453F2">
          <w:rPr>
            <w:noProof/>
            <w:webHidden/>
          </w:rPr>
          <w:instrText xml:space="preserve"> PAGEREF _Toc441071953 \h </w:instrText>
        </w:r>
        <w:r w:rsidR="004453F2">
          <w:rPr>
            <w:noProof/>
            <w:webHidden/>
          </w:rPr>
        </w:r>
        <w:r w:rsidR="004453F2">
          <w:rPr>
            <w:noProof/>
            <w:webHidden/>
          </w:rPr>
          <w:fldChar w:fldCharType="separate"/>
        </w:r>
        <w:r w:rsidR="002D0746">
          <w:rPr>
            <w:noProof/>
            <w:webHidden/>
          </w:rPr>
          <w:t>6</w:t>
        </w:r>
        <w:r w:rsidR="004453F2">
          <w:rPr>
            <w:noProof/>
            <w:webHidden/>
          </w:rPr>
          <w:fldChar w:fldCharType="end"/>
        </w:r>
      </w:hyperlink>
    </w:p>
    <w:p w:rsidR="004453F2" w:rsidRDefault="00C51A2B">
      <w:pPr>
        <w:pStyle w:val="TOC2"/>
        <w:rPr>
          <w:rFonts w:asciiTheme="minorHAnsi" w:eastAsiaTheme="minorEastAsia" w:hAnsiTheme="minorHAnsi" w:cstheme="minorBidi"/>
          <w:b w:val="0"/>
          <w:smallCaps w:val="0"/>
          <w:noProof/>
          <w:sz w:val="22"/>
          <w:szCs w:val="22"/>
        </w:rPr>
      </w:pPr>
      <w:hyperlink w:anchor="_Toc441071954" w:history="1">
        <w:r w:rsidR="004453F2" w:rsidRPr="00E47E31">
          <w:rPr>
            <w:rStyle w:val="Hyperlink"/>
            <w:rFonts w:cs="Calibri"/>
            <w:noProof/>
            <w:snapToGrid w:val="0"/>
            <w:lang w:bidi="en-US"/>
          </w:rPr>
          <w:t>3.1</w:t>
        </w:r>
        <w:r w:rsidR="004453F2">
          <w:rPr>
            <w:rFonts w:asciiTheme="minorHAnsi" w:eastAsiaTheme="minorEastAsia" w:hAnsiTheme="minorHAnsi" w:cstheme="minorBidi"/>
            <w:b w:val="0"/>
            <w:smallCaps w:val="0"/>
            <w:noProof/>
            <w:sz w:val="22"/>
            <w:szCs w:val="22"/>
          </w:rPr>
          <w:tab/>
        </w:r>
        <w:r w:rsidR="004453F2" w:rsidRPr="00E47E31">
          <w:rPr>
            <w:rStyle w:val="Hyperlink"/>
            <w:noProof/>
            <w:lang w:bidi="en-US"/>
          </w:rPr>
          <w:t>Common Equity Tier 1 (CET1) Ratio (baseline and stress)</w:t>
        </w:r>
        <w:r w:rsidR="004453F2">
          <w:rPr>
            <w:noProof/>
            <w:webHidden/>
          </w:rPr>
          <w:tab/>
        </w:r>
        <w:r w:rsidR="004453F2">
          <w:rPr>
            <w:noProof/>
            <w:webHidden/>
          </w:rPr>
          <w:fldChar w:fldCharType="begin"/>
        </w:r>
        <w:r w:rsidR="004453F2">
          <w:rPr>
            <w:noProof/>
            <w:webHidden/>
          </w:rPr>
          <w:instrText xml:space="preserve"> PAGEREF _Toc441071954 \h </w:instrText>
        </w:r>
        <w:r w:rsidR="004453F2">
          <w:rPr>
            <w:noProof/>
            <w:webHidden/>
          </w:rPr>
        </w:r>
        <w:r w:rsidR="004453F2">
          <w:rPr>
            <w:noProof/>
            <w:webHidden/>
          </w:rPr>
          <w:fldChar w:fldCharType="separate"/>
        </w:r>
        <w:r w:rsidR="002D0746">
          <w:rPr>
            <w:noProof/>
            <w:webHidden/>
          </w:rPr>
          <w:t>6</w:t>
        </w:r>
        <w:r w:rsidR="004453F2">
          <w:rPr>
            <w:noProof/>
            <w:webHidden/>
          </w:rPr>
          <w:fldChar w:fldCharType="end"/>
        </w:r>
      </w:hyperlink>
    </w:p>
    <w:p w:rsidR="004453F2" w:rsidRDefault="00C51A2B">
      <w:pPr>
        <w:pStyle w:val="TOC2"/>
        <w:rPr>
          <w:rFonts w:asciiTheme="minorHAnsi" w:eastAsiaTheme="minorEastAsia" w:hAnsiTheme="minorHAnsi" w:cstheme="minorBidi"/>
          <w:b w:val="0"/>
          <w:smallCaps w:val="0"/>
          <w:noProof/>
          <w:sz w:val="22"/>
          <w:szCs w:val="22"/>
        </w:rPr>
      </w:pPr>
      <w:hyperlink w:anchor="_Toc441071955" w:history="1">
        <w:r w:rsidR="004453F2" w:rsidRPr="00E47E31">
          <w:rPr>
            <w:rStyle w:val="Hyperlink"/>
            <w:rFonts w:cs="Calibri"/>
            <w:noProof/>
            <w:snapToGrid w:val="0"/>
            <w:lang w:bidi="en-US"/>
          </w:rPr>
          <w:t>3.3</w:t>
        </w:r>
        <w:r w:rsidR="004453F2">
          <w:rPr>
            <w:rFonts w:asciiTheme="minorHAnsi" w:eastAsiaTheme="minorEastAsia" w:hAnsiTheme="minorHAnsi" w:cstheme="minorBidi"/>
            <w:b w:val="0"/>
            <w:smallCaps w:val="0"/>
            <w:noProof/>
            <w:sz w:val="22"/>
            <w:szCs w:val="22"/>
          </w:rPr>
          <w:tab/>
        </w:r>
        <w:r w:rsidR="004453F2" w:rsidRPr="00E47E31">
          <w:rPr>
            <w:rStyle w:val="Hyperlink"/>
            <w:noProof/>
            <w:lang w:bidi="en-US"/>
          </w:rPr>
          <w:t>Total Risk-Based Capital (TRBC) Ratio (baseline and stress)</w:t>
        </w:r>
        <w:r w:rsidR="004453F2">
          <w:rPr>
            <w:noProof/>
            <w:webHidden/>
          </w:rPr>
          <w:tab/>
        </w:r>
        <w:r w:rsidR="004453F2">
          <w:rPr>
            <w:noProof/>
            <w:webHidden/>
          </w:rPr>
          <w:fldChar w:fldCharType="begin"/>
        </w:r>
        <w:r w:rsidR="004453F2">
          <w:rPr>
            <w:noProof/>
            <w:webHidden/>
          </w:rPr>
          <w:instrText xml:space="preserve"> PAGEREF _Toc441071955 \h </w:instrText>
        </w:r>
        <w:r w:rsidR="004453F2">
          <w:rPr>
            <w:noProof/>
            <w:webHidden/>
          </w:rPr>
        </w:r>
        <w:r w:rsidR="004453F2">
          <w:rPr>
            <w:noProof/>
            <w:webHidden/>
          </w:rPr>
          <w:fldChar w:fldCharType="separate"/>
        </w:r>
        <w:r w:rsidR="002D0746">
          <w:rPr>
            <w:noProof/>
            <w:webHidden/>
          </w:rPr>
          <w:t>8</w:t>
        </w:r>
        <w:r w:rsidR="004453F2">
          <w:rPr>
            <w:noProof/>
            <w:webHidden/>
          </w:rPr>
          <w:fldChar w:fldCharType="end"/>
        </w:r>
      </w:hyperlink>
    </w:p>
    <w:p w:rsidR="004453F2" w:rsidRDefault="00C51A2B">
      <w:pPr>
        <w:pStyle w:val="TOC2"/>
        <w:rPr>
          <w:rFonts w:asciiTheme="minorHAnsi" w:eastAsiaTheme="minorEastAsia" w:hAnsiTheme="minorHAnsi" w:cstheme="minorBidi"/>
          <w:b w:val="0"/>
          <w:smallCaps w:val="0"/>
          <w:noProof/>
          <w:sz w:val="22"/>
          <w:szCs w:val="22"/>
        </w:rPr>
      </w:pPr>
      <w:hyperlink w:anchor="_Toc441071956" w:history="1">
        <w:r w:rsidR="004453F2" w:rsidRPr="00E47E31">
          <w:rPr>
            <w:rStyle w:val="Hyperlink"/>
            <w:rFonts w:cs="Calibri"/>
            <w:noProof/>
            <w:snapToGrid w:val="0"/>
            <w:lang w:bidi="en-US"/>
          </w:rPr>
          <w:t>3.4</w:t>
        </w:r>
        <w:r w:rsidR="004453F2">
          <w:rPr>
            <w:rFonts w:asciiTheme="minorHAnsi" w:eastAsiaTheme="minorEastAsia" w:hAnsiTheme="minorHAnsi" w:cstheme="minorBidi"/>
            <w:b w:val="0"/>
            <w:smallCaps w:val="0"/>
            <w:noProof/>
            <w:sz w:val="22"/>
            <w:szCs w:val="22"/>
          </w:rPr>
          <w:tab/>
        </w:r>
        <w:r w:rsidR="004453F2" w:rsidRPr="00E47E31">
          <w:rPr>
            <w:rStyle w:val="Hyperlink"/>
            <w:noProof/>
            <w:lang w:bidi="en-US"/>
          </w:rPr>
          <w:t>Tier 1 Leverage (T1L) Ratio (baseline and stress)</w:t>
        </w:r>
        <w:r w:rsidR="004453F2">
          <w:rPr>
            <w:noProof/>
            <w:webHidden/>
          </w:rPr>
          <w:tab/>
        </w:r>
        <w:r w:rsidR="004453F2">
          <w:rPr>
            <w:noProof/>
            <w:webHidden/>
          </w:rPr>
          <w:fldChar w:fldCharType="begin"/>
        </w:r>
        <w:r w:rsidR="004453F2">
          <w:rPr>
            <w:noProof/>
            <w:webHidden/>
          </w:rPr>
          <w:instrText xml:space="preserve"> PAGEREF _Toc441071956 \h </w:instrText>
        </w:r>
        <w:r w:rsidR="004453F2">
          <w:rPr>
            <w:noProof/>
            <w:webHidden/>
          </w:rPr>
        </w:r>
        <w:r w:rsidR="004453F2">
          <w:rPr>
            <w:noProof/>
            <w:webHidden/>
          </w:rPr>
          <w:fldChar w:fldCharType="separate"/>
        </w:r>
        <w:r w:rsidR="002D0746">
          <w:rPr>
            <w:noProof/>
            <w:webHidden/>
          </w:rPr>
          <w:t>9</w:t>
        </w:r>
        <w:r w:rsidR="004453F2">
          <w:rPr>
            <w:noProof/>
            <w:webHidden/>
          </w:rPr>
          <w:fldChar w:fldCharType="end"/>
        </w:r>
      </w:hyperlink>
    </w:p>
    <w:p w:rsidR="004453F2" w:rsidRDefault="00C51A2B">
      <w:pPr>
        <w:pStyle w:val="TOC2"/>
        <w:rPr>
          <w:rFonts w:asciiTheme="minorHAnsi" w:eastAsiaTheme="minorEastAsia" w:hAnsiTheme="minorHAnsi" w:cstheme="minorBidi"/>
          <w:b w:val="0"/>
          <w:smallCaps w:val="0"/>
          <w:noProof/>
          <w:sz w:val="22"/>
          <w:szCs w:val="22"/>
        </w:rPr>
      </w:pPr>
      <w:hyperlink w:anchor="_Toc441071957" w:history="1">
        <w:r w:rsidR="004453F2" w:rsidRPr="00E47E31">
          <w:rPr>
            <w:rStyle w:val="Hyperlink"/>
            <w:rFonts w:cs="Calibri"/>
            <w:noProof/>
            <w:snapToGrid w:val="0"/>
            <w:lang w:bidi="en-US"/>
          </w:rPr>
          <w:t>3.5</w:t>
        </w:r>
        <w:r w:rsidR="004453F2">
          <w:rPr>
            <w:rFonts w:asciiTheme="minorHAnsi" w:eastAsiaTheme="minorEastAsia" w:hAnsiTheme="minorHAnsi" w:cstheme="minorBidi"/>
            <w:b w:val="0"/>
            <w:smallCaps w:val="0"/>
            <w:noProof/>
            <w:sz w:val="22"/>
            <w:szCs w:val="22"/>
          </w:rPr>
          <w:tab/>
        </w:r>
        <w:r w:rsidR="004453F2" w:rsidRPr="00E47E31">
          <w:rPr>
            <w:rStyle w:val="Hyperlink"/>
            <w:noProof/>
            <w:lang w:bidi="en-US"/>
          </w:rPr>
          <w:t>Tangible Common Equity (TCE) Ratio (baseline and stress)</w:t>
        </w:r>
        <w:r w:rsidR="004453F2">
          <w:rPr>
            <w:noProof/>
            <w:webHidden/>
          </w:rPr>
          <w:tab/>
        </w:r>
        <w:r w:rsidR="004453F2">
          <w:rPr>
            <w:noProof/>
            <w:webHidden/>
          </w:rPr>
          <w:fldChar w:fldCharType="begin"/>
        </w:r>
        <w:r w:rsidR="004453F2">
          <w:rPr>
            <w:noProof/>
            <w:webHidden/>
          </w:rPr>
          <w:instrText xml:space="preserve"> PAGEREF _Toc441071957 \h </w:instrText>
        </w:r>
        <w:r w:rsidR="004453F2">
          <w:rPr>
            <w:noProof/>
            <w:webHidden/>
          </w:rPr>
        </w:r>
        <w:r w:rsidR="004453F2">
          <w:rPr>
            <w:noProof/>
            <w:webHidden/>
          </w:rPr>
          <w:fldChar w:fldCharType="separate"/>
        </w:r>
        <w:r w:rsidR="002D0746">
          <w:rPr>
            <w:noProof/>
            <w:webHidden/>
          </w:rPr>
          <w:t>10</w:t>
        </w:r>
        <w:r w:rsidR="004453F2">
          <w:rPr>
            <w:noProof/>
            <w:webHidden/>
          </w:rPr>
          <w:fldChar w:fldCharType="end"/>
        </w:r>
      </w:hyperlink>
    </w:p>
    <w:p w:rsidR="004453F2" w:rsidRDefault="00C51A2B">
      <w:pPr>
        <w:pStyle w:val="TOC1"/>
        <w:tabs>
          <w:tab w:val="left" w:pos="440"/>
          <w:tab w:val="right" w:leader="dot" w:pos="9350"/>
        </w:tabs>
        <w:rPr>
          <w:rFonts w:asciiTheme="minorHAnsi" w:eastAsiaTheme="minorEastAsia" w:hAnsiTheme="minorHAnsi" w:cstheme="minorBidi"/>
          <w:b w:val="0"/>
          <w:caps w:val="0"/>
          <w:noProof/>
          <w:color w:val="auto"/>
          <w:sz w:val="22"/>
        </w:rPr>
      </w:pPr>
      <w:hyperlink w:anchor="_Toc441071958" w:history="1">
        <w:r w:rsidR="004453F2" w:rsidRPr="00E47E31">
          <w:rPr>
            <w:rStyle w:val="Hyperlink"/>
            <w:noProof/>
            <w:lang w:bidi="en-US"/>
          </w:rPr>
          <w:t>4.</w:t>
        </w:r>
        <w:r w:rsidR="004453F2">
          <w:rPr>
            <w:rFonts w:asciiTheme="minorHAnsi" w:eastAsiaTheme="minorEastAsia" w:hAnsiTheme="minorHAnsi" w:cstheme="minorBidi"/>
            <w:b w:val="0"/>
            <w:caps w:val="0"/>
            <w:noProof/>
            <w:color w:val="auto"/>
            <w:sz w:val="22"/>
          </w:rPr>
          <w:tab/>
        </w:r>
        <w:r w:rsidR="004453F2" w:rsidRPr="00E47E31">
          <w:rPr>
            <w:rStyle w:val="Hyperlink"/>
            <w:noProof/>
            <w:lang w:bidi="en-US"/>
          </w:rPr>
          <w:t>Credit risk metrics</w:t>
        </w:r>
        <w:r w:rsidR="004453F2">
          <w:rPr>
            <w:noProof/>
            <w:webHidden/>
          </w:rPr>
          <w:tab/>
        </w:r>
        <w:r w:rsidR="004453F2">
          <w:rPr>
            <w:noProof/>
            <w:webHidden/>
          </w:rPr>
          <w:fldChar w:fldCharType="begin"/>
        </w:r>
        <w:r w:rsidR="004453F2">
          <w:rPr>
            <w:noProof/>
            <w:webHidden/>
          </w:rPr>
          <w:instrText xml:space="preserve"> PAGEREF _Toc441071958 \h </w:instrText>
        </w:r>
        <w:r w:rsidR="004453F2">
          <w:rPr>
            <w:noProof/>
            <w:webHidden/>
          </w:rPr>
        </w:r>
        <w:r w:rsidR="004453F2">
          <w:rPr>
            <w:noProof/>
            <w:webHidden/>
          </w:rPr>
          <w:fldChar w:fldCharType="separate"/>
        </w:r>
        <w:r w:rsidR="002D0746">
          <w:rPr>
            <w:noProof/>
            <w:webHidden/>
          </w:rPr>
          <w:t>11</w:t>
        </w:r>
        <w:r w:rsidR="004453F2">
          <w:rPr>
            <w:noProof/>
            <w:webHidden/>
          </w:rPr>
          <w:fldChar w:fldCharType="end"/>
        </w:r>
      </w:hyperlink>
    </w:p>
    <w:p w:rsidR="004453F2" w:rsidRDefault="00C51A2B">
      <w:pPr>
        <w:pStyle w:val="TOC2"/>
        <w:rPr>
          <w:rFonts w:asciiTheme="minorHAnsi" w:eastAsiaTheme="minorEastAsia" w:hAnsiTheme="minorHAnsi" w:cstheme="minorBidi"/>
          <w:b w:val="0"/>
          <w:smallCaps w:val="0"/>
          <w:noProof/>
          <w:sz w:val="22"/>
          <w:szCs w:val="22"/>
        </w:rPr>
      </w:pPr>
      <w:hyperlink w:anchor="_Toc441071959" w:history="1">
        <w:r w:rsidR="004453F2" w:rsidRPr="00E47E31">
          <w:rPr>
            <w:rStyle w:val="Hyperlink"/>
            <w:rFonts w:cs="Calibri"/>
            <w:noProof/>
            <w:snapToGrid w:val="0"/>
            <w:lang w:bidi="en-US"/>
          </w:rPr>
          <w:t>4.1</w:t>
        </w:r>
        <w:r w:rsidR="004453F2">
          <w:rPr>
            <w:rFonts w:asciiTheme="minorHAnsi" w:eastAsiaTheme="minorEastAsia" w:hAnsiTheme="minorHAnsi" w:cstheme="minorBidi"/>
            <w:b w:val="0"/>
            <w:smallCaps w:val="0"/>
            <w:noProof/>
            <w:sz w:val="22"/>
            <w:szCs w:val="22"/>
          </w:rPr>
          <w:tab/>
        </w:r>
        <w:r w:rsidR="004453F2" w:rsidRPr="00E47E31">
          <w:rPr>
            <w:rStyle w:val="Hyperlink"/>
            <w:noProof/>
            <w:lang w:bidi="en-US"/>
          </w:rPr>
          <w:t>Stressed CCAR credit losses by material portfolio</w:t>
        </w:r>
        <w:r w:rsidR="004453F2">
          <w:rPr>
            <w:noProof/>
            <w:webHidden/>
          </w:rPr>
          <w:tab/>
        </w:r>
        <w:r w:rsidR="004453F2">
          <w:rPr>
            <w:noProof/>
            <w:webHidden/>
          </w:rPr>
          <w:fldChar w:fldCharType="begin"/>
        </w:r>
        <w:r w:rsidR="004453F2">
          <w:rPr>
            <w:noProof/>
            <w:webHidden/>
          </w:rPr>
          <w:instrText xml:space="preserve"> PAGEREF _Toc441071959 \h </w:instrText>
        </w:r>
        <w:r w:rsidR="004453F2">
          <w:rPr>
            <w:noProof/>
            <w:webHidden/>
          </w:rPr>
        </w:r>
        <w:r w:rsidR="004453F2">
          <w:rPr>
            <w:noProof/>
            <w:webHidden/>
          </w:rPr>
          <w:fldChar w:fldCharType="separate"/>
        </w:r>
        <w:r w:rsidR="002D0746">
          <w:rPr>
            <w:noProof/>
            <w:webHidden/>
          </w:rPr>
          <w:t>11</w:t>
        </w:r>
        <w:r w:rsidR="004453F2">
          <w:rPr>
            <w:noProof/>
            <w:webHidden/>
          </w:rPr>
          <w:fldChar w:fldCharType="end"/>
        </w:r>
      </w:hyperlink>
    </w:p>
    <w:p w:rsidR="004453F2" w:rsidRDefault="00C51A2B">
      <w:pPr>
        <w:pStyle w:val="TOC2"/>
        <w:rPr>
          <w:rFonts w:asciiTheme="minorHAnsi" w:eastAsiaTheme="minorEastAsia" w:hAnsiTheme="minorHAnsi" w:cstheme="minorBidi"/>
          <w:b w:val="0"/>
          <w:smallCaps w:val="0"/>
          <w:noProof/>
          <w:sz w:val="22"/>
          <w:szCs w:val="22"/>
        </w:rPr>
      </w:pPr>
      <w:hyperlink w:anchor="_Toc441071960" w:history="1">
        <w:r w:rsidR="004453F2" w:rsidRPr="00E47E31">
          <w:rPr>
            <w:rStyle w:val="Hyperlink"/>
            <w:rFonts w:cs="Calibri"/>
            <w:noProof/>
            <w:snapToGrid w:val="0"/>
            <w:lang w:bidi="en-US"/>
          </w:rPr>
          <w:t>4.2</w:t>
        </w:r>
        <w:r w:rsidR="004453F2">
          <w:rPr>
            <w:rFonts w:asciiTheme="minorHAnsi" w:eastAsiaTheme="minorEastAsia" w:hAnsiTheme="minorHAnsi" w:cstheme="minorBidi"/>
            <w:b w:val="0"/>
            <w:smallCaps w:val="0"/>
            <w:noProof/>
            <w:sz w:val="22"/>
            <w:szCs w:val="22"/>
          </w:rPr>
          <w:tab/>
        </w:r>
        <w:r w:rsidR="004453F2" w:rsidRPr="00E47E31">
          <w:rPr>
            <w:rStyle w:val="Hyperlink"/>
            <w:noProof/>
            <w:lang w:bidi="en-US"/>
          </w:rPr>
          <w:t>Net charge-off rate</w:t>
        </w:r>
        <w:r w:rsidR="004453F2">
          <w:rPr>
            <w:noProof/>
            <w:webHidden/>
          </w:rPr>
          <w:tab/>
        </w:r>
        <w:r w:rsidR="004453F2">
          <w:rPr>
            <w:noProof/>
            <w:webHidden/>
          </w:rPr>
          <w:fldChar w:fldCharType="begin"/>
        </w:r>
        <w:r w:rsidR="004453F2">
          <w:rPr>
            <w:noProof/>
            <w:webHidden/>
          </w:rPr>
          <w:instrText xml:space="preserve"> PAGEREF _Toc441071960 \h </w:instrText>
        </w:r>
        <w:r w:rsidR="004453F2">
          <w:rPr>
            <w:noProof/>
            <w:webHidden/>
          </w:rPr>
        </w:r>
        <w:r w:rsidR="004453F2">
          <w:rPr>
            <w:noProof/>
            <w:webHidden/>
          </w:rPr>
          <w:fldChar w:fldCharType="separate"/>
        </w:r>
        <w:r w:rsidR="002D0746">
          <w:rPr>
            <w:noProof/>
            <w:webHidden/>
          </w:rPr>
          <w:t>12</w:t>
        </w:r>
        <w:r w:rsidR="004453F2">
          <w:rPr>
            <w:noProof/>
            <w:webHidden/>
          </w:rPr>
          <w:fldChar w:fldCharType="end"/>
        </w:r>
      </w:hyperlink>
    </w:p>
    <w:p w:rsidR="004453F2" w:rsidRDefault="00C51A2B">
      <w:pPr>
        <w:pStyle w:val="TOC2"/>
        <w:rPr>
          <w:rFonts w:asciiTheme="minorHAnsi" w:eastAsiaTheme="minorEastAsia" w:hAnsiTheme="minorHAnsi" w:cstheme="minorBidi"/>
          <w:b w:val="0"/>
          <w:smallCaps w:val="0"/>
          <w:noProof/>
          <w:sz w:val="22"/>
          <w:szCs w:val="22"/>
        </w:rPr>
      </w:pPr>
      <w:hyperlink w:anchor="_Toc441071961" w:history="1">
        <w:r w:rsidR="004453F2" w:rsidRPr="00E47E31">
          <w:rPr>
            <w:rStyle w:val="Hyperlink"/>
            <w:rFonts w:cs="Calibri"/>
            <w:noProof/>
            <w:snapToGrid w:val="0"/>
            <w:lang w:bidi="en-US"/>
          </w:rPr>
          <w:t>4.3</w:t>
        </w:r>
        <w:r w:rsidR="004453F2">
          <w:rPr>
            <w:rFonts w:asciiTheme="minorHAnsi" w:eastAsiaTheme="minorEastAsia" w:hAnsiTheme="minorHAnsi" w:cstheme="minorBidi"/>
            <w:b w:val="0"/>
            <w:smallCaps w:val="0"/>
            <w:noProof/>
            <w:sz w:val="22"/>
            <w:szCs w:val="22"/>
          </w:rPr>
          <w:tab/>
        </w:r>
        <w:r w:rsidR="004453F2" w:rsidRPr="00E47E31">
          <w:rPr>
            <w:rStyle w:val="Hyperlink"/>
            <w:noProof/>
            <w:lang w:bidi="en-US"/>
          </w:rPr>
          <w:t>%60/ 61+ days past due</w:t>
        </w:r>
        <w:r w:rsidR="004453F2">
          <w:rPr>
            <w:noProof/>
            <w:webHidden/>
          </w:rPr>
          <w:tab/>
        </w:r>
        <w:r w:rsidR="004453F2">
          <w:rPr>
            <w:noProof/>
            <w:webHidden/>
          </w:rPr>
          <w:fldChar w:fldCharType="begin"/>
        </w:r>
        <w:r w:rsidR="004453F2">
          <w:rPr>
            <w:noProof/>
            <w:webHidden/>
          </w:rPr>
          <w:instrText xml:space="preserve"> PAGEREF _Toc441071961 \h </w:instrText>
        </w:r>
        <w:r w:rsidR="004453F2">
          <w:rPr>
            <w:noProof/>
            <w:webHidden/>
          </w:rPr>
        </w:r>
        <w:r w:rsidR="004453F2">
          <w:rPr>
            <w:noProof/>
            <w:webHidden/>
          </w:rPr>
          <w:fldChar w:fldCharType="separate"/>
        </w:r>
        <w:r w:rsidR="002D0746">
          <w:rPr>
            <w:noProof/>
            <w:webHidden/>
          </w:rPr>
          <w:t>15</w:t>
        </w:r>
        <w:r w:rsidR="004453F2">
          <w:rPr>
            <w:noProof/>
            <w:webHidden/>
          </w:rPr>
          <w:fldChar w:fldCharType="end"/>
        </w:r>
      </w:hyperlink>
    </w:p>
    <w:p w:rsidR="004453F2" w:rsidRDefault="00C51A2B">
      <w:pPr>
        <w:pStyle w:val="TOC2"/>
        <w:rPr>
          <w:rFonts w:asciiTheme="minorHAnsi" w:eastAsiaTheme="minorEastAsia" w:hAnsiTheme="minorHAnsi" w:cstheme="minorBidi"/>
          <w:b w:val="0"/>
          <w:smallCaps w:val="0"/>
          <w:noProof/>
          <w:sz w:val="22"/>
          <w:szCs w:val="22"/>
        </w:rPr>
      </w:pPr>
      <w:hyperlink w:anchor="_Toc441071962" w:history="1">
        <w:r w:rsidR="004453F2" w:rsidRPr="00E47E31">
          <w:rPr>
            <w:rStyle w:val="Hyperlink"/>
            <w:rFonts w:cs="Calibri"/>
            <w:noProof/>
            <w:snapToGrid w:val="0"/>
            <w:lang w:bidi="en-US"/>
          </w:rPr>
          <w:t>4.4</w:t>
        </w:r>
        <w:r w:rsidR="004453F2">
          <w:rPr>
            <w:rFonts w:asciiTheme="minorHAnsi" w:eastAsiaTheme="minorEastAsia" w:hAnsiTheme="minorHAnsi" w:cstheme="minorBidi"/>
            <w:b w:val="0"/>
            <w:smallCaps w:val="0"/>
            <w:noProof/>
            <w:sz w:val="22"/>
            <w:szCs w:val="22"/>
          </w:rPr>
          <w:tab/>
        </w:r>
        <w:r w:rsidR="004453F2" w:rsidRPr="00E47E31">
          <w:rPr>
            <w:rStyle w:val="Hyperlink"/>
            <w:noProof/>
            <w:lang w:bidi="en-US"/>
          </w:rPr>
          <w:t># of counterparties with Santander Risk Rating (internal) &lt; 5.0 and exposure &gt; $100MM</w:t>
        </w:r>
        <w:r w:rsidR="004453F2">
          <w:rPr>
            <w:noProof/>
            <w:webHidden/>
          </w:rPr>
          <w:tab/>
        </w:r>
        <w:r w:rsidR="004453F2">
          <w:rPr>
            <w:noProof/>
            <w:webHidden/>
          </w:rPr>
          <w:fldChar w:fldCharType="begin"/>
        </w:r>
        <w:r w:rsidR="004453F2">
          <w:rPr>
            <w:noProof/>
            <w:webHidden/>
          </w:rPr>
          <w:instrText xml:space="preserve"> PAGEREF _Toc441071962 \h </w:instrText>
        </w:r>
        <w:r w:rsidR="004453F2">
          <w:rPr>
            <w:noProof/>
            <w:webHidden/>
          </w:rPr>
        </w:r>
        <w:r w:rsidR="004453F2">
          <w:rPr>
            <w:noProof/>
            <w:webHidden/>
          </w:rPr>
          <w:fldChar w:fldCharType="separate"/>
        </w:r>
        <w:r w:rsidR="002D0746">
          <w:rPr>
            <w:noProof/>
            <w:webHidden/>
          </w:rPr>
          <w:t>17</w:t>
        </w:r>
        <w:r w:rsidR="004453F2">
          <w:rPr>
            <w:noProof/>
            <w:webHidden/>
          </w:rPr>
          <w:fldChar w:fldCharType="end"/>
        </w:r>
      </w:hyperlink>
    </w:p>
    <w:p w:rsidR="004453F2" w:rsidRDefault="00C51A2B">
      <w:pPr>
        <w:pStyle w:val="TOC2"/>
        <w:rPr>
          <w:rFonts w:asciiTheme="minorHAnsi" w:eastAsiaTheme="minorEastAsia" w:hAnsiTheme="minorHAnsi" w:cstheme="minorBidi"/>
          <w:b w:val="0"/>
          <w:smallCaps w:val="0"/>
          <w:noProof/>
          <w:sz w:val="22"/>
          <w:szCs w:val="22"/>
        </w:rPr>
      </w:pPr>
      <w:hyperlink w:anchor="_Toc441071963" w:history="1">
        <w:r w:rsidR="004453F2" w:rsidRPr="00E47E31">
          <w:rPr>
            <w:rStyle w:val="Hyperlink"/>
            <w:rFonts w:cs="Calibri"/>
            <w:noProof/>
            <w:snapToGrid w:val="0"/>
            <w:lang w:bidi="en-US"/>
          </w:rPr>
          <w:t>4.5</w:t>
        </w:r>
        <w:r w:rsidR="004453F2">
          <w:rPr>
            <w:rFonts w:asciiTheme="minorHAnsi" w:eastAsiaTheme="minorEastAsia" w:hAnsiTheme="minorHAnsi" w:cstheme="minorBidi"/>
            <w:b w:val="0"/>
            <w:smallCaps w:val="0"/>
            <w:noProof/>
            <w:sz w:val="22"/>
            <w:szCs w:val="22"/>
          </w:rPr>
          <w:tab/>
        </w:r>
        <w:r w:rsidR="004453F2" w:rsidRPr="00E47E31">
          <w:rPr>
            <w:rStyle w:val="Hyperlink"/>
            <w:noProof/>
            <w:lang w:bidi="en-US"/>
          </w:rPr>
          <w:t>Industry exposure (by OCC group)</w:t>
        </w:r>
        <w:r w:rsidR="004453F2">
          <w:rPr>
            <w:noProof/>
            <w:webHidden/>
          </w:rPr>
          <w:tab/>
        </w:r>
        <w:r w:rsidR="004453F2">
          <w:rPr>
            <w:noProof/>
            <w:webHidden/>
          </w:rPr>
          <w:fldChar w:fldCharType="begin"/>
        </w:r>
        <w:r w:rsidR="004453F2">
          <w:rPr>
            <w:noProof/>
            <w:webHidden/>
          </w:rPr>
          <w:instrText xml:space="preserve"> PAGEREF _Toc441071963 \h </w:instrText>
        </w:r>
        <w:r w:rsidR="004453F2">
          <w:rPr>
            <w:noProof/>
            <w:webHidden/>
          </w:rPr>
        </w:r>
        <w:r w:rsidR="004453F2">
          <w:rPr>
            <w:noProof/>
            <w:webHidden/>
          </w:rPr>
          <w:fldChar w:fldCharType="separate"/>
        </w:r>
        <w:r w:rsidR="002D0746">
          <w:rPr>
            <w:noProof/>
            <w:webHidden/>
          </w:rPr>
          <w:t>18</w:t>
        </w:r>
        <w:r w:rsidR="004453F2">
          <w:rPr>
            <w:noProof/>
            <w:webHidden/>
          </w:rPr>
          <w:fldChar w:fldCharType="end"/>
        </w:r>
      </w:hyperlink>
    </w:p>
    <w:p w:rsidR="004453F2" w:rsidRDefault="00C51A2B">
      <w:pPr>
        <w:pStyle w:val="TOC2"/>
        <w:rPr>
          <w:rFonts w:asciiTheme="minorHAnsi" w:eastAsiaTheme="minorEastAsia" w:hAnsiTheme="minorHAnsi" w:cstheme="minorBidi"/>
          <w:b w:val="0"/>
          <w:smallCaps w:val="0"/>
          <w:noProof/>
          <w:sz w:val="22"/>
          <w:szCs w:val="22"/>
        </w:rPr>
      </w:pPr>
      <w:hyperlink w:anchor="_Toc441071964" w:history="1">
        <w:r w:rsidR="004453F2" w:rsidRPr="00E47E31">
          <w:rPr>
            <w:rStyle w:val="Hyperlink"/>
            <w:rFonts w:cs="Calibri"/>
            <w:noProof/>
            <w:snapToGrid w:val="0"/>
            <w:lang w:bidi="en-US"/>
          </w:rPr>
          <w:t>4.6</w:t>
        </w:r>
        <w:r w:rsidR="004453F2">
          <w:rPr>
            <w:rFonts w:asciiTheme="minorHAnsi" w:eastAsiaTheme="minorEastAsia" w:hAnsiTheme="minorHAnsi" w:cstheme="minorBidi"/>
            <w:b w:val="0"/>
            <w:smallCaps w:val="0"/>
            <w:noProof/>
            <w:sz w:val="22"/>
            <w:szCs w:val="22"/>
          </w:rPr>
          <w:tab/>
        </w:r>
        <w:r w:rsidR="004453F2" w:rsidRPr="00E47E31">
          <w:rPr>
            <w:rStyle w:val="Hyperlink"/>
            <w:noProof/>
            <w:lang w:bidi="en-US"/>
          </w:rPr>
          <w:t>CRE exposure</w:t>
        </w:r>
        <w:r w:rsidR="004453F2">
          <w:rPr>
            <w:noProof/>
            <w:webHidden/>
          </w:rPr>
          <w:tab/>
        </w:r>
        <w:r w:rsidR="004453F2">
          <w:rPr>
            <w:noProof/>
            <w:webHidden/>
          </w:rPr>
          <w:fldChar w:fldCharType="begin"/>
        </w:r>
        <w:r w:rsidR="004453F2">
          <w:rPr>
            <w:noProof/>
            <w:webHidden/>
          </w:rPr>
          <w:instrText xml:space="preserve"> PAGEREF _Toc441071964 \h </w:instrText>
        </w:r>
        <w:r w:rsidR="004453F2">
          <w:rPr>
            <w:noProof/>
            <w:webHidden/>
          </w:rPr>
        </w:r>
        <w:r w:rsidR="004453F2">
          <w:rPr>
            <w:noProof/>
            <w:webHidden/>
          </w:rPr>
          <w:fldChar w:fldCharType="separate"/>
        </w:r>
        <w:r w:rsidR="002D0746">
          <w:rPr>
            <w:noProof/>
            <w:webHidden/>
          </w:rPr>
          <w:t>19</w:t>
        </w:r>
        <w:r w:rsidR="004453F2">
          <w:rPr>
            <w:noProof/>
            <w:webHidden/>
          </w:rPr>
          <w:fldChar w:fldCharType="end"/>
        </w:r>
      </w:hyperlink>
    </w:p>
    <w:p w:rsidR="004453F2" w:rsidRDefault="00C51A2B">
      <w:pPr>
        <w:pStyle w:val="TOC2"/>
        <w:rPr>
          <w:rFonts w:asciiTheme="minorHAnsi" w:eastAsiaTheme="minorEastAsia" w:hAnsiTheme="minorHAnsi" w:cstheme="minorBidi"/>
          <w:b w:val="0"/>
          <w:smallCaps w:val="0"/>
          <w:noProof/>
          <w:sz w:val="22"/>
          <w:szCs w:val="22"/>
        </w:rPr>
      </w:pPr>
      <w:hyperlink w:anchor="_Toc441071965" w:history="1">
        <w:r w:rsidR="004453F2" w:rsidRPr="00E47E31">
          <w:rPr>
            <w:rStyle w:val="Hyperlink"/>
            <w:rFonts w:cs="Calibri"/>
            <w:noProof/>
            <w:snapToGrid w:val="0"/>
            <w:lang w:bidi="en-US"/>
          </w:rPr>
          <w:t>4.7</w:t>
        </w:r>
        <w:r w:rsidR="004453F2">
          <w:rPr>
            <w:rFonts w:asciiTheme="minorHAnsi" w:eastAsiaTheme="minorEastAsia" w:hAnsiTheme="minorHAnsi" w:cstheme="minorBidi"/>
            <w:b w:val="0"/>
            <w:smallCaps w:val="0"/>
            <w:noProof/>
            <w:sz w:val="22"/>
            <w:szCs w:val="22"/>
          </w:rPr>
          <w:tab/>
        </w:r>
        <w:r w:rsidR="004453F2" w:rsidRPr="00E47E31">
          <w:rPr>
            <w:rStyle w:val="Hyperlink"/>
            <w:noProof/>
            <w:lang w:bidi="en-US"/>
          </w:rPr>
          <w:t>Multifamily exposure</w:t>
        </w:r>
        <w:r w:rsidR="004453F2">
          <w:rPr>
            <w:noProof/>
            <w:webHidden/>
          </w:rPr>
          <w:tab/>
        </w:r>
        <w:r w:rsidR="004453F2">
          <w:rPr>
            <w:noProof/>
            <w:webHidden/>
          </w:rPr>
          <w:fldChar w:fldCharType="begin"/>
        </w:r>
        <w:r w:rsidR="004453F2">
          <w:rPr>
            <w:noProof/>
            <w:webHidden/>
          </w:rPr>
          <w:instrText xml:space="preserve"> PAGEREF _Toc441071965 \h </w:instrText>
        </w:r>
        <w:r w:rsidR="004453F2">
          <w:rPr>
            <w:noProof/>
            <w:webHidden/>
          </w:rPr>
        </w:r>
        <w:r w:rsidR="004453F2">
          <w:rPr>
            <w:noProof/>
            <w:webHidden/>
          </w:rPr>
          <w:fldChar w:fldCharType="separate"/>
        </w:r>
        <w:r w:rsidR="002D0746">
          <w:rPr>
            <w:noProof/>
            <w:webHidden/>
          </w:rPr>
          <w:t>20</w:t>
        </w:r>
        <w:r w:rsidR="004453F2">
          <w:rPr>
            <w:noProof/>
            <w:webHidden/>
          </w:rPr>
          <w:fldChar w:fldCharType="end"/>
        </w:r>
      </w:hyperlink>
    </w:p>
    <w:p w:rsidR="004453F2" w:rsidRDefault="00C51A2B">
      <w:pPr>
        <w:pStyle w:val="TOC2"/>
        <w:rPr>
          <w:rFonts w:asciiTheme="minorHAnsi" w:eastAsiaTheme="minorEastAsia" w:hAnsiTheme="minorHAnsi" w:cstheme="minorBidi"/>
          <w:b w:val="0"/>
          <w:smallCaps w:val="0"/>
          <w:noProof/>
          <w:sz w:val="22"/>
          <w:szCs w:val="22"/>
        </w:rPr>
      </w:pPr>
      <w:hyperlink w:anchor="_Toc441071966" w:history="1">
        <w:r w:rsidR="004453F2" w:rsidRPr="00E47E31">
          <w:rPr>
            <w:rStyle w:val="Hyperlink"/>
            <w:rFonts w:cs="Calibri"/>
            <w:noProof/>
            <w:snapToGrid w:val="0"/>
            <w:lang w:bidi="en-US"/>
          </w:rPr>
          <w:t>4.8</w:t>
        </w:r>
        <w:r w:rsidR="004453F2">
          <w:rPr>
            <w:rFonts w:asciiTheme="minorHAnsi" w:eastAsiaTheme="minorEastAsia" w:hAnsiTheme="minorHAnsi" w:cstheme="minorBidi"/>
            <w:b w:val="0"/>
            <w:smallCaps w:val="0"/>
            <w:noProof/>
            <w:sz w:val="22"/>
            <w:szCs w:val="22"/>
          </w:rPr>
          <w:tab/>
        </w:r>
        <w:r w:rsidR="004453F2" w:rsidRPr="00E47E31">
          <w:rPr>
            <w:rStyle w:val="Hyperlink"/>
            <w:noProof/>
            <w:lang w:bidi="en-US"/>
          </w:rPr>
          <w:t>Single obligor exposure</w:t>
        </w:r>
        <w:r w:rsidR="004453F2">
          <w:rPr>
            <w:noProof/>
            <w:webHidden/>
          </w:rPr>
          <w:tab/>
        </w:r>
        <w:r w:rsidR="004453F2">
          <w:rPr>
            <w:noProof/>
            <w:webHidden/>
          </w:rPr>
          <w:fldChar w:fldCharType="begin"/>
        </w:r>
        <w:r w:rsidR="004453F2">
          <w:rPr>
            <w:noProof/>
            <w:webHidden/>
          </w:rPr>
          <w:instrText xml:space="preserve"> PAGEREF _Toc441071966 \h </w:instrText>
        </w:r>
        <w:r w:rsidR="004453F2">
          <w:rPr>
            <w:noProof/>
            <w:webHidden/>
          </w:rPr>
        </w:r>
        <w:r w:rsidR="004453F2">
          <w:rPr>
            <w:noProof/>
            <w:webHidden/>
          </w:rPr>
          <w:fldChar w:fldCharType="separate"/>
        </w:r>
        <w:r w:rsidR="002D0746">
          <w:rPr>
            <w:noProof/>
            <w:webHidden/>
          </w:rPr>
          <w:t>21</w:t>
        </w:r>
        <w:r w:rsidR="004453F2">
          <w:rPr>
            <w:noProof/>
            <w:webHidden/>
          </w:rPr>
          <w:fldChar w:fldCharType="end"/>
        </w:r>
      </w:hyperlink>
    </w:p>
    <w:p w:rsidR="004453F2" w:rsidRDefault="00C51A2B">
      <w:pPr>
        <w:pStyle w:val="TOC2"/>
        <w:rPr>
          <w:rFonts w:asciiTheme="minorHAnsi" w:eastAsiaTheme="minorEastAsia" w:hAnsiTheme="minorHAnsi" w:cstheme="minorBidi"/>
          <w:b w:val="0"/>
          <w:smallCaps w:val="0"/>
          <w:noProof/>
          <w:sz w:val="22"/>
          <w:szCs w:val="22"/>
        </w:rPr>
      </w:pPr>
      <w:hyperlink w:anchor="_Toc441071967" w:history="1">
        <w:r w:rsidR="004453F2" w:rsidRPr="00E47E31">
          <w:rPr>
            <w:rStyle w:val="Hyperlink"/>
            <w:rFonts w:cs="Calibri"/>
            <w:noProof/>
            <w:snapToGrid w:val="0"/>
            <w:lang w:bidi="en-US"/>
          </w:rPr>
          <w:t>4.9</w:t>
        </w:r>
        <w:r w:rsidR="004453F2">
          <w:rPr>
            <w:rFonts w:asciiTheme="minorHAnsi" w:eastAsiaTheme="minorEastAsia" w:hAnsiTheme="minorHAnsi" w:cstheme="minorBidi"/>
            <w:b w:val="0"/>
            <w:smallCaps w:val="0"/>
            <w:noProof/>
            <w:sz w:val="22"/>
            <w:szCs w:val="22"/>
          </w:rPr>
          <w:tab/>
        </w:r>
        <w:r w:rsidR="004453F2" w:rsidRPr="00E47E31">
          <w:rPr>
            <w:rStyle w:val="Hyperlink"/>
            <w:noProof/>
            <w:lang w:bidi="en-US"/>
          </w:rPr>
          <w:t>Top 20 obligors exposure</w:t>
        </w:r>
        <w:r w:rsidR="004453F2">
          <w:rPr>
            <w:noProof/>
            <w:webHidden/>
          </w:rPr>
          <w:tab/>
        </w:r>
        <w:r w:rsidR="004453F2">
          <w:rPr>
            <w:noProof/>
            <w:webHidden/>
          </w:rPr>
          <w:fldChar w:fldCharType="begin"/>
        </w:r>
        <w:r w:rsidR="004453F2">
          <w:rPr>
            <w:noProof/>
            <w:webHidden/>
          </w:rPr>
          <w:instrText xml:space="preserve"> PAGEREF _Toc441071967 \h </w:instrText>
        </w:r>
        <w:r w:rsidR="004453F2">
          <w:rPr>
            <w:noProof/>
            <w:webHidden/>
          </w:rPr>
        </w:r>
        <w:r w:rsidR="004453F2">
          <w:rPr>
            <w:noProof/>
            <w:webHidden/>
          </w:rPr>
          <w:fldChar w:fldCharType="separate"/>
        </w:r>
        <w:r w:rsidR="002D0746">
          <w:rPr>
            <w:noProof/>
            <w:webHidden/>
          </w:rPr>
          <w:t>22</w:t>
        </w:r>
        <w:r w:rsidR="004453F2">
          <w:rPr>
            <w:noProof/>
            <w:webHidden/>
          </w:rPr>
          <w:fldChar w:fldCharType="end"/>
        </w:r>
      </w:hyperlink>
    </w:p>
    <w:p w:rsidR="004453F2" w:rsidRDefault="00C51A2B">
      <w:pPr>
        <w:pStyle w:val="TOC1"/>
        <w:tabs>
          <w:tab w:val="left" w:pos="440"/>
          <w:tab w:val="right" w:leader="dot" w:pos="9350"/>
        </w:tabs>
        <w:rPr>
          <w:rFonts w:asciiTheme="minorHAnsi" w:eastAsiaTheme="minorEastAsia" w:hAnsiTheme="minorHAnsi" w:cstheme="minorBidi"/>
          <w:b w:val="0"/>
          <w:caps w:val="0"/>
          <w:noProof/>
          <w:color w:val="auto"/>
          <w:sz w:val="22"/>
        </w:rPr>
      </w:pPr>
      <w:hyperlink w:anchor="_Toc441071968" w:history="1">
        <w:r w:rsidR="004453F2" w:rsidRPr="00E47E31">
          <w:rPr>
            <w:rStyle w:val="Hyperlink"/>
            <w:noProof/>
            <w:lang w:bidi="en-US"/>
          </w:rPr>
          <w:t>5.</w:t>
        </w:r>
        <w:r w:rsidR="004453F2">
          <w:rPr>
            <w:rFonts w:asciiTheme="minorHAnsi" w:eastAsiaTheme="minorEastAsia" w:hAnsiTheme="minorHAnsi" w:cstheme="minorBidi"/>
            <w:b w:val="0"/>
            <w:caps w:val="0"/>
            <w:noProof/>
            <w:color w:val="auto"/>
            <w:sz w:val="22"/>
          </w:rPr>
          <w:tab/>
        </w:r>
        <w:r w:rsidR="004453F2" w:rsidRPr="00E47E31">
          <w:rPr>
            <w:rStyle w:val="Hyperlink"/>
            <w:noProof/>
            <w:lang w:bidi="en-US"/>
          </w:rPr>
          <w:t>Residual value risk metrics</w:t>
        </w:r>
        <w:r w:rsidR="004453F2">
          <w:rPr>
            <w:noProof/>
            <w:webHidden/>
          </w:rPr>
          <w:tab/>
        </w:r>
        <w:r w:rsidR="004453F2">
          <w:rPr>
            <w:noProof/>
            <w:webHidden/>
          </w:rPr>
          <w:fldChar w:fldCharType="begin"/>
        </w:r>
        <w:r w:rsidR="004453F2">
          <w:rPr>
            <w:noProof/>
            <w:webHidden/>
          </w:rPr>
          <w:instrText xml:space="preserve"> PAGEREF _Toc441071968 \h </w:instrText>
        </w:r>
        <w:r w:rsidR="004453F2">
          <w:rPr>
            <w:noProof/>
            <w:webHidden/>
          </w:rPr>
        </w:r>
        <w:r w:rsidR="004453F2">
          <w:rPr>
            <w:noProof/>
            <w:webHidden/>
          </w:rPr>
          <w:fldChar w:fldCharType="separate"/>
        </w:r>
        <w:r w:rsidR="002D0746">
          <w:rPr>
            <w:noProof/>
            <w:webHidden/>
          </w:rPr>
          <w:t>24</w:t>
        </w:r>
        <w:r w:rsidR="004453F2">
          <w:rPr>
            <w:noProof/>
            <w:webHidden/>
          </w:rPr>
          <w:fldChar w:fldCharType="end"/>
        </w:r>
      </w:hyperlink>
    </w:p>
    <w:p w:rsidR="004453F2" w:rsidRDefault="00C51A2B">
      <w:pPr>
        <w:pStyle w:val="TOC2"/>
        <w:rPr>
          <w:rFonts w:asciiTheme="minorHAnsi" w:eastAsiaTheme="minorEastAsia" w:hAnsiTheme="minorHAnsi" w:cstheme="minorBidi"/>
          <w:b w:val="0"/>
          <w:smallCaps w:val="0"/>
          <w:noProof/>
          <w:sz w:val="22"/>
          <w:szCs w:val="22"/>
        </w:rPr>
      </w:pPr>
      <w:hyperlink w:anchor="_Toc441071969" w:history="1">
        <w:r w:rsidR="004453F2" w:rsidRPr="00E47E31">
          <w:rPr>
            <w:rStyle w:val="Hyperlink"/>
            <w:rFonts w:cs="Calibri"/>
            <w:noProof/>
            <w:snapToGrid w:val="0"/>
            <w:lang w:bidi="en-US"/>
          </w:rPr>
          <w:t>5.1</w:t>
        </w:r>
        <w:r w:rsidR="004453F2">
          <w:rPr>
            <w:rFonts w:asciiTheme="minorHAnsi" w:eastAsiaTheme="minorEastAsia" w:hAnsiTheme="minorHAnsi" w:cstheme="minorBidi"/>
            <w:b w:val="0"/>
            <w:smallCaps w:val="0"/>
            <w:noProof/>
            <w:sz w:val="22"/>
            <w:szCs w:val="22"/>
          </w:rPr>
          <w:tab/>
        </w:r>
        <w:r w:rsidR="004453F2" w:rsidRPr="00E47E31">
          <w:rPr>
            <w:rStyle w:val="Hyperlink"/>
            <w:noProof/>
            <w:lang w:bidi="en-US"/>
          </w:rPr>
          <w:t>Residual value deterioration</w:t>
        </w:r>
        <w:r w:rsidR="004453F2">
          <w:rPr>
            <w:noProof/>
            <w:webHidden/>
          </w:rPr>
          <w:tab/>
        </w:r>
        <w:r w:rsidR="004453F2">
          <w:rPr>
            <w:noProof/>
            <w:webHidden/>
          </w:rPr>
          <w:fldChar w:fldCharType="begin"/>
        </w:r>
        <w:r w:rsidR="004453F2">
          <w:rPr>
            <w:noProof/>
            <w:webHidden/>
          </w:rPr>
          <w:instrText xml:space="preserve"> PAGEREF _Toc441071969 \h </w:instrText>
        </w:r>
        <w:r w:rsidR="004453F2">
          <w:rPr>
            <w:noProof/>
            <w:webHidden/>
          </w:rPr>
        </w:r>
        <w:r w:rsidR="004453F2">
          <w:rPr>
            <w:noProof/>
            <w:webHidden/>
          </w:rPr>
          <w:fldChar w:fldCharType="separate"/>
        </w:r>
        <w:r w:rsidR="002D0746">
          <w:rPr>
            <w:noProof/>
            <w:webHidden/>
          </w:rPr>
          <w:t>24</w:t>
        </w:r>
        <w:r w:rsidR="004453F2">
          <w:rPr>
            <w:noProof/>
            <w:webHidden/>
          </w:rPr>
          <w:fldChar w:fldCharType="end"/>
        </w:r>
      </w:hyperlink>
    </w:p>
    <w:p w:rsidR="004453F2" w:rsidRDefault="00C51A2B">
      <w:pPr>
        <w:pStyle w:val="TOC2"/>
        <w:rPr>
          <w:rFonts w:asciiTheme="minorHAnsi" w:eastAsiaTheme="minorEastAsia" w:hAnsiTheme="minorHAnsi" w:cstheme="minorBidi"/>
          <w:b w:val="0"/>
          <w:smallCaps w:val="0"/>
          <w:noProof/>
          <w:sz w:val="22"/>
          <w:szCs w:val="22"/>
        </w:rPr>
      </w:pPr>
      <w:hyperlink w:anchor="_Toc441071970" w:history="1">
        <w:r w:rsidR="004453F2" w:rsidRPr="00E47E31">
          <w:rPr>
            <w:rStyle w:val="Hyperlink"/>
            <w:rFonts w:cs="Calibri"/>
            <w:noProof/>
            <w:snapToGrid w:val="0"/>
            <w:lang w:bidi="en-US"/>
          </w:rPr>
          <w:t>5.2</w:t>
        </w:r>
        <w:r w:rsidR="004453F2">
          <w:rPr>
            <w:rFonts w:asciiTheme="minorHAnsi" w:eastAsiaTheme="minorEastAsia" w:hAnsiTheme="minorHAnsi" w:cstheme="minorBidi"/>
            <w:b w:val="0"/>
            <w:smallCaps w:val="0"/>
            <w:noProof/>
            <w:sz w:val="22"/>
            <w:szCs w:val="22"/>
          </w:rPr>
          <w:tab/>
        </w:r>
        <w:r w:rsidR="004453F2" w:rsidRPr="00E47E31">
          <w:rPr>
            <w:rStyle w:val="Hyperlink"/>
            <w:noProof/>
            <w:lang w:bidi="en-US"/>
          </w:rPr>
          <w:t>Net residual value exposure</w:t>
        </w:r>
        <w:r w:rsidR="004453F2">
          <w:rPr>
            <w:noProof/>
            <w:webHidden/>
          </w:rPr>
          <w:tab/>
        </w:r>
        <w:r w:rsidR="004453F2">
          <w:rPr>
            <w:noProof/>
            <w:webHidden/>
          </w:rPr>
          <w:fldChar w:fldCharType="begin"/>
        </w:r>
        <w:r w:rsidR="004453F2">
          <w:rPr>
            <w:noProof/>
            <w:webHidden/>
          </w:rPr>
          <w:instrText xml:space="preserve"> PAGEREF _Toc441071970 \h </w:instrText>
        </w:r>
        <w:r w:rsidR="004453F2">
          <w:rPr>
            <w:noProof/>
            <w:webHidden/>
          </w:rPr>
        </w:r>
        <w:r w:rsidR="004453F2">
          <w:rPr>
            <w:noProof/>
            <w:webHidden/>
          </w:rPr>
          <w:fldChar w:fldCharType="separate"/>
        </w:r>
        <w:r w:rsidR="002D0746">
          <w:rPr>
            <w:noProof/>
            <w:webHidden/>
          </w:rPr>
          <w:t>25</w:t>
        </w:r>
        <w:r w:rsidR="004453F2">
          <w:rPr>
            <w:noProof/>
            <w:webHidden/>
          </w:rPr>
          <w:fldChar w:fldCharType="end"/>
        </w:r>
      </w:hyperlink>
    </w:p>
    <w:p w:rsidR="004453F2" w:rsidRDefault="00C51A2B">
      <w:pPr>
        <w:pStyle w:val="TOC1"/>
        <w:tabs>
          <w:tab w:val="left" w:pos="440"/>
          <w:tab w:val="right" w:leader="dot" w:pos="9350"/>
        </w:tabs>
        <w:rPr>
          <w:rFonts w:asciiTheme="minorHAnsi" w:eastAsiaTheme="minorEastAsia" w:hAnsiTheme="minorHAnsi" w:cstheme="minorBidi"/>
          <w:b w:val="0"/>
          <w:caps w:val="0"/>
          <w:noProof/>
          <w:color w:val="auto"/>
          <w:sz w:val="22"/>
        </w:rPr>
      </w:pPr>
      <w:hyperlink w:anchor="_Toc441071971" w:history="1">
        <w:r w:rsidR="004453F2" w:rsidRPr="00E47E31">
          <w:rPr>
            <w:rStyle w:val="Hyperlink"/>
            <w:noProof/>
            <w:lang w:bidi="en-US"/>
          </w:rPr>
          <w:t>6.</w:t>
        </w:r>
        <w:r w:rsidR="004453F2">
          <w:rPr>
            <w:rFonts w:asciiTheme="minorHAnsi" w:eastAsiaTheme="minorEastAsia" w:hAnsiTheme="minorHAnsi" w:cstheme="minorBidi"/>
            <w:b w:val="0"/>
            <w:caps w:val="0"/>
            <w:noProof/>
            <w:color w:val="auto"/>
            <w:sz w:val="22"/>
          </w:rPr>
          <w:tab/>
        </w:r>
        <w:r w:rsidR="004453F2" w:rsidRPr="00E47E31">
          <w:rPr>
            <w:rStyle w:val="Hyperlink"/>
            <w:noProof/>
            <w:lang w:bidi="en-US"/>
          </w:rPr>
          <w:t>Liquidity / funding risk metrics</w:t>
        </w:r>
        <w:r w:rsidR="004453F2">
          <w:rPr>
            <w:noProof/>
            <w:webHidden/>
          </w:rPr>
          <w:tab/>
        </w:r>
        <w:r w:rsidR="004453F2">
          <w:rPr>
            <w:noProof/>
            <w:webHidden/>
          </w:rPr>
          <w:fldChar w:fldCharType="begin"/>
        </w:r>
        <w:r w:rsidR="004453F2">
          <w:rPr>
            <w:noProof/>
            <w:webHidden/>
          </w:rPr>
          <w:instrText xml:space="preserve"> PAGEREF _Toc441071971 \h </w:instrText>
        </w:r>
        <w:r w:rsidR="004453F2">
          <w:rPr>
            <w:noProof/>
            <w:webHidden/>
          </w:rPr>
        </w:r>
        <w:r w:rsidR="004453F2">
          <w:rPr>
            <w:noProof/>
            <w:webHidden/>
          </w:rPr>
          <w:fldChar w:fldCharType="separate"/>
        </w:r>
        <w:r w:rsidR="002D0746">
          <w:rPr>
            <w:noProof/>
            <w:webHidden/>
          </w:rPr>
          <w:t>26</w:t>
        </w:r>
        <w:r w:rsidR="004453F2">
          <w:rPr>
            <w:noProof/>
            <w:webHidden/>
          </w:rPr>
          <w:fldChar w:fldCharType="end"/>
        </w:r>
      </w:hyperlink>
    </w:p>
    <w:p w:rsidR="004453F2" w:rsidRDefault="00C51A2B">
      <w:pPr>
        <w:pStyle w:val="TOC2"/>
        <w:rPr>
          <w:rFonts w:asciiTheme="minorHAnsi" w:eastAsiaTheme="minorEastAsia" w:hAnsiTheme="minorHAnsi" w:cstheme="minorBidi"/>
          <w:b w:val="0"/>
          <w:smallCaps w:val="0"/>
          <w:noProof/>
          <w:sz w:val="22"/>
          <w:szCs w:val="22"/>
        </w:rPr>
      </w:pPr>
      <w:hyperlink w:anchor="_Toc441071972" w:history="1">
        <w:r w:rsidR="004453F2" w:rsidRPr="00E47E31">
          <w:rPr>
            <w:rStyle w:val="Hyperlink"/>
            <w:rFonts w:cs="Calibri"/>
            <w:noProof/>
            <w:snapToGrid w:val="0"/>
            <w:lang w:bidi="en-US"/>
          </w:rPr>
          <w:t>6.1</w:t>
        </w:r>
        <w:r w:rsidR="004453F2">
          <w:rPr>
            <w:rFonts w:asciiTheme="minorHAnsi" w:eastAsiaTheme="minorEastAsia" w:hAnsiTheme="minorHAnsi" w:cstheme="minorBidi"/>
            <w:b w:val="0"/>
            <w:smallCaps w:val="0"/>
            <w:noProof/>
            <w:sz w:val="22"/>
            <w:szCs w:val="22"/>
          </w:rPr>
          <w:tab/>
        </w:r>
        <w:r w:rsidR="004453F2" w:rsidRPr="00E47E31">
          <w:rPr>
            <w:rStyle w:val="Hyperlink"/>
            <w:noProof/>
            <w:lang w:bidi="en-US"/>
          </w:rPr>
          <w:t>Survival horizon under stress</w:t>
        </w:r>
        <w:r w:rsidR="004453F2">
          <w:rPr>
            <w:noProof/>
            <w:webHidden/>
          </w:rPr>
          <w:tab/>
        </w:r>
        <w:r w:rsidR="004453F2">
          <w:rPr>
            <w:noProof/>
            <w:webHidden/>
          </w:rPr>
          <w:fldChar w:fldCharType="begin"/>
        </w:r>
        <w:r w:rsidR="004453F2">
          <w:rPr>
            <w:noProof/>
            <w:webHidden/>
          </w:rPr>
          <w:instrText xml:space="preserve"> PAGEREF _Toc441071972 \h </w:instrText>
        </w:r>
        <w:r w:rsidR="004453F2">
          <w:rPr>
            <w:noProof/>
            <w:webHidden/>
          </w:rPr>
        </w:r>
        <w:r w:rsidR="004453F2">
          <w:rPr>
            <w:noProof/>
            <w:webHidden/>
          </w:rPr>
          <w:fldChar w:fldCharType="separate"/>
        </w:r>
        <w:r w:rsidR="002D0746">
          <w:rPr>
            <w:noProof/>
            <w:webHidden/>
          </w:rPr>
          <w:t>26</w:t>
        </w:r>
        <w:r w:rsidR="004453F2">
          <w:rPr>
            <w:noProof/>
            <w:webHidden/>
          </w:rPr>
          <w:fldChar w:fldCharType="end"/>
        </w:r>
      </w:hyperlink>
    </w:p>
    <w:p w:rsidR="004453F2" w:rsidRDefault="00C51A2B">
      <w:pPr>
        <w:pStyle w:val="TOC2"/>
        <w:rPr>
          <w:rFonts w:asciiTheme="minorHAnsi" w:eastAsiaTheme="minorEastAsia" w:hAnsiTheme="minorHAnsi" w:cstheme="minorBidi"/>
          <w:b w:val="0"/>
          <w:smallCaps w:val="0"/>
          <w:noProof/>
          <w:sz w:val="22"/>
          <w:szCs w:val="22"/>
        </w:rPr>
      </w:pPr>
      <w:hyperlink w:anchor="_Toc441071973" w:history="1">
        <w:r w:rsidR="004453F2" w:rsidRPr="00E47E31">
          <w:rPr>
            <w:rStyle w:val="Hyperlink"/>
            <w:rFonts w:cs="Calibri"/>
            <w:noProof/>
            <w:snapToGrid w:val="0"/>
            <w:lang w:bidi="en-US"/>
          </w:rPr>
          <w:t>6.2</w:t>
        </w:r>
        <w:r w:rsidR="004453F2">
          <w:rPr>
            <w:rFonts w:asciiTheme="minorHAnsi" w:eastAsiaTheme="minorEastAsia" w:hAnsiTheme="minorHAnsi" w:cstheme="minorBidi"/>
            <w:b w:val="0"/>
            <w:smallCaps w:val="0"/>
            <w:noProof/>
            <w:sz w:val="22"/>
            <w:szCs w:val="22"/>
          </w:rPr>
          <w:tab/>
        </w:r>
        <w:r w:rsidR="004453F2" w:rsidRPr="00E47E31">
          <w:rPr>
            <w:rStyle w:val="Hyperlink"/>
            <w:noProof/>
            <w:lang w:bidi="en-US"/>
          </w:rPr>
          <w:t>Liquidity Coverage Ratio</w:t>
        </w:r>
        <w:r w:rsidR="004453F2">
          <w:rPr>
            <w:noProof/>
            <w:webHidden/>
          </w:rPr>
          <w:tab/>
        </w:r>
        <w:r w:rsidR="004453F2">
          <w:rPr>
            <w:noProof/>
            <w:webHidden/>
          </w:rPr>
          <w:fldChar w:fldCharType="begin"/>
        </w:r>
        <w:r w:rsidR="004453F2">
          <w:rPr>
            <w:noProof/>
            <w:webHidden/>
          </w:rPr>
          <w:instrText xml:space="preserve"> PAGEREF _Toc441071973 \h </w:instrText>
        </w:r>
        <w:r w:rsidR="004453F2">
          <w:rPr>
            <w:noProof/>
            <w:webHidden/>
          </w:rPr>
        </w:r>
        <w:r w:rsidR="004453F2">
          <w:rPr>
            <w:noProof/>
            <w:webHidden/>
          </w:rPr>
          <w:fldChar w:fldCharType="separate"/>
        </w:r>
        <w:r w:rsidR="002D0746">
          <w:rPr>
            <w:noProof/>
            <w:webHidden/>
          </w:rPr>
          <w:t>26</w:t>
        </w:r>
        <w:r w:rsidR="004453F2">
          <w:rPr>
            <w:noProof/>
            <w:webHidden/>
          </w:rPr>
          <w:fldChar w:fldCharType="end"/>
        </w:r>
      </w:hyperlink>
    </w:p>
    <w:p w:rsidR="004453F2" w:rsidRDefault="00C51A2B">
      <w:pPr>
        <w:pStyle w:val="TOC2"/>
        <w:rPr>
          <w:rFonts w:asciiTheme="minorHAnsi" w:eastAsiaTheme="minorEastAsia" w:hAnsiTheme="minorHAnsi" w:cstheme="minorBidi"/>
          <w:b w:val="0"/>
          <w:smallCaps w:val="0"/>
          <w:noProof/>
          <w:sz w:val="22"/>
          <w:szCs w:val="22"/>
        </w:rPr>
      </w:pPr>
      <w:hyperlink w:anchor="_Toc441071974" w:history="1">
        <w:r w:rsidR="004453F2" w:rsidRPr="00E47E31">
          <w:rPr>
            <w:rStyle w:val="Hyperlink"/>
            <w:rFonts w:cs="Calibri"/>
            <w:noProof/>
            <w:snapToGrid w:val="0"/>
            <w:lang w:bidi="en-US"/>
          </w:rPr>
          <w:t>6.3</w:t>
        </w:r>
        <w:r w:rsidR="004453F2">
          <w:rPr>
            <w:rFonts w:asciiTheme="minorHAnsi" w:eastAsiaTheme="minorEastAsia" w:hAnsiTheme="minorHAnsi" w:cstheme="minorBidi"/>
            <w:b w:val="0"/>
            <w:smallCaps w:val="0"/>
            <w:noProof/>
            <w:sz w:val="22"/>
            <w:szCs w:val="22"/>
          </w:rPr>
          <w:tab/>
        </w:r>
        <w:r w:rsidR="004453F2" w:rsidRPr="00E47E31">
          <w:rPr>
            <w:rStyle w:val="Hyperlink"/>
            <w:noProof/>
            <w:lang w:bidi="en-US"/>
          </w:rPr>
          <w:t>Structural Funding Ratio (SFR)</w:t>
        </w:r>
        <w:r w:rsidR="004453F2">
          <w:rPr>
            <w:noProof/>
            <w:webHidden/>
          </w:rPr>
          <w:tab/>
        </w:r>
        <w:r w:rsidR="004453F2">
          <w:rPr>
            <w:noProof/>
            <w:webHidden/>
          </w:rPr>
          <w:fldChar w:fldCharType="begin"/>
        </w:r>
        <w:r w:rsidR="004453F2">
          <w:rPr>
            <w:noProof/>
            <w:webHidden/>
          </w:rPr>
          <w:instrText xml:space="preserve"> PAGEREF _Toc441071974 \h </w:instrText>
        </w:r>
        <w:r w:rsidR="004453F2">
          <w:rPr>
            <w:noProof/>
            <w:webHidden/>
          </w:rPr>
        </w:r>
        <w:r w:rsidR="004453F2">
          <w:rPr>
            <w:noProof/>
            <w:webHidden/>
          </w:rPr>
          <w:fldChar w:fldCharType="separate"/>
        </w:r>
        <w:r w:rsidR="002D0746">
          <w:rPr>
            <w:noProof/>
            <w:webHidden/>
          </w:rPr>
          <w:t>27</w:t>
        </w:r>
        <w:r w:rsidR="004453F2">
          <w:rPr>
            <w:noProof/>
            <w:webHidden/>
          </w:rPr>
          <w:fldChar w:fldCharType="end"/>
        </w:r>
      </w:hyperlink>
    </w:p>
    <w:p w:rsidR="004453F2" w:rsidRDefault="00C51A2B">
      <w:pPr>
        <w:pStyle w:val="TOC2"/>
        <w:rPr>
          <w:rFonts w:asciiTheme="minorHAnsi" w:eastAsiaTheme="minorEastAsia" w:hAnsiTheme="minorHAnsi" w:cstheme="minorBidi"/>
          <w:b w:val="0"/>
          <w:smallCaps w:val="0"/>
          <w:noProof/>
          <w:sz w:val="22"/>
          <w:szCs w:val="22"/>
        </w:rPr>
      </w:pPr>
      <w:hyperlink w:anchor="_Toc441071975" w:history="1">
        <w:r w:rsidR="004453F2" w:rsidRPr="00E47E31">
          <w:rPr>
            <w:rStyle w:val="Hyperlink"/>
            <w:rFonts w:cs="Calibri"/>
            <w:noProof/>
            <w:snapToGrid w:val="0"/>
            <w:lang w:bidi="en-US"/>
          </w:rPr>
          <w:t>6.4</w:t>
        </w:r>
        <w:r w:rsidR="004453F2">
          <w:rPr>
            <w:rFonts w:asciiTheme="minorHAnsi" w:eastAsiaTheme="minorEastAsia" w:hAnsiTheme="minorHAnsi" w:cstheme="minorBidi"/>
            <w:b w:val="0"/>
            <w:smallCaps w:val="0"/>
            <w:noProof/>
            <w:sz w:val="22"/>
            <w:szCs w:val="22"/>
          </w:rPr>
          <w:tab/>
        </w:r>
        <w:r w:rsidR="004453F2" w:rsidRPr="00E47E31">
          <w:rPr>
            <w:rStyle w:val="Hyperlink"/>
            <w:noProof/>
            <w:lang w:bidi="en-US"/>
          </w:rPr>
          <w:t>Available SC committed liquidity / average projected net originations</w:t>
        </w:r>
        <w:r w:rsidR="004453F2">
          <w:rPr>
            <w:noProof/>
            <w:webHidden/>
          </w:rPr>
          <w:tab/>
        </w:r>
        <w:r w:rsidR="004453F2">
          <w:rPr>
            <w:noProof/>
            <w:webHidden/>
          </w:rPr>
          <w:fldChar w:fldCharType="begin"/>
        </w:r>
        <w:r w:rsidR="004453F2">
          <w:rPr>
            <w:noProof/>
            <w:webHidden/>
          </w:rPr>
          <w:instrText xml:space="preserve"> PAGEREF _Toc441071975 \h </w:instrText>
        </w:r>
        <w:r w:rsidR="004453F2">
          <w:rPr>
            <w:noProof/>
            <w:webHidden/>
          </w:rPr>
        </w:r>
        <w:r w:rsidR="004453F2">
          <w:rPr>
            <w:noProof/>
            <w:webHidden/>
          </w:rPr>
          <w:fldChar w:fldCharType="separate"/>
        </w:r>
        <w:r w:rsidR="002D0746">
          <w:rPr>
            <w:noProof/>
            <w:webHidden/>
          </w:rPr>
          <w:t>28</w:t>
        </w:r>
        <w:r w:rsidR="004453F2">
          <w:rPr>
            <w:noProof/>
            <w:webHidden/>
          </w:rPr>
          <w:fldChar w:fldCharType="end"/>
        </w:r>
      </w:hyperlink>
    </w:p>
    <w:p w:rsidR="004453F2" w:rsidRDefault="00C51A2B">
      <w:pPr>
        <w:pStyle w:val="TOC1"/>
        <w:tabs>
          <w:tab w:val="left" w:pos="440"/>
          <w:tab w:val="right" w:leader="dot" w:pos="9350"/>
        </w:tabs>
        <w:rPr>
          <w:rFonts w:asciiTheme="minorHAnsi" w:eastAsiaTheme="minorEastAsia" w:hAnsiTheme="minorHAnsi" w:cstheme="minorBidi"/>
          <w:b w:val="0"/>
          <w:caps w:val="0"/>
          <w:noProof/>
          <w:color w:val="auto"/>
          <w:sz w:val="22"/>
        </w:rPr>
      </w:pPr>
      <w:hyperlink w:anchor="_Toc441071976" w:history="1">
        <w:r w:rsidR="004453F2" w:rsidRPr="00E47E31">
          <w:rPr>
            <w:rStyle w:val="Hyperlink"/>
            <w:noProof/>
            <w:lang w:bidi="en-US"/>
          </w:rPr>
          <w:t>7.</w:t>
        </w:r>
        <w:r w:rsidR="004453F2">
          <w:rPr>
            <w:rFonts w:asciiTheme="minorHAnsi" w:eastAsiaTheme="minorEastAsia" w:hAnsiTheme="minorHAnsi" w:cstheme="minorBidi"/>
            <w:b w:val="0"/>
            <w:caps w:val="0"/>
            <w:noProof/>
            <w:color w:val="auto"/>
            <w:sz w:val="22"/>
          </w:rPr>
          <w:tab/>
        </w:r>
        <w:r w:rsidR="004453F2" w:rsidRPr="00E47E31">
          <w:rPr>
            <w:rStyle w:val="Hyperlink"/>
            <w:noProof/>
            <w:lang w:bidi="en-US"/>
          </w:rPr>
          <w:t>Interest rate risk metrics</w:t>
        </w:r>
        <w:r w:rsidR="004453F2">
          <w:rPr>
            <w:noProof/>
            <w:webHidden/>
          </w:rPr>
          <w:tab/>
        </w:r>
        <w:r w:rsidR="004453F2">
          <w:rPr>
            <w:noProof/>
            <w:webHidden/>
          </w:rPr>
          <w:fldChar w:fldCharType="begin"/>
        </w:r>
        <w:r w:rsidR="004453F2">
          <w:rPr>
            <w:noProof/>
            <w:webHidden/>
          </w:rPr>
          <w:instrText xml:space="preserve"> PAGEREF _Toc441071976 \h </w:instrText>
        </w:r>
        <w:r w:rsidR="004453F2">
          <w:rPr>
            <w:noProof/>
            <w:webHidden/>
          </w:rPr>
        </w:r>
        <w:r w:rsidR="004453F2">
          <w:rPr>
            <w:noProof/>
            <w:webHidden/>
          </w:rPr>
          <w:fldChar w:fldCharType="separate"/>
        </w:r>
        <w:r w:rsidR="002D0746">
          <w:rPr>
            <w:noProof/>
            <w:webHidden/>
          </w:rPr>
          <w:t>30</w:t>
        </w:r>
        <w:r w:rsidR="004453F2">
          <w:rPr>
            <w:noProof/>
            <w:webHidden/>
          </w:rPr>
          <w:fldChar w:fldCharType="end"/>
        </w:r>
      </w:hyperlink>
    </w:p>
    <w:p w:rsidR="004453F2" w:rsidRDefault="00C51A2B">
      <w:pPr>
        <w:pStyle w:val="TOC2"/>
        <w:rPr>
          <w:rFonts w:asciiTheme="minorHAnsi" w:eastAsiaTheme="minorEastAsia" w:hAnsiTheme="minorHAnsi" w:cstheme="minorBidi"/>
          <w:b w:val="0"/>
          <w:smallCaps w:val="0"/>
          <w:noProof/>
          <w:sz w:val="22"/>
          <w:szCs w:val="22"/>
        </w:rPr>
      </w:pPr>
      <w:hyperlink w:anchor="_Toc441071977" w:history="1">
        <w:r w:rsidR="004453F2" w:rsidRPr="00E47E31">
          <w:rPr>
            <w:rStyle w:val="Hyperlink"/>
            <w:rFonts w:cs="Calibri"/>
            <w:noProof/>
            <w:snapToGrid w:val="0"/>
            <w:lang w:bidi="en-US"/>
          </w:rPr>
          <w:t>7.1</w:t>
        </w:r>
        <w:r w:rsidR="004453F2">
          <w:rPr>
            <w:rFonts w:asciiTheme="minorHAnsi" w:eastAsiaTheme="minorEastAsia" w:hAnsiTheme="minorHAnsi" w:cstheme="minorBidi"/>
            <w:b w:val="0"/>
            <w:smallCaps w:val="0"/>
            <w:noProof/>
            <w:sz w:val="22"/>
            <w:szCs w:val="22"/>
          </w:rPr>
          <w:tab/>
        </w:r>
        <w:r w:rsidR="004453F2" w:rsidRPr="00E47E31">
          <w:rPr>
            <w:rStyle w:val="Hyperlink"/>
            <w:noProof/>
            <w:lang w:bidi="en-US"/>
          </w:rPr>
          <w:t>Net interest income (NII) sensitivity (+/- 100 bps shock)</w:t>
        </w:r>
        <w:r w:rsidR="004453F2">
          <w:rPr>
            <w:noProof/>
            <w:webHidden/>
          </w:rPr>
          <w:tab/>
        </w:r>
        <w:r w:rsidR="004453F2">
          <w:rPr>
            <w:noProof/>
            <w:webHidden/>
          </w:rPr>
          <w:fldChar w:fldCharType="begin"/>
        </w:r>
        <w:r w:rsidR="004453F2">
          <w:rPr>
            <w:noProof/>
            <w:webHidden/>
          </w:rPr>
          <w:instrText xml:space="preserve"> PAGEREF _Toc441071977 \h </w:instrText>
        </w:r>
        <w:r w:rsidR="004453F2">
          <w:rPr>
            <w:noProof/>
            <w:webHidden/>
          </w:rPr>
        </w:r>
        <w:r w:rsidR="004453F2">
          <w:rPr>
            <w:noProof/>
            <w:webHidden/>
          </w:rPr>
          <w:fldChar w:fldCharType="separate"/>
        </w:r>
        <w:r w:rsidR="002D0746">
          <w:rPr>
            <w:noProof/>
            <w:webHidden/>
          </w:rPr>
          <w:t>30</w:t>
        </w:r>
        <w:r w:rsidR="004453F2">
          <w:rPr>
            <w:noProof/>
            <w:webHidden/>
          </w:rPr>
          <w:fldChar w:fldCharType="end"/>
        </w:r>
      </w:hyperlink>
    </w:p>
    <w:p w:rsidR="004453F2" w:rsidRDefault="00C51A2B">
      <w:pPr>
        <w:pStyle w:val="TOC2"/>
        <w:rPr>
          <w:rFonts w:asciiTheme="minorHAnsi" w:eastAsiaTheme="minorEastAsia" w:hAnsiTheme="minorHAnsi" w:cstheme="minorBidi"/>
          <w:b w:val="0"/>
          <w:smallCaps w:val="0"/>
          <w:noProof/>
          <w:sz w:val="22"/>
          <w:szCs w:val="22"/>
        </w:rPr>
      </w:pPr>
      <w:hyperlink w:anchor="_Toc441071978" w:history="1">
        <w:r w:rsidR="004453F2" w:rsidRPr="00E47E31">
          <w:rPr>
            <w:rStyle w:val="Hyperlink"/>
            <w:rFonts w:cs="Calibri"/>
            <w:noProof/>
            <w:snapToGrid w:val="0"/>
            <w:lang w:bidi="en-US"/>
          </w:rPr>
          <w:t>7.2</w:t>
        </w:r>
        <w:r w:rsidR="004453F2">
          <w:rPr>
            <w:rFonts w:asciiTheme="minorHAnsi" w:eastAsiaTheme="minorEastAsia" w:hAnsiTheme="minorHAnsi" w:cstheme="minorBidi"/>
            <w:b w:val="0"/>
            <w:smallCaps w:val="0"/>
            <w:noProof/>
            <w:sz w:val="22"/>
            <w:szCs w:val="22"/>
          </w:rPr>
          <w:tab/>
        </w:r>
        <w:r w:rsidR="004453F2" w:rsidRPr="00E47E31">
          <w:rPr>
            <w:rStyle w:val="Hyperlink"/>
            <w:noProof/>
            <w:lang w:bidi="en-US"/>
          </w:rPr>
          <w:t>Market value of equity (MVE) sensitivity (+/- 200 bps shock)</w:t>
        </w:r>
        <w:r w:rsidR="004453F2">
          <w:rPr>
            <w:noProof/>
            <w:webHidden/>
          </w:rPr>
          <w:tab/>
        </w:r>
        <w:r w:rsidR="004453F2">
          <w:rPr>
            <w:noProof/>
            <w:webHidden/>
          </w:rPr>
          <w:fldChar w:fldCharType="begin"/>
        </w:r>
        <w:r w:rsidR="004453F2">
          <w:rPr>
            <w:noProof/>
            <w:webHidden/>
          </w:rPr>
          <w:instrText xml:space="preserve"> PAGEREF _Toc441071978 \h </w:instrText>
        </w:r>
        <w:r w:rsidR="004453F2">
          <w:rPr>
            <w:noProof/>
            <w:webHidden/>
          </w:rPr>
        </w:r>
        <w:r w:rsidR="004453F2">
          <w:rPr>
            <w:noProof/>
            <w:webHidden/>
          </w:rPr>
          <w:fldChar w:fldCharType="separate"/>
        </w:r>
        <w:r w:rsidR="002D0746">
          <w:rPr>
            <w:noProof/>
            <w:webHidden/>
          </w:rPr>
          <w:t>30</w:t>
        </w:r>
        <w:r w:rsidR="004453F2">
          <w:rPr>
            <w:noProof/>
            <w:webHidden/>
          </w:rPr>
          <w:fldChar w:fldCharType="end"/>
        </w:r>
      </w:hyperlink>
    </w:p>
    <w:p w:rsidR="004453F2" w:rsidRDefault="00C51A2B">
      <w:pPr>
        <w:pStyle w:val="TOC1"/>
        <w:tabs>
          <w:tab w:val="left" w:pos="440"/>
          <w:tab w:val="right" w:leader="dot" w:pos="9350"/>
        </w:tabs>
        <w:rPr>
          <w:rFonts w:asciiTheme="minorHAnsi" w:eastAsiaTheme="minorEastAsia" w:hAnsiTheme="minorHAnsi" w:cstheme="minorBidi"/>
          <w:b w:val="0"/>
          <w:caps w:val="0"/>
          <w:noProof/>
          <w:color w:val="auto"/>
          <w:sz w:val="22"/>
        </w:rPr>
      </w:pPr>
      <w:hyperlink w:anchor="_Toc441071979" w:history="1">
        <w:r w:rsidR="004453F2" w:rsidRPr="00E47E31">
          <w:rPr>
            <w:rStyle w:val="Hyperlink"/>
            <w:noProof/>
            <w:lang w:bidi="en-US"/>
          </w:rPr>
          <w:t>8.</w:t>
        </w:r>
        <w:r w:rsidR="004453F2">
          <w:rPr>
            <w:rFonts w:asciiTheme="minorHAnsi" w:eastAsiaTheme="minorEastAsia" w:hAnsiTheme="minorHAnsi" w:cstheme="minorBidi"/>
            <w:b w:val="0"/>
            <w:caps w:val="0"/>
            <w:noProof/>
            <w:color w:val="auto"/>
            <w:sz w:val="22"/>
          </w:rPr>
          <w:tab/>
        </w:r>
        <w:r w:rsidR="004453F2" w:rsidRPr="00E47E31">
          <w:rPr>
            <w:rStyle w:val="Hyperlink"/>
            <w:noProof/>
            <w:lang w:bidi="en-US"/>
          </w:rPr>
          <w:t>Mark-to-market portfolio risk metrics</w:t>
        </w:r>
        <w:r w:rsidR="004453F2">
          <w:rPr>
            <w:noProof/>
            <w:webHidden/>
          </w:rPr>
          <w:tab/>
        </w:r>
        <w:r w:rsidR="004453F2">
          <w:rPr>
            <w:noProof/>
            <w:webHidden/>
          </w:rPr>
          <w:fldChar w:fldCharType="begin"/>
        </w:r>
        <w:r w:rsidR="004453F2">
          <w:rPr>
            <w:noProof/>
            <w:webHidden/>
          </w:rPr>
          <w:instrText xml:space="preserve"> PAGEREF _Toc441071979 \h </w:instrText>
        </w:r>
        <w:r w:rsidR="004453F2">
          <w:rPr>
            <w:noProof/>
            <w:webHidden/>
          </w:rPr>
        </w:r>
        <w:r w:rsidR="004453F2">
          <w:rPr>
            <w:noProof/>
            <w:webHidden/>
          </w:rPr>
          <w:fldChar w:fldCharType="separate"/>
        </w:r>
        <w:r w:rsidR="002D0746">
          <w:rPr>
            <w:noProof/>
            <w:webHidden/>
          </w:rPr>
          <w:t>32</w:t>
        </w:r>
        <w:r w:rsidR="004453F2">
          <w:rPr>
            <w:noProof/>
            <w:webHidden/>
          </w:rPr>
          <w:fldChar w:fldCharType="end"/>
        </w:r>
      </w:hyperlink>
    </w:p>
    <w:p w:rsidR="004453F2" w:rsidRDefault="00C51A2B">
      <w:pPr>
        <w:pStyle w:val="TOC2"/>
        <w:rPr>
          <w:rFonts w:asciiTheme="minorHAnsi" w:eastAsiaTheme="minorEastAsia" w:hAnsiTheme="minorHAnsi" w:cstheme="minorBidi"/>
          <w:b w:val="0"/>
          <w:smallCaps w:val="0"/>
          <w:noProof/>
          <w:sz w:val="22"/>
          <w:szCs w:val="22"/>
        </w:rPr>
      </w:pPr>
      <w:hyperlink w:anchor="_Toc441071980" w:history="1">
        <w:r w:rsidR="004453F2" w:rsidRPr="00E47E31">
          <w:rPr>
            <w:rStyle w:val="Hyperlink"/>
            <w:rFonts w:cs="Calibri"/>
            <w:noProof/>
            <w:snapToGrid w:val="0"/>
            <w:lang w:bidi="en-US"/>
          </w:rPr>
          <w:t>8.1</w:t>
        </w:r>
        <w:r w:rsidR="004453F2">
          <w:rPr>
            <w:rFonts w:asciiTheme="minorHAnsi" w:eastAsiaTheme="minorEastAsia" w:hAnsiTheme="minorHAnsi" w:cstheme="minorBidi"/>
            <w:b w:val="0"/>
            <w:smallCaps w:val="0"/>
            <w:noProof/>
            <w:sz w:val="22"/>
            <w:szCs w:val="22"/>
          </w:rPr>
          <w:tab/>
        </w:r>
        <w:r w:rsidR="004453F2" w:rsidRPr="00E47E31">
          <w:rPr>
            <w:rStyle w:val="Hyperlink"/>
            <w:noProof/>
            <w:lang w:bidi="en-US"/>
          </w:rPr>
          <w:t>Mark-to-market (MtM) Value at Risk (VaR)</w:t>
        </w:r>
        <w:r w:rsidR="004453F2">
          <w:rPr>
            <w:noProof/>
            <w:webHidden/>
          </w:rPr>
          <w:tab/>
        </w:r>
        <w:r w:rsidR="004453F2">
          <w:rPr>
            <w:noProof/>
            <w:webHidden/>
          </w:rPr>
          <w:fldChar w:fldCharType="begin"/>
        </w:r>
        <w:r w:rsidR="004453F2">
          <w:rPr>
            <w:noProof/>
            <w:webHidden/>
          </w:rPr>
          <w:instrText xml:space="preserve"> PAGEREF _Toc441071980 \h </w:instrText>
        </w:r>
        <w:r w:rsidR="004453F2">
          <w:rPr>
            <w:noProof/>
            <w:webHidden/>
          </w:rPr>
        </w:r>
        <w:r w:rsidR="004453F2">
          <w:rPr>
            <w:noProof/>
            <w:webHidden/>
          </w:rPr>
          <w:fldChar w:fldCharType="separate"/>
        </w:r>
        <w:r w:rsidR="002D0746">
          <w:rPr>
            <w:noProof/>
            <w:webHidden/>
          </w:rPr>
          <w:t>32</w:t>
        </w:r>
        <w:r w:rsidR="004453F2">
          <w:rPr>
            <w:noProof/>
            <w:webHidden/>
          </w:rPr>
          <w:fldChar w:fldCharType="end"/>
        </w:r>
      </w:hyperlink>
    </w:p>
    <w:p w:rsidR="004453F2" w:rsidRDefault="00C51A2B">
      <w:pPr>
        <w:pStyle w:val="TOC1"/>
        <w:tabs>
          <w:tab w:val="left" w:pos="440"/>
          <w:tab w:val="right" w:leader="dot" w:pos="9350"/>
        </w:tabs>
        <w:rPr>
          <w:rFonts w:asciiTheme="minorHAnsi" w:eastAsiaTheme="minorEastAsia" w:hAnsiTheme="minorHAnsi" w:cstheme="minorBidi"/>
          <w:b w:val="0"/>
          <w:caps w:val="0"/>
          <w:noProof/>
          <w:color w:val="auto"/>
          <w:sz w:val="22"/>
        </w:rPr>
      </w:pPr>
      <w:hyperlink w:anchor="_Toc441071981" w:history="1">
        <w:r w:rsidR="004453F2" w:rsidRPr="00E47E31">
          <w:rPr>
            <w:rStyle w:val="Hyperlink"/>
            <w:noProof/>
            <w:lang w:bidi="en-US"/>
          </w:rPr>
          <w:t>9.</w:t>
        </w:r>
        <w:r w:rsidR="004453F2">
          <w:rPr>
            <w:rFonts w:asciiTheme="minorHAnsi" w:eastAsiaTheme="minorEastAsia" w:hAnsiTheme="minorHAnsi" w:cstheme="minorBidi"/>
            <w:b w:val="0"/>
            <w:caps w:val="0"/>
            <w:noProof/>
            <w:color w:val="auto"/>
            <w:sz w:val="22"/>
          </w:rPr>
          <w:tab/>
        </w:r>
        <w:r w:rsidR="004453F2" w:rsidRPr="00E47E31">
          <w:rPr>
            <w:rStyle w:val="Hyperlink"/>
            <w:noProof/>
            <w:lang w:bidi="en-US"/>
          </w:rPr>
          <w:t>Strategic risk metrics</w:t>
        </w:r>
        <w:r w:rsidR="004453F2">
          <w:rPr>
            <w:noProof/>
            <w:webHidden/>
          </w:rPr>
          <w:tab/>
        </w:r>
        <w:r w:rsidR="004453F2">
          <w:rPr>
            <w:noProof/>
            <w:webHidden/>
          </w:rPr>
          <w:fldChar w:fldCharType="begin"/>
        </w:r>
        <w:r w:rsidR="004453F2">
          <w:rPr>
            <w:noProof/>
            <w:webHidden/>
          </w:rPr>
          <w:instrText xml:space="preserve"> PAGEREF _Toc441071981 \h </w:instrText>
        </w:r>
        <w:r w:rsidR="004453F2">
          <w:rPr>
            <w:noProof/>
            <w:webHidden/>
          </w:rPr>
        </w:r>
        <w:r w:rsidR="004453F2">
          <w:rPr>
            <w:noProof/>
            <w:webHidden/>
          </w:rPr>
          <w:fldChar w:fldCharType="separate"/>
        </w:r>
        <w:r w:rsidR="002D0746">
          <w:rPr>
            <w:noProof/>
            <w:webHidden/>
          </w:rPr>
          <w:t>33</w:t>
        </w:r>
        <w:r w:rsidR="004453F2">
          <w:rPr>
            <w:noProof/>
            <w:webHidden/>
          </w:rPr>
          <w:fldChar w:fldCharType="end"/>
        </w:r>
      </w:hyperlink>
    </w:p>
    <w:p w:rsidR="004453F2" w:rsidRDefault="00C51A2B">
      <w:pPr>
        <w:pStyle w:val="TOC2"/>
        <w:rPr>
          <w:rFonts w:asciiTheme="minorHAnsi" w:eastAsiaTheme="minorEastAsia" w:hAnsiTheme="minorHAnsi" w:cstheme="minorBidi"/>
          <w:b w:val="0"/>
          <w:smallCaps w:val="0"/>
          <w:noProof/>
          <w:sz w:val="22"/>
          <w:szCs w:val="22"/>
        </w:rPr>
      </w:pPr>
      <w:hyperlink w:anchor="_Toc441071982" w:history="1">
        <w:r w:rsidR="004453F2" w:rsidRPr="00E47E31">
          <w:rPr>
            <w:rStyle w:val="Hyperlink"/>
            <w:rFonts w:cs="Calibri"/>
            <w:noProof/>
            <w:snapToGrid w:val="0"/>
            <w:lang w:bidi="en-US"/>
          </w:rPr>
          <w:t>9.1</w:t>
        </w:r>
        <w:r w:rsidR="004453F2">
          <w:rPr>
            <w:rFonts w:asciiTheme="minorHAnsi" w:eastAsiaTheme="minorEastAsia" w:hAnsiTheme="minorHAnsi" w:cstheme="minorBidi"/>
            <w:b w:val="0"/>
            <w:smallCaps w:val="0"/>
            <w:noProof/>
            <w:sz w:val="22"/>
            <w:szCs w:val="22"/>
          </w:rPr>
          <w:tab/>
        </w:r>
        <w:r w:rsidR="004453F2" w:rsidRPr="00E47E31">
          <w:rPr>
            <w:rStyle w:val="Hyperlink"/>
            <w:noProof/>
            <w:lang w:bidi="en-US"/>
          </w:rPr>
          <w:t>Pre-provisioned net revenue (PPNR) impairment</w:t>
        </w:r>
        <w:r w:rsidR="004453F2">
          <w:rPr>
            <w:noProof/>
            <w:webHidden/>
          </w:rPr>
          <w:tab/>
        </w:r>
        <w:r w:rsidR="004453F2">
          <w:rPr>
            <w:noProof/>
            <w:webHidden/>
          </w:rPr>
          <w:fldChar w:fldCharType="begin"/>
        </w:r>
        <w:r w:rsidR="004453F2">
          <w:rPr>
            <w:noProof/>
            <w:webHidden/>
          </w:rPr>
          <w:instrText xml:space="preserve"> PAGEREF _Toc441071982 \h </w:instrText>
        </w:r>
        <w:r w:rsidR="004453F2">
          <w:rPr>
            <w:noProof/>
            <w:webHidden/>
          </w:rPr>
        </w:r>
        <w:r w:rsidR="004453F2">
          <w:rPr>
            <w:noProof/>
            <w:webHidden/>
          </w:rPr>
          <w:fldChar w:fldCharType="separate"/>
        </w:r>
        <w:r w:rsidR="002D0746">
          <w:rPr>
            <w:noProof/>
            <w:webHidden/>
          </w:rPr>
          <w:t>33</w:t>
        </w:r>
        <w:r w:rsidR="004453F2">
          <w:rPr>
            <w:noProof/>
            <w:webHidden/>
          </w:rPr>
          <w:fldChar w:fldCharType="end"/>
        </w:r>
      </w:hyperlink>
    </w:p>
    <w:p w:rsidR="004453F2" w:rsidRDefault="00C51A2B">
      <w:pPr>
        <w:pStyle w:val="TOC2"/>
        <w:rPr>
          <w:rFonts w:asciiTheme="minorHAnsi" w:eastAsiaTheme="minorEastAsia" w:hAnsiTheme="minorHAnsi" w:cstheme="minorBidi"/>
          <w:b w:val="0"/>
          <w:smallCaps w:val="0"/>
          <w:noProof/>
          <w:sz w:val="22"/>
          <w:szCs w:val="22"/>
        </w:rPr>
      </w:pPr>
      <w:hyperlink w:anchor="_Toc441071983" w:history="1">
        <w:r w:rsidR="004453F2" w:rsidRPr="00E47E31">
          <w:rPr>
            <w:rStyle w:val="Hyperlink"/>
            <w:rFonts w:cs="Calibri"/>
            <w:noProof/>
            <w:snapToGrid w:val="0"/>
            <w:lang w:bidi="en-US"/>
          </w:rPr>
          <w:t>9.2</w:t>
        </w:r>
        <w:r w:rsidR="004453F2">
          <w:rPr>
            <w:rFonts w:asciiTheme="minorHAnsi" w:eastAsiaTheme="minorEastAsia" w:hAnsiTheme="minorHAnsi" w:cstheme="minorBidi"/>
            <w:b w:val="0"/>
            <w:smallCaps w:val="0"/>
            <w:noProof/>
            <w:sz w:val="22"/>
            <w:szCs w:val="22"/>
          </w:rPr>
          <w:tab/>
        </w:r>
        <w:r w:rsidR="004453F2" w:rsidRPr="00E47E31">
          <w:rPr>
            <w:rStyle w:val="Hyperlink"/>
            <w:noProof/>
            <w:lang w:bidi="en-US"/>
          </w:rPr>
          <w:t>Loss in stress</w:t>
        </w:r>
        <w:r w:rsidR="004453F2">
          <w:rPr>
            <w:noProof/>
            <w:webHidden/>
          </w:rPr>
          <w:tab/>
        </w:r>
        <w:r w:rsidR="004453F2">
          <w:rPr>
            <w:noProof/>
            <w:webHidden/>
          </w:rPr>
          <w:fldChar w:fldCharType="begin"/>
        </w:r>
        <w:r w:rsidR="004453F2">
          <w:rPr>
            <w:noProof/>
            <w:webHidden/>
          </w:rPr>
          <w:instrText xml:space="preserve"> PAGEREF _Toc441071983 \h </w:instrText>
        </w:r>
        <w:r w:rsidR="004453F2">
          <w:rPr>
            <w:noProof/>
            <w:webHidden/>
          </w:rPr>
        </w:r>
        <w:r w:rsidR="004453F2">
          <w:rPr>
            <w:noProof/>
            <w:webHidden/>
          </w:rPr>
          <w:fldChar w:fldCharType="separate"/>
        </w:r>
        <w:r w:rsidR="002D0746">
          <w:rPr>
            <w:noProof/>
            <w:webHidden/>
          </w:rPr>
          <w:t>34</w:t>
        </w:r>
        <w:r w:rsidR="004453F2">
          <w:rPr>
            <w:noProof/>
            <w:webHidden/>
          </w:rPr>
          <w:fldChar w:fldCharType="end"/>
        </w:r>
      </w:hyperlink>
    </w:p>
    <w:p w:rsidR="004453F2" w:rsidRDefault="00C51A2B">
      <w:pPr>
        <w:pStyle w:val="TOC2"/>
        <w:rPr>
          <w:rFonts w:asciiTheme="minorHAnsi" w:eastAsiaTheme="minorEastAsia" w:hAnsiTheme="minorHAnsi" w:cstheme="minorBidi"/>
          <w:b w:val="0"/>
          <w:smallCaps w:val="0"/>
          <w:noProof/>
          <w:sz w:val="22"/>
          <w:szCs w:val="22"/>
        </w:rPr>
      </w:pPr>
      <w:hyperlink w:anchor="_Toc441071984" w:history="1">
        <w:r w:rsidR="004453F2" w:rsidRPr="00E47E31">
          <w:rPr>
            <w:rStyle w:val="Hyperlink"/>
            <w:rFonts w:cs="Calibri"/>
            <w:noProof/>
            <w:snapToGrid w:val="0"/>
            <w:lang w:bidi="en-US"/>
          </w:rPr>
          <w:t>9.3</w:t>
        </w:r>
        <w:r w:rsidR="004453F2">
          <w:rPr>
            <w:rFonts w:asciiTheme="minorHAnsi" w:eastAsiaTheme="minorEastAsia" w:hAnsiTheme="minorHAnsi" w:cstheme="minorBidi"/>
            <w:b w:val="0"/>
            <w:smallCaps w:val="0"/>
            <w:noProof/>
            <w:sz w:val="22"/>
            <w:szCs w:val="22"/>
          </w:rPr>
          <w:tab/>
        </w:r>
        <w:r w:rsidR="004453F2" w:rsidRPr="00E47E31">
          <w:rPr>
            <w:rStyle w:val="Hyperlink"/>
            <w:noProof/>
            <w:lang w:bidi="en-US"/>
          </w:rPr>
          <w:t>SC subprime assets as % of SHUSA credit exposure</w:t>
        </w:r>
        <w:r w:rsidR="004453F2">
          <w:rPr>
            <w:noProof/>
            <w:webHidden/>
          </w:rPr>
          <w:tab/>
        </w:r>
        <w:r w:rsidR="004453F2">
          <w:rPr>
            <w:noProof/>
            <w:webHidden/>
          </w:rPr>
          <w:fldChar w:fldCharType="begin"/>
        </w:r>
        <w:r w:rsidR="004453F2">
          <w:rPr>
            <w:noProof/>
            <w:webHidden/>
          </w:rPr>
          <w:instrText xml:space="preserve"> PAGEREF _Toc441071984 \h </w:instrText>
        </w:r>
        <w:r w:rsidR="004453F2">
          <w:rPr>
            <w:noProof/>
            <w:webHidden/>
          </w:rPr>
        </w:r>
        <w:r w:rsidR="004453F2">
          <w:rPr>
            <w:noProof/>
            <w:webHidden/>
          </w:rPr>
          <w:fldChar w:fldCharType="separate"/>
        </w:r>
        <w:r w:rsidR="002D0746">
          <w:rPr>
            <w:noProof/>
            <w:webHidden/>
          </w:rPr>
          <w:t>34</w:t>
        </w:r>
        <w:r w:rsidR="004453F2">
          <w:rPr>
            <w:noProof/>
            <w:webHidden/>
          </w:rPr>
          <w:fldChar w:fldCharType="end"/>
        </w:r>
      </w:hyperlink>
    </w:p>
    <w:p w:rsidR="004453F2" w:rsidRDefault="00C51A2B">
      <w:pPr>
        <w:pStyle w:val="TOC2"/>
        <w:rPr>
          <w:rFonts w:asciiTheme="minorHAnsi" w:eastAsiaTheme="minorEastAsia" w:hAnsiTheme="minorHAnsi" w:cstheme="minorBidi"/>
          <w:b w:val="0"/>
          <w:smallCaps w:val="0"/>
          <w:noProof/>
          <w:sz w:val="22"/>
          <w:szCs w:val="22"/>
        </w:rPr>
      </w:pPr>
      <w:hyperlink w:anchor="_Toc441071985" w:history="1">
        <w:r w:rsidR="004453F2" w:rsidRPr="00E47E31">
          <w:rPr>
            <w:rStyle w:val="Hyperlink"/>
            <w:rFonts w:cs="Calibri"/>
            <w:noProof/>
            <w:snapToGrid w:val="0"/>
            <w:lang w:bidi="en-US"/>
          </w:rPr>
          <w:t>9.4</w:t>
        </w:r>
        <w:r w:rsidR="004453F2">
          <w:rPr>
            <w:rFonts w:asciiTheme="minorHAnsi" w:eastAsiaTheme="minorEastAsia" w:hAnsiTheme="minorHAnsi" w:cstheme="minorBidi"/>
            <w:b w:val="0"/>
            <w:smallCaps w:val="0"/>
            <w:noProof/>
            <w:sz w:val="22"/>
            <w:szCs w:val="22"/>
          </w:rPr>
          <w:tab/>
        </w:r>
        <w:r w:rsidR="004453F2" w:rsidRPr="00E47E31">
          <w:rPr>
            <w:rStyle w:val="Hyperlink"/>
            <w:noProof/>
            <w:lang w:bidi="en-US"/>
          </w:rPr>
          <w:t>SC Total Risk Weighted Assets (RWAs)</w:t>
        </w:r>
        <w:r w:rsidR="004453F2">
          <w:rPr>
            <w:noProof/>
            <w:webHidden/>
          </w:rPr>
          <w:tab/>
        </w:r>
        <w:r w:rsidR="004453F2">
          <w:rPr>
            <w:noProof/>
            <w:webHidden/>
          </w:rPr>
          <w:fldChar w:fldCharType="begin"/>
        </w:r>
        <w:r w:rsidR="004453F2">
          <w:rPr>
            <w:noProof/>
            <w:webHidden/>
          </w:rPr>
          <w:instrText xml:space="preserve"> PAGEREF _Toc441071985 \h </w:instrText>
        </w:r>
        <w:r w:rsidR="004453F2">
          <w:rPr>
            <w:noProof/>
            <w:webHidden/>
          </w:rPr>
        </w:r>
        <w:r w:rsidR="004453F2">
          <w:rPr>
            <w:noProof/>
            <w:webHidden/>
          </w:rPr>
          <w:fldChar w:fldCharType="separate"/>
        </w:r>
        <w:r w:rsidR="002D0746">
          <w:rPr>
            <w:noProof/>
            <w:webHidden/>
          </w:rPr>
          <w:t>36</w:t>
        </w:r>
        <w:r w:rsidR="004453F2">
          <w:rPr>
            <w:noProof/>
            <w:webHidden/>
          </w:rPr>
          <w:fldChar w:fldCharType="end"/>
        </w:r>
      </w:hyperlink>
    </w:p>
    <w:p w:rsidR="004453F2" w:rsidRDefault="00C51A2B">
      <w:pPr>
        <w:pStyle w:val="TOC1"/>
        <w:tabs>
          <w:tab w:val="left" w:pos="660"/>
          <w:tab w:val="right" w:leader="dot" w:pos="9350"/>
        </w:tabs>
        <w:rPr>
          <w:rFonts w:asciiTheme="minorHAnsi" w:eastAsiaTheme="minorEastAsia" w:hAnsiTheme="minorHAnsi" w:cstheme="minorBidi"/>
          <w:b w:val="0"/>
          <w:caps w:val="0"/>
          <w:noProof/>
          <w:color w:val="auto"/>
          <w:sz w:val="22"/>
        </w:rPr>
      </w:pPr>
      <w:hyperlink w:anchor="_Toc441071986" w:history="1">
        <w:r w:rsidR="004453F2" w:rsidRPr="00E47E31">
          <w:rPr>
            <w:rStyle w:val="Hyperlink"/>
            <w:noProof/>
            <w:lang w:bidi="en-US"/>
          </w:rPr>
          <w:t>10.</w:t>
        </w:r>
        <w:r w:rsidR="004453F2">
          <w:rPr>
            <w:rFonts w:asciiTheme="minorHAnsi" w:eastAsiaTheme="minorEastAsia" w:hAnsiTheme="minorHAnsi" w:cstheme="minorBidi"/>
            <w:b w:val="0"/>
            <w:caps w:val="0"/>
            <w:noProof/>
            <w:color w:val="auto"/>
            <w:sz w:val="22"/>
          </w:rPr>
          <w:tab/>
        </w:r>
        <w:r w:rsidR="004453F2" w:rsidRPr="00E47E31">
          <w:rPr>
            <w:rStyle w:val="Hyperlink"/>
            <w:noProof/>
            <w:lang w:bidi="en-US"/>
          </w:rPr>
          <w:t>Operational Risk Metrics</w:t>
        </w:r>
        <w:r w:rsidR="004453F2">
          <w:rPr>
            <w:noProof/>
            <w:webHidden/>
          </w:rPr>
          <w:tab/>
        </w:r>
        <w:r w:rsidR="004453F2">
          <w:rPr>
            <w:noProof/>
            <w:webHidden/>
          </w:rPr>
          <w:fldChar w:fldCharType="begin"/>
        </w:r>
        <w:r w:rsidR="004453F2">
          <w:rPr>
            <w:noProof/>
            <w:webHidden/>
          </w:rPr>
          <w:instrText xml:space="preserve"> PAGEREF _Toc441071986 \h </w:instrText>
        </w:r>
        <w:r w:rsidR="004453F2">
          <w:rPr>
            <w:noProof/>
            <w:webHidden/>
          </w:rPr>
        </w:r>
        <w:r w:rsidR="004453F2">
          <w:rPr>
            <w:noProof/>
            <w:webHidden/>
          </w:rPr>
          <w:fldChar w:fldCharType="separate"/>
        </w:r>
        <w:r w:rsidR="002D0746">
          <w:rPr>
            <w:noProof/>
            <w:webHidden/>
          </w:rPr>
          <w:t>37</w:t>
        </w:r>
        <w:r w:rsidR="004453F2">
          <w:rPr>
            <w:noProof/>
            <w:webHidden/>
          </w:rPr>
          <w:fldChar w:fldCharType="end"/>
        </w:r>
      </w:hyperlink>
    </w:p>
    <w:p w:rsidR="004453F2" w:rsidRDefault="00C51A2B">
      <w:pPr>
        <w:pStyle w:val="TOC2"/>
        <w:rPr>
          <w:rFonts w:asciiTheme="minorHAnsi" w:eastAsiaTheme="minorEastAsia" w:hAnsiTheme="minorHAnsi" w:cstheme="minorBidi"/>
          <w:b w:val="0"/>
          <w:smallCaps w:val="0"/>
          <w:noProof/>
          <w:sz w:val="22"/>
          <w:szCs w:val="22"/>
        </w:rPr>
      </w:pPr>
      <w:hyperlink w:anchor="_Toc441071987" w:history="1">
        <w:r w:rsidR="004453F2" w:rsidRPr="00E47E31">
          <w:rPr>
            <w:rStyle w:val="Hyperlink"/>
            <w:rFonts w:cs="Calibri"/>
            <w:noProof/>
            <w:snapToGrid w:val="0"/>
            <w:lang w:bidi="en-US"/>
          </w:rPr>
          <w:t>10.1</w:t>
        </w:r>
        <w:r w:rsidR="004453F2">
          <w:rPr>
            <w:rFonts w:asciiTheme="minorHAnsi" w:eastAsiaTheme="minorEastAsia" w:hAnsiTheme="minorHAnsi" w:cstheme="minorBidi"/>
            <w:b w:val="0"/>
            <w:smallCaps w:val="0"/>
            <w:noProof/>
            <w:sz w:val="22"/>
            <w:szCs w:val="22"/>
          </w:rPr>
          <w:tab/>
        </w:r>
        <w:r w:rsidR="004453F2" w:rsidRPr="00E47E31">
          <w:rPr>
            <w:rStyle w:val="Hyperlink"/>
            <w:noProof/>
            <w:lang w:bidi="en-US"/>
          </w:rPr>
          <w:t>Gross Operational Risk Losses over Gross Margin</w:t>
        </w:r>
        <w:r w:rsidR="004453F2">
          <w:rPr>
            <w:noProof/>
            <w:webHidden/>
          </w:rPr>
          <w:tab/>
        </w:r>
        <w:r w:rsidR="004453F2">
          <w:rPr>
            <w:noProof/>
            <w:webHidden/>
          </w:rPr>
          <w:fldChar w:fldCharType="begin"/>
        </w:r>
        <w:r w:rsidR="004453F2">
          <w:rPr>
            <w:noProof/>
            <w:webHidden/>
          </w:rPr>
          <w:instrText xml:space="preserve"> PAGEREF _Toc441071987 \h </w:instrText>
        </w:r>
        <w:r w:rsidR="004453F2">
          <w:rPr>
            <w:noProof/>
            <w:webHidden/>
          </w:rPr>
        </w:r>
        <w:r w:rsidR="004453F2">
          <w:rPr>
            <w:noProof/>
            <w:webHidden/>
          </w:rPr>
          <w:fldChar w:fldCharType="separate"/>
        </w:r>
        <w:r w:rsidR="002D0746">
          <w:rPr>
            <w:noProof/>
            <w:webHidden/>
          </w:rPr>
          <w:t>37</w:t>
        </w:r>
        <w:r w:rsidR="004453F2">
          <w:rPr>
            <w:noProof/>
            <w:webHidden/>
          </w:rPr>
          <w:fldChar w:fldCharType="end"/>
        </w:r>
      </w:hyperlink>
    </w:p>
    <w:p w:rsidR="004453F2" w:rsidRDefault="00C51A2B">
      <w:pPr>
        <w:pStyle w:val="TOC2"/>
        <w:rPr>
          <w:rFonts w:asciiTheme="minorHAnsi" w:eastAsiaTheme="minorEastAsia" w:hAnsiTheme="minorHAnsi" w:cstheme="minorBidi"/>
          <w:b w:val="0"/>
          <w:smallCaps w:val="0"/>
          <w:noProof/>
          <w:sz w:val="22"/>
          <w:szCs w:val="22"/>
        </w:rPr>
      </w:pPr>
      <w:hyperlink w:anchor="_Toc441071988" w:history="1">
        <w:r w:rsidR="004453F2" w:rsidRPr="00E47E31">
          <w:rPr>
            <w:rStyle w:val="Hyperlink"/>
            <w:rFonts w:cs="Calibri"/>
            <w:noProof/>
            <w:snapToGrid w:val="0"/>
            <w:lang w:bidi="en-US"/>
          </w:rPr>
          <w:t>10.2</w:t>
        </w:r>
        <w:r w:rsidR="004453F2">
          <w:rPr>
            <w:rFonts w:asciiTheme="minorHAnsi" w:eastAsiaTheme="minorEastAsia" w:hAnsiTheme="minorHAnsi" w:cstheme="minorBidi"/>
            <w:b w:val="0"/>
            <w:smallCaps w:val="0"/>
            <w:noProof/>
            <w:sz w:val="22"/>
            <w:szCs w:val="22"/>
          </w:rPr>
          <w:tab/>
        </w:r>
        <w:r w:rsidR="004453F2" w:rsidRPr="00E47E31">
          <w:rPr>
            <w:rStyle w:val="Hyperlink"/>
            <w:noProof/>
            <w:lang w:bidi="en-US"/>
          </w:rPr>
          <w:t>Frequency of  events &gt; $200K in losses</w:t>
        </w:r>
        <w:r w:rsidR="004453F2">
          <w:rPr>
            <w:noProof/>
            <w:webHidden/>
          </w:rPr>
          <w:tab/>
        </w:r>
        <w:r w:rsidR="004453F2">
          <w:rPr>
            <w:noProof/>
            <w:webHidden/>
          </w:rPr>
          <w:fldChar w:fldCharType="begin"/>
        </w:r>
        <w:r w:rsidR="004453F2">
          <w:rPr>
            <w:noProof/>
            <w:webHidden/>
          </w:rPr>
          <w:instrText xml:space="preserve"> PAGEREF _Toc441071988 \h </w:instrText>
        </w:r>
        <w:r w:rsidR="004453F2">
          <w:rPr>
            <w:noProof/>
            <w:webHidden/>
          </w:rPr>
        </w:r>
        <w:r w:rsidR="004453F2">
          <w:rPr>
            <w:noProof/>
            <w:webHidden/>
          </w:rPr>
          <w:fldChar w:fldCharType="separate"/>
        </w:r>
        <w:r w:rsidR="002D0746">
          <w:rPr>
            <w:noProof/>
            <w:webHidden/>
          </w:rPr>
          <w:t>38</w:t>
        </w:r>
        <w:r w:rsidR="004453F2">
          <w:rPr>
            <w:noProof/>
            <w:webHidden/>
          </w:rPr>
          <w:fldChar w:fldCharType="end"/>
        </w:r>
      </w:hyperlink>
    </w:p>
    <w:p w:rsidR="004453F2" w:rsidRDefault="00C51A2B">
      <w:pPr>
        <w:pStyle w:val="TOC1"/>
        <w:tabs>
          <w:tab w:val="left" w:pos="660"/>
          <w:tab w:val="right" w:leader="dot" w:pos="9350"/>
        </w:tabs>
        <w:rPr>
          <w:rFonts w:asciiTheme="minorHAnsi" w:eastAsiaTheme="minorEastAsia" w:hAnsiTheme="minorHAnsi" w:cstheme="minorBidi"/>
          <w:b w:val="0"/>
          <w:caps w:val="0"/>
          <w:noProof/>
          <w:color w:val="auto"/>
          <w:sz w:val="22"/>
        </w:rPr>
      </w:pPr>
      <w:hyperlink w:anchor="_Toc441071989" w:history="1">
        <w:r w:rsidR="004453F2" w:rsidRPr="00E47E31">
          <w:rPr>
            <w:rStyle w:val="Hyperlink"/>
            <w:noProof/>
            <w:lang w:bidi="en-US"/>
          </w:rPr>
          <w:t>11.</w:t>
        </w:r>
        <w:r w:rsidR="004453F2">
          <w:rPr>
            <w:rFonts w:asciiTheme="minorHAnsi" w:eastAsiaTheme="minorEastAsia" w:hAnsiTheme="minorHAnsi" w:cstheme="minorBidi"/>
            <w:b w:val="0"/>
            <w:caps w:val="0"/>
            <w:noProof/>
            <w:color w:val="auto"/>
            <w:sz w:val="22"/>
          </w:rPr>
          <w:tab/>
        </w:r>
        <w:r w:rsidR="004453F2" w:rsidRPr="00E47E31">
          <w:rPr>
            <w:rStyle w:val="Hyperlink"/>
            <w:noProof/>
            <w:lang w:bidi="en-US"/>
          </w:rPr>
          <w:t>Model risk metrics</w:t>
        </w:r>
        <w:r w:rsidR="004453F2">
          <w:rPr>
            <w:noProof/>
            <w:webHidden/>
          </w:rPr>
          <w:tab/>
        </w:r>
        <w:r w:rsidR="004453F2">
          <w:rPr>
            <w:noProof/>
            <w:webHidden/>
          </w:rPr>
          <w:fldChar w:fldCharType="begin"/>
        </w:r>
        <w:r w:rsidR="004453F2">
          <w:rPr>
            <w:noProof/>
            <w:webHidden/>
          </w:rPr>
          <w:instrText xml:space="preserve"> PAGEREF _Toc441071989 \h </w:instrText>
        </w:r>
        <w:r w:rsidR="004453F2">
          <w:rPr>
            <w:noProof/>
            <w:webHidden/>
          </w:rPr>
        </w:r>
        <w:r w:rsidR="004453F2">
          <w:rPr>
            <w:noProof/>
            <w:webHidden/>
          </w:rPr>
          <w:fldChar w:fldCharType="separate"/>
        </w:r>
        <w:r w:rsidR="002D0746">
          <w:rPr>
            <w:noProof/>
            <w:webHidden/>
          </w:rPr>
          <w:t>40</w:t>
        </w:r>
        <w:r w:rsidR="004453F2">
          <w:rPr>
            <w:noProof/>
            <w:webHidden/>
          </w:rPr>
          <w:fldChar w:fldCharType="end"/>
        </w:r>
      </w:hyperlink>
    </w:p>
    <w:p w:rsidR="004453F2" w:rsidRDefault="00C51A2B">
      <w:pPr>
        <w:pStyle w:val="TOC2"/>
        <w:rPr>
          <w:rFonts w:asciiTheme="minorHAnsi" w:eastAsiaTheme="minorEastAsia" w:hAnsiTheme="minorHAnsi" w:cstheme="minorBidi"/>
          <w:b w:val="0"/>
          <w:smallCaps w:val="0"/>
          <w:noProof/>
          <w:sz w:val="22"/>
          <w:szCs w:val="22"/>
        </w:rPr>
      </w:pPr>
      <w:hyperlink w:anchor="_Toc441071990" w:history="1">
        <w:r w:rsidR="004453F2" w:rsidRPr="00E47E31">
          <w:rPr>
            <w:rStyle w:val="Hyperlink"/>
            <w:rFonts w:cs="Calibri"/>
            <w:noProof/>
            <w:snapToGrid w:val="0"/>
            <w:lang w:bidi="en-US"/>
          </w:rPr>
          <w:t>11.1</w:t>
        </w:r>
        <w:r w:rsidR="004453F2">
          <w:rPr>
            <w:rFonts w:asciiTheme="minorHAnsi" w:eastAsiaTheme="minorEastAsia" w:hAnsiTheme="minorHAnsi" w:cstheme="minorBidi"/>
            <w:b w:val="0"/>
            <w:smallCaps w:val="0"/>
            <w:noProof/>
            <w:sz w:val="22"/>
            <w:szCs w:val="22"/>
          </w:rPr>
          <w:tab/>
        </w:r>
        <w:r w:rsidR="004453F2" w:rsidRPr="00E47E31">
          <w:rPr>
            <w:rStyle w:val="Hyperlink"/>
            <w:noProof/>
            <w:lang w:bidi="en-US"/>
          </w:rPr>
          <w:t>Backlog of Tier 1 models not appropriately approved</w:t>
        </w:r>
        <w:r w:rsidR="004453F2">
          <w:rPr>
            <w:noProof/>
            <w:webHidden/>
          </w:rPr>
          <w:tab/>
        </w:r>
        <w:r w:rsidR="004453F2">
          <w:rPr>
            <w:noProof/>
            <w:webHidden/>
          </w:rPr>
          <w:fldChar w:fldCharType="begin"/>
        </w:r>
        <w:r w:rsidR="004453F2">
          <w:rPr>
            <w:noProof/>
            <w:webHidden/>
          </w:rPr>
          <w:instrText xml:space="preserve"> PAGEREF _Toc441071990 \h </w:instrText>
        </w:r>
        <w:r w:rsidR="004453F2">
          <w:rPr>
            <w:noProof/>
            <w:webHidden/>
          </w:rPr>
        </w:r>
        <w:r w:rsidR="004453F2">
          <w:rPr>
            <w:noProof/>
            <w:webHidden/>
          </w:rPr>
          <w:fldChar w:fldCharType="separate"/>
        </w:r>
        <w:r w:rsidR="002D0746">
          <w:rPr>
            <w:noProof/>
            <w:webHidden/>
          </w:rPr>
          <w:t>40</w:t>
        </w:r>
        <w:r w:rsidR="004453F2">
          <w:rPr>
            <w:noProof/>
            <w:webHidden/>
          </w:rPr>
          <w:fldChar w:fldCharType="end"/>
        </w:r>
      </w:hyperlink>
    </w:p>
    <w:p w:rsidR="004453F2" w:rsidRDefault="00C51A2B">
      <w:pPr>
        <w:pStyle w:val="TOC1"/>
        <w:tabs>
          <w:tab w:val="left" w:pos="660"/>
          <w:tab w:val="right" w:leader="dot" w:pos="9350"/>
        </w:tabs>
        <w:rPr>
          <w:rFonts w:asciiTheme="minorHAnsi" w:eastAsiaTheme="minorEastAsia" w:hAnsiTheme="minorHAnsi" w:cstheme="minorBidi"/>
          <w:b w:val="0"/>
          <w:caps w:val="0"/>
          <w:noProof/>
          <w:color w:val="auto"/>
          <w:sz w:val="22"/>
        </w:rPr>
      </w:pPr>
      <w:hyperlink w:anchor="_Toc441071991" w:history="1">
        <w:r w:rsidR="004453F2" w:rsidRPr="00E47E31">
          <w:rPr>
            <w:rStyle w:val="Hyperlink"/>
            <w:noProof/>
            <w:lang w:bidi="en-US"/>
          </w:rPr>
          <w:t>12.</w:t>
        </w:r>
        <w:r w:rsidR="004453F2">
          <w:rPr>
            <w:rFonts w:asciiTheme="minorHAnsi" w:eastAsiaTheme="minorEastAsia" w:hAnsiTheme="minorHAnsi" w:cstheme="minorBidi"/>
            <w:b w:val="0"/>
            <w:caps w:val="0"/>
            <w:noProof/>
            <w:color w:val="auto"/>
            <w:sz w:val="22"/>
          </w:rPr>
          <w:tab/>
        </w:r>
        <w:r w:rsidR="004453F2" w:rsidRPr="00E47E31">
          <w:rPr>
            <w:rStyle w:val="Hyperlink"/>
            <w:noProof/>
            <w:lang w:bidi="en-US"/>
          </w:rPr>
          <w:t>Compliance and reputational risk metrics</w:t>
        </w:r>
        <w:r w:rsidR="004453F2">
          <w:rPr>
            <w:noProof/>
            <w:webHidden/>
          </w:rPr>
          <w:tab/>
        </w:r>
        <w:r w:rsidR="004453F2">
          <w:rPr>
            <w:noProof/>
            <w:webHidden/>
          </w:rPr>
          <w:fldChar w:fldCharType="begin"/>
        </w:r>
        <w:r w:rsidR="004453F2">
          <w:rPr>
            <w:noProof/>
            <w:webHidden/>
          </w:rPr>
          <w:instrText xml:space="preserve"> PAGEREF _Toc441071991 \h </w:instrText>
        </w:r>
        <w:r w:rsidR="004453F2">
          <w:rPr>
            <w:noProof/>
            <w:webHidden/>
          </w:rPr>
        </w:r>
        <w:r w:rsidR="004453F2">
          <w:rPr>
            <w:noProof/>
            <w:webHidden/>
          </w:rPr>
          <w:fldChar w:fldCharType="separate"/>
        </w:r>
        <w:r w:rsidR="002D0746">
          <w:rPr>
            <w:noProof/>
            <w:webHidden/>
          </w:rPr>
          <w:t>41</w:t>
        </w:r>
        <w:r w:rsidR="004453F2">
          <w:rPr>
            <w:noProof/>
            <w:webHidden/>
          </w:rPr>
          <w:fldChar w:fldCharType="end"/>
        </w:r>
      </w:hyperlink>
    </w:p>
    <w:p w:rsidR="004453F2" w:rsidRDefault="00C51A2B">
      <w:pPr>
        <w:pStyle w:val="TOC2"/>
        <w:rPr>
          <w:rFonts w:asciiTheme="minorHAnsi" w:eastAsiaTheme="minorEastAsia" w:hAnsiTheme="minorHAnsi" w:cstheme="minorBidi"/>
          <w:b w:val="0"/>
          <w:smallCaps w:val="0"/>
          <w:noProof/>
          <w:sz w:val="22"/>
          <w:szCs w:val="22"/>
        </w:rPr>
      </w:pPr>
      <w:hyperlink w:anchor="_Toc441071992" w:history="1">
        <w:r w:rsidR="004453F2" w:rsidRPr="00E47E31">
          <w:rPr>
            <w:rStyle w:val="Hyperlink"/>
            <w:rFonts w:cs="Calibri"/>
            <w:noProof/>
            <w:snapToGrid w:val="0"/>
            <w:lang w:bidi="en-US"/>
          </w:rPr>
          <w:t>12.1</w:t>
        </w:r>
        <w:r w:rsidR="004453F2">
          <w:rPr>
            <w:rFonts w:asciiTheme="minorHAnsi" w:eastAsiaTheme="minorEastAsia" w:hAnsiTheme="minorHAnsi" w:cstheme="minorBidi"/>
            <w:b w:val="0"/>
            <w:smallCaps w:val="0"/>
            <w:noProof/>
            <w:sz w:val="22"/>
            <w:szCs w:val="22"/>
          </w:rPr>
          <w:tab/>
        </w:r>
        <w:r w:rsidR="004453F2" w:rsidRPr="00E47E31">
          <w:rPr>
            <w:rStyle w:val="Hyperlink"/>
            <w:noProof/>
            <w:lang w:bidi="en-US"/>
          </w:rPr>
          <w:t>Number of Matters Requiring Immediate Attention (MRIAs)</w:t>
        </w:r>
        <w:r w:rsidR="004453F2">
          <w:rPr>
            <w:noProof/>
            <w:webHidden/>
          </w:rPr>
          <w:tab/>
        </w:r>
        <w:r w:rsidR="004453F2">
          <w:rPr>
            <w:noProof/>
            <w:webHidden/>
          </w:rPr>
          <w:fldChar w:fldCharType="begin"/>
        </w:r>
        <w:r w:rsidR="004453F2">
          <w:rPr>
            <w:noProof/>
            <w:webHidden/>
          </w:rPr>
          <w:instrText xml:space="preserve"> PAGEREF _Toc441071992 \h </w:instrText>
        </w:r>
        <w:r w:rsidR="004453F2">
          <w:rPr>
            <w:noProof/>
            <w:webHidden/>
          </w:rPr>
        </w:r>
        <w:r w:rsidR="004453F2">
          <w:rPr>
            <w:noProof/>
            <w:webHidden/>
          </w:rPr>
          <w:fldChar w:fldCharType="separate"/>
        </w:r>
        <w:r w:rsidR="002D0746">
          <w:rPr>
            <w:noProof/>
            <w:webHidden/>
          </w:rPr>
          <w:t>41</w:t>
        </w:r>
        <w:r w:rsidR="004453F2">
          <w:rPr>
            <w:noProof/>
            <w:webHidden/>
          </w:rPr>
          <w:fldChar w:fldCharType="end"/>
        </w:r>
      </w:hyperlink>
    </w:p>
    <w:p w:rsidR="004453F2" w:rsidRDefault="00C51A2B">
      <w:pPr>
        <w:pStyle w:val="TOC2"/>
        <w:rPr>
          <w:rFonts w:asciiTheme="minorHAnsi" w:eastAsiaTheme="minorEastAsia" w:hAnsiTheme="minorHAnsi" w:cstheme="minorBidi"/>
          <w:b w:val="0"/>
          <w:smallCaps w:val="0"/>
          <w:noProof/>
          <w:sz w:val="22"/>
          <w:szCs w:val="22"/>
        </w:rPr>
      </w:pPr>
      <w:hyperlink w:anchor="_Toc441071993" w:history="1">
        <w:r w:rsidR="004453F2" w:rsidRPr="00E47E31">
          <w:rPr>
            <w:rStyle w:val="Hyperlink"/>
            <w:rFonts w:cs="Calibri"/>
            <w:noProof/>
            <w:snapToGrid w:val="0"/>
            <w:lang w:bidi="en-US"/>
          </w:rPr>
          <w:t>12.2</w:t>
        </w:r>
        <w:r w:rsidR="004453F2">
          <w:rPr>
            <w:rFonts w:asciiTheme="minorHAnsi" w:eastAsiaTheme="minorEastAsia" w:hAnsiTheme="minorHAnsi" w:cstheme="minorBidi"/>
            <w:b w:val="0"/>
            <w:smallCaps w:val="0"/>
            <w:noProof/>
            <w:sz w:val="22"/>
            <w:szCs w:val="22"/>
          </w:rPr>
          <w:tab/>
        </w:r>
        <w:r w:rsidR="004453F2" w:rsidRPr="00E47E31">
          <w:rPr>
            <w:rStyle w:val="Hyperlink"/>
            <w:noProof/>
            <w:lang w:bidi="en-US"/>
          </w:rPr>
          <w:t>Serviced for others monthly net charge-off rate</w:t>
        </w:r>
        <w:r w:rsidR="004453F2">
          <w:rPr>
            <w:noProof/>
            <w:webHidden/>
          </w:rPr>
          <w:tab/>
        </w:r>
        <w:r w:rsidR="004453F2">
          <w:rPr>
            <w:noProof/>
            <w:webHidden/>
          </w:rPr>
          <w:fldChar w:fldCharType="begin"/>
        </w:r>
        <w:r w:rsidR="004453F2">
          <w:rPr>
            <w:noProof/>
            <w:webHidden/>
          </w:rPr>
          <w:instrText xml:space="preserve"> PAGEREF _Toc441071993 \h </w:instrText>
        </w:r>
        <w:r w:rsidR="004453F2">
          <w:rPr>
            <w:noProof/>
            <w:webHidden/>
          </w:rPr>
        </w:r>
        <w:r w:rsidR="004453F2">
          <w:rPr>
            <w:noProof/>
            <w:webHidden/>
          </w:rPr>
          <w:fldChar w:fldCharType="separate"/>
        </w:r>
        <w:r w:rsidR="002D0746">
          <w:rPr>
            <w:noProof/>
            <w:webHidden/>
          </w:rPr>
          <w:t>41</w:t>
        </w:r>
        <w:r w:rsidR="004453F2">
          <w:rPr>
            <w:noProof/>
            <w:webHidden/>
          </w:rPr>
          <w:fldChar w:fldCharType="end"/>
        </w:r>
      </w:hyperlink>
    </w:p>
    <w:p w:rsidR="004453F2" w:rsidRDefault="00C51A2B">
      <w:pPr>
        <w:pStyle w:val="TOC2"/>
        <w:rPr>
          <w:rFonts w:asciiTheme="minorHAnsi" w:eastAsiaTheme="minorEastAsia" w:hAnsiTheme="minorHAnsi" w:cstheme="minorBidi"/>
          <w:b w:val="0"/>
          <w:smallCaps w:val="0"/>
          <w:noProof/>
          <w:sz w:val="22"/>
          <w:szCs w:val="22"/>
        </w:rPr>
      </w:pPr>
      <w:hyperlink w:anchor="_Toc441071994" w:history="1">
        <w:r w:rsidR="004453F2" w:rsidRPr="00E47E31">
          <w:rPr>
            <w:rStyle w:val="Hyperlink"/>
            <w:rFonts w:cs="Calibri"/>
            <w:noProof/>
            <w:snapToGrid w:val="0"/>
            <w:lang w:bidi="en-US"/>
          </w:rPr>
          <w:t>12.3</w:t>
        </w:r>
        <w:r w:rsidR="004453F2">
          <w:rPr>
            <w:rFonts w:asciiTheme="minorHAnsi" w:eastAsiaTheme="minorEastAsia" w:hAnsiTheme="minorHAnsi" w:cstheme="minorBidi"/>
            <w:b w:val="0"/>
            <w:smallCaps w:val="0"/>
            <w:noProof/>
            <w:sz w:val="22"/>
            <w:szCs w:val="22"/>
          </w:rPr>
          <w:tab/>
        </w:r>
        <w:r w:rsidR="004453F2" w:rsidRPr="00E47E31">
          <w:rPr>
            <w:rStyle w:val="Hyperlink"/>
            <w:noProof/>
            <w:lang w:bidi="en-US"/>
          </w:rPr>
          <w:t>CFPB Complaints</w:t>
        </w:r>
        <w:r w:rsidR="004453F2">
          <w:rPr>
            <w:noProof/>
            <w:webHidden/>
          </w:rPr>
          <w:tab/>
        </w:r>
        <w:r w:rsidR="004453F2">
          <w:rPr>
            <w:noProof/>
            <w:webHidden/>
          </w:rPr>
          <w:fldChar w:fldCharType="begin"/>
        </w:r>
        <w:r w:rsidR="004453F2">
          <w:rPr>
            <w:noProof/>
            <w:webHidden/>
          </w:rPr>
          <w:instrText xml:space="preserve"> PAGEREF _Toc441071994 \h </w:instrText>
        </w:r>
        <w:r w:rsidR="004453F2">
          <w:rPr>
            <w:noProof/>
            <w:webHidden/>
          </w:rPr>
        </w:r>
        <w:r w:rsidR="004453F2">
          <w:rPr>
            <w:noProof/>
            <w:webHidden/>
          </w:rPr>
          <w:fldChar w:fldCharType="separate"/>
        </w:r>
        <w:r w:rsidR="002D0746">
          <w:rPr>
            <w:noProof/>
            <w:webHidden/>
          </w:rPr>
          <w:t>42</w:t>
        </w:r>
        <w:r w:rsidR="004453F2">
          <w:rPr>
            <w:noProof/>
            <w:webHidden/>
          </w:rPr>
          <w:fldChar w:fldCharType="end"/>
        </w:r>
      </w:hyperlink>
    </w:p>
    <w:p w:rsidR="004453F2" w:rsidRDefault="00C51A2B">
      <w:pPr>
        <w:pStyle w:val="TOC2"/>
        <w:rPr>
          <w:rFonts w:asciiTheme="minorHAnsi" w:eastAsiaTheme="minorEastAsia" w:hAnsiTheme="minorHAnsi" w:cstheme="minorBidi"/>
          <w:b w:val="0"/>
          <w:smallCaps w:val="0"/>
          <w:noProof/>
          <w:sz w:val="22"/>
          <w:szCs w:val="22"/>
        </w:rPr>
      </w:pPr>
      <w:hyperlink w:anchor="_Toc441071995" w:history="1">
        <w:r w:rsidR="004453F2" w:rsidRPr="00E47E31">
          <w:rPr>
            <w:rStyle w:val="Hyperlink"/>
            <w:rFonts w:cs="Calibri"/>
            <w:noProof/>
            <w:snapToGrid w:val="0"/>
            <w:lang w:bidi="en-US"/>
          </w:rPr>
          <w:t>12.4</w:t>
        </w:r>
        <w:r w:rsidR="004453F2">
          <w:rPr>
            <w:rFonts w:asciiTheme="minorHAnsi" w:eastAsiaTheme="minorEastAsia" w:hAnsiTheme="minorHAnsi" w:cstheme="minorBidi"/>
            <w:b w:val="0"/>
            <w:smallCaps w:val="0"/>
            <w:noProof/>
            <w:sz w:val="22"/>
            <w:szCs w:val="22"/>
          </w:rPr>
          <w:tab/>
        </w:r>
        <w:r w:rsidR="004453F2" w:rsidRPr="00E47E31">
          <w:rPr>
            <w:rStyle w:val="Hyperlink"/>
            <w:noProof/>
            <w:lang w:bidi="en-US"/>
          </w:rPr>
          <w:t># of OCC enforcement actions</w:t>
        </w:r>
        <w:r w:rsidR="004453F2">
          <w:rPr>
            <w:noProof/>
            <w:webHidden/>
          </w:rPr>
          <w:tab/>
        </w:r>
        <w:r w:rsidR="004453F2">
          <w:rPr>
            <w:noProof/>
            <w:webHidden/>
          </w:rPr>
          <w:fldChar w:fldCharType="begin"/>
        </w:r>
        <w:r w:rsidR="004453F2">
          <w:rPr>
            <w:noProof/>
            <w:webHidden/>
          </w:rPr>
          <w:instrText xml:space="preserve"> PAGEREF _Toc441071995 \h </w:instrText>
        </w:r>
        <w:r w:rsidR="004453F2">
          <w:rPr>
            <w:noProof/>
            <w:webHidden/>
          </w:rPr>
        </w:r>
        <w:r w:rsidR="004453F2">
          <w:rPr>
            <w:noProof/>
            <w:webHidden/>
          </w:rPr>
          <w:fldChar w:fldCharType="separate"/>
        </w:r>
        <w:r w:rsidR="002D0746">
          <w:rPr>
            <w:noProof/>
            <w:webHidden/>
          </w:rPr>
          <w:t>43</w:t>
        </w:r>
        <w:r w:rsidR="004453F2">
          <w:rPr>
            <w:noProof/>
            <w:webHidden/>
          </w:rPr>
          <w:fldChar w:fldCharType="end"/>
        </w:r>
      </w:hyperlink>
    </w:p>
    <w:p w:rsidR="004453F2" w:rsidRDefault="00C51A2B">
      <w:pPr>
        <w:pStyle w:val="TOC1"/>
        <w:tabs>
          <w:tab w:val="left" w:pos="660"/>
          <w:tab w:val="right" w:leader="dot" w:pos="9350"/>
        </w:tabs>
        <w:rPr>
          <w:rFonts w:asciiTheme="minorHAnsi" w:eastAsiaTheme="minorEastAsia" w:hAnsiTheme="minorHAnsi" w:cstheme="minorBidi"/>
          <w:b w:val="0"/>
          <w:caps w:val="0"/>
          <w:noProof/>
          <w:color w:val="auto"/>
          <w:sz w:val="22"/>
        </w:rPr>
      </w:pPr>
      <w:hyperlink w:anchor="_Toc441071996" w:history="1">
        <w:r w:rsidR="004453F2" w:rsidRPr="00E47E31">
          <w:rPr>
            <w:rStyle w:val="Hyperlink"/>
            <w:noProof/>
            <w:lang w:bidi="en-US"/>
          </w:rPr>
          <w:t>13.</w:t>
        </w:r>
        <w:r w:rsidR="004453F2">
          <w:rPr>
            <w:rFonts w:asciiTheme="minorHAnsi" w:eastAsiaTheme="minorEastAsia" w:hAnsiTheme="minorHAnsi" w:cstheme="minorBidi"/>
            <w:b w:val="0"/>
            <w:caps w:val="0"/>
            <w:noProof/>
            <w:color w:val="auto"/>
            <w:sz w:val="22"/>
          </w:rPr>
          <w:tab/>
        </w:r>
        <w:r w:rsidR="004453F2" w:rsidRPr="00E47E31">
          <w:rPr>
            <w:rStyle w:val="Hyperlink"/>
            <w:noProof/>
            <w:lang w:bidi="en-US"/>
          </w:rPr>
          <w:t>Document Administration</w:t>
        </w:r>
        <w:r w:rsidR="004453F2">
          <w:rPr>
            <w:noProof/>
            <w:webHidden/>
          </w:rPr>
          <w:tab/>
        </w:r>
        <w:r w:rsidR="004453F2">
          <w:rPr>
            <w:noProof/>
            <w:webHidden/>
          </w:rPr>
          <w:fldChar w:fldCharType="begin"/>
        </w:r>
        <w:r w:rsidR="004453F2">
          <w:rPr>
            <w:noProof/>
            <w:webHidden/>
          </w:rPr>
          <w:instrText xml:space="preserve"> PAGEREF _Toc441071996 \h </w:instrText>
        </w:r>
        <w:r w:rsidR="004453F2">
          <w:rPr>
            <w:noProof/>
            <w:webHidden/>
          </w:rPr>
        </w:r>
        <w:r w:rsidR="004453F2">
          <w:rPr>
            <w:noProof/>
            <w:webHidden/>
          </w:rPr>
          <w:fldChar w:fldCharType="separate"/>
        </w:r>
        <w:r w:rsidR="002D0746">
          <w:rPr>
            <w:noProof/>
            <w:webHidden/>
          </w:rPr>
          <w:t>44</w:t>
        </w:r>
        <w:r w:rsidR="004453F2">
          <w:rPr>
            <w:noProof/>
            <w:webHidden/>
          </w:rPr>
          <w:fldChar w:fldCharType="end"/>
        </w:r>
      </w:hyperlink>
    </w:p>
    <w:p w:rsidR="004453F2" w:rsidRDefault="00C51A2B">
      <w:pPr>
        <w:pStyle w:val="TOC2"/>
        <w:rPr>
          <w:rFonts w:asciiTheme="minorHAnsi" w:eastAsiaTheme="minorEastAsia" w:hAnsiTheme="minorHAnsi" w:cstheme="minorBidi"/>
          <w:b w:val="0"/>
          <w:smallCaps w:val="0"/>
          <w:noProof/>
          <w:sz w:val="22"/>
          <w:szCs w:val="22"/>
        </w:rPr>
      </w:pPr>
      <w:hyperlink w:anchor="_Toc441071997" w:history="1">
        <w:r w:rsidR="004453F2" w:rsidRPr="00E47E31">
          <w:rPr>
            <w:rStyle w:val="Hyperlink"/>
            <w:noProof/>
            <w:lang w:bidi="en-US"/>
          </w:rPr>
          <w:t>a.</w:t>
        </w:r>
        <w:r w:rsidR="004453F2">
          <w:rPr>
            <w:rFonts w:asciiTheme="minorHAnsi" w:eastAsiaTheme="minorEastAsia" w:hAnsiTheme="minorHAnsi" w:cstheme="minorBidi"/>
            <w:b w:val="0"/>
            <w:smallCaps w:val="0"/>
            <w:noProof/>
            <w:sz w:val="22"/>
            <w:szCs w:val="22"/>
          </w:rPr>
          <w:tab/>
        </w:r>
        <w:r w:rsidR="004453F2" w:rsidRPr="00E47E31">
          <w:rPr>
            <w:rStyle w:val="Hyperlink"/>
            <w:noProof/>
            <w:lang w:bidi="en-US"/>
          </w:rPr>
          <w:t>Ownership and Authorship</w:t>
        </w:r>
        <w:r w:rsidR="004453F2">
          <w:rPr>
            <w:noProof/>
            <w:webHidden/>
          </w:rPr>
          <w:tab/>
        </w:r>
        <w:r w:rsidR="004453F2">
          <w:rPr>
            <w:noProof/>
            <w:webHidden/>
          </w:rPr>
          <w:fldChar w:fldCharType="begin"/>
        </w:r>
        <w:r w:rsidR="004453F2">
          <w:rPr>
            <w:noProof/>
            <w:webHidden/>
          </w:rPr>
          <w:instrText xml:space="preserve"> PAGEREF _Toc441071997 \h </w:instrText>
        </w:r>
        <w:r w:rsidR="004453F2">
          <w:rPr>
            <w:noProof/>
            <w:webHidden/>
          </w:rPr>
        </w:r>
        <w:r w:rsidR="004453F2">
          <w:rPr>
            <w:noProof/>
            <w:webHidden/>
          </w:rPr>
          <w:fldChar w:fldCharType="separate"/>
        </w:r>
        <w:r w:rsidR="002D0746">
          <w:rPr>
            <w:noProof/>
            <w:webHidden/>
          </w:rPr>
          <w:t>44</w:t>
        </w:r>
        <w:r w:rsidR="004453F2">
          <w:rPr>
            <w:noProof/>
            <w:webHidden/>
          </w:rPr>
          <w:fldChar w:fldCharType="end"/>
        </w:r>
      </w:hyperlink>
    </w:p>
    <w:p w:rsidR="004453F2" w:rsidRDefault="00C51A2B">
      <w:pPr>
        <w:pStyle w:val="TOC2"/>
        <w:rPr>
          <w:rFonts w:asciiTheme="minorHAnsi" w:eastAsiaTheme="minorEastAsia" w:hAnsiTheme="minorHAnsi" w:cstheme="minorBidi"/>
          <w:b w:val="0"/>
          <w:smallCaps w:val="0"/>
          <w:noProof/>
          <w:sz w:val="22"/>
          <w:szCs w:val="22"/>
        </w:rPr>
      </w:pPr>
      <w:hyperlink w:anchor="_Toc441071998" w:history="1">
        <w:r w:rsidR="004453F2" w:rsidRPr="00E47E31">
          <w:rPr>
            <w:rStyle w:val="Hyperlink"/>
            <w:noProof/>
            <w:lang w:bidi="en-US"/>
          </w:rPr>
          <w:t>b.</w:t>
        </w:r>
        <w:r w:rsidR="004453F2">
          <w:rPr>
            <w:rFonts w:asciiTheme="minorHAnsi" w:eastAsiaTheme="minorEastAsia" w:hAnsiTheme="minorHAnsi" w:cstheme="minorBidi"/>
            <w:b w:val="0"/>
            <w:smallCaps w:val="0"/>
            <w:noProof/>
            <w:sz w:val="22"/>
            <w:szCs w:val="22"/>
          </w:rPr>
          <w:tab/>
        </w:r>
        <w:r w:rsidR="004453F2" w:rsidRPr="00E47E31">
          <w:rPr>
            <w:rStyle w:val="Hyperlink"/>
            <w:noProof/>
            <w:lang w:bidi="en-US"/>
          </w:rPr>
          <w:t>Sign Off</w:t>
        </w:r>
        <w:r w:rsidR="004453F2">
          <w:rPr>
            <w:noProof/>
            <w:webHidden/>
          </w:rPr>
          <w:tab/>
        </w:r>
        <w:r w:rsidR="004453F2">
          <w:rPr>
            <w:noProof/>
            <w:webHidden/>
          </w:rPr>
          <w:fldChar w:fldCharType="begin"/>
        </w:r>
        <w:r w:rsidR="004453F2">
          <w:rPr>
            <w:noProof/>
            <w:webHidden/>
          </w:rPr>
          <w:instrText xml:space="preserve"> PAGEREF _Toc441071998 \h </w:instrText>
        </w:r>
        <w:r w:rsidR="004453F2">
          <w:rPr>
            <w:noProof/>
            <w:webHidden/>
          </w:rPr>
        </w:r>
        <w:r w:rsidR="004453F2">
          <w:rPr>
            <w:noProof/>
            <w:webHidden/>
          </w:rPr>
          <w:fldChar w:fldCharType="separate"/>
        </w:r>
        <w:r w:rsidR="002D0746">
          <w:rPr>
            <w:noProof/>
            <w:webHidden/>
          </w:rPr>
          <w:t>44</w:t>
        </w:r>
        <w:r w:rsidR="004453F2">
          <w:rPr>
            <w:noProof/>
            <w:webHidden/>
          </w:rPr>
          <w:fldChar w:fldCharType="end"/>
        </w:r>
      </w:hyperlink>
    </w:p>
    <w:p w:rsidR="004453F2" w:rsidRDefault="00C51A2B">
      <w:pPr>
        <w:pStyle w:val="TOC1"/>
        <w:tabs>
          <w:tab w:val="left" w:pos="440"/>
          <w:tab w:val="right" w:leader="dot" w:pos="9350"/>
        </w:tabs>
        <w:rPr>
          <w:rFonts w:asciiTheme="minorHAnsi" w:eastAsiaTheme="minorEastAsia" w:hAnsiTheme="minorHAnsi" w:cstheme="minorBidi"/>
          <w:b w:val="0"/>
          <w:caps w:val="0"/>
          <w:noProof/>
          <w:color w:val="auto"/>
          <w:sz w:val="22"/>
        </w:rPr>
      </w:pPr>
      <w:hyperlink w:anchor="_Toc441071999" w:history="1">
        <w:r w:rsidR="004453F2" w:rsidRPr="00E47E31">
          <w:rPr>
            <w:rStyle w:val="Hyperlink"/>
            <w:noProof/>
            <w:lang w:bidi="en-US"/>
          </w:rPr>
          <w:t>1.</w:t>
        </w:r>
        <w:r w:rsidR="004453F2">
          <w:rPr>
            <w:rFonts w:asciiTheme="minorHAnsi" w:eastAsiaTheme="minorEastAsia" w:hAnsiTheme="minorHAnsi" w:cstheme="minorBidi"/>
            <w:b w:val="0"/>
            <w:caps w:val="0"/>
            <w:noProof/>
            <w:color w:val="auto"/>
            <w:sz w:val="22"/>
          </w:rPr>
          <w:tab/>
        </w:r>
        <w:r w:rsidR="004453F2" w:rsidRPr="00E47E31">
          <w:rPr>
            <w:rStyle w:val="Hyperlink"/>
            <w:noProof/>
            <w:lang w:bidi="en-US"/>
          </w:rPr>
          <w:t>APPENDIX 1 – Loss in Stress metric calculation</w:t>
        </w:r>
        <w:r w:rsidR="004453F2">
          <w:rPr>
            <w:noProof/>
            <w:webHidden/>
          </w:rPr>
          <w:tab/>
        </w:r>
        <w:r w:rsidR="004453F2">
          <w:rPr>
            <w:noProof/>
            <w:webHidden/>
          </w:rPr>
          <w:fldChar w:fldCharType="begin"/>
        </w:r>
        <w:r w:rsidR="004453F2">
          <w:rPr>
            <w:noProof/>
            <w:webHidden/>
          </w:rPr>
          <w:instrText xml:space="preserve"> PAGEREF _Toc441071999 \h </w:instrText>
        </w:r>
        <w:r w:rsidR="004453F2">
          <w:rPr>
            <w:noProof/>
            <w:webHidden/>
          </w:rPr>
        </w:r>
        <w:r w:rsidR="004453F2">
          <w:rPr>
            <w:noProof/>
            <w:webHidden/>
          </w:rPr>
          <w:fldChar w:fldCharType="separate"/>
        </w:r>
        <w:r w:rsidR="002D0746">
          <w:rPr>
            <w:noProof/>
            <w:webHidden/>
          </w:rPr>
          <w:t>44</w:t>
        </w:r>
        <w:r w:rsidR="004453F2">
          <w:rPr>
            <w:noProof/>
            <w:webHidden/>
          </w:rPr>
          <w:fldChar w:fldCharType="end"/>
        </w:r>
      </w:hyperlink>
    </w:p>
    <w:p w:rsidR="00E74288" w:rsidRDefault="00E74288" w:rsidP="00E74288">
      <w:r>
        <w:fldChar w:fldCharType="end"/>
      </w:r>
    </w:p>
    <w:p w:rsidR="000D3A3E" w:rsidRDefault="000D3A3E">
      <w:r>
        <w:br w:type="page"/>
      </w:r>
    </w:p>
    <w:p w:rsidR="00E74288" w:rsidRPr="00984105" w:rsidRDefault="00E74288" w:rsidP="00E74288">
      <w:pPr>
        <w:pStyle w:val="SANUS1"/>
        <w:numPr>
          <w:ilvl w:val="0"/>
          <w:numId w:val="1"/>
        </w:numPr>
      </w:pPr>
      <w:bookmarkStart w:id="0" w:name="_Toc373835312"/>
      <w:bookmarkStart w:id="1" w:name="_Toc441071948"/>
      <w:r w:rsidRPr="00984105">
        <w:lastRenderedPageBreak/>
        <w:t>Introduction</w:t>
      </w:r>
      <w:bookmarkEnd w:id="0"/>
      <w:bookmarkEnd w:id="1"/>
    </w:p>
    <w:p w:rsidR="00E74288" w:rsidRDefault="00E74288" w:rsidP="00E74288">
      <w:pPr>
        <w:pStyle w:val="SANUS2"/>
        <w:numPr>
          <w:ilvl w:val="1"/>
          <w:numId w:val="1"/>
        </w:numPr>
      </w:pPr>
      <w:bookmarkStart w:id="2" w:name="_Toc441071949"/>
      <w:r>
        <w:t>Purpose of the document</w:t>
      </w:r>
      <w:bookmarkEnd w:id="2"/>
    </w:p>
    <w:p w:rsidR="00E74288" w:rsidRDefault="00E74288" w:rsidP="00E74288">
      <w:pPr>
        <w:pStyle w:val="Normal1"/>
        <w:jc w:val="both"/>
      </w:pPr>
      <w:r w:rsidRPr="00206D41">
        <w:t xml:space="preserve">The Risk Appetite Metrics Glossary (“Glossary”) details the </w:t>
      </w:r>
      <w:r w:rsidR="00206D41" w:rsidRPr="00206D41">
        <w:t xml:space="preserve">quantitative </w:t>
      </w:r>
      <w:r w:rsidR="00DE2713" w:rsidRPr="00206D41">
        <w:t xml:space="preserve">metrics that are included in the </w:t>
      </w:r>
      <w:r w:rsidRPr="00206D41">
        <w:t xml:space="preserve">Risk Appetite </w:t>
      </w:r>
      <w:r w:rsidR="00DE2713" w:rsidRPr="00206D41">
        <w:t>Statement</w:t>
      </w:r>
      <w:r w:rsidR="00D213CB">
        <w:t>s</w:t>
      </w:r>
      <w:r w:rsidR="00DE2713" w:rsidRPr="00206D41">
        <w:t xml:space="preserve"> </w:t>
      </w:r>
      <w:r w:rsidRPr="00206D41">
        <w:t>(</w:t>
      </w:r>
      <w:r w:rsidR="00DE2713" w:rsidRPr="00206D41">
        <w:t>“</w:t>
      </w:r>
      <w:r w:rsidRPr="00206D41">
        <w:t>RA</w:t>
      </w:r>
      <w:r w:rsidR="00DE2713" w:rsidRPr="00206D41">
        <w:t>S”)</w:t>
      </w:r>
      <w:r w:rsidR="00D213CB">
        <w:t xml:space="preserve"> for </w:t>
      </w:r>
      <w:r w:rsidR="00D213CB" w:rsidRPr="00206D41">
        <w:t>Santand</w:t>
      </w:r>
      <w:r w:rsidR="00D213CB">
        <w:t xml:space="preserve">er Holdings USA, Inc. (“SHUSA”), Santander Bank </w:t>
      </w:r>
      <w:r w:rsidR="001903BB">
        <w:t xml:space="preserve">National Association </w:t>
      </w:r>
      <w:r w:rsidR="00D213CB">
        <w:t>(“SBNA”) and Santander Consumer USA (“SC”)</w:t>
      </w:r>
      <w:r w:rsidRPr="00206D41">
        <w:t>, their calculation methodology</w:t>
      </w:r>
      <w:r w:rsidR="00504E2D" w:rsidRPr="00206D41">
        <w:rPr>
          <w:rStyle w:val="FootnoteReference"/>
        </w:rPr>
        <w:footnoteReference w:id="1"/>
      </w:r>
      <w:r w:rsidRPr="00206D41">
        <w:t xml:space="preserve"> and the frequency (monthly, quarterly, semi-annual or annual) of calculation.</w:t>
      </w:r>
    </w:p>
    <w:p w:rsidR="009E6B21" w:rsidRDefault="009E6B21" w:rsidP="00E74288">
      <w:pPr>
        <w:pStyle w:val="Normal1"/>
        <w:jc w:val="both"/>
      </w:pPr>
      <w:r>
        <w:t>It forms part of the suite of documents that apply to Risk Appetite at SHUSA:</w:t>
      </w:r>
    </w:p>
    <w:p w:rsidR="009E6B21" w:rsidRDefault="009E6B21" w:rsidP="009E6B21">
      <w:pPr>
        <w:pStyle w:val="Normal1"/>
        <w:numPr>
          <w:ilvl w:val="0"/>
          <w:numId w:val="49"/>
        </w:numPr>
        <w:jc w:val="both"/>
      </w:pPr>
      <w:r w:rsidRPr="009E6B21">
        <w:rPr>
          <w:i/>
        </w:rPr>
        <w:t>Risk Appetite Framework:</w:t>
      </w:r>
      <w:r>
        <w:t xml:space="preserve"> principles for the setting, testing and monitoring of Risk Appetite</w:t>
      </w:r>
    </w:p>
    <w:p w:rsidR="009E6B21" w:rsidRDefault="009E6B21" w:rsidP="009E6B21">
      <w:pPr>
        <w:pStyle w:val="Normal1"/>
        <w:numPr>
          <w:ilvl w:val="0"/>
          <w:numId w:val="49"/>
        </w:numPr>
        <w:jc w:val="both"/>
      </w:pPr>
      <w:r w:rsidRPr="009E6B21">
        <w:rPr>
          <w:i/>
        </w:rPr>
        <w:t>Risk Appetite Statement:</w:t>
      </w:r>
      <w:r>
        <w:t xml:space="preserve"> qualitative statements and quantitative metrics </w:t>
      </w:r>
    </w:p>
    <w:p w:rsidR="009E6B21" w:rsidRDefault="009E6B21" w:rsidP="009E6B21">
      <w:pPr>
        <w:pStyle w:val="Normal1"/>
        <w:numPr>
          <w:ilvl w:val="0"/>
          <w:numId w:val="49"/>
        </w:numPr>
        <w:jc w:val="both"/>
      </w:pPr>
      <w:r>
        <w:rPr>
          <w:i/>
        </w:rPr>
        <w:t>Risk Appetite Metrics Glossary:</w:t>
      </w:r>
      <w:r>
        <w:t xml:space="preserve"> calculation of quantitative metrics</w:t>
      </w:r>
    </w:p>
    <w:p w:rsidR="009E6B21" w:rsidRDefault="009E6B21" w:rsidP="009E6B21">
      <w:pPr>
        <w:pStyle w:val="Normal1"/>
        <w:numPr>
          <w:ilvl w:val="0"/>
          <w:numId w:val="49"/>
        </w:numPr>
        <w:jc w:val="both"/>
      </w:pPr>
      <w:r w:rsidRPr="009E6B21">
        <w:rPr>
          <w:i/>
        </w:rPr>
        <w:t>Risk Appetite Monitoring, Reporting, Escalation and Remediation Procedure:</w:t>
      </w:r>
      <w:r>
        <w:t xml:space="preserve"> actions required in the event of a metric trigger or limit breach</w:t>
      </w:r>
    </w:p>
    <w:p w:rsidR="009E6B21" w:rsidRDefault="009E6B21" w:rsidP="009E6B21">
      <w:pPr>
        <w:pStyle w:val="Normal1"/>
        <w:numPr>
          <w:ilvl w:val="0"/>
          <w:numId w:val="49"/>
        </w:numPr>
        <w:jc w:val="both"/>
      </w:pPr>
      <w:r w:rsidRPr="009E6B21">
        <w:rPr>
          <w:i/>
        </w:rPr>
        <w:t>RA</w:t>
      </w:r>
      <w:r w:rsidR="00D31E4F">
        <w:rPr>
          <w:i/>
        </w:rPr>
        <w:t xml:space="preserve"> Metrics</w:t>
      </w:r>
      <w:r w:rsidRPr="009E6B21">
        <w:rPr>
          <w:i/>
        </w:rPr>
        <w:t xml:space="preserve"> </w:t>
      </w:r>
      <w:r w:rsidR="00D31E4F">
        <w:rPr>
          <w:i/>
        </w:rPr>
        <w:t xml:space="preserve">Collection and </w:t>
      </w:r>
      <w:r w:rsidRPr="009E6B21">
        <w:rPr>
          <w:i/>
        </w:rPr>
        <w:t xml:space="preserve">Reporting </w:t>
      </w:r>
      <w:r w:rsidR="00D31E4F">
        <w:rPr>
          <w:i/>
        </w:rPr>
        <w:t>Process</w:t>
      </w:r>
      <w:r w:rsidRPr="009E6B21">
        <w:rPr>
          <w:i/>
        </w:rPr>
        <w:t>:</w:t>
      </w:r>
      <w:r>
        <w:t xml:space="preserve"> monthly and quarterly reporting</w:t>
      </w:r>
      <w:r w:rsidR="00D31E4F">
        <w:t>, metric</w:t>
      </w:r>
      <w:r>
        <w:t xml:space="preserve"> </w:t>
      </w:r>
      <w:r w:rsidR="00D31E4F">
        <w:t>collection</w:t>
      </w:r>
      <w:r>
        <w:t xml:space="preserve"> and distribution</w:t>
      </w:r>
      <w:r w:rsidR="00D31E4F">
        <w:t xml:space="preserve"> process</w:t>
      </w:r>
    </w:p>
    <w:p w:rsidR="009E6B21" w:rsidRDefault="009E6B21" w:rsidP="009E6B21">
      <w:pPr>
        <w:pStyle w:val="Normal1"/>
        <w:numPr>
          <w:ilvl w:val="0"/>
          <w:numId w:val="49"/>
        </w:numPr>
        <w:jc w:val="both"/>
      </w:pPr>
      <w:r w:rsidRPr="009E6B21">
        <w:rPr>
          <w:i/>
        </w:rPr>
        <w:t xml:space="preserve">Santander Group RAS Reporting </w:t>
      </w:r>
      <w:r w:rsidR="00D31E4F">
        <w:rPr>
          <w:i/>
        </w:rPr>
        <w:t>Process</w:t>
      </w:r>
      <w:r w:rsidRPr="009E6B21">
        <w:rPr>
          <w:i/>
        </w:rPr>
        <w:t>:</w:t>
      </w:r>
      <w:r>
        <w:t xml:space="preserve"> monthly and quarterly reporting</w:t>
      </w:r>
      <w:r w:rsidR="00D31E4F">
        <w:t>, metric</w:t>
      </w:r>
      <w:r>
        <w:t xml:space="preserve"> </w:t>
      </w:r>
      <w:r w:rsidR="00D31E4F">
        <w:t>collection</w:t>
      </w:r>
      <w:r>
        <w:t xml:space="preserve"> and distribution</w:t>
      </w:r>
      <w:r w:rsidR="00D31E4F">
        <w:t xml:space="preserve"> process</w:t>
      </w:r>
    </w:p>
    <w:p w:rsidR="00E74288" w:rsidRPr="00206D41" w:rsidRDefault="00E74288" w:rsidP="00E74288">
      <w:pPr>
        <w:pStyle w:val="SANUS2"/>
        <w:numPr>
          <w:ilvl w:val="1"/>
          <w:numId w:val="1"/>
        </w:numPr>
      </w:pPr>
      <w:bookmarkStart w:id="3" w:name="_Toc441071950"/>
      <w:bookmarkStart w:id="4" w:name="_Toc401564541"/>
      <w:r w:rsidRPr="00206D41">
        <w:t>Scope</w:t>
      </w:r>
      <w:bookmarkEnd w:id="3"/>
    </w:p>
    <w:p w:rsidR="00E74288" w:rsidRDefault="00E74288" w:rsidP="00E74288">
      <w:pPr>
        <w:jc w:val="both"/>
        <w:rPr>
          <w:rFonts w:eastAsia="Times New Roman"/>
          <w:color w:val="000000" w:themeColor="text1"/>
        </w:rPr>
      </w:pPr>
      <w:r w:rsidRPr="00206D41">
        <w:rPr>
          <w:rFonts w:eastAsia="Times New Roman"/>
          <w:color w:val="000000" w:themeColor="text1"/>
        </w:rPr>
        <w:t>The Glossary applies to SHUSA</w:t>
      </w:r>
      <w:r w:rsidR="00D213CB">
        <w:rPr>
          <w:rFonts w:eastAsia="Times New Roman"/>
          <w:color w:val="000000" w:themeColor="text1"/>
        </w:rPr>
        <w:t>, SBNA and SC</w:t>
      </w:r>
      <w:r w:rsidRPr="00206D41">
        <w:rPr>
          <w:rFonts w:eastAsia="Times New Roman"/>
          <w:color w:val="000000" w:themeColor="text1"/>
        </w:rPr>
        <w:t xml:space="preserve">. </w:t>
      </w:r>
      <w:r w:rsidR="001903BB">
        <w:rPr>
          <w:rFonts w:eastAsia="Times New Roman"/>
          <w:color w:val="000000" w:themeColor="text1"/>
        </w:rPr>
        <w:t>SBNA and SC may, at their discretion, adopt or adapt this document.</w:t>
      </w:r>
    </w:p>
    <w:p w:rsidR="001903BB" w:rsidRPr="00206D41" w:rsidRDefault="001903BB" w:rsidP="00E74288">
      <w:pPr>
        <w:jc w:val="both"/>
        <w:rPr>
          <w:rFonts w:eastAsia="Times New Roman"/>
          <w:color w:val="000000" w:themeColor="text1"/>
        </w:rPr>
      </w:pPr>
      <w:r>
        <w:rPr>
          <w:rFonts w:eastAsia="Times New Roman"/>
          <w:color w:val="000000" w:themeColor="text1"/>
        </w:rPr>
        <w:t xml:space="preserve">In the event of discrepancies, the SHUSA document will </w:t>
      </w:r>
      <w:r w:rsidR="00302EE5">
        <w:rPr>
          <w:rFonts w:eastAsia="Times New Roman"/>
          <w:color w:val="000000" w:themeColor="text1"/>
        </w:rPr>
        <w:t>prevail</w:t>
      </w:r>
      <w:r>
        <w:rPr>
          <w:rFonts w:eastAsia="Times New Roman"/>
          <w:color w:val="000000" w:themeColor="text1"/>
        </w:rPr>
        <w:t>.</w:t>
      </w:r>
    </w:p>
    <w:p w:rsidR="00E74288" w:rsidRPr="00206D41" w:rsidRDefault="00E74288" w:rsidP="00E74288">
      <w:pPr>
        <w:pStyle w:val="SANUS2"/>
        <w:numPr>
          <w:ilvl w:val="1"/>
          <w:numId w:val="1"/>
        </w:numPr>
      </w:pPr>
      <w:bookmarkStart w:id="5" w:name="_Toc373835317"/>
      <w:bookmarkStart w:id="6" w:name="_Toc401564550"/>
      <w:bookmarkStart w:id="7" w:name="_Toc441071951"/>
      <w:bookmarkEnd w:id="4"/>
      <w:r w:rsidRPr="00206D41">
        <w:t>Document Ownership and Maintenance</w:t>
      </w:r>
      <w:bookmarkEnd w:id="5"/>
      <w:bookmarkEnd w:id="6"/>
      <w:bookmarkEnd w:id="7"/>
    </w:p>
    <w:p w:rsidR="00E74288" w:rsidRPr="00206D41" w:rsidRDefault="00E74288" w:rsidP="00E74288">
      <w:pPr>
        <w:pStyle w:val="Normal1"/>
        <w:jc w:val="both"/>
      </w:pPr>
      <w:r w:rsidRPr="00206D41">
        <w:t>As owner, the SHUSA Director of Risk Appetite is responsible for the development and maintenance of this Glossary and holds primary responsibility for ensuring it is implemented and embedded on a day to day basis.</w:t>
      </w:r>
    </w:p>
    <w:p w:rsidR="00E74288" w:rsidRPr="00206D41" w:rsidRDefault="00E74288" w:rsidP="00E74288">
      <w:pPr>
        <w:pStyle w:val="Normal1"/>
        <w:jc w:val="both"/>
      </w:pPr>
      <w:r w:rsidRPr="00206D41">
        <w:t xml:space="preserve">The Glossary must be reviewed at least annually as part of the review of the Risk Appetite Statement and updated as necessary in the event of changes to the Risk Appetite metrics or to their calculations. </w:t>
      </w:r>
    </w:p>
    <w:p w:rsidR="00E74288" w:rsidRDefault="00E74288" w:rsidP="00E74288"/>
    <w:p w:rsidR="003D15E8" w:rsidRPr="00371B1C" w:rsidRDefault="004448D1" w:rsidP="003D15E8">
      <w:pPr>
        <w:pStyle w:val="SANUS1"/>
        <w:numPr>
          <w:ilvl w:val="0"/>
          <w:numId w:val="1"/>
        </w:numPr>
        <w:rPr>
          <w:lang w:val="it-IT"/>
        </w:rPr>
      </w:pPr>
      <w:bookmarkStart w:id="8" w:name="_Toc441071952"/>
      <w:r w:rsidRPr="00371B1C">
        <w:rPr>
          <w:lang w:val="it-IT"/>
        </w:rPr>
        <w:lastRenderedPageBreak/>
        <w:t xml:space="preserve">SHUSA, SBNA, SC – RAS </w:t>
      </w:r>
      <w:r w:rsidR="00220BB1" w:rsidRPr="00371B1C">
        <w:rPr>
          <w:lang w:val="it-IT"/>
        </w:rPr>
        <w:t xml:space="preserve">quantitative </w:t>
      </w:r>
      <w:r w:rsidR="003D15E8" w:rsidRPr="00371B1C">
        <w:rPr>
          <w:lang w:val="it-IT"/>
        </w:rPr>
        <w:t>metrics</w:t>
      </w:r>
      <w:r w:rsidRPr="00371B1C">
        <w:rPr>
          <w:lang w:val="it-IT"/>
        </w:rPr>
        <w:t xml:space="preserve"> summary table</w:t>
      </w:r>
      <w:bookmarkEnd w:id="8"/>
    </w:p>
    <w:tbl>
      <w:tblPr>
        <w:tblStyle w:val="TableGrid"/>
        <w:tblW w:w="10332" w:type="dxa"/>
        <w:jc w:val="center"/>
        <w:tblInd w:w="-946" w:type="dxa"/>
        <w:tblLook w:val="04A0" w:firstRow="1" w:lastRow="0" w:firstColumn="1" w:lastColumn="0" w:noHBand="0" w:noVBand="1"/>
      </w:tblPr>
      <w:tblGrid>
        <w:gridCol w:w="1548"/>
        <w:gridCol w:w="5760"/>
        <w:gridCol w:w="1008"/>
        <w:gridCol w:w="1008"/>
        <w:gridCol w:w="1008"/>
      </w:tblGrid>
      <w:tr w:rsidR="00686B52" w:rsidRPr="00A11EB5" w:rsidTr="005A588A">
        <w:trPr>
          <w:jc w:val="center"/>
        </w:trPr>
        <w:tc>
          <w:tcPr>
            <w:tcW w:w="1548" w:type="dxa"/>
          </w:tcPr>
          <w:p w:rsidR="00686B52" w:rsidRPr="001F00E3" w:rsidRDefault="00686B52" w:rsidP="002E67A0">
            <w:pPr>
              <w:rPr>
                <w:b/>
                <w:lang w:val="it-IT"/>
              </w:rPr>
            </w:pPr>
          </w:p>
        </w:tc>
        <w:tc>
          <w:tcPr>
            <w:tcW w:w="5760" w:type="dxa"/>
          </w:tcPr>
          <w:p w:rsidR="00686B52" w:rsidRPr="001F00E3" w:rsidRDefault="00686B52" w:rsidP="002E67A0">
            <w:pPr>
              <w:rPr>
                <w:b/>
                <w:lang w:val="it-IT"/>
              </w:rPr>
            </w:pPr>
          </w:p>
        </w:tc>
        <w:tc>
          <w:tcPr>
            <w:tcW w:w="3024" w:type="dxa"/>
            <w:gridSpan w:val="3"/>
          </w:tcPr>
          <w:p w:rsidR="00686B52" w:rsidRPr="001F00E3" w:rsidRDefault="00686B52" w:rsidP="002E67A0">
            <w:pPr>
              <w:jc w:val="center"/>
              <w:rPr>
                <w:b/>
              </w:rPr>
            </w:pPr>
            <w:r w:rsidRPr="001F00E3">
              <w:rPr>
                <w:b/>
              </w:rPr>
              <w:t>RISK APPETITE STATEMENT</w:t>
            </w:r>
          </w:p>
        </w:tc>
      </w:tr>
      <w:tr w:rsidR="00686B52" w:rsidRPr="00A11EB5" w:rsidTr="005A588A">
        <w:trPr>
          <w:jc w:val="center"/>
        </w:trPr>
        <w:tc>
          <w:tcPr>
            <w:tcW w:w="1548" w:type="dxa"/>
            <w:tcBorders>
              <w:bottom w:val="single" w:sz="18" w:space="0" w:color="auto"/>
            </w:tcBorders>
          </w:tcPr>
          <w:p w:rsidR="00686B52" w:rsidRPr="001F00E3" w:rsidRDefault="00686B52" w:rsidP="002E67A0">
            <w:pPr>
              <w:rPr>
                <w:b/>
              </w:rPr>
            </w:pPr>
            <w:r w:rsidRPr="001F00E3">
              <w:rPr>
                <w:b/>
              </w:rPr>
              <w:t>RISK TYPE</w:t>
            </w:r>
          </w:p>
        </w:tc>
        <w:tc>
          <w:tcPr>
            <w:tcW w:w="5760" w:type="dxa"/>
            <w:tcBorders>
              <w:bottom w:val="single" w:sz="18" w:space="0" w:color="auto"/>
            </w:tcBorders>
          </w:tcPr>
          <w:p w:rsidR="00686B52" w:rsidRPr="001F00E3" w:rsidRDefault="00686B52" w:rsidP="002E67A0">
            <w:pPr>
              <w:rPr>
                <w:b/>
              </w:rPr>
            </w:pPr>
            <w:r w:rsidRPr="001F00E3">
              <w:rPr>
                <w:b/>
              </w:rPr>
              <w:t>METRIC</w:t>
            </w:r>
          </w:p>
        </w:tc>
        <w:tc>
          <w:tcPr>
            <w:tcW w:w="1008" w:type="dxa"/>
            <w:tcBorders>
              <w:bottom w:val="single" w:sz="18" w:space="0" w:color="auto"/>
            </w:tcBorders>
          </w:tcPr>
          <w:p w:rsidR="00686B52" w:rsidRPr="001F00E3" w:rsidRDefault="00686B52" w:rsidP="002E67A0">
            <w:pPr>
              <w:jc w:val="center"/>
              <w:rPr>
                <w:b/>
              </w:rPr>
            </w:pPr>
            <w:r w:rsidRPr="001F00E3">
              <w:rPr>
                <w:b/>
              </w:rPr>
              <w:t>SHUSA</w:t>
            </w:r>
          </w:p>
        </w:tc>
        <w:tc>
          <w:tcPr>
            <w:tcW w:w="1008" w:type="dxa"/>
            <w:tcBorders>
              <w:bottom w:val="single" w:sz="18" w:space="0" w:color="auto"/>
            </w:tcBorders>
          </w:tcPr>
          <w:p w:rsidR="00686B52" w:rsidRPr="001F00E3" w:rsidRDefault="00686B52" w:rsidP="002E67A0">
            <w:pPr>
              <w:jc w:val="center"/>
              <w:rPr>
                <w:b/>
              </w:rPr>
            </w:pPr>
            <w:r w:rsidRPr="001F00E3">
              <w:rPr>
                <w:b/>
              </w:rPr>
              <w:t>SBNA</w:t>
            </w:r>
          </w:p>
        </w:tc>
        <w:tc>
          <w:tcPr>
            <w:tcW w:w="1008" w:type="dxa"/>
            <w:tcBorders>
              <w:bottom w:val="single" w:sz="18" w:space="0" w:color="auto"/>
            </w:tcBorders>
          </w:tcPr>
          <w:p w:rsidR="00686B52" w:rsidRPr="001F00E3" w:rsidRDefault="00686B52" w:rsidP="00D4301C">
            <w:pPr>
              <w:jc w:val="center"/>
              <w:rPr>
                <w:b/>
              </w:rPr>
            </w:pPr>
            <w:r w:rsidRPr="001F00E3">
              <w:rPr>
                <w:b/>
              </w:rPr>
              <w:t>SC</w:t>
            </w:r>
          </w:p>
        </w:tc>
      </w:tr>
      <w:tr w:rsidR="001F00E3" w:rsidTr="005A588A">
        <w:trPr>
          <w:jc w:val="center"/>
        </w:trPr>
        <w:tc>
          <w:tcPr>
            <w:tcW w:w="1548" w:type="dxa"/>
            <w:vMerge w:val="restart"/>
            <w:tcBorders>
              <w:top w:val="single" w:sz="18" w:space="0" w:color="auto"/>
            </w:tcBorders>
          </w:tcPr>
          <w:p w:rsidR="001F00E3" w:rsidRPr="001F00E3" w:rsidRDefault="001F00E3" w:rsidP="002E67A0">
            <w:pPr>
              <w:rPr>
                <w:b/>
              </w:rPr>
            </w:pPr>
            <w:r w:rsidRPr="001F00E3">
              <w:rPr>
                <w:b/>
              </w:rPr>
              <w:t>Capital Adequacy</w:t>
            </w:r>
          </w:p>
        </w:tc>
        <w:tc>
          <w:tcPr>
            <w:tcW w:w="5760" w:type="dxa"/>
            <w:tcBorders>
              <w:top w:val="single" w:sz="18" w:space="0" w:color="auto"/>
            </w:tcBorders>
          </w:tcPr>
          <w:p w:rsidR="001F00E3" w:rsidRPr="001F00E3" w:rsidRDefault="001F00E3" w:rsidP="002E67A0">
            <w:r w:rsidRPr="001F00E3">
              <w:t>Common Equity Tier 1 Ratio</w:t>
            </w:r>
          </w:p>
        </w:tc>
        <w:tc>
          <w:tcPr>
            <w:tcW w:w="1008" w:type="dxa"/>
            <w:tcBorders>
              <w:top w:val="single" w:sz="18" w:space="0" w:color="auto"/>
            </w:tcBorders>
          </w:tcPr>
          <w:p w:rsidR="001F00E3" w:rsidRPr="001F00E3" w:rsidRDefault="001F00E3" w:rsidP="002E67A0">
            <w:pPr>
              <w:jc w:val="center"/>
            </w:pPr>
            <w:r w:rsidRPr="001F00E3">
              <w:t>Yes</w:t>
            </w:r>
          </w:p>
        </w:tc>
        <w:tc>
          <w:tcPr>
            <w:tcW w:w="1008" w:type="dxa"/>
            <w:tcBorders>
              <w:top w:val="single" w:sz="18" w:space="0" w:color="auto"/>
            </w:tcBorders>
          </w:tcPr>
          <w:p w:rsidR="001F00E3" w:rsidRPr="001F00E3" w:rsidRDefault="001F00E3" w:rsidP="002E67A0">
            <w:pPr>
              <w:jc w:val="center"/>
            </w:pPr>
            <w:r w:rsidRPr="001F00E3">
              <w:t>Yes</w:t>
            </w:r>
          </w:p>
        </w:tc>
        <w:tc>
          <w:tcPr>
            <w:tcW w:w="1008" w:type="dxa"/>
            <w:tcBorders>
              <w:top w:val="single" w:sz="18" w:space="0" w:color="auto"/>
            </w:tcBorders>
          </w:tcPr>
          <w:p w:rsidR="001F00E3" w:rsidRPr="001F00E3" w:rsidRDefault="001F00E3" w:rsidP="002E67A0">
            <w:pPr>
              <w:jc w:val="center"/>
            </w:pPr>
            <w:r w:rsidRPr="001F00E3">
              <w:t>Yes</w:t>
            </w:r>
          </w:p>
        </w:tc>
      </w:tr>
      <w:tr w:rsidR="001F00E3" w:rsidTr="005B3267">
        <w:trPr>
          <w:jc w:val="center"/>
        </w:trPr>
        <w:tc>
          <w:tcPr>
            <w:tcW w:w="1548" w:type="dxa"/>
            <w:vMerge/>
          </w:tcPr>
          <w:p w:rsidR="001F00E3" w:rsidRPr="001F00E3" w:rsidRDefault="001F00E3" w:rsidP="002E67A0">
            <w:pPr>
              <w:rPr>
                <w:b/>
              </w:rPr>
            </w:pPr>
          </w:p>
        </w:tc>
        <w:tc>
          <w:tcPr>
            <w:tcW w:w="5760" w:type="dxa"/>
            <w:tcBorders>
              <w:bottom w:val="single" w:sz="4" w:space="0" w:color="auto"/>
            </w:tcBorders>
          </w:tcPr>
          <w:p w:rsidR="001F00E3" w:rsidRPr="001F00E3" w:rsidRDefault="001F00E3" w:rsidP="002E67A0">
            <w:r w:rsidRPr="001F00E3">
              <w:t>Tier 1 Risk-based Capital Ratio</w:t>
            </w:r>
          </w:p>
        </w:tc>
        <w:tc>
          <w:tcPr>
            <w:tcW w:w="1008" w:type="dxa"/>
            <w:tcBorders>
              <w:bottom w:val="single" w:sz="4" w:space="0" w:color="auto"/>
            </w:tcBorders>
          </w:tcPr>
          <w:p w:rsidR="001F00E3" w:rsidRPr="001F00E3" w:rsidRDefault="001F00E3" w:rsidP="002E67A0">
            <w:pPr>
              <w:jc w:val="center"/>
            </w:pPr>
            <w:r w:rsidRPr="001F00E3">
              <w:t>Yes</w:t>
            </w:r>
          </w:p>
        </w:tc>
        <w:tc>
          <w:tcPr>
            <w:tcW w:w="1008" w:type="dxa"/>
            <w:tcBorders>
              <w:bottom w:val="single" w:sz="4" w:space="0" w:color="auto"/>
            </w:tcBorders>
          </w:tcPr>
          <w:p w:rsidR="001F00E3" w:rsidRPr="001F00E3" w:rsidRDefault="001F00E3" w:rsidP="002E67A0">
            <w:pPr>
              <w:jc w:val="center"/>
            </w:pPr>
            <w:r w:rsidRPr="001F00E3">
              <w:t>Yes</w:t>
            </w:r>
          </w:p>
        </w:tc>
        <w:tc>
          <w:tcPr>
            <w:tcW w:w="1008" w:type="dxa"/>
            <w:tcBorders>
              <w:bottom w:val="single" w:sz="4" w:space="0" w:color="auto"/>
            </w:tcBorders>
          </w:tcPr>
          <w:p w:rsidR="001F00E3" w:rsidRPr="001F00E3" w:rsidRDefault="001F00E3" w:rsidP="002E67A0">
            <w:pPr>
              <w:jc w:val="center"/>
            </w:pPr>
            <w:r w:rsidRPr="001F00E3">
              <w:t>Yes</w:t>
            </w:r>
          </w:p>
        </w:tc>
      </w:tr>
      <w:tr w:rsidR="001F00E3" w:rsidTr="005B3267">
        <w:trPr>
          <w:jc w:val="center"/>
        </w:trPr>
        <w:tc>
          <w:tcPr>
            <w:tcW w:w="1548" w:type="dxa"/>
            <w:vMerge/>
          </w:tcPr>
          <w:p w:rsidR="001F00E3" w:rsidRPr="001F00E3" w:rsidRDefault="001F00E3" w:rsidP="002E67A0">
            <w:pPr>
              <w:rPr>
                <w:b/>
              </w:rPr>
            </w:pPr>
          </w:p>
        </w:tc>
        <w:tc>
          <w:tcPr>
            <w:tcW w:w="5760" w:type="dxa"/>
            <w:tcBorders>
              <w:bottom w:val="single" w:sz="4" w:space="0" w:color="auto"/>
            </w:tcBorders>
          </w:tcPr>
          <w:p w:rsidR="001F00E3" w:rsidRPr="001F00E3" w:rsidRDefault="001F00E3" w:rsidP="002E67A0">
            <w:r w:rsidRPr="001F00E3">
              <w:t>Total Capital Ratio</w:t>
            </w:r>
          </w:p>
        </w:tc>
        <w:tc>
          <w:tcPr>
            <w:tcW w:w="1008" w:type="dxa"/>
            <w:tcBorders>
              <w:bottom w:val="single" w:sz="4" w:space="0" w:color="auto"/>
            </w:tcBorders>
          </w:tcPr>
          <w:p w:rsidR="001F00E3" w:rsidRPr="001F00E3" w:rsidRDefault="001F00E3" w:rsidP="002E67A0">
            <w:pPr>
              <w:jc w:val="center"/>
            </w:pPr>
            <w:r w:rsidRPr="001F00E3">
              <w:t>Yes</w:t>
            </w:r>
          </w:p>
        </w:tc>
        <w:tc>
          <w:tcPr>
            <w:tcW w:w="1008" w:type="dxa"/>
            <w:tcBorders>
              <w:bottom w:val="single" w:sz="4" w:space="0" w:color="auto"/>
            </w:tcBorders>
          </w:tcPr>
          <w:p w:rsidR="001F00E3" w:rsidRPr="001F00E3" w:rsidRDefault="001F00E3" w:rsidP="002E67A0">
            <w:pPr>
              <w:jc w:val="center"/>
            </w:pPr>
            <w:r w:rsidRPr="001F00E3">
              <w:t>Yes</w:t>
            </w:r>
          </w:p>
        </w:tc>
        <w:tc>
          <w:tcPr>
            <w:tcW w:w="1008" w:type="dxa"/>
            <w:tcBorders>
              <w:bottom w:val="single" w:sz="4" w:space="0" w:color="auto"/>
            </w:tcBorders>
          </w:tcPr>
          <w:p w:rsidR="001F00E3" w:rsidRPr="001F00E3" w:rsidRDefault="001F00E3" w:rsidP="002E67A0">
            <w:pPr>
              <w:jc w:val="center"/>
            </w:pPr>
            <w:r w:rsidRPr="001F00E3">
              <w:t>No</w:t>
            </w:r>
          </w:p>
        </w:tc>
      </w:tr>
      <w:tr w:rsidR="001F00E3" w:rsidTr="005B3267">
        <w:trPr>
          <w:jc w:val="center"/>
        </w:trPr>
        <w:tc>
          <w:tcPr>
            <w:tcW w:w="1548" w:type="dxa"/>
            <w:vMerge/>
          </w:tcPr>
          <w:p w:rsidR="001F00E3" w:rsidRPr="001F00E3" w:rsidRDefault="001F00E3" w:rsidP="002E67A0">
            <w:pPr>
              <w:rPr>
                <w:b/>
              </w:rPr>
            </w:pPr>
          </w:p>
        </w:tc>
        <w:tc>
          <w:tcPr>
            <w:tcW w:w="5760" w:type="dxa"/>
            <w:tcBorders>
              <w:top w:val="single" w:sz="4" w:space="0" w:color="auto"/>
              <w:bottom w:val="single" w:sz="4" w:space="0" w:color="auto"/>
            </w:tcBorders>
          </w:tcPr>
          <w:p w:rsidR="001F00E3" w:rsidRPr="001F00E3" w:rsidRDefault="001F00E3" w:rsidP="002E67A0">
            <w:r w:rsidRPr="001F00E3">
              <w:t>Tier 1 Leverage Ratio</w:t>
            </w:r>
          </w:p>
        </w:tc>
        <w:tc>
          <w:tcPr>
            <w:tcW w:w="1008" w:type="dxa"/>
            <w:tcBorders>
              <w:top w:val="single" w:sz="4" w:space="0" w:color="auto"/>
              <w:bottom w:val="single" w:sz="4" w:space="0" w:color="auto"/>
            </w:tcBorders>
          </w:tcPr>
          <w:p w:rsidR="001F00E3" w:rsidRPr="001F00E3" w:rsidRDefault="001F00E3" w:rsidP="002E67A0">
            <w:pPr>
              <w:jc w:val="center"/>
            </w:pPr>
            <w:r w:rsidRPr="001F00E3">
              <w:t>Yes</w:t>
            </w:r>
          </w:p>
        </w:tc>
        <w:tc>
          <w:tcPr>
            <w:tcW w:w="1008" w:type="dxa"/>
            <w:tcBorders>
              <w:top w:val="single" w:sz="4" w:space="0" w:color="auto"/>
              <w:bottom w:val="single" w:sz="4" w:space="0" w:color="auto"/>
            </w:tcBorders>
          </w:tcPr>
          <w:p w:rsidR="001F00E3" w:rsidRPr="001F00E3" w:rsidRDefault="001F00E3" w:rsidP="002E67A0">
            <w:pPr>
              <w:jc w:val="center"/>
            </w:pPr>
            <w:r w:rsidRPr="001F00E3">
              <w:t>Yes</w:t>
            </w:r>
          </w:p>
        </w:tc>
        <w:tc>
          <w:tcPr>
            <w:tcW w:w="1008" w:type="dxa"/>
            <w:tcBorders>
              <w:top w:val="single" w:sz="4" w:space="0" w:color="auto"/>
              <w:bottom w:val="single" w:sz="4" w:space="0" w:color="auto"/>
            </w:tcBorders>
          </w:tcPr>
          <w:p w:rsidR="001F00E3" w:rsidRPr="001F00E3" w:rsidRDefault="001F00E3" w:rsidP="002E67A0">
            <w:pPr>
              <w:jc w:val="center"/>
            </w:pPr>
            <w:r w:rsidRPr="001F00E3">
              <w:t>No</w:t>
            </w:r>
          </w:p>
        </w:tc>
      </w:tr>
      <w:tr w:rsidR="001F00E3" w:rsidTr="005B3267">
        <w:trPr>
          <w:jc w:val="center"/>
        </w:trPr>
        <w:tc>
          <w:tcPr>
            <w:tcW w:w="1548" w:type="dxa"/>
            <w:vMerge/>
            <w:tcBorders>
              <w:bottom w:val="single" w:sz="18" w:space="0" w:color="auto"/>
            </w:tcBorders>
          </w:tcPr>
          <w:p w:rsidR="001F00E3" w:rsidRPr="001F00E3" w:rsidRDefault="001F00E3" w:rsidP="002E67A0">
            <w:pPr>
              <w:rPr>
                <w:b/>
              </w:rPr>
            </w:pPr>
          </w:p>
        </w:tc>
        <w:tc>
          <w:tcPr>
            <w:tcW w:w="5760" w:type="dxa"/>
            <w:tcBorders>
              <w:top w:val="single" w:sz="4" w:space="0" w:color="auto"/>
              <w:bottom w:val="single" w:sz="18" w:space="0" w:color="auto"/>
            </w:tcBorders>
          </w:tcPr>
          <w:p w:rsidR="001F00E3" w:rsidRPr="001F00E3" w:rsidRDefault="001F00E3" w:rsidP="002E67A0">
            <w:r w:rsidRPr="001F00E3">
              <w:t>Tangible Common Equity Ratio</w:t>
            </w:r>
          </w:p>
        </w:tc>
        <w:tc>
          <w:tcPr>
            <w:tcW w:w="1008" w:type="dxa"/>
            <w:tcBorders>
              <w:top w:val="single" w:sz="4" w:space="0" w:color="auto"/>
              <w:bottom w:val="single" w:sz="18" w:space="0" w:color="auto"/>
            </w:tcBorders>
          </w:tcPr>
          <w:p w:rsidR="001F00E3" w:rsidRPr="001F00E3" w:rsidRDefault="001F00E3" w:rsidP="002E67A0">
            <w:pPr>
              <w:jc w:val="center"/>
            </w:pPr>
            <w:r w:rsidRPr="001F00E3">
              <w:t>Yes</w:t>
            </w:r>
          </w:p>
        </w:tc>
        <w:tc>
          <w:tcPr>
            <w:tcW w:w="1008" w:type="dxa"/>
            <w:tcBorders>
              <w:top w:val="single" w:sz="4" w:space="0" w:color="auto"/>
              <w:bottom w:val="single" w:sz="18" w:space="0" w:color="auto"/>
            </w:tcBorders>
          </w:tcPr>
          <w:p w:rsidR="001F00E3" w:rsidRPr="001F00E3" w:rsidRDefault="001F00E3" w:rsidP="002E67A0">
            <w:pPr>
              <w:jc w:val="center"/>
            </w:pPr>
            <w:r w:rsidRPr="001F00E3">
              <w:t>Yes</w:t>
            </w:r>
          </w:p>
        </w:tc>
        <w:tc>
          <w:tcPr>
            <w:tcW w:w="1008" w:type="dxa"/>
            <w:tcBorders>
              <w:top w:val="single" w:sz="4" w:space="0" w:color="auto"/>
              <w:bottom w:val="single" w:sz="18" w:space="0" w:color="auto"/>
            </w:tcBorders>
          </w:tcPr>
          <w:p w:rsidR="001F00E3" w:rsidRPr="001F00E3" w:rsidRDefault="001F00E3" w:rsidP="002E67A0">
            <w:pPr>
              <w:jc w:val="center"/>
            </w:pPr>
            <w:r w:rsidRPr="001F00E3">
              <w:t>Yes</w:t>
            </w:r>
          </w:p>
        </w:tc>
      </w:tr>
      <w:tr w:rsidR="001F00E3" w:rsidTr="005A588A">
        <w:trPr>
          <w:jc w:val="center"/>
        </w:trPr>
        <w:tc>
          <w:tcPr>
            <w:tcW w:w="1548" w:type="dxa"/>
            <w:vMerge w:val="restart"/>
            <w:tcBorders>
              <w:top w:val="single" w:sz="18" w:space="0" w:color="auto"/>
            </w:tcBorders>
          </w:tcPr>
          <w:p w:rsidR="001F00E3" w:rsidRPr="001F00E3" w:rsidRDefault="001F00E3" w:rsidP="002E67A0">
            <w:pPr>
              <w:rPr>
                <w:b/>
              </w:rPr>
            </w:pPr>
            <w:r w:rsidRPr="001F00E3">
              <w:rPr>
                <w:b/>
              </w:rPr>
              <w:t>Credit risk</w:t>
            </w:r>
          </w:p>
        </w:tc>
        <w:tc>
          <w:tcPr>
            <w:tcW w:w="5760" w:type="dxa"/>
            <w:tcBorders>
              <w:top w:val="single" w:sz="18" w:space="0" w:color="auto"/>
            </w:tcBorders>
          </w:tcPr>
          <w:p w:rsidR="001F00E3" w:rsidRPr="001F00E3" w:rsidRDefault="00AE6EDD" w:rsidP="00B5028C">
            <w:r w:rsidRPr="00AE6EDD">
              <w:t>Stressed CCAR credit losses by material portfolio</w:t>
            </w:r>
          </w:p>
        </w:tc>
        <w:tc>
          <w:tcPr>
            <w:tcW w:w="1008" w:type="dxa"/>
            <w:tcBorders>
              <w:top w:val="single" w:sz="18" w:space="0" w:color="auto"/>
            </w:tcBorders>
          </w:tcPr>
          <w:p w:rsidR="001F00E3" w:rsidRPr="001F00E3" w:rsidRDefault="001F00E3" w:rsidP="002E67A0">
            <w:pPr>
              <w:jc w:val="center"/>
            </w:pPr>
            <w:r w:rsidRPr="001F00E3">
              <w:t>Yes</w:t>
            </w:r>
          </w:p>
        </w:tc>
        <w:tc>
          <w:tcPr>
            <w:tcW w:w="1008" w:type="dxa"/>
            <w:tcBorders>
              <w:top w:val="single" w:sz="18" w:space="0" w:color="auto"/>
            </w:tcBorders>
          </w:tcPr>
          <w:p w:rsidR="001F00E3" w:rsidRPr="001F00E3" w:rsidRDefault="001F00E3" w:rsidP="002E67A0">
            <w:pPr>
              <w:jc w:val="center"/>
            </w:pPr>
            <w:r w:rsidRPr="001F00E3">
              <w:t>Yes</w:t>
            </w:r>
          </w:p>
        </w:tc>
        <w:tc>
          <w:tcPr>
            <w:tcW w:w="1008" w:type="dxa"/>
            <w:tcBorders>
              <w:top w:val="single" w:sz="18" w:space="0" w:color="auto"/>
            </w:tcBorders>
          </w:tcPr>
          <w:p w:rsidR="001F00E3" w:rsidRPr="001F00E3" w:rsidRDefault="001F00E3" w:rsidP="002E67A0">
            <w:pPr>
              <w:jc w:val="center"/>
            </w:pPr>
            <w:r w:rsidRPr="001F00E3">
              <w:t>Yes</w:t>
            </w:r>
          </w:p>
        </w:tc>
      </w:tr>
      <w:tr w:rsidR="001F00E3" w:rsidTr="005A588A">
        <w:trPr>
          <w:jc w:val="center"/>
        </w:trPr>
        <w:tc>
          <w:tcPr>
            <w:tcW w:w="1548" w:type="dxa"/>
            <w:vMerge/>
          </w:tcPr>
          <w:p w:rsidR="001F00E3" w:rsidRPr="001F00E3" w:rsidRDefault="001F00E3" w:rsidP="002E67A0">
            <w:pPr>
              <w:rPr>
                <w:b/>
              </w:rPr>
            </w:pPr>
          </w:p>
        </w:tc>
        <w:tc>
          <w:tcPr>
            <w:tcW w:w="5760" w:type="dxa"/>
          </w:tcPr>
          <w:p w:rsidR="001F00E3" w:rsidRPr="001F00E3" w:rsidRDefault="001F00E3" w:rsidP="002E67A0">
            <w:r w:rsidRPr="001F00E3">
              <w:t>Net charge-off rate</w:t>
            </w:r>
          </w:p>
        </w:tc>
        <w:tc>
          <w:tcPr>
            <w:tcW w:w="1008" w:type="dxa"/>
          </w:tcPr>
          <w:p w:rsidR="001F00E3" w:rsidRPr="001F00E3" w:rsidRDefault="001F00E3" w:rsidP="002E67A0">
            <w:pPr>
              <w:jc w:val="center"/>
            </w:pPr>
            <w:r w:rsidRPr="001F00E3">
              <w:t>Yes</w:t>
            </w:r>
          </w:p>
        </w:tc>
        <w:tc>
          <w:tcPr>
            <w:tcW w:w="1008" w:type="dxa"/>
          </w:tcPr>
          <w:p w:rsidR="001F00E3" w:rsidRPr="001F00E3" w:rsidRDefault="001F00E3" w:rsidP="002E67A0">
            <w:pPr>
              <w:jc w:val="center"/>
            </w:pPr>
            <w:r w:rsidRPr="001F00E3">
              <w:t>Yes</w:t>
            </w:r>
          </w:p>
        </w:tc>
        <w:tc>
          <w:tcPr>
            <w:tcW w:w="1008" w:type="dxa"/>
          </w:tcPr>
          <w:p w:rsidR="001F00E3" w:rsidRPr="001F00E3" w:rsidRDefault="001F00E3" w:rsidP="002E67A0">
            <w:pPr>
              <w:jc w:val="center"/>
            </w:pPr>
            <w:r w:rsidRPr="001F00E3">
              <w:t>Yes</w:t>
            </w:r>
          </w:p>
        </w:tc>
      </w:tr>
      <w:tr w:rsidR="001F00E3" w:rsidTr="005A588A">
        <w:trPr>
          <w:jc w:val="center"/>
        </w:trPr>
        <w:tc>
          <w:tcPr>
            <w:tcW w:w="1548" w:type="dxa"/>
            <w:vMerge/>
          </w:tcPr>
          <w:p w:rsidR="001F00E3" w:rsidRPr="001F00E3" w:rsidRDefault="001F00E3" w:rsidP="002E67A0">
            <w:pPr>
              <w:rPr>
                <w:b/>
              </w:rPr>
            </w:pPr>
          </w:p>
        </w:tc>
        <w:tc>
          <w:tcPr>
            <w:tcW w:w="5760" w:type="dxa"/>
          </w:tcPr>
          <w:p w:rsidR="001F00E3" w:rsidRPr="001F00E3" w:rsidRDefault="001F00E3" w:rsidP="002E67A0">
            <w:r w:rsidRPr="001F00E3">
              <w:t xml:space="preserve">% 60/61+ days past due </w:t>
            </w:r>
          </w:p>
        </w:tc>
        <w:tc>
          <w:tcPr>
            <w:tcW w:w="1008" w:type="dxa"/>
          </w:tcPr>
          <w:p w:rsidR="001F00E3" w:rsidRPr="001F00E3" w:rsidRDefault="001F00E3" w:rsidP="002E67A0">
            <w:pPr>
              <w:jc w:val="center"/>
            </w:pPr>
            <w:r w:rsidRPr="001F00E3">
              <w:t>Yes</w:t>
            </w:r>
          </w:p>
        </w:tc>
        <w:tc>
          <w:tcPr>
            <w:tcW w:w="1008" w:type="dxa"/>
          </w:tcPr>
          <w:p w:rsidR="001F00E3" w:rsidRPr="001F00E3" w:rsidRDefault="001F00E3" w:rsidP="002E67A0">
            <w:pPr>
              <w:jc w:val="center"/>
            </w:pPr>
            <w:r w:rsidRPr="001F00E3">
              <w:t>Yes</w:t>
            </w:r>
          </w:p>
        </w:tc>
        <w:tc>
          <w:tcPr>
            <w:tcW w:w="1008" w:type="dxa"/>
          </w:tcPr>
          <w:p w:rsidR="001F00E3" w:rsidRPr="001F00E3" w:rsidRDefault="001F00E3" w:rsidP="002E67A0">
            <w:pPr>
              <w:jc w:val="center"/>
            </w:pPr>
            <w:r w:rsidRPr="001F00E3">
              <w:t>Yes</w:t>
            </w:r>
          </w:p>
        </w:tc>
      </w:tr>
      <w:tr w:rsidR="001F00E3" w:rsidTr="005A588A">
        <w:trPr>
          <w:jc w:val="center"/>
        </w:trPr>
        <w:tc>
          <w:tcPr>
            <w:tcW w:w="1548" w:type="dxa"/>
            <w:vMerge/>
          </w:tcPr>
          <w:p w:rsidR="001F00E3" w:rsidRPr="001F00E3" w:rsidRDefault="001F00E3" w:rsidP="002E67A0">
            <w:pPr>
              <w:rPr>
                <w:b/>
              </w:rPr>
            </w:pPr>
          </w:p>
        </w:tc>
        <w:tc>
          <w:tcPr>
            <w:tcW w:w="5760" w:type="dxa"/>
          </w:tcPr>
          <w:p w:rsidR="001F00E3" w:rsidRPr="001F00E3" w:rsidRDefault="001F00E3" w:rsidP="002E67A0">
            <w:r w:rsidRPr="001F00E3">
              <w:t># of counterparties with Santander Risk Rating (internal) &lt; 5.0 and exposure &gt; $100MM</w:t>
            </w:r>
          </w:p>
        </w:tc>
        <w:tc>
          <w:tcPr>
            <w:tcW w:w="1008" w:type="dxa"/>
          </w:tcPr>
          <w:p w:rsidR="001F00E3" w:rsidRPr="001F00E3" w:rsidRDefault="001F00E3" w:rsidP="002E67A0">
            <w:pPr>
              <w:jc w:val="center"/>
            </w:pPr>
            <w:r w:rsidRPr="001F00E3">
              <w:t>Yes</w:t>
            </w:r>
          </w:p>
        </w:tc>
        <w:tc>
          <w:tcPr>
            <w:tcW w:w="1008" w:type="dxa"/>
          </w:tcPr>
          <w:p w:rsidR="001F00E3" w:rsidRPr="001F00E3" w:rsidRDefault="001F00E3" w:rsidP="002E67A0">
            <w:pPr>
              <w:jc w:val="center"/>
            </w:pPr>
            <w:r w:rsidRPr="001F00E3">
              <w:t>Yes</w:t>
            </w:r>
          </w:p>
        </w:tc>
        <w:tc>
          <w:tcPr>
            <w:tcW w:w="1008" w:type="dxa"/>
          </w:tcPr>
          <w:p w:rsidR="001F00E3" w:rsidRPr="001F00E3" w:rsidRDefault="001F00E3" w:rsidP="002E67A0">
            <w:pPr>
              <w:jc w:val="center"/>
            </w:pPr>
            <w:r w:rsidRPr="001F00E3">
              <w:t>No</w:t>
            </w:r>
          </w:p>
        </w:tc>
      </w:tr>
      <w:tr w:rsidR="001F00E3" w:rsidTr="005A588A">
        <w:trPr>
          <w:jc w:val="center"/>
        </w:trPr>
        <w:tc>
          <w:tcPr>
            <w:tcW w:w="1548" w:type="dxa"/>
            <w:vMerge/>
          </w:tcPr>
          <w:p w:rsidR="001F00E3" w:rsidRPr="001F00E3" w:rsidRDefault="001F00E3" w:rsidP="002E67A0">
            <w:pPr>
              <w:rPr>
                <w:b/>
              </w:rPr>
            </w:pPr>
          </w:p>
        </w:tc>
        <w:tc>
          <w:tcPr>
            <w:tcW w:w="5760" w:type="dxa"/>
          </w:tcPr>
          <w:p w:rsidR="001F00E3" w:rsidRPr="001F00E3" w:rsidRDefault="001F00E3" w:rsidP="002E67A0">
            <w:r w:rsidRPr="001F00E3">
              <w:t xml:space="preserve">Industry exposure (by OCC group) </w:t>
            </w:r>
          </w:p>
        </w:tc>
        <w:tc>
          <w:tcPr>
            <w:tcW w:w="1008" w:type="dxa"/>
          </w:tcPr>
          <w:p w:rsidR="001F00E3" w:rsidRPr="001F00E3" w:rsidRDefault="001F00E3" w:rsidP="002E67A0">
            <w:pPr>
              <w:jc w:val="center"/>
            </w:pPr>
            <w:r w:rsidRPr="001F00E3">
              <w:t>Yes</w:t>
            </w:r>
          </w:p>
        </w:tc>
        <w:tc>
          <w:tcPr>
            <w:tcW w:w="1008" w:type="dxa"/>
          </w:tcPr>
          <w:p w:rsidR="001F00E3" w:rsidRPr="001F00E3" w:rsidRDefault="001F00E3" w:rsidP="002E67A0">
            <w:pPr>
              <w:jc w:val="center"/>
            </w:pPr>
            <w:r w:rsidRPr="001F00E3">
              <w:t>Yes</w:t>
            </w:r>
          </w:p>
        </w:tc>
        <w:tc>
          <w:tcPr>
            <w:tcW w:w="1008" w:type="dxa"/>
          </w:tcPr>
          <w:p w:rsidR="001F00E3" w:rsidRPr="001F00E3" w:rsidRDefault="001F00E3" w:rsidP="002E67A0">
            <w:pPr>
              <w:jc w:val="center"/>
            </w:pPr>
            <w:r w:rsidRPr="001F00E3">
              <w:t>No</w:t>
            </w:r>
          </w:p>
        </w:tc>
      </w:tr>
      <w:tr w:rsidR="001F00E3" w:rsidTr="005A588A">
        <w:trPr>
          <w:jc w:val="center"/>
        </w:trPr>
        <w:tc>
          <w:tcPr>
            <w:tcW w:w="1548" w:type="dxa"/>
            <w:vMerge/>
          </w:tcPr>
          <w:p w:rsidR="001F00E3" w:rsidRPr="001F00E3" w:rsidRDefault="001F00E3" w:rsidP="002E67A0">
            <w:pPr>
              <w:rPr>
                <w:b/>
              </w:rPr>
            </w:pPr>
          </w:p>
        </w:tc>
        <w:tc>
          <w:tcPr>
            <w:tcW w:w="5760" w:type="dxa"/>
          </w:tcPr>
          <w:p w:rsidR="001F00E3" w:rsidRPr="001F00E3" w:rsidRDefault="001F00E3" w:rsidP="002E67A0">
            <w:r w:rsidRPr="001F00E3">
              <w:t>CRE exposure (excl. Multifamily)</w:t>
            </w:r>
          </w:p>
        </w:tc>
        <w:tc>
          <w:tcPr>
            <w:tcW w:w="1008" w:type="dxa"/>
          </w:tcPr>
          <w:p w:rsidR="001F00E3" w:rsidRPr="001F00E3" w:rsidRDefault="001F00E3" w:rsidP="002E67A0">
            <w:pPr>
              <w:jc w:val="center"/>
            </w:pPr>
            <w:r w:rsidRPr="001F00E3">
              <w:t>Yes</w:t>
            </w:r>
          </w:p>
        </w:tc>
        <w:tc>
          <w:tcPr>
            <w:tcW w:w="1008" w:type="dxa"/>
          </w:tcPr>
          <w:p w:rsidR="001F00E3" w:rsidRPr="001F00E3" w:rsidRDefault="001F00E3" w:rsidP="002E67A0">
            <w:pPr>
              <w:jc w:val="center"/>
            </w:pPr>
            <w:r w:rsidRPr="001F00E3">
              <w:t>Yes</w:t>
            </w:r>
          </w:p>
        </w:tc>
        <w:tc>
          <w:tcPr>
            <w:tcW w:w="1008" w:type="dxa"/>
          </w:tcPr>
          <w:p w:rsidR="001F00E3" w:rsidRPr="001F00E3" w:rsidRDefault="001F00E3" w:rsidP="002E67A0">
            <w:pPr>
              <w:jc w:val="center"/>
            </w:pPr>
            <w:r w:rsidRPr="001F00E3">
              <w:t>No</w:t>
            </w:r>
          </w:p>
        </w:tc>
      </w:tr>
      <w:tr w:rsidR="001F00E3" w:rsidTr="005B3267">
        <w:trPr>
          <w:jc w:val="center"/>
        </w:trPr>
        <w:tc>
          <w:tcPr>
            <w:tcW w:w="1548" w:type="dxa"/>
            <w:vMerge/>
          </w:tcPr>
          <w:p w:rsidR="001F00E3" w:rsidRPr="001F00E3" w:rsidRDefault="001F00E3" w:rsidP="002E67A0">
            <w:pPr>
              <w:rPr>
                <w:b/>
              </w:rPr>
            </w:pPr>
          </w:p>
        </w:tc>
        <w:tc>
          <w:tcPr>
            <w:tcW w:w="5760" w:type="dxa"/>
            <w:tcBorders>
              <w:bottom w:val="single" w:sz="4" w:space="0" w:color="auto"/>
            </w:tcBorders>
          </w:tcPr>
          <w:p w:rsidR="001F00E3" w:rsidRPr="001F00E3" w:rsidRDefault="001F00E3" w:rsidP="002E67A0">
            <w:r w:rsidRPr="001F00E3">
              <w:t>Multifamily exposure</w:t>
            </w:r>
          </w:p>
        </w:tc>
        <w:tc>
          <w:tcPr>
            <w:tcW w:w="1008" w:type="dxa"/>
            <w:tcBorders>
              <w:bottom w:val="single" w:sz="4" w:space="0" w:color="auto"/>
            </w:tcBorders>
          </w:tcPr>
          <w:p w:rsidR="001F00E3" w:rsidRPr="001F00E3" w:rsidRDefault="001F00E3" w:rsidP="002E67A0">
            <w:pPr>
              <w:jc w:val="center"/>
            </w:pPr>
            <w:r w:rsidRPr="001F00E3">
              <w:t>Yes</w:t>
            </w:r>
          </w:p>
        </w:tc>
        <w:tc>
          <w:tcPr>
            <w:tcW w:w="1008" w:type="dxa"/>
            <w:tcBorders>
              <w:bottom w:val="single" w:sz="4" w:space="0" w:color="auto"/>
            </w:tcBorders>
          </w:tcPr>
          <w:p w:rsidR="001F00E3" w:rsidRPr="001F00E3" w:rsidRDefault="001F00E3" w:rsidP="002E67A0">
            <w:pPr>
              <w:jc w:val="center"/>
            </w:pPr>
            <w:r w:rsidRPr="001F00E3">
              <w:t>Yes</w:t>
            </w:r>
          </w:p>
        </w:tc>
        <w:tc>
          <w:tcPr>
            <w:tcW w:w="1008" w:type="dxa"/>
            <w:tcBorders>
              <w:bottom w:val="single" w:sz="4" w:space="0" w:color="auto"/>
            </w:tcBorders>
          </w:tcPr>
          <w:p w:rsidR="001F00E3" w:rsidRPr="001F00E3" w:rsidRDefault="001F00E3" w:rsidP="002E67A0">
            <w:pPr>
              <w:jc w:val="center"/>
            </w:pPr>
            <w:r w:rsidRPr="001F00E3">
              <w:t>No</w:t>
            </w:r>
          </w:p>
        </w:tc>
      </w:tr>
      <w:tr w:rsidR="001F00E3" w:rsidTr="005B3267">
        <w:trPr>
          <w:jc w:val="center"/>
        </w:trPr>
        <w:tc>
          <w:tcPr>
            <w:tcW w:w="1548" w:type="dxa"/>
            <w:vMerge/>
          </w:tcPr>
          <w:p w:rsidR="001F00E3" w:rsidRPr="001F00E3" w:rsidRDefault="001F00E3" w:rsidP="002E67A0">
            <w:pPr>
              <w:rPr>
                <w:b/>
              </w:rPr>
            </w:pPr>
          </w:p>
        </w:tc>
        <w:tc>
          <w:tcPr>
            <w:tcW w:w="5760" w:type="dxa"/>
            <w:tcBorders>
              <w:bottom w:val="single" w:sz="4" w:space="0" w:color="auto"/>
            </w:tcBorders>
          </w:tcPr>
          <w:p w:rsidR="001F00E3" w:rsidRPr="001F00E3" w:rsidRDefault="001F00E3" w:rsidP="002E67A0">
            <w:r w:rsidRPr="001F00E3">
              <w:t>Single obligor exposure</w:t>
            </w:r>
          </w:p>
        </w:tc>
        <w:tc>
          <w:tcPr>
            <w:tcW w:w="1008" w:type="dxa"/>
            <w:tcBorders>
              <w:bottom w:val="single" w:sz="4" w:space="0" w:color="auto"/>
            </w:tcBorders>
          </w:tcPr>
          <w:p w:rsidR="001F00E3" w:rsidRPr="001F00E3" w:rsidRDefault="001F00E3" w:rsidP="002E67A0">
            <w:pPr>
              <w:jc w:val="center"/>
            </w:pPr>
            <w:r w:rsidRPr="001F00E3">
              <w:t>Yes</w:t>
            </w:r>
          </w:p>
        </w:tc>
        <w:tc>
          <w:tcPr>
            <w:tcW w:w="1008" w:type="dxa"/>
            <w:tcBorders>
              <w:bottom w:val="single" w:sz="4" w:space="0" w:color="auto"/>
            </w:tcBorders>
          </w:tcPr>
          <w:p w:rsidR="001F00E3" w:rsidRPr="001F00E3" w:rsidRDefault="001F00E3" w:rsidP="002E67A0">
            <w:pPr>
              <w:jc w:val="center"/>
            </w:pPr>
            <w:r w:rsidRPr="001F00E3">
              <w:t>Yes</w:t>
            </w:r>
          </w:p>
        </w:tc>
        <w:tc>
          <w:tcPr>
            <w:tcW w:w="1008" w:type="dxa"/>
            <w:tcBorders>
              <w:bottom w:val="single" w:sz="4" w:space="0" w:color="auto"/>
            </w:tcBorders>
          </w:tcPr>
          <w:p w:rsidR="001F00E3" w:rsidRPr="001F00E3" w:rsidRDefault="001F00E3" w:rsidP="002E67A0">
            <w:pPr>
              <w:jc w:val="center"/>
            </w:pPr>
            <w:r w:rsidRPr="001F00E3">
              <w:t>No</w:t>
            </w:r>
          </w:p>
        </w:tc>
      </w:tr>
      <w:tr w:rsidR="001F00E3" w:rsidTr="005B3267">
        <w:trPr>
          <w:jc w:val="center"/>
        </w:trPr>
        <w:tc>
          <w:tcPr>
            <w:tcW w:w="1548" w:type="dxa"/>
            <w:vMerge/>
            <w:tcBorders>
              <w:bottom w:val="single" w:sz="18" w:space="0" w:color="auto"/>
            </w:tcBorders>
          </w:tcPr>
          <w:p w:rsidR="001F00E3" w:rsidRPr="001F00E3" w:rsidRDefault="001F00E3" w:rsidP="002E67A0">
            <w:pPr>
              <w:rPr>
                <w:b/>
              </w:rPr>
            </w:pPr>
          </w:p>
        </w:tc>
        <w:tc>
          <w:tcPr>
            <w:tcW w:w="5760" w:type="dxa"/>
            <w:tcBorders>
              <w:top w:val="single" w:sz="4" w:space="0" w:color="auto"/>
              <w:bottom w:val="single" w:sz="18" w:space="0" w:color="auto"/>
            </w:tcBorders>
          </w:tcPr>
          <w:p w:rsidR="001F00E3" w:rsidRPr="001F00E3" w:rsidRDefault="001F00E3" w:rsidP="002E67A0">
            <w:r w:rsidRPr="001F00E3">
              <w:t>Top 20 obligors exposure</w:t>
            </w:r>
          </w:p>
        </w:tc>
        <w:tc>
          <w:tcPr>
            <w:tcW w:w="1008" w:type="dxa"/>
            <w:tcBorders>
              <w:top w:val="single" w:sz="4" w:space="0" w:color="auto"/>
              <w:bottom w:val="single" w:sz="18" w:space="0" w:color="auto"/>
            </w:tcBorders>
          </w:tcPr>
          <w:p w:rsidR="001F00E3" w:rsidRPr="001F00E3" w:rsidRDefault="001F00E3" w:rsidP="002E67A0">
            <w:pPr>
              <w:jc w:val="center"/>
            </w:pPr>
            <w:r w:rsidRPr="001F00E3">
              <w:t>Yes</w:t>
            </w:r>
          </w:p>
        </w:tc>
        <w:tc>
          <w:tcPr>
            <w:tcW w:w="1008" w:type="dxa"/>
            <w:tcBorders>
              <w:top w:val="single" w:sz="4" w:space="0" w:color="auto"/>
              <w:bottom w:val="single" w:sz="18" w:space="0" w:color="auto"/>
            </w:tcBorders>
          </w:tcPr>
          <w:p w:rsidR="001F00E3" w:rsidRPr="001F00E3" w:rsidRDefault="001F00E3" w:rsidP="002E67A0">
            <w:pPr>
              <w:jc w:val="center"/>
            </w:pPr>
            <w:r w:rsidRPr="001F00E3">
              <w:t>Yes</w:t>
            </w:r>
          </w:p>
        </w:tc>
        <w:tc>
          <w:tcPr>
            <w:tcW w:w="1008" w:type="dxa"/>
            <w:tcBorders>
              <w:top w:val="single" w:sz="4" w:space="0" w:color="auto"/>
              <w:bottom w:val="single" w:sz="18" w:space="0" w:color="auto"/>
            </w:tcBorders>
          </w:tcPr>
          <w:p w:rsidR="001F00E3" w:rsidRPr="001F00E3" w:rsidRDefault="001F00E3" w:rsidP="002E67A0">
            <w:pPr>
              <w:jc w:val="center"/>
            </w:pPr>
            <w:r w:rsidRPr="001F00E3">
              <w:t>No</w:t>
            </w:r>
          </w:p>
        </w:tc>
      </w:tr>
      <w:tr w:rsidR="001F00E3" w:rsidTr="005A588A">
        <w:trPr>
          <w:jc w:val="center"/>
        </w:trPr>
        <w:tc>
          <w:tcPr>
            <w:tcW w:w="1548" w:type="dxa"/>
            <w:vMerge w:val="restart"/>
            <w:tcBorders>
              <w:top w:val="single" w:sz="18" w:space="0" w:color="auto"/>
            </w:tcBorders>
          </w:tcPr>
          <w:p w:rsidR="001F00E3" w:rsidRPr="001F00E3" w:rsidRDefault="001F00E3" w:rsidP="002E67A0">
            <w:pPr>
              <w:rPr>
                <w:b/>
              </w:rPr>
            </w:pPr>
            <w:r w:rsidRPr="001F00E3">
              <w:rPr>
                <w:b/>
              </w:rPr>
              <w:t>Residual value risk</w:t>
            </w:r>
          </w:p>
        </w:tc>
        <w:tc>
          <w:tcPr>
            <w:tcW w:w="5760" w:type="dxa"/>
            <w:tcBorders>
              <w:top w:val="single" w:sz="18" w:space="0" w:color="auto"/>
            </w:tcBorders>
          </w:tcPr>
          <w:p w:rsidR="001F00E3" w:rsidRPr="001F00E3" w:rsidRDefault="001F00E3" w:rsidP="002E67A0">
            <w:r w:rsidRPr="001F00E3">
              <w:t>Residual value deterioration</w:t>
            </w:r>
          </w:p>
        </w:tc>
        <w:tc>
          <w:tcPr>
            <w:tcW w:w="1008" w:type="dxa"/>
            <w:tcBorders>
              <w:top w:val="single" w:sz="18" w:space="0" w:color="auto"/>
            </w:tcBorders>
          </w:tcPr>
          <w:p w:rsidR="001F00E3" w:rsidRPr="001F00E3" w:rsidRDefault="001F00E3" w:rsidP="002E67A0">
            <w:pPr>
              <w:tabs>
                <w:tab w:val="left" w:pos="195"/>
                <w:tab w:val="center" w:pos="396"/>
              </w:tabs>
              <w:jc w:val="center"/>
            </w:pPr>
            <w:r w:rsidRPr="001F00E3">
              <w:t>Yes</w:t>
            </w:r>
          </w:p>
        </w:tc>
        <w:tc>
          <w:tcPr>
            <w:tcW w:w="1008" w:type="dxa"/>
            <w:tcBorders>
              <w:top w:val="single" w:sz="18" w:space="0" w:color="auto"/>
            </w:tcBorders>
          </w:tcPr>
          <w:p w:rsidR="001F00E3" w:rsidRPr="001F00E3" w:rsidRDefault="001F00E3" w:rsidP="002E67A0">
            <w:pPr>
              <w:jc w:val="center"/>
            </w:pPr>
            <w:r w:rsidRPr="001F00E3">
              <w:t>No</w:t>
            </w:r>
          </w:p>
        </w:tc>
        <w:tc>
          <w:tcPr>
            <w:tcW w:w="1008" w:type="dxa"/>
            <w:tcBorders>
              <w:top w:val="single" w:sz="18" w:space="0" w:color="auto"/>
            </w:tcBorders>
          </w:tcPr>
          <w:p w:rsidR="001F00E3" w:rsidRPr="001F00E3" w:rsidRDefault="001F00E3" w:rsidP="002E67A0">
            <w:pPr>
              <w:jc w:val="center"/>
            </w:pPr>
            <w:r w:rsidRPr="001F00E3">
              <w:t>Yes</w:t>
            </w:r>
          </w:p>
        </w:tc>
      </w:tr>
      <w:tr w:rsidR="001F00E3" w:rsidTr="005A588A">
        <w:trPr>
          <w:jc w:val="center"/>
        </w:trPr>
        <w:tc>
          <w:tcPr>
            <w:tcW w:w="1548" w:type="dxa"/>
            <w:vMerge/>
          </w:tcPr>
          <w:p w:rsidR="001F00E3" w:rsidRPr="001F00E3" w:rsidRDefault="001F00E3" w:rsidP="002E67A0">
            <w:pPr>
              <w:rPr>
                <w:b/>
              </w:rPr>
            </w:pPr>
          </w:p>
        </w:tc>
        <w:tc>
          <w:tcPr>
            <w:tcW w:w="5760" w:type="dxa"/>
          </w:tcPr>
          <w:p w:rsidR="001F00E3" w:rsidRPr="001F00E3" w:rsidRDefault="001F00E3" w:rsidP="002E67A0">
            <w:r w:rsidRPr="001F00E3">
              <w:t xml:space="preserve">Net residual value exposure </w:t>
            </w:r>
          </w:p>
        </w:tc>
        <w:tc>
          <w:tcPr>
            <w:tcW w:w="1008" w:type="dxa"/>
          </w:tcPr>
          <w:p w:rsidR="001F00E3" w:rsidRPr="001F00E3" w:rsidRDefault="001F00E3" w:rsidP="002E67A0">
            <w:pPr>
              <w:tabs>
                <w:tab w:val="left" w:pos="195"/>
                <w:tab w:val="center" w:pos="396"/>
              </w:tabs>
              <w:jc w:val="center"/>
            </w:pPr>
            <w:r w:rsidRPr="001F00E3">
              <w:t>Yes</w:t>
            </w:r>
          </w:p>
        </w:tc>
        <w:tc>
          <w:tcPr>
            <w:tcW w:w="1008" w:type="dxa"/>
          </w:tcPr>
          <w:p w:rsidR="001F00E3" w:rsidRPr="001F00E3" w:rsidRDefault="001F00E3" w:rsidP="002E67A0">
            <w:pPr>
              <w:jc w:val="center"/>
            </w:pPr>
            <w:r w:rsidRPr="001F00E3">
              <w:t>No</w:t>
            </w:r>
          </w:p>
        </w:tc>
        <w:tc>
          <w:tcPr>
            <w:tcW w:w="1008" w:type="dxa"/>
          </w:tcPr>
          <w:p w:rsidR="001F00E3" w:rsidRPr="001F00E3" w:rsidRDefault="001F00E3" w:rsidP="002E67A0">
            <w:pPr>
              <w:jc w:val="center"/>
            </w:pPr>
            <w:r w:rsidRPr="001F00E3">
              <w:t>Yes</w:t>
            </w:r>
          </w:p>
        </w:tc>
      </w:tr>
      <w:tr w:rsidR="001F00E3" w:rsidTr="005A588A">
        <w:trPr>
          <w:jc w:val="center"/>
        </w:trPr>
        <w:tc>
          <w:tcPr>
            <w:tcW w:w="1548" w:type="dxa"/>
            <w:vMerge w:val="restart"/>
            <w:tcBorders>
              <w:top w:val="single" w:sz="18" w:space="0" w:color="auto"/>
            </w:tcBorders>
          </w:tcPr>
          <w:p w:rsidR="001F00E3" w:rsidRPr="001F00E3" w:rsidRDefault="001F00E3" w:rsidP="002E67A0">
            <w:pPr>
              <w:rPr>
                <w:b/>
              </w:rPr>
            </w:pPr>
            <w:r w:rsidRPr="001F00E3">
              <w:rPr>
                <w:b/>
              </w:rPr>
              <w:t>Liquidity / funding risk</w:t>
            </w:r>
          </w:p>
        </w:tc>
        <w:tc>
          <w:tcPr>
            <w:tcW w:w="5760" w:type="dxa"/>
            <w:tcBorders>
              <w:top w:val="single" w:sz="18" w:space="0" w:color="auto"/>
            </w:tcBorders>
          </w:tcPr>
          <w:p w:rsidR="001F00E3" w:rsidRPr="001F00E3" w:rsidRDefault="001F00E3" w:rsidP="002E67A0">
            <w:r w:rsidRPr="001F00E3">
              <w:t>Survival horizon under stress</w:t>
            </w:r>
          </w:p>
        </w:tc>
        <w:tc>
          <w:tcPr>
            <w:tcW w:w="1008" w:type="dxa"/>
            <w:tcBorders>
              <w:top w:val="single" w:sz="18" w:space="0" w:color="auto"/>
            </w:tcBorders>
          </w:tcPr>
          <w:p w:rsidR="001F00E3" w:rsidRPr="001F00E3" w:rsidRDefault="001F00E3" w:rsidP="002E67A0">
            <w:pPr>
              <w:jc w:val="center"/>
            </w:pPr>
            <w:r w:rsidRPr="001F00E3">
              <w:t>Yes</w:t>
            </w:r>
          </w:p>
        </w:tc>
        <w:tc>
          <w:tcPr>
            <w:tcW w:w="1008" w:type="dxa"/>
            <w:tcBorders>
              <w:top w:val="single" w:sz="18" w:space="0" w:color="auto"/>
            </w:tcBorders>
          </w:tcPr>
          <w:p w:rsidR="001F00E3" w:rsidRPr="001F00E3" w:rsidRDefault="001F00E3" w:rsidP="002E67A0">
            <w:pPr>
              <w:jc w:val="center"/>
            </w:pPr>
            <w:r w:rsidRPr="001F00E3">
              <w:t>Yes</w:t>
            </w:r>
          </w:p>
        </w:tc>
        <w:tc>
          <w:tcPr>
            <w:tcW w:w="1008" w:type="dxa"/>
            <w:tcBorders>
              <w:top w:val="single" w:sz="18" w:space="0" w:color="auto"/>
            </w:tcBorders>
          </w:tcPr>
          <w:p w:rsidR="001F00E3" w:rsidRPr="001F00E3" w:rsidRDefault="001F00E3" w:rsidP="002E67A0">
            <w:pPr>
              <w:jc w:val="center"/>
            </w:pPr>
            <w:r w:rsidRPr="001F00E3">
              <w:t>No</w:t>
            </w:r>
          </w:p>
        </w:tc>
      </w:tr>
      <w:tr w:rsidR="001F00E3" w:rsidTr="005B3267">
        <w:trPr>
          <w:jc w:val="center"/>
        </w:trPr>
        <w:tc>
          <w:tcPr>
            <w:tcW w:w="1548" w:type="dxa"/>
            <w:vMerge/>
          </w:tcPr>
          <w:p w:rsidR="001F00E3" w:rsidRPr="001F00E3" w:rsidRDefault="001F00E3" w:rsidP="002E67A0">
            <w:pPr>
              <w:rPr>
                <w:b/>
              </w:rPr>
            </w:pPr>
          </w:p>
        </w:tc>
        <w:tc>
          <w:tcPr>
            <w:tcW w:w="5760" w:type="dxa"/>
            <w:tcBorders>
              <w:bottom w:val="single" w:sz="4" w:space="0" w:color="auto"/>
            </w:tcBorders>
          </w:tcPr>
          <w:p w:rsidR="001F00E3" w:rsidRPr="001F00E3" w:rsidRDefault="001F00E3" w:rsidP="002E67A0">
            <w:r w:rsidRPr="001F00E3">
              <w:t>Liquidity Coverage Ratio</w:t>
            </w:r>
          </w:p>
        </w:tc>
        <w:tc>
          <w:tcPr>
            <w:tcW w:w="1008" w:type="dxa"/>
            <w:tcBorders>
              <w:bottom w:val="single" w:sz="4" w:space="0" w:color="auto"/>
            </w:tcBorders>
          </w:tcPr>
          <w:p w:rsidR="001F00E3" w:rsidRPr="001F00E3" w:rsidRDefault="001F00E3" w:rsidP="002E67A0">
            <w:pPr>
              <w:jc w:val="center"/>
            </w:pPr>
            <w:r w:rsidRPr="001F00E3">
              <w:t>Yes</w:t>
            </w:r>
          </w:p>
        </w:tc>
        <w:tc>
          <w:tcPr>
            <w:tcW w:w="1008" w:type="dxa"/>
            <w:tcBorders>
              <w:bottom w:val="single" w:sz="4" w:space="0" w:color="auto"/>
            </w:tcBorders>
          </w:tcPr>
          <w:p w:rsidR="001F00E3" w:rsidRPr="001F00E3" w:rsidRDefault="001F00E3" w:rsidP="002E67A0">
            <w:pPr>
              <w:jc w:val="center"/>
            </w:pPr>
            <w:r w:rsidRPr="001F00E3">
              <w:t>Yes</w:t>
            </w:r>
          </w:p>
        </w:tc>
        <w:tc>
          <w:tcPr>
            <w:tcW w:w="1008" w:type="dxa"/>
            <w:tcBorders>
              <w:bottom w:val="single" w:sz="4" w:space="0" w:color="auto"/>
            </w:tcBorders>
          </w:tcPr>
          <w:p w:rsidR="001F00E3" w:rsidRPr="001F00E3" w:rsidRDefault="001F00E3" w:rsidP="002E67A0">
            <w:pPr>
              <w:jc w:val="center"/>
            </w:pPr>
            <w:r w:rsidRPr="001F00E3">
              <w:t>No</w:t>
            </w:r>
          </w:p>
        </w:tc>
      </w:tr>
      <w:tr w:rsidR="001F00E3" w:rsidTr="005B3267">
        <w:trPr>
          <w:trHeight w:val="269"/>
          <w:jc w:val="center"/>
        </w:trPr>
        <w:tc>
          <w:tcPr>
            <w:tcW w:w="1548" w:type="dxa"/>
            <w:vMerge/>
          </w:tcPr>
          <w:p w:rsidR="001F00E3" w:rsidRPr="001F00E3" w:rsidRDefault="001F00E3" w:rsidP="002E67A0">
            <w:pPr>
              <w:rPr>
                <w:b/>
              </w:rPr>
            </w:pPr>
          </w:p>
        </w:tc>
        <w:tc>
          <w:tcPr>
            <w:tcW w:w="5760" w:type="dxa"/>
            <w:tcBorders>
              <w:bottom w:val="single" w:sz="4" w:space="0" w:color="auto"/>
            </w:tcBorders>
          </w:tcPr>
          <w:p w:rsidR="001F00E3" w:rsidRPr="001F00E3" w:rsidRDefault="001F00E3" w:rsidP="002E67A0">
            <w:r w:rsidRPr="001F00E3">
              <w:t>Structural Funding Ratio</w:t>
            </w:r>
          </w:p>
        </w:tc>
        <w:tc>
          <w:tcPr>
            <w:tcW w:w="1008" w:type="dxa"/>
            <w:tcBorders>
              <w:bottom w:val="single" w:sz="4" w:space="0" w:color="auto"/>
            </w:tcBorders>
          </w:tcPr>
          <w:p w:rsidR="001F00E3" w:rsidRPr="001F00E3" w:rsidRDefault="001F00E3" w:rsidP="002E67A0">
            <w:pPr>
              <w:jc w:val="center"/>
            </w:pPr>
            <w:r w:rsidRPr="001F00E3">
              <w:t>Yes</w:t>
            </w:r>
          </w:p>
        </w:tc>
        <w:tc>
          <w:tcPr>
            <w:tcW w:w="1008" w:type="dxa"/>
            <w:tcBorders>
              <w:bottom w:val="single" w:sz="4" w:space="0" w:color="auto"/>
            </w:tcBorders>
          </w:tcPr>
          <w:p w:rsidR="001F00E3" w:rsidRPr="001F00E3" w:rsidRDefault="001F00E3" w:rsidP="002E67A0">
            <w:pPr>
              <w:jc w:val="center"/>
            </w:pPr>
            <w:r w:rsidRPr="001F00E3">
              <w:t>Yes</w:t>
            </w:r>
          </w:p>
        </w:tc>
        <w:tc>
          <w:tcPr>
            <w:tcW w:w="1008" w:type="dxa"/>
            <w:tcBorders>
              <w:bottom w:val="single" w:sz="4" w:space="0" w:color="auto"/>
            </w:tcBorders>
          </w:tcPr>
          <w:p w:rsidR="001F00E3" w:rsidRPr="001F00E3" w:rsidRDefault="001F00E3" w:rsidP="002E67A0">
            <w:pPr>
              <w:jc w:val="center"/>
            </w:pPr>
            <w:r w:rsidRPr="001F00E3">
              <w:t>Yes</w:t>
            </w:r>
          </w:p>
        </w:tc>
      </w:tr>
      <w:tr w:rsidR="001F00E3" w:rsidTr="005B3267">
        <w:trPr>
          <w:trHeight w:val="269"/>
          <w:jc w:val="center"/>
        </w:trPr>
        <w:tc>
          <w:tcPr>
            <w:tcW w:w="1548" w:type="dxa"/>
            <w:vMerge/>
            <w:tcBorders>
              <w:bottom w:val="single" w:sz="18" w:space="0" w:color="auto"/>
            </w:tcBorders>
          </w:tcPr>
          <w:p w:rsidR="001F00E3" w:rsidRPr="001F00E3" w:rsidRDefault="001F00E3" w:rsidP="002E67A0">
            <w:pPr>
              <w:rPr>
                <w:b/>
              </w:rPr>
            </w:pPr>
          </w:p>
        </w:tc>
        <w:tc>
          <w:tcPr>
            <w:tcW w:w="5760" w:type="dxa"/>
            <w:tcBorders>
              <w:top w:val="single" w:sz="4" w:space="0" w:color="auto"/>
              <w:bottom w:val="single" w:sz="18" w:space="0" w:color="auto"/>
            </w:tcBorders>
          </w:tcPr>
          <w:p w:rsidR="001F00E3" w:rsidRPr="001F00E3" w:rsidRDefault="001F00E3" w:rsidP="0096752A">
            <w:r w:rsidRPr="001F00E3">
              <w:t>Available SC committed liquidity / average projected net originations</w:t>
            </w:r>
          </w:p>
        </w:tc>
        <w:tc>
          <w:tcPr>
            <w:tcW w:w="1008" w:type="dxa"/>
            <w:tcBorders>
              <w:top w:val="single" w:sz="4" w:space="0" w:color="auto"/>
              <w:bottom w:val="single" w:sz="18" w:space="0" w:color="auto"/>
            </w:tcBorders>
          </w:tcPr>
          <w:p w:rsidR="001F00E3" w:rsidRPr="001F00E3" w:rsidRDefault="001F00E3" w:rsidP="002E67A0">
            <w:pPr>
              <w:jc w:val="center"/>
            </w:pPr>
            <w:r w:rsidRPr="001F00E3">
              <w:t>Yes</w:t>
            </w:r>
          </w:p>
        </w:tc>
        <w:tc>
          <w:tcPr>
            <w:tcW w:w="1008" w:type="dxa"/>
            <w:tcBorders>
              <w:top w:val="single" w:sz="4" w:space="0" w:color="auto"/>
              <w:bottom w:val="single" w:sz="18" w:space="0" w:color="auto"/>
            </w:tcBorders>
          </w:tcPr>
          <w:p w:rsidR="001F00E3" w:rsidRPr="001F00E3" w:rsidRDefault="001F00E3" w:rsidP="002E67A0">
            <w:pPr>
              <w:jc w:val="center"/>
            </w:pPr>
            <w:r w:rsidRPr="001F00E3">
              <w:t>No</w:t>
            </w:r>
          </w:p>
        </w:tc>
        <w:tc>
          <w:tcPr>
            <w:tcW w:w="1008" w:type="dxa"/>
            <w:tcBorders>
              <w:top w:val="single" w:sz="4" w:space="0" w:color="auto"/>
              <w:bottom w:val="single" w:sz="18" w:space="0" w:color="auto"/>
            </w:tcBorders>
          </w:tcPr>
          <w:p w:rsidR="001F00E3" w:rsidRPr="001F00E3" w:rsidRDefault="001F00E3" w:rsidP="002E67A0">
            <w:pPr>
              <w:jc w:val="center"/>
            </w:pPr>
            <w:r w:rsidRPr="001F00E3">
              <w:t>Yes</w:t>
            </w:r>
          </w:p>
        </w:tc>
      </w:tr>
      <w:tr w:rsidR="001F00E3" w:rsidTr="005A588A">
        <w:trPr>
          <w:jc w:val="center"/>
        </w:trPr>
        <w:tc>
          <w:tcPr>
            <w:tcW w:w="1548" w:type="dxa"/>
            <w:vMerge w:val="restart"/>
            <w:tcBorders>
              <w:top w:val="single" w:sz="18" w:space="0" w:color="auto"/>
            </w:tcBorders>
          </w:tcPr>
          <w:p w:rsidR="001F00E3" w:rsidRPr="001F00E3" w:rsidRDefault="001F00E3" w:rsidP="002E67A0">
            <w:pPr>
              <w:rPr>
                <w:b/>
              </w:rPr>
            </w:pPr>
            <w:r w:rsidRPr="001F00E3">
              <w:rPr>
                <w:b/>
              </w:rPr>
              <w:t>Interest rate risk</w:t>
            </w:r>
          </w:p>
        </w:tc>
        <w:tc>
          <w:tcPr>
            <w:tcW w:w="5760" w:type="dxa"/>
            <w:tcBorders>
              <w:top w:val="single" w:sz="18" w:space="0" w:color="auto"/>
            </w:tcBorders>
          </w:tcPr>
          <w:p w:rsidR="001F00E3" w:rsidRPr="001F00E3" w:rsidRDefault="001F00E3" w:rsidP="002E67A0">
            <w:r w:rsidRPr="001F00E3">
              <w:t>Net interest income sensitivity (+/- 100bps shock)</w:t>
            </w:r>
          </w:p>
        </w:tc>
        <w:tc>
          <w:tcPr>
            <w:tcW w:w="1008" w:type="dxa"/>
            <w:tcBorders>
              <w:top w:val="single" w:sz="18" w:space="0" w:color="auto"/>
            </w:tcBorders>
          </w:tcPr>
          <w:p w:rsidR="001F00E3" w:rsidRPr="001F00E3" w:rsidRDefault="001F00E3" w:rsidP="002E67A0">
            <w:pPr>
              <w:jc w:val="center"/>
            </w:pPr>
            <w:r w:rsidRPr="001F00E3">
              <w:t>Yes</w:t>
            </w:r>
          </w:p>
        </w:tc>
        <w:tc>
          <w:tcPr>
            <w:tcW w:w="1008" w:type="dxa"/>
            <w:tcBorders>
              <w:top w:val="single" w:sz="18" w:space="0" w:color="auto"/>
            </w:tcBorders>
          </w:tcPr>
          <w:p w:rsidR="001F00E3" w:rsidRPr="001F00E3" w:rsidRDefault="001F00E3" w:rsidP="002E67A0">
            <w:pPr>
              <w:jc w:val="center"/>
            </w:pPr>
            <w:r w:rsidRPr="001F00E3">
              <w:t>Yes</w:t>
            </w:r>
          </w:p>
        </w:tc>
        <w:tc>
          <w:tcPr>
            <w:tcW w:w="1008" w:type="dxa"/>
            <w:tcBorders>
              <w:top w:val="single" w:sz="18" w:space="0" w:color="auto"/>
            </w:tcBorders>
          </w:tcPr>
          <w:p w:rsidR="001F00E3" w:rsidRPr="001F00E3" w:rsidRDefault="001F00E3" w:rsidP="002E67A0">
            <w:pPr>
              <w:jc w:val="center"/>
            </w:pPr>
            <w:r w:rsidRPr="001F00E3">
              <w:t>Yes</w:t>
            </w:r>
          </w:p>
        </w:tc>
      </w:tr>
      <w:tr w:rsidR="001F00E3" w:rsidTr="005A588A">
        <w:trPr>
          <w:jc w:val="center"/>
        </w:trPr>
        <w:tc>
          <w:tcPr>
            <w:tcW w:w="1548" w:type="dxa"/>
            <w:vMerge/>
            <w:tcBorders>
              <w:bottom w:val="single" w:sz="18" w:space="0" w:color="auto"/>
            </w:tcBorders>
          </w:tcPr>
          <w:p w:rsidR="001F00E3" w:rsidRPr="001F00E3" w:rsidRDefault="001F00E3" w:rsidP="002E67A0">
            <w:pPr>
              <w:rPr>
                <w:b/>
              </w:rPr>
            </w:pPr>
          </w:p>
        </w:tc>
        <w:tc>
          <w:tcPr>
            <w:tcW w:w="5760" w:type="dxa"/>
            <w:tcBorders>
              <w:bottom w:val="single" w:sz="18" w:space="0" w:color="auto"/>
            </w:tcBorders>
          </w:tcPr>
          <w:p w:rsidR="001F00E3" w:rsidRPr="001F00E3" w:rsidRDefault="001F00E3" w:rsidP="002E67A0">
            <w:r w:rsidRPr="001F00E3">
              <w:t>Market value of equity sensitivity (+/- 200 bps shock)</w:t>
            </w:r>
          </w:p>
        </w:tc>
        <w:tc>
          <w:tcPr>
            <w:tcW w:w="1008" w:type="dxa"/>
            <w:tcBorders>
              <w:bottom w:val="single" w:sz="18" w:space="0" w:color="auto"/>
            </w:tcBorders>
          </w:tcPr>
          <w:p w:rsidR="001F00E3" w:rsidRPr="001F00E3" w:rsidRDefault="001F00E3" w:rsidP="002E67A0">
            <w:pPr>
              <w:jc w:val="center"/>
            </w:pPr>
            <w:r w:rsidRPr="001F00E3">
              <w:t>Yes</w:t>
            </w:r>
          </w:p>
        </w:tc>
        <w:tc>
          <w:tcPr>
            <w:tcW w:w="1008" w:type="dxa"/>
            <w:tcBorders>
              <w:bottom w:val="single" w:sz="18" w:space="0" w:color="auto"/>
            </w:tcBorders>
          </w:tcPr>
          <w:p w:rsidR="001F00E3" w:rsidRPr="001F00E3" w:rsidRDefault="001F00E3" w:rsidP="002E67A0">
            <w:pPr>
              <w:jc w:val="center"/>
            </w:pPr>
            <w:r w:rsidRPr="001F00E3">
              <w:t>Yes</w:t>
            </w:r>
          </w:p>
        </w:tc>
        <w:tc>
          <w:tcPr>
            <w:tcW w:w="1008" w:type="dxa"/>
            <w:tcBorders>
              <w:bottom w:val="single" w:sz="18" w:space="0" w:color="auto"/>
            </w:tcBorders>
          </w:tcPr>
          <w:p w:rsidR="001F00E3" w:rsidRPr="001F00E3" w:rsidRDefault="001F00E3" w:rsidP="002E67A0">
            <w:pPr>
              <w:jc w:val="center"/>
            </w:pPr>
            <w:r w:rsidRPr="001F00E3">
              <w:t>Yes</w:t>
            </w:r>
          </w:p>
        </w:tc>
      </w:tr>
      <w:tr w:rsidR="00686B52" w:rsidTr="005A588A">
        <w:trPr>
          <w:jc w:val="center"/>
        </w:trPr>
        <w:tc>
          <w:tcPr>
            <w:tcW w:w="1548" w:type="dxa"/>
            <w:tcBorders>
              <w:top w:val="single" w:sz="18" w:space="0" w:color="auto"/>
            </w:tcBorders>
          </w:tcPr>
          <w:p w:rsidR="00686B52" w:rsidRPr="001F00E3" w:rsidRDefault="00372F8D" w:rsidP="00372F8D">
            <w:pPr>
              <w:rPr>
                <w:b/>
              </w:rPr>
            </w:pPr>
            <w:proofErr w:type="spellStart"/>
            <w:r>
              <w:rPr>
                <w:b/>
              </w:rPr>
              <w:t>MtM</w:t>
            </w:r>
            <w:proofErr w:type="spellEnd"/>
            <w:r w:rsidR="00686B52" w:rsidRPr="001F00E3">
              <w:rPr>
                <w:b/>
              </w:rPr>
              <w:t xml:space="preserve"> portfolio risk</w:t>
            </w:r>
          </w:p>
        </w:tc>
        <w:tc>
          <w:tcPr>
            <w:tcW w:w="5760" w:type="dxa"/>
            <w:tcBorders>
              <w:top w:val="single" w:sz="18" w:space="0" w:color="auto"/>
            </w:tcBorders>
          </w:tcPr>
          <w:p w:rsidR="00686B52" w:rsidRPr="001F00E3" w:rsidRDefault="00686B52" w:rsidP="002E67A0">
            <w:r w:rsidRPr="001F00E3">
              <w:t>Mark-to-market Value at Risk (</w:t>
            </w:r>
            <w:proofErr w:type="spellStart"/>
            <w:r w:rsidRPr="001F00E3">
              <w:t>VaR</w:t>
            </w:r>
            <w:proofErr w:type="spellEnd"/>
            <w:r w:rsidRPr="001F00E3">
              <w:t>)</w:t>
            </w:r>
          </w:p>
        </w:tc>
        <w:tc>
          <w:tcPr>
            <w:tcW w:w="1008" w:type="dxa"/>
            <w:tcBorders>
              <w:top w:val="single" w:sz="18" w:space="0" w:color="auto"/>
            </w:tcBorders>
          </w:tcPr>
          <w:p w:rsidR="00686B52" w:rsidRPr="001F00E3" w:rsidRDefault="00686B52" w:rsidP="002E67A0">
            <w:pPr>
              <w:jc w:val="center"/>
            </w:pPr>
            <w:r w:rsidRPr="001F00E3">
              <w:t>Yes</w:t>
            </w:r>
          </w:p>
        </w:tc>
        <w:tc>
          <w:tcPr>
            <w:tcW w:w="1008" w:type="dxa"/>
            <w:tcBorders>
              <w:top w:val="single" w:sz="18" w:space="0" w:color="auto"/>
            </w:tcBorders>
          </w:tcPr>
          <w:p w:rsidR="00686B52" w:rsidRPr="001F00E3" w:rsidRDefault="00686B52" w:rsidP="002E67A0">
            <w:pPr>
              <w:jc w:val="center"/>
            </w:pPr>
            <w:r w:rsidRPr="001F00E3">
              <w:t>No</w:t>
            </w:r>
          </w:p>
        </w:tc>
        <w:tc>
          <w:tcPr>
            <w:tcW w:w="1008" w:type="dxa"/>
            <w:tcBorders>
              <w:top w:val="single" w:sz="18" w:space="0" w:color="auto"/>
            </w:tcBorders>
          </w:tcPr>
          <w:p w:rsidR="00686B52" w:rsidRPr="001F00E3" w:rsidRDefault="00686B52" w:rsidP="002E67A0">
            <w:pPr>
              <w:jc w:val="center"/>
            </w:pPr>
            <w:r w:rsidRPr="001F00E3">
              <w:t>No</w:t>
            </w:r>
          </w:p>
        </w:tc>
      </w:tr>
      <w:tr w:rsidR="001F00E3" w:rsidTr="005B3267">
        <w:trPr>
          <w:jc w:val="center"/>
        </w:trPr>
        <w:tc>
          <w:tcPr>
            <w:tcW w:w="1548" w:type="dxa"/>
            <w:vMerge w:val="restart"/>
            <w:tcBorders>
              <w:top w:val="single" w:sz="18" w:space="0" w:color="auto"/>
            </w:tcBorders>
          </w:tcPr>
          <w:p w:rsidR="001F00E3" w:rsidRPr="001F00E3" w:rsidRDefault="001F00E3" w:rsidP="002E67A0">
            <w:pPr>
              <w:rPr>
                <w:b/>
              </w:rPr>
            </w:pPr>
            <w:r w:rsidRPr="001F00E3">
              <w:rPr>
                <w:b/>
              </w:rPr>
              <w:t>Strategic risk</w:t>
            </w:r>
          </w:p>
        </w:tc>
        <w:tc>
          <w:tcPr>
            <w:tcW w:w="5760" w:type="dxa"/>
            <w:tcBorders>
              <w:top w:val="single" w:sz="18" w:space="0" w:color="auto"/>
              <w:bottom w:val="single" w:sz="4" w:space="0" w:color="auto"/>
            </w:tcBorders>
          </w:tcPr>
          <w:p w:rsidR="001F00E3" w:rsidRPr="001F00E3" w:rsidRDefault="001F00E3" w:rsidP="002E67A0">
            <w:r w:rsidRPr="001F00E3">
              <w:t>Pre-provisioned net revenue (PPNR) impairment</w:t>
            </w:r>
          </w:p>
        </w:tc>
        <w:tc>
          <w:tcPr>
            <w:tcW w:w="1008" w:type="dxa"/>
            <w:tcBorders>
              <w:top w:val="single" w:sz="18" w:space="0" w:color="auto"/>
              <w:bottom w:val="single" w:sz="4" w:space="0" w:color="auto"/>
            </w:tcBorders>
          </w:tcPr>
          <w:p w:rsidR="001F00E3" w:rsidRPr="001F00E3" w:rsidRDefault="001F00E3" w:rsidP="002E67A0">
            <w:pPr>
              <w:jc w:val="center"/>
            </w:pPr>
            <w:r w:rsidRPr="001F00E3">
              <w:t>Yes</w:t>
            </w:r>
          </w:p>
        </w:tc>
        <w:tc>
          <w:tcPr>
            <w:tcW w:w="1008" w:type="dxa"/>
            <w:tcBorders>
              <w:top w:val="single" w:sz="18" w:space="0" w:color="auto"/>
              <w:bottom w:val="single" w:sz="4" w:space="0" w:color="auto"/>
            </w:tcBorders>
          </w:tcPr>
          <w:p w:rsidR="001F00E3" w:rsidRPr="001F00E3" w:rsidRDefault="001F00E3" w:rsidP="002E67A0">
            <w:pPr>
              <w:jc w:val="center"/>
            </w:pPr>
            <w:r w:rsidRPr="001F00E3">
              <w:t>Yes</w:t>
            </w:r>
          </w:p>
        </w:tc>
        <w:tc>
          <w:tcPr>
            <w:tcW w:w="1008" w:type="dxa"/>
            <w:tcBorders>
              <w:top w:val="single" w:sz="18" w:space="0" w:color="auto"/>
              <w:bottom w:val="single" w:sz="4" w:space="0" w:color="auto"/>
            </w:tcBorders>
          </w:tcPr>
          <w:p w:rsidR="001F00E3" w:rsidRPr="001F00E3" w:rsidRDefault="001F00E3" w:rsidP="002E67A0">
            <w:pPr>
              <w:jc w:val="center"/>
            </w:pPr>
            <w:r w:rsidRPr="001F00E3">
              <w:t>Yes</w:t>
            </w:r>
          </w:p>
        </w:tc>
      </w:tr>
      <w:tr w:rsidR="001F00E3" w:rsidTr="005B3267">
        <w:trPr>
          <w:jc w:val="center"/>
        </w:trPr>
        <w:tc>
          <w:tcPr>
            <w:tcW w:w="1548" w:type="dxa"/>
            <w:vMerge/>
          </w:tcPr>
          <w:p w:rsidR="001F00E3" w:rsidRPr="001F00E3" w:rsidRDefault="001F00E3" w:rsidP="002E67A0">
            <w:pPr>
              <w:rPr>
                <w:b/>
              </w:rPr>
            </w:pPr>
          </w:p>
        </w:tc>
        <w:tc>
          <w:tcPr>
            <w:tcW w:w="5760" w:type="dxa"/>
            <w:tcBorders>
              <w:bottom w:val="single" w:sz="4" w:space="0" w:color="auto"/>
            </w:tcBorders>
          </w:tcPr>
          <w:p w:rsidR="001F00E3" w:rsidRPr="001F00E3" w:rsidRDefault="001F00E3" w:rsidP="002E67A0">
            <w:r w:rsidRPr="001F00E3">
              <w:t xml:space="preserve"> Loss in stress</w:t>
            </w:r>
          </w:p>
        </w:tc>
        <w:tc>
          <w:tcPr>
            <w:tcW w:w="1008" w:type="dxa"/>
            <w:tcBorders>
              <w:bottom w:val="single" w:sz="4" w:space="0" w:color="auto"/>
            </w:tcBorders>
          </w:tcPr>
          <w:p w:rsidR="001F00E3" w:rsidRPr="001F00E3" w:rsidRDefault="001F00E3" w:rsidP="002E67A0">
            <w:pPr>
              <w:jc w:val="center"/>
            </w:pPr>
            <w:r w:rsidRPr="001F00E3">
              <w:t>Yes</w:t>
            </w:r>
          </w:p>
        </w:tc>
        <w:tc>
          <w:tcPr>
            <w:tcW w:w="1008" w:type="dxa"/>
            <w:tcBorders>
              <w:bottom w:val="single" w:sz="4" w:space="0" w:color="auto"/>
            </w:tcBorders>
          </w:tcPr>
          <w:p w:rsidR="001F00E3" w:rsidRPr="001F00E3" w:rsidRDefault="001F00E3" w:rsidP="002E67A0">
            <w:pPr>
              <w:jc w:val="center"/>
            </w:pPr>
            <w:r w:rsidRPr="001F00E3">
              <w:t>Yes</w:t>
            </w:r>
          </w:p>
        </w:tc>
        <w:tc>
          <w:tcPr>
            <w:tcW w:w="1008" w:type="dxa"/>
            <w:tcBorders>
              <w:bottom w:val="single" w:sz="4" w:space="0" w:color="auto"/>
            </w:tcBorders>
          </w:tcPr>
          <w:p w:rsidR="001F00E3" w:rsidRPr="001F00E3" w:rsidRDefault="001F00E3" w:rsidP="002E67A0">
            <w:pPr>
              <w:jc w:val="center"/>
            </w:pPr>
            <w:r w:rsidRPr="001F00E3">
              <w:t>Yes</w:t>
            </w:r>
          </w:p>
        </w:tc>
      </w:tr>
      <w:tr w:rsidR="001F00E3" w:rsidTr="005B3267">
        <w:trPr>
          <w:jc w:val="center"/>
        </w:trPr>
        <w:tc>
          <w:tcPr>
            <w:tcW w:w="1548" w:type="dxa"/>
            <w:vMerge/>
          </w:tcPr>
          <w:p w:rsidR="001F00E3" w:rsidRPr="001F00E3" w:rsidRDefault="001F00E3" w:rsidP="002E67A0">
            <w:pPr>
              <w:rPr>
                <w:b/>
              </w:rPr>
            </w:pPr>
          </w:p>
        </w:tc>
        <w:tc>
          <w:tcPr>
            <w:tcW w:w="5760" w:type="dxa"/>
            <w:tcBorders>
              <w:top w:val="single" w:sz="4" w:space="0" w:color="auto"/>
              <w:bottom w:val="single" w:sz="4" w:space="0" w:color="auto"/>
            </w:tcBorders>
          </w:tcPr>
          <w:p w:rsidR="001F00E3" w:rsidRPr="001F00E3" w:rsidRDefault="001F00E3" w:rsidP="0096752A">
            <w:r w:rsidRPr="001F00E3">
              <w:t>SC subprime assets as % of SHUSA credit exposure</w:t>
            </w:r>
          </w:p>
        </w:tc>
        <w:tc>
          <w:tcPr>
            <w:tcW w:w="1008" w:type="dxa"/>
            <w:tcBorders>
              <w:top w:val="single" w:sz="4" w:space="0" w:color="auto"/>
              <w:bottom w:val="single" w:sz="4" w:space="0" w:color="auto"/>
            </w:tcBorders>
          </w:tcPr>
          <w:p w:rsidR="001F00E3" w:rsidRPr="001F00E3" w:rsidRDefault="001F00E3" w:rsidP="002E67A0">
            <w:pPr>
              <w:jc w:val="center"/>
            </w:pPr>
            <w:r w:rsidRPr="001F00E3">
              <w:t>Yes</w:t>
            </w:r>
          </w:p>
        </w:tc>
        <w:tc>
          <w:tcPr>
            <w:tcW w:w="1008" w:type="dxa"/>
            <w:tcBorders>
              <w:top w:val="single" w:sz="4" w:space="0" w:color="auto"/>
              <w:bottom w:val="single" w:sz="4" w:space="0" w:color="auto"/>
            </w:tcBorders>
          </w:tcPr>
          <w:p w:rsidR="001F00E3" w:rsidRPr="001F00E3" w:rsidRDefault="001F00E3" w:rsidP="002E67A0">
            <w:pPr>
              <w:jc w:val="center"/>
            </w:pPr>
            <w:r w:rsidRPr="001F00E3">
              <w:t>No</w:t>
            </w:r>
          </w:p>
        </w:tc>
        <w:tc>
          <w:tcPr>
            <w:tcW w:w="1008" w:type="dxa"/>
            <w:tcBorders>
              <w:top w:val="single" w:sz="4" w:space="0" w:color="auto"/>
              <w:bottom w:val="single" w:sz="4" w:space="0" w:color="auto"/>
            </w:tcBorders>
          </w:tcPr>
          <w:p w:rsidR="001F00E3" w:rsidRPr="001F00E3" w:rsidRDefault="00F43DE2" w:rsidP="002E67A0">
            <w:pPr>
              <w:jc w:val="center"/>
            </w:pPr>
            <w:r>
              <w:t>Yes</w:t>
            </w:r>
          </w:p>
        </w:tc>
      </w:tr>
      <w:tr w:rsidR="001F00E3" w:rsidTr="005B3267">
        <w:trPr>
          <w:jc w:val="center"/>
        </w:trPr>
        <w:tc>
          <w:tcPr>
            <w:tcW w:w="1548" w:type="dxa"/>
            <w:vMerge/>
            <w:tcBorders>
              <w:bottom w:val="single" w:sz="18" w:space="0" w:color="auto"/>
            </w:tcBorders>
          </w:tcPr>
          <w:p w:rsidR="001F00E3" w:rsidRPr="001F00E3" w:rsidRDefault="001F00E3" w:rsidP="002E67A0">
            <w:pPr>
              <w:rPr>
                <w:b/>
              </w:rPr>
            </w:pPr>
          </w:p>
        </w:tc>
        <w:tc>
          <w:tcPr>
            <w:tcW w:w="5760" w:type="dxa"/>
            <w:tcBorders>
              <w:top w:val="single" w:sz="4" w:space="0" w:color="auto"/>
              <w:bottom w:val="single" w:sz="18" w:space="0" w:color="auto"/>
            </w:tcBorders>
          </w:tcPr>
          <w:p w:rsidR="001F00E3" w:rsidRPr="001F00E3" w:rsidRDefault="001F00E3" w:rsidP="0096752A">
            <w:r w:rsidRPr="001F00E3">
              <w:t>SC Total Risk Weighted Assets (RWAs)</w:t>
            </w:r>
          </w:p>
        </w:tc>
        <w:tc>
          <w:tcPr>
            <w:tcW w:w="1008" w:type="dxa"/>
            <w:tcBorders>
              <w:top w:val="single" w:sz="4" w:space="0" w:color="auto"/>
              <w:bottom w:val="single" w:sz="18" w:space="0" w:color="auto"/>
            </w:tcBorders>
          </w:tcPr>
          <w:p w:rsidR="001F00E3" w:rsidRPr="001F00E3" w:rsidRDefault="001F00E3" w:rsidP="002E67A0">
            <w:pPr>
              <w:jc w:val="center"/>
            </w:pPr>
            <w:r w:rsidRPr="001F00E3">
              <w:t>Yes</w:t>
            </w:r>
          </w:p>
        </w:tc>
        <w:tc>
          <w:tcPr>
            <w:tcW w:w="1008" w:type="dxa"/>
            <w:tcBorders>
              <w:top w:val="single" w:sz="4" w:space="0" w:color="auto"/>
              <w:bottom w:val="single" w:sz="18" w:space="0" w:color="auto"/>
            </w:tcBorders>
          </w:tcPr>
          <w:p w:rsidR="001F00E3" w:rsidRPr="001F00E3" w:rsidRDefault="001F00E3" w:rsidP="002E67A0">
            <w:pPr>
              <w:jc w:val="center"/>
            </w:pPr>
            <w:r w:rsidRPr="001F00E3">
              <w:t>No</w:t>
            </w:r>
          </w:p>
        </w:tc>
        <w:tc>
          <w:tcPr>
            <w:tcW w:w="1008" w:type="dxa"/>
            <w:tcBorders>
              <w:top w:val="single" w:sz="4" w:space="0" w:color="auto"/>
              <w:bottom w:val="single" w:sz="18" w:space="0" w:color="auto"/>
            </w:tcBorders>
          </w:tcPr>
          <w:p w:rsidR="001F00E3" w:rsidRPr="001F00E3" w:rsidRDefault="001F00E3" w:rsidP="002E67A0">
            <w:pPr>
              <w:jc w:val="center"/>
            </w:pPr>
            <w:r w:rsidRPr="001F00E3">
              <w:t>Yes</w:t>
            </w:r>
          </w:p>
        </w:tc>
      </w:tr>
      <w:tr w:rsidR="001F00E3" w:rsidTr="005B3267">
        <w:trPr>
          <w:jc w:val="center"/>
        </w:trPr>
        <w:tc>
          <w:tcPr>
            <w:tcW w:w="1548" w:type="dxa"/>
            <w:vMerge w:val="restart"/>
            <w:tcBorders>
              <w:top w:val="single" w:sz="18" w:space="0" w:color="auto"/>
            </w:tcBorders>
          </w:tcPr>
          <w:p w:rsidR="001F00E3" w:rsidRPr="001F00E3" w:rsidRDefault="001F00E3" w:rsidP="002E67A0">
            <w:pPr>
              <w:rPr>
                <w:b/>
              </w:rPr>
            </w:pPr>
            <w:r w:rsidRPr="001F00E3">
              <w:rPr>
                <w:b/>
              </w:rPr>
              <w:t>Operational risk</w:t>
            </w:r>
          </w:p>
        </w:tc>
        <w:tc>
          <w:tcPr>
            <w:tcW w:w="5760" w:type="dxa"/>
            <w:tcBorders>
              <w:top w:val="single" w:sz="18" w:space="0" w:color="auto"/>
              <w:bottom w:val="single" w:sz="4" w:space="0" w:color="auto"/>
            </w:tcBorders>
          </w:tcPr>
          <w:p w:rsidR="001F00E3" w:rsidRPr="001F00E3" w:rsidRDefault="001F00E3" w:rsidP="002E67A0">
            <w:r w:rsidRPr="001F00E3">
              <w:t>Gross operational risk losses / gross margin</w:t>
            </w:r>
          </w:p>
        </w:tc>
        <w:tc>
          <w:tcPr>
            <w:tcW w:w="1008" w:type="dxa"/>
            <w:tcBorders>
              <w:top w:val="single" w:sz="18" w:space="0" w:color="auto"/>
              <w:bottom w:val="single" w:sz="4" w:space="0" w:color="auto"/>
            </w:tcBorders>
          </w:tcPr>
          <w:p w:rsidR="001F00E3" w:rsidRPr="001F00E3" w:rsidRDefault="001F00E3" w:rsidP="002E67A0">
            <w:pPr>
              <w:jc w:val="center"/>
            </w:pPr>
            <w:r w:rsidRPr="001F00E3">
              <w:t>Yes</w:t>
            </w:r>
          </w:p>
        </w:tc>
        <w:tc>
          <w:tcPr>
            <w:tcW w:w="1008" w:type="dxa"/>
            <w:tcBorders>
              <w:top w:val="single" w:sz="18" w:space="0" w:color="auto"/>
              <w:bottom w:val="single" w:sz="4" w:space="0" w:color="auto"/>
            </w:tcBorders>
          </w:tcPr>
          <w:p w:rsidR="001F00E3" w:rsidRPr="001F00E3" w:rsidRDefault="001F00E3" w:rsidP="002E67A0">
            <w:pPr>
              <w:jc w:val="center"/>
            </w:pPr>
            <w:r w:rsidRPr="001F00E3">
              <w:t>Yes</w:t>
            </w:r>
          </w:p>
        </w:tc>
        <w:tc>
          <w:tcPr>
            <w:tcW w:w="1008" w:type="dxa"/>
            <w:tcBorders>
              <w:top w:val="single" w:sz="18" w:space="0" w:color="auto"/>
              <w:bottom w:val="single" w:sz="4" w:space="0" w:color="auto"/>
            </w:tcBorders>
          </w:tcPr>
          <w:p w:rsidR="001F00E3" w:rsidRPr="001F00E3" w:rsidRDefault="001F00E3" w:rsidP="002E67A0">
            <w:pPr>
              <w:jc w:val="center"/>
            </w:pPr>
            <w:r w:rsidRPr="001F00E3">
              <w:t>Yes</w:t>
            </w:r>
          </w:p>
        </w:tc>
      </w:tr>
      <w:tr w:rsidR="001F00E3" w:rsidTr="005B3267">
        <w:trPr>
          <w:jc w:val="center"/>
        </w:trPr>
        <w:tc>
          <w:tcPr>
            <w:tcW w:w="1548" w:type="dxa"/>
            <w:vMerge/>
            <w:tcBorders>
              <w:bottom w:val="single" w:sz="18" w:space="0" w:color="auto"/>
            </w:tcBorders>
          </w:tcPr>
          <w:p w:rsidR="001F00E3" w:rsidRPr="001F00E3" w:rsidRDefault="001F00E3" w:rsidP="002E67A0">
            <w:pPr>
              <w:rPr>
                <w:b/>
              </w:rPr>
            </w:pPr>
          </w:p>
        </w:tc>
        <w:tc>
          <w:tcPr>
            <w:tcW w:w="5760" w:type="dxa"/>
            <w:tcBorders>
              <w:top w:val="single" w:sz="4" w:space="0" w:color="auto"/>
              <w:bottom w:val="single" w:sz="18" w:space="0" w:color="auto"/>
            </w:tcBorders>
          </w:tcPr>
          <w:p w:rsidR="001F00E3" w:rsidRPr="001F00E3" w:rsidRDefault="001F00E3" w:rsidP="002E67A0">
            <w:r w:rsidRPr="001F00E3">
              <w:t>Frequency of events &gt;$200K in losses</w:t>
            </w:r>
          </w:p>
        </w:tc>
        <w:tc>
          <w:tcPr>
            <w:tcW w:w="1008" w:type="dxa"/>
            <w:tcBorders>
              <w:top w:val="single" w:sz="4" w:space="0" w:color="auto"/>
              <w:bottom w:val="single" w:sz="18" w:space="0" w:color="auto"/>
            </w:tcBorders>
          </w:tcPr>
          <w:p w:rsidR="001F00E3" w:rsidRPr="001F00E3" w:rsidRDefault="001F00E3" w:rsidP="002E67A0">
            <w:pPr>
              <w:jc w:val="center"/>
            </w:pPr>
            <w:r w:rsidRPr="001F00E3">
              <w:t>Yes</w:t>
            </w:r>
          </w:p>
        </w:tc>
        <w:tc>
          <w:tcPr>
            <w:tcW w:w="1008" w:type="dxa"/>
            <w:tcBorders>
              <w:top w:val="single" w:sz="4" w:space="0" w:color="auto"/>
              <w:bottom w:val="single" w:sz="18" w:space="0" w:color="auto"/>
            </w:tcBorders>
          </w:tcPr>
          <w:p w:rsidR="001F00E3" w:rsidRPr="001F00E3" w:rsidRDefault="001F00E3" w:rsidP="002E67A0">
            <w:pPr>
              <w:jc w:val="center"/>
            </w:pPr>
            <w:r w:rsidRPr="001F00E3">
              <w:t>Yes</w:t>
            </w:r>
          </w:p>
        </w:tc>
        <w:tc>
          <w:tcPr>
            <w:tcW w:w="1008" w:type="dxa"/>
            <w:tcBorders>
              <w:top w:val="single" w:sz="4" w:space="0" w:color="auto"/>
              <w:bottom w:val="single" w:sz="18" w:space="0" w:color="auto"/>
            </w:tcBorders>
          </w:tcPr>
          <w:p w:rsidR="001F00E3" w:rsidRPr="001F00E3" w:rsidRDefault="001F00E3" w:rsidP="002E67A0">
            <w:pPr>
              <w:jc w:val="center"/>
            </w:pPr>
            <w:r w:rsidRPr="001F00E3">
              <w:t>Yes</w:t>
            </w:r>
          </w:p>
        </w:tc>
      </w:tr>
      <w:tr w:rsidR="00510626" w:rsidTr="005A588A">
        <w:trPr>
          <w:jc w:val="center"/>
        </w:trPr>
        <w:tc>
          <w:tcPr>
            <w:tcW w:w="1548" w:type="dxa"/>
            <w:tcBorders>
              <w:top w:val="single" w:sz="18" w:space="0" w:color="auto"/>
              <w:bottom w:val="single" w:sz="18" w:space="0" w:color="auto"/>
            </w:tcBorders>
          </w:tcPr>
          <w:p w:rsidR="00510626" w:rsidRPr="001F00E3" w:rsidRDefault="00510626" w:rsidP="002E67A0">
            <w:pPr>
              <w:rPr>
                <w:b/>
              </w:rPr>
            </w:pPr>
            <w:r w:rsidRPr="001F00E3">
              <w:rPr>
                <w:b/>
              </w:rPr>
              <w:t>Model risk</w:t>
            </w:r>
          </w:p>
        </w:tc>
        <w:tc>
          <w:tcPr>
            <w:tcW w:w="5760" w:type="dxa"/>
            <w:tcBorders>
              <w:top w:val="single" w:sz="18" w:space="0" w:color="auto"/>
              <w:bottom w:val="single" w:sz="18" w:space="0" w:color="auto"/>
            </w:tcBorders>
          </w:tcPr>
          <w:p w:rsidR="00510626" w:rsidRPr="001F00E3" w:rsidRDefault="00510626" w:rsidP="002E67A0">
            <w:r w:rsidRPr="001F00E3">
              <w:t xml:space="preserve">Backlog of Tier 1 models not appropriately approved </w:t>
            </w:r>
          </w:p>
        </w:tc>
        <w:tc>
          <w:tcPr>
            <w:tcW w:w="1008" w:type="dxa"/>
            <w:tcBorders>
              <w:top w:val="single" w:sz="18" w:space="0" w:color="auto"/>
              <w:bottom w:val="single" w:sz="18" w:space="0" w:color="auto"/>
            </w:tcBorders>
          </w:tcPr>
          <w:p w:rsidR="00510626" w:rsidRPr="001F00E3" w:rsidRDefault="008A24BA" w:rsidP="002E67A0">
            <w:pPr>
              <w:jc w:val="center"/>
            </w:pPr>
            <w:r w:rsidRPr="001F00E3">
              <w:t>Yes</w:t>
            </w:r>
          </w:p>
        </w:tc>
        <w:tc>
          <w:tcPr>
            <w:tcW w:w="1008" w:type="dxa"/>
            <w:tcBorders>
              <w:top w:val="single" w:sz="18" w:space="0" w:color="auto"/>
              <w:bottom w:val="single" w:sz="18" w:space="0" w:color="auto"/>
            </w:tcBorders>
          </w:tcPr>
          <w:p w:rsidR="00510626" w:rsidRPr="001F00E3" w:rsidRDefault="008A24BA" w:rsidP="002E67A0">
            <w:pPr>
              <w:jc w:val="center"/>
            </w:pPr>
            <w:r w:rsidRPr="001F00E3">
              <w:t>No</w:t>
            </w:r>
          </w:p>
        </w:tc>
        <w:tc>
          <w:tcPr>
            <w:tcW w:w="1008" w:type="dxa"/>
            <w:tcBorders>
              <w:top w:val="single" w:sz="18" w:space="0" w:color="auto"/>
              <w:bottom w:val="single" w:sz="18" w:space="0" w:color="auto"/>
            </w:tcBorders>
          </w:tcPr>
          <w:p w:rsidR="00510626" w:rsidRPr="001F00E3" w:rsidRDefault="008A24BA" w:rsidP="002E67A0">
            <w:pPr>
              <w:jc w:val="center"/>
            </w:pPr>
            <w:r w:rsidRPr="001F00E3">
              <w:t>No</w:t>
            </w:r>
          </w:p>
        </w:tc>
      </w:tr>
      <w:tr w:rsidR="001F00E3" w:rsidTr="005A588A">
        <w:trPr>
          <w:jc w:val="center"/>
        </w:trPr>
        <w:tc>
          <w:tcPr>
            <w:tcW w:w="1548" w:type="dxa"/>
            <w:vMerge w:val="restart"/>
            <w:tcBorders>
              <w:top w:val="single" w:sz="18" w:space="0" w:color="auto"/>
            </w:tcBorders>
          </w:tcPr>
          <w:p w:rsidR="001F00E3" w:rsidRPr="001F00E3" w:rsidRDefault="001F00E3" w:rsidP="002E67A0">
            <w:pPr>
              <w:rPr>
                <w:b/>
              </w:rPr>
            </w:pPr>
            <w:r w:rsidRPr="001F00E3">
              <w:rPr>
                <w:b/>
              </w:rPr>
              <w:t>Compliance and reputational risk</w:t>
            </w:r>
          </w:p>
        </w:tc>
        <w:tc>
          <w:tcPr>
            <w:tcW w:w="5760" w:type="dxa"/>
            <w:tcBorders>
              <w:top w:val="single" w:sz="18" w:space="0" w:color="auto"/>
            </w:tcBorders>
          </w:tcPr>
          <w:p w:rsidR="001F00E3" w:rsidRPr="001F00E3" w:rsidRDefault="001F00E3" w:rsidP="002E67A0">
            <w:r w:rsidRPr="001F00E3">
              <w:t># Matters Requiring Immediate Attention (MRIAs)</w:t>
            </w:r>
          </w:p>
        </w:tc>
        <w:tc>
          <w:tcPr>
            <w:tcW w:w="1008" w:type="dxa"/>
            <w:tcBorders>
              <w:top w:val="single" w:sz="18" w:space="0" w:color="auto"/>
            </w:tcBorders>
          </w:tcPr>
          <w:p w:rsidR="001F00E3" w:rsidRPr="001F00E3" w:rsidRDefault="001F00E3" w:rsidP="002E67A0">
            <w:pPr>
              <w:jc w:val="center"/>
            </w:pPr>
            <w:r w:rsidRPr="001F00E3">
              <w:t>Yes</w:t>
            </w:r>
          </w:p>
        </w:tc>
        <w:tc>
          <w:tcPr>
            <w:tcW w:w="1008" w:type="dxa"/>
            <w:tcBorders>
              <w:top w:val="single" w:sz="18" w:space="0" w:color="auto"/>
            </w:tcBorders>
          </w:tcPr>
          <w:p w:rsidR="001F00E3" w:rsidRPr="001F00E3" w:rsidRDefault="001F00E3" w:rsidP="002E67A0">
            <w:pPr>
              <w:jc w:val="center"/>
            </w:pPr>
            <w:r w:rsidRPr="001F00E3">
              <w:t>No</w:t>
            </w:r>
          </w:p>
        </w:tc>
        <w:tc>
          <w:tcPr>
            <w:tcW w:w="1008" w:type="dxa"/>
            <w:tcBorders>
              <w:top w:val="single" w:sz="18" w:space="0" w:color="auto"/>
            </w:tcBorders>
          </w:tcPr>
          <w:p w:rsidR="001F00E3" w:rsidRPr="001F00E3" w:rsidRDefault="001F00E3" w:rsidP="002E67A0">
            <w:pPr>
              <w:jc w:val="center"/>
            </w:pPr>
            <w:r w:rsidRPr="001F00E3">
              <w:t>No</w:t>
            </w:r>
          </w:p>
        </w:tc>
      </w:tr>
      <w:tr w:rsidR="001F00E3" w:rsidTr="005A588A">
        <w:trPr>
          <w:jc w:val="center"/>
        </w:trPr>
        <w:tc>
          <w:tcPr>
            <w:tcW w:w="1548" w:type="dxa"/>
            <w:vMerge/>
          </w:tcPr>
          <w:p w:rsidR="001F00E3" w:rsidRPr="001F00E3" w:rsidRDefault="001F00E3" w:rsidP="002E67A0">
            <w:pPr>
              <w:rPr>
                <w:b/>
              </w:rPr>
            </w:pPr>
          </w:p>
        </w:tc>
        <w:tc>
          <w:tcPr>
            <w:tcW w:w="5760" w:type="dxa"/>
          </w:tcPr>
          <w:p w:rsidR="001F00E3" w:rsidRPr="001F00E3" w:rsidRDefault="001F00E3" w:rsidP="002E67A0">
            <w:r w:rsidRPr="001F00E3">
              <w:t>Serviced for others monthly net charge-off rate</w:t>
            </w:r>
          </w:p>
        </w:tc>
        <w:tc>
          <w:tcPr>
            <w:tcW w:w="1008" w:type="dxa"/>
          </w:tcPr>
          <w:p w:rsidR="001F00E3" w:rsidRPr="001F00E3" w:rsidRDefault="001F00E3" w:rsidP="002E67A0">
            <w:pPr>
              <w:jc w:val="center"/>
            </w:pPr>
            <w:r w:rsidRPr="001F00E3">
              <w:t>Yes</w:t>
            </w:r>
          </w:p>
        </w:tc>
        <w:tc>
          <w:tcPr>
            <w:tcW w:w="1008" w:type="dxa"/>
          </w:tcPr>
          <w:p w:rsidR="001F00E3" w:rsidRPr="001F00E3" w:rsidRDefault="001F00E3" w:rsidP="002E67A0">
            <w:pPr>
              <w:jc w:val="center"/>
            </w:pPr>
            <w:r w:rsidRPr="001F00E3">
              <w:t xml:space="preserve">No </w:t>
            </w:r>
          </w:p>
        </w:tc>
        <w:tc>
          <w:tcPr>
            <w:tcW w:w="1008" w:type="dxa"/>
          </w:tcPr>
          <w:p w:rsidR="001F00E3" w:rsidRPr="001F00E3" w:rsidRDefault="001F00E3" w:rsidP="002E67A0">
            <w:pPr>
              <w:jc w:val="center"/>
            </w:pPr>
            <w:r w:rsidRPr="001F00E3">
              <w:t xml:space="preserve">Yes </w:t>
            </w:r>
          </w:p>
        </w:tc>
      </w:tr>
      <w:tr w:rsidR="001F00E3" w:rsidTr="005A588A">
        <w:trPr>
          <w:jc w:val="center"/>
        </w:trPr>
        <w:tc>
          <w:tcPr>
            <w:tcW w:w="1548" w:type="dxa"/>
            <w:vMerge/>
          </w:tcPr>
          <w:p w:rsidR="001F00E3" w:rsidRPr="001F00E3" w:rsidRDefault="001F00E3" w:rsidP="002E67A0">
            <w:pPr>
              <w:rPr>
                <w:b/>
              </w:rPr>
            </w:pPr>
          </w:p>
        </w:tc>
        <w:tc>
          <w:tcPr>
            <w:tcW w:w="5760" w:type="dxa"/>
          </w:tcPr>
          <w:p w:rsidR="001F00E3" w:rsidRPr="001F00E3" w:rsidRDefault="001F00E3" w:rsidP="002E67A0">
            <w:r w:rsidRPr="001F00E3">
              <w:t>CFPB Complaints</w:t>
            </w:r>
          </w:p>
        </w:tc>
        <w:tc>
          <w:tcPr>
            <w:tcW w:w="1008" w:type="dxa"/>
          </w:tcPr>
          <w:p w:rsidR="001F00E3" w:rsidRPr="001F00E3" w:rsidRDefault="001F00E3" w:rsidP="002E67A0">
            <w:pPr>
              <w:jc w:val="center"/>
            </w:pPr>
            <w:r w:rsidRPr="001F00E3">
              <w:t>Yes</w:t>
            </w:r>
          </w:p>
        </w:tc>
        <w:tc>
          <w:tcPr>
            <w:tcW w:w="1008" w:type="dxa"/>
          </w:tcPr>
          <w:p w:rsidR="001F00E3" w:rsidRPr="001F00E3" w:rsidRDefault="001F00E3" w:rsidP="002E67A0">
            <w:pPr>
              <w:jc w:val="center"/>
            </w:pPr>
            <w:r w:rsidRPr="001F00E3">
              <w:t xml:space="preserve">Yes </w:t>
            </w:r>
          </w:p>
        </w:tc>
        <w:tc>
          <w:tcPr>
            <w:tcW w:w="1008" w:type="dxa"/>
          </w:tcPr>
          <w:p w:rsidR="001F00E3" w:rsidRPr="001F00E3" w:rsidRDefault="001F00E3" w:rsidP="002E67A0">
            <w:pPr>
              <w:jc w:val="center"/>
            </w:pPr>
            <w:r w:rsidRPr="001F00E3">
              <w:t>No</w:t>
            </w:r>
          </w:p>
        </w:tc>
      </w:tr>
      <w:tr w:rsidR="001F00E3" w:rsidTr="005A588A">
        <w:trPr>
          <w:jc w:val="center"/>
        </w:trPr>
        <w:tc>
          <w:tcPr>
            <w:tcW w:w="1548" w:type="dxa"/>
            <w:vMerge/>
          </w:tcPr>
          <w:p w:rsidR="001F00E3" w:rsidRPr="001F00E3" w:rsidRDefault="001F00E3" w:rsidP="002E67A0">
            <w:pPr>
              <w:rPr>
                <w:b/>
              </w:rPr>
            </w:pPr>
          </w:p>
        </w:tc>
        <w:tc>
          <w:tcPr>
            <w:tcW w:w="5760" w:type="dxa"/>
          </w:tcPr>
          <w:p w:rsidR="001F00E3" w:rsidRPr="001F00E3" w:rsidRDefault="001F00E3" w:rsidP="002E67A0">
            <w:r w:rsidRPr="001F00E3">
              <w:t># of OCC enforcement actions</w:t>
            </w:r>
          </w:p>
        </w:tc>
        <w:tc>
          <w:tcPr>
            <w:tcW w:w="1008" w:type="dxa"/>
          </w:tcPr>
          <w:p w:rsidR="001F00E3" w:rsidRPr="001F00E3" w:rsidRDefault="001F00E3" w:rsidP="002E67A0">
            <w:pPr>
              <w:jc w:val="center"/>
            </w:pPr>
            <w:r w:rsidRPr="001F00E3">
              <w:t>Yes</w:t>
            </w:r>
          </w:p>
        </w:tc>
        <w:tc>
          <w:tcPr>
            <w:tcW w:w="1008" w:type="dxa"/>
          </w:tcPr>
          <w:p w:rsidR="001F00E3" w:rsidRPr="001F00E3" w:rsidRDefault="001F00E3" w:rsidP="002E67A0">
            <w:pPr>
              <w:jc w:val="center"/>
            </w:pPr>
            <w:r w:rsidRPr="001F00E3">
              <w:t>Yes</w:t>
            </w:r>
          </w:p>
        </w:tc>
        <w:tc>
          <w:tcPr>
            <w:tcW w:w="1008" w:type="dxa"/>
          </w:tcPr>
          <w:p w:rsidR="001F00E3" w:rsidRPr="001F00E3" w:rsidRDefault="001F00E3" w:rsidP="002E67A0">
            <w:pPr>
              <w:jc w:val="center"/>
            </w:pPr>
            <w:r w:rsidRPr="001F00E3">
              <w:t>No</w:t>
            </w:r>
          </w:p>
        </w:tc>
      </w:tr>
    </w:tbl>
    <w:p w:rsidR="006725DC" w:rsidRDefault="006725DC" w:rsidP="00C05360">
      <w:pPr>
        <w:pStyle w:val="SANUS1"/>
      </w:pPr>
    </w:p>
    <w:p w:rsidR="00D4301C" w:rsidRDefault="00D4301C" w:rsidP="00C05360">
      <w:pPr>
        <w:pStyle w:val="SANUS1"/>
      </w:pPr>
    </w:p>
    <w:p w:rsidR="00372F8D" w:rsidRDefault="00372F8D" w:rsidP="00C05360">
      <w:pPr>
        <w:pStyle w:val="SANUS1"/>
      </w:pPr>
    </w:p>
    <w:p w:rsidR="004448D1" w:rsidRDefault="00A43D45" w:rsidP="00E74288">
      <w:pPr>
        <w:pStyle w:val="SANUS1"/>
        <w:numPr>
          <w:ilvl w:val="0"/>
          <w:numId w:val="1"/>
        </w:numPr>
      </w:pPr>
      <w:bookmarkStart w:id="9" w:name="_Toc441071953"/>
      <w:r>
        <w:lastRenderedPageBreak/>
        <w:t>Capital Adequacy metrics</w:t>
      </w:r>
      <w:bookmarkEnd w:id="9"/>
    </w:p>
    <w:p w:rsidR="00452843" w:rsidRPr="00AA4FAF" w:rsidRDefault="00A43D45" w:rsidP="00FD1AD4">
      <w:pPr>
        <w:pStyle w:val="SANUS2"/>
        <w:numPr>
          <w:ilvl w:val="1"/>
          <w:numId w:val="1"/>
        </w:numPr>
        <w:rPr>
          <w:color w:val="000000" w:themeColor="text1"/>
        </w:rPr>
      </w:pPr>
      <w:bookmarkStart w:id="10" w:name="_Toc441071954"/>
      <w:r>
        <w:rPr>
          <w:color w:val="000000" w:themeColor="text1"/>
        </w:rPr>
        <w:t>Common Equity Tier 1</w:t>
      </w:r>
      <w:r w:rsidR="001F7A14">
        <w:rPr>
          <w:color w:val="000000" w:themeColor="text1"/>
        </w:rPr>
        <w:t xml:space="preserve"> (CET1)</w:t>
      </w:r>
      <w:r>
        <w:rPr>
          <w:color w:val="000000" w:themeColor="text1"/>
        </w:rPr>
        <w:t xml:space="preserve"> Ratio</w:t>
      </w:r>
      <w:r w:rsidR="00452843">
        <w:rPr>
          <w:color w:val="000000" w:themeColor="text1"/>
        </w:rPr>
        <w:t xml:space="preserve"> (baseline and stress)</w:t>
      </w:r>
      <w:bookmarkEnd w:id="10"/>
      <w:r w:rsidR="00452843">
        <w:rPr>
          <w:color w:val="000000" w:themeColor="text1"/>
        </w:rPr>
        <w:t xml:space="preserve"> </w:t>
      </w:r>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20" w:firstRow="1" w:lastRow="0" w:firstColumn="0" w:lastColumn="0" w:noHBand="0" w:noVBand="0"/>
      </w:tblPr>
      <w:tblGrid>
        <w:gridCol w:w="1728"/>
        <w:gridCol w:w="2490"/>
        <w:gridCol w:w="2490"/>
        <w:gridCol w:w="1245"/>
        <w:gridCol w:w="1245"/>
      </w:tblGrid>
      <w:tr w:rsidR="00ED05B8" w:rsidRPr="00CB427F" w:rsidTr="00FD587F">
        <w:trPr>
          <w:trHeight w:val="390"/>
        </w:trPr>
        <w:tc>
          <w:tcPr>
            <w:tcW w:w="1728" w:type="dxa"/>
            <w:shd w:val="clear" w:color="auto" w:fill="auto"/>
          </w:tcPr>
          <w:p w:rsidR="00ED05B8" w:rsidRPr="00CB427F" w:rsidRDefault="00ED05B8" w:rsidP="00ED05B8">
            <w:pPr>
              <w:rPr>
                <w:rFonts w:asciiTheme="minorHAnsi" w:hAnsiTheme="minorHAnsi"/>
                <w:b/>
                <w:bCs/>
                <w:iCs/>
              </w:rPr>
            </w:pPr>
            <w:r w:rsidRPr="00CB427F">
              <w:rPr>
                <w:rFonts w:asciiTheme="minorHAnsi" w:hAnsiTheme="minorHAnsi"/>
                <w:b/>
                <w:bCs/>
                <w:iCs/>
              </w:rPr>
              <w:t>DEFINITION</w:t>
            </w:r>
          </w:p>
        </w:tc>
        <w:tc>
          <w:tcPr>
            <w:tcW w:w="7470" w:type="dxa"/>
            <w:gridSpan w:val="4"/>
            <w:shd w:val="clear" w:color="auto" w:fill="auto"/>
          </w:tcPr>
          <w:p w:rsidR="00CB6C62" w:rsidRPr="00CB427F" w:rsidRDefault="00ED05B8" w:rsidP="00C94B5E">
            <w:pPr>
              <w:spacing w:after="0" w:line="240" w:lineRule="auto"/>
              <w:rPr>
                <w:rFonts w:asciiTheme="minorHAnsi" w:hAnsiTheme="minorHAnsi"/>
                <w:bCs/>
                <w:iCs/>
              </w:rPr>
            </w:pPr>
            <w:r w:rsidRPr="00CB427F">
              <w:rPr>
                <w:rFonts w:asciiTheme="minorHAnsi" w:hAnsiTheme="minorHAnsi"/>
                <w:bCs/>
                <w:iCs/>
              </w:rPr>
              <w:t xml:space="preserve">The minimum ratio of CET1 to </w:t>
            </w:r>
            <w:r w:rsidR="00F95F1B" w:rsidRPr="00CB427F">
              <w:rPr>
                <w:rFonts w:asciiTheme="minorHAnsi" w:hAnsiTheme="minorHAnsi"/>
                <w:bCs/>
                <w:iCs/>
              </w:rPr>
              <w:t>Total Risk-Weighted Asset</w:t>
            </w:r>
            <w:r w:rsidRPr="00CB427F">
              <w:rPr>
                <w:rFonts w:asciiTheme="minorHAnsi" w:hAnsiTheme="minorHAnsi"/>
                <w:bCs/>
                <w:iCs/>
              </w:rPr>
              <w:t>s</w:t>
            </w:r>
            <w:r w:rsidR="00F95F1B" w:rsidRPr="00CB427F">
              <w:rPr>
                <w:rFonts w:asciiTheme="minorHAnsi" w:hAnsiTheme="minorHAnsi"/>
                <w:bCs/>
                <w:iCs/>
              </w:rPr>
              <w:t xml:space="preserve"> (RWAs)</w:t>
            </w:r>
            <w:r w:rsidRPr="00CB427F">
              <w:rPr>
                <w:rFonts w:asciiTheme="minorHAnsi" w:hAnsiTheme="minorHAnsi"/>
                <w:bCs/>
                <w:iCs/>
              </w:rPr>
              <w:t xml:space="preserve"> </w:t>
            </w:r>
            <w:r w:rsidR="00302EE5" w:rsidRPr="00CB427F">
              <w:rPr>
                <w:rFonts w:asciiTheme="minorHAnsi" w:hAnsiTheme="minorHAnsi"/>
                <w:bCs/>
                <w:iCs/>
              </w:rPr>
              <w:t xml:space="preserve">required </w:t>
            </w:r>
            <w:r w:rsidRPr="00CB427F">
              <w:rPr>
                <w:rFonts w:asciiTheme="minorHAnsi" w:hAnsiTheme="minorHAnsi"/>
                <w:bCs/>
                <w:iCs/>
              </w:rPr>
              <w:t xml:space="preserve">under </w:t>
            </w:r>
            <w:r w:rsidR="009E6B21" w:rsidRPr="00CB427F">
              <w:rPr>
                <w:rFonts w:asciiTheme="minorHAnsi" w:hAnsiTheme="minorHAnsi"/>
                <w:bCs/>
                <w:iCs/>
              </w:rPr>
              <w:t xml:space="preserve">BHC </w:t>
            </w:r>
            <w:r w:rsidR="00F95F1B" w:rsidRPr="00CB427F">
              <w:rPr>
                <w:rFonts w:asciiTheme="minorHAnsi" w:hAnsiTheme="minorHAnsi"/>
                <w:bCs/>
                <w:iCs/>
              </w:rPr>
              <w:t xml:space="preserve">Baseline </w:t>
            </w:r>
            <w:r w:rsidRPr="00CB427F">
              <w:rPr>
                <w:rFonts w:asciiTheme="minorHAnsi" w:hAnsiTheme="minorHAnsi"/>
                <w:bCs/>
                <w:iCs/>
              </w:rPr>
              <w:t>and Stressed conditions</w:t>
            </w:r>
            <w:r w:rsidR="00302EE5" w:rsidRPr="00CB427F">
              <w:rPr>
                <w:rFonts w:asciiTheme="minorHAnsi" w:hAnsiTheme="minorHAnsi"/>
                <w:bCs/>
                <w:iCs/>
              </w:rPr>
              <w:t>.</w:t>
            </w:r>
          </w:p>
        </w:tc>
      </w:tr>
      <w:tr w:rsidR="00ED05B8" w:rsidRPr="00CB427F" w:rsidTr="00FD587F">
        <w:trPr>
          <w:trHeight w:val="246"/>
        </w:trPr>
        <w:tc>
          <w:tcPr>
            <w:tcW w:w="1728" w:type="dxa"/>
            <w:shd w:val="clear" w:color="auto" w:fill="auto"/>
          </w:tcPr>
          <w:p w:rsidR="00ED05B8" w:rsidRPr="00CB427F" w:rsidRDefault="00ED05B8" w:rsidP="00ED05B8">
            <w:pPr>
              <w:rPr>
                <w:rFonts w:asciiTheme="minorHAnsi" w:hAnsiTheme="minorHAnsi"/>
                <w:b/>
                <w:bCs/>
                <w:iCs/>
              </w:rPr>
            </w:pPr>
            <w:r w:rsidRPr="00CB427F">
              <w:rPr>
                <w:rFonts w:asciiTheme="minorHAnsi" w:hAnsiTheme="minorHAnsi"/>
                <w:b/>
                <w:bCs/>
                <w:iCs/>
              </w:rPr>
              <w:t>RISK TYPE</w:t>
            </w:r>
          </w:p>
        </w:tc>
        <w:tc>
          <w:tcPr>
            <w:tcW w:w="7470" w:type="dxa"/>
            <w:gridSpan w:val="4"/>
            <w:shd w:val="clear" w:color="auto" w:fill="auto"/>
          </w:tcPr>
          <w:p w:rsidR="00ED05B8" w:rsidRPr="00CB427F" w:rsidRDefault="00ED05B8" w:rsidP="00ED05B8">
            <w:pPr>
              <w:spacing w:after="0" w:line="240" w:lineRule="auto"/>
              <w:rPr>
                <w:rFonts w:asciiTheme="minorHAnsi" w:hAnsiTheme="minorHAnsi"/>
                <w:bCs/>
                <w:iCs/>
              </w:rPr>
            </w:pPr>
            <w:r w:rsidRPr="00CB427F">
              <w:rPr>
                <w:rFonts w:asciiTheme="minorHAnsi" w:hAnsiTheme="minorHAnsi"/>
                <w:bCs/>
                <w:iCs/>
              </w:rPr>
              <w:t>Capital Adequacy</w:t>
            </w:r>
            <w:r w:rsidR="00885B82" w:rsidRPr="00CB427F">
              <w:rPr>
                <w:rFonts w:asciiTheme="minorHAnsi" w:hAnsiTheme="minorHAnsi"/>
                <w:bCs/>
                <w:iCs/>
              </w:rPr>
              <w:t xml:space="preserve"> Risk</w:t>
            </w:r>
          </w:p>
        </w:tc>
      </w:tr>
      <w:tr w:rsidR="008579A2" w:rsidRPr="00CB427F" w:rsidTr="00FD587F">
        <w:trPr>
          <w:trHeight w:val="246"/>
          <w:ins w:id="11" w:author="Amarucci, Scott M" w:date="2016-02-18T19:39:00Z"/>
        </w:trPr>
        <w:tc>
          <w:tcPr>
            <w:tcW w:w="1728" w:type="dxa"/>
            <w:shd w:val="clear" w:color="auto" w:fill="auto"/>
          </w:tcPr>
          <w:p w:rsidR="008579A2" w:rsidRPr="00CB427F" w:rsidRDefault="008579A2" w:rsidP="00ED05B8">
            <w:pPr>
              <w:rPr>
                <w:ins w:id="12" w:author="Amarucci, Scott M" w:date="2016-02-18T19:39:00Z"/>
                <w:rFonts w:asciiTheme="minorHAnsi" w:hAnsiTheme="minorHAnsi"/>
                <w:b/>
                <w:bCs/>
                <w:iCs/>
              </w:rPr>
            </w:pPr>
            <w:ins w:id="13" w:author="Amarucci, Scott M" w:date="2016-02-18T19:39:00Z">
              <w:r>
                <w:rPr>
                  <w:rFonts w:asciiTheme="minorHAnsi" w:hAnsiTheme="minorHAnsi"/>
                  <w:b/>
                  <w:bCs/>
                  <w:iCs/>
                </w:rPr>
                <w:t>RATIONALE</w:t>
              </w:r>
            </w:ins>
          </w:p>
        </w:tc>
        <w:tc>
          <w:tcPr>
            <w:tcW w:w="7470" w:type="dxa"/>
            <w:gridSpan w:val="4"/>
            <w:shd w:val="clear" w:color="auto" w:fill="auto"/>
          </w:tcPr>
          <w:p w:rsidR="000F7334" w:rsidRDefault="000F7334" w:rsidP="00ED05B8">
            <w:pPr>
              <w:spacing w:after="0" w:line="240" w:lineRule="auto"/>
              <w:rPr>
                <w:ins w:id="14" w:author="Amarucci, Scott M" w:date="2016-02-19T10:25:00Z"/>
                <w:rFonts w:asciiTheme="minorHAnsi" w:hAnsiTheme="minorHAnsi"/>
                <w:bCs/>
                <w:iCs/>
              </w:rPr>
            </w:pPr>
            <w:ins w:id="15" w:author="Amarucci, Scott M" w:date="2016-02-19T10:26:00Z">
              <w:r>
                <w:rPr>
                  <w:rFonts w:asciiTheme="minorHAnsi" w:hAnsiTheme="minorHAnsi"/>
                  <w:bCs/>
                  <w:iCs/>
                </w:rPr>
                <w:t>P</w:t>
              </w:r>
              <w:r w:rsidRPr="000F7334">
                <w:rPr>
                  <w:rFonts w:asciiTheme="minorHAnsi" w:hAnsiTheme="minorHAnsi"/>
                  <w:bCs/>
                  <w:iCs/>
                </w:rPr>
                <w:t>art of the</w:t>
              </w:r>
              <w:r>
                <w:rPr>
                  <w:rFonts w:asciiTheme="minorHAnsi" w:hAnsiTheme="minorHAnsi"/>
                  <w:bCs/>
                  <w:iCs/>
                </w:rPr>
                <w:t xml:space="preserve"> FDIC Prompt Corrective Action </w:t>
              </w:r>
              <w:r w:rsidRPr="000F7334">
                <w:rPr>
                  <w:rFonts w:asciiTheme="minorHAnsi" w:hAnsiTheme="minorHAnsi"/>
                  <w:bCs/>
                  <w:iCs/>
                </w:rPr>
                <w:t>(“PCA”) standards</w:t>
              </w:r>
              <w:r>
                <w:rPr>
                  <w:rFonts w:asciiTheme="minorHAnsi" w:hAnsiTheme="minorHAnsi"/>
                  <w:bCs/>
                  <w:iCs/>
                </w:rPr>
                <w:t xml:space="preserve">; if ratios fall below PCA adequately capitalized </w:t>
              </w:r>
              <w:r w:rsidR="00E9447A">
                <w:rPr>
                  <w:rFonts w:asciiTheme="minorHAnsi" w:hAnsiTheme="minorHAnsi"/>
                  <w:bCs/>
                  <w:iCs/>
                </w:rPr>
                <w:t xml:space="preserve">levels, </w:t>
              </w:r>
            </w:ins>
            <w:ins w:id="16" w:author="Amarucci, Scott M" w:date="2016-02-19T10:27:00Z">
              <w:r w:rsidR="00E9447A">
                <w:rPr>
                  <w:rFonts w:asciiTheme="minorHAnsi" w:hAnsiTheme="minorHAnsi"/>
                  <w:bCs/>
                  <w:iCs/>
                </w:rPr>
                <w:t xml:space="preserve">probability is high that SHUSA would not be able </w:t>
              </w:r>
            </w:ins>
            <w:ins w:id="17" w:author="Amarucci, Scott M" w:date="2016-02-19T10:42:00Z">
              <w:r w:rsidR="007636BC">
                <w:rPr>
                  <w:rFonts w:asciiTheme="minorHAnsi" w:hAnsiTheme="minorHAnsi"/>
                  <w:bCs/>
                  <w:iCs/>
                </w:rPr>
                <w:t xml:space="preserve">to </w:t>
              </w:r>
            </w:ins>
            <w:ins w:id="18" w:author="Amarucci, Scott M" w:date="2016-02-19T10:44:00Z">
              <w:r w:rsidR="007636BC">
                <w:rPr>
                  <w:rFonts w:asciiTheme="minorHAnsi" w:hAnsiTheme="minorHAnsi"/>
                  <w:bCs/>
                  <w:iCs/>
                </w:rPr>
                <w:t>act</w:t>
              </w:r>
            </w:ins>
            <w:ins w:id="19" w:author="Amarucci, Scott M" w:date="2016-02-19T10:42:00Z">
              <w:r w:rsidR="007636BC">
                <w:rPr>
                  <w:rFonts w:asciiTheme="minorHAnsi" w:hAnsiTheme="minorHAnsi"/>
                  <w:bCs/>
                  <w:iCs/>
                </w:rPr>
                <w:t xml:space="preserve"> as a financial intermediary.</w:t>
              </w:r>
            </w:ins>
          </w:p>
          <w:p w:rsidR="008579A2" w:rsidRPr="00CB427F" w:rsidRDefault="000F7334" w:rsidP="00ED05B8">
            <w:pPr>
              <w:spacing w:after="0" w:line="240" w:lineRule="auto"/>
              <w:rPr>
                <w:ins w:id="20" w:author="Amarucci, Scott M" w:date="2016-02-18T19:39:00Z"/>
                <w:rFonts w:asciiTheme="minorHAnsi" w:hAnsiTheme="minorHAnsi"/>
                <w:bCs/>
                <w:iCs/>
              </w:rPr>
            </w:pPr>
            <w:ins w:id="21" w:author="Amarucci, Scott M" w:date="2016-02-19T10:25:00Z">
              <w:r>
                <w:rPr>
                  <w:rFonts w:asciiTheme="minorHAnsi" w:hAnsiTheme="minorHAnsi"/>
                  <w:bCs/>
                  <w:iCs/>
                </w:rPr>
                <w:t>I</w:t>
              </w:r>
            </w:ins>
            <w:ins w:id="22" w:author="Amarucci, Scott M" w:date="2016-02-19T10:17:00Z">
              <w:r w:rsidRPr="000F7334">
                <w:rPr>
                  <w:rFonts w:asciiTheme="minorHAnsi" w:hAnsiTheme="minorHAnsi"/>
                  <w:bCs/>
                  <w:iCs/>
                </w:rPr>
                <w:t>mportant to external stakeholders when making decisions regarding SHUSA in either normal or stressful economic environments</w:t>
              </w:r>
            </w:ins>
            <w:ins w:id="23" w:author="Amarucci, Scott M" w:date="2016-02-19T10:42:00Z">
              <w:r w:rsidR="007636BC">
                <w:rPr>
                  <w:rFonts w:asciiTheme="minorHAnsi" w:hAnsiTheme="minorHAnsi"/>
                  <w:bCs/>
                  <w:iCs/>
                </w:rPr>
                <w:t>.</w:t>
              </w:r>
            </w:ins>
          </w:p>
        </w:tc>
      </w:tr>
      <w:tr w:rsidR="008579A2" w:rsidRPr="00CB427F" w:rsidTr="00FD587F">
        <w:trPr>
          <w:trHeight w:val="255"/>
        </w:trPr>
        <w:tc>
          <w:tcPr>
            <w:tcW w:w="1728" w:type="dxa"/>
            <w:vMerge w:val="restart"/>
            <w:shd w:val="clear" w:color="auto" w:fill="auto"/>
          </w:tcPr>
          <w:p w:rsidR="008579A2" w:rsidRPr="00CB427F" w:rsidRDefault="008579A2" w:rsidP="007E122B">
            <w:pPr>
              <w:rPr>
                <w:rFonts w:asciiTheme="minorHAnsi" w:hAnsiTheme="minorHAnsi"/>
                <w:b/>
                <w:bCs/>
                <w:iCs/>
              </w:rPr>
            </w:pPr>
            <w:r w:rsidRPr="00CB427F">
              <w:rPr>
                <w:rFonts w:asciiTheme="minorHAnsi" w:hAnsiTheme="minorHAnsi"/>
                <w:b/>
                <w:bCs/>
                <w:iCs/>
              </w:rPr>
              <w:t>ENTITY</w:t>
            </w:r>
          </w:p>
        </w:tc>
        <w:tc>
          <w:tcPr>
            <w:tcW w:w="2490" w:type="dxa"/>
            <w:shd w:val="clear" w:color="auto" w:fill="auto"/>
          </w:tcPr>
          <w:p w:rsidR="008579A2" w:rsidRPr="00CB427F" w:rsidRDefault="008579A2" w:rsidP="007E122B">
            <w:pPr>
              <w:spacing w:after="0" w:line="240" w:lineRule="auto"/>
              <w:rPr>
                <w:rFonts w:asciiTheme="minorHAnsi" w:hAnsiTheme="minorHAnsi"/>
                <w:b/>
                <w:bCs/>
                <w:iCs/>
              </w:rPr>
            </w:pPr>
            <w:r w:rsidRPr="00CB427F">
              <w:rPr>
                <w:rFonts w:asciiTheme="minorHAnsi" w:hAnsiTheme="minorHAnsi"/>
                <w:b/>
                <w:bCs/>
                <w:iCs/>
              </w:rPr>
              <w:t>SHUSA</w:t>
            </w:r>
          </w:p>
        </w:tc>
        <w:tc>
          <w:tcPr>
            <w:tcW w:w="2490" w:type="dxa"/>
            <w:shd w:val="clear" w:color="auto" w:fill="auto"/>
          </w:tcPr>
          <w:p w:rsidR="008579A2" w:rsidRPr="00CB427F" w:rsidRDefault="008579A2" w:rsidP="007E122B">
            <w:pPr>
              <w:spacing w:after="0" w:line="240" w:lineRule="auto"/>
              <w:rPr>
                <w:rFonts w:asciiTheme="minorHAnsi" w:hAnsiTheme="minorHAnsi"/>
                <w:b/>
                <w:bCs/>
                <w:iCs/>
              </w:rPr>
            </w:pPr>
            <w:r w:rsidRPr="00CB427F">
              <w:rPr>
                <w:rFonts w:asciiTheme="minorHAnsi" w:hAnsiTheme="minorHAnsi"/>
                <w:b/>
                <w:bCs/>
                <w:iCs/>
              </w:rPr>
              <w:t>SBNA</w:t>
            </w:r>
          </w:p>
        </w:tc>
        <w:tc>
          <w:tcPr>
            <w:tcW w:w="2490" w:type="dxa"/>
            <w:gridSpan w:val="2"/>
            <w:shd w:val="clear" w:color="auto" w:fill="auto"/>
          </w:tcPr>
          <w:p w:rsidR="008579A2" w:rsidRPr="00CB427F" w:rsidRDefault="008579A2" w:rsidP="007E122B">
            <w:pPr>
              <w:spacing w:after="0" w:line="240" w:lineRule="auto"/>
              <w:rPr>
                <w:rFonts w:asciiTheme="minorHAnsi" w:hAnsiTheme="minorHAnsi"/>
                <w:b/>
                <w:bCs/>
                <w:iCs/>
              </w:rPr>
            </w:pPr>
            <w:r w:rsidRPr="00CB427F">
              <w:rPr>
                <w:rFonts w:asciiTheme="minorHAnsi" w:hAnsiTheme="minorHAnsi"/>
                <w:b/>
                <w:bCs/>
                <w:iCs/>
              </w:rPr>
              <w:t>SC</w:t>
            </w:r>
          </w:p>
        </w:tc>
      </w:tr>
      <w:tr w:rsidR="008579A2" w:rsidRPr="00CB427F" w:rsidTr="00FD587F">
        <w:trPr>
          <w:trHeight w:val="255"/>
        </w:trPr>
        <w:tc>
          <w:tcPr>
            <w:tcW w:w="1728" w:type="dxa"/>
            <w:vMerge/>
            <w:shd w:val="clear" w:color="auto" w:fill="auto"/>
          </w:tcPr>
          <w:p w:rsidR="008579A2" w:rsidRPr="00CB427F" w:rsidRDefault="008579A2" w:rsidP="007E122B">
            <w:pPr>
              <w:rPr>
                <w:rFonts w:asciiTheme="minorHAnsi" w:hAnsiTheme="minorHAnsi"/>
                <w:b/>
                <w:bCs/>
                <w:iCs/>
              </w:rPr>
            </w:pPr>
          </w:p>
        </w:tc>
        <w:tc>
          <w:tcPr>
            <w:tcW w:w="2490" w:type="dxa"/>
            <w:shd w:val="clear" w:color="auto" w:fill="auto"/>
          </w:tcPr>
          <w:p w:rsidR="008579A2" w:rsidRPr="00CB427F" w:rsidRDefault="008579A2" w:rsidP="007E122B">
            <w:pPr>
              <w:spacing w:after="0" w:line="240" w:lineRule="auto"/>
              <w:rPr>
                <w:rFonts w:asciiTheme="minorHAnsi" w:hAnsiTheme="minorHAnsi"/>
                <w:bCs/>
                <w:iCs/>
              </w:rPr>
            </w:pPr>
            <w:r w:rsidRPr="00CB427F">
              <w:rPr>
                <w:rFonts w:asciiTheme="minorHAnsi" w:hAnsiTheme="minorHAnsi"/>
                <w:bCs/>
                <w:iCs/>
              </w:rPr>
              <w:t>Yes</w:t>
            </w:r>
          </w:p>
        </w:tc>
        <w:tc>
          <w:tcPr>
            <w:tcW w:w="2490" w:type="dxa"/>
            <w:shd w:val="clear" w:color="auto" w:fill="auto"/>
          </w:tcPr>
          <w:p w:rsidR="008579A2" w:rsidRPr="00CB427F" w:rsidRDefault="008579A2" w:rsidP="007E122B">
            <w:pPr>
              <w:spacing w:after="0" w:line="240" w:lineRule="auto"/>
              <w:rPr>
                <w:rFonts w:asciiTheme="minorHAnsi" w:hAnsiTheme="minorHAnsi"/>
                <w:bCs/>
                <w:iCs/>
              </w:rPr>
            </w:pPr>
            <w:r w:rsidRPr="00CB427F">
              <w:rPr>
                <w:rFonts w:asciiTheme="minorHAnsi" w:hAnsiTheme="minorHAnsi"/>
                <w:bCs/>
                <w:iCs/>
              </w:rPr>
              <w:t>Yes</w:t>
            </w:r>
          </w:p>
        </w:tc>
        <w:tc>
          <w:tcPr>
            <w:tcW w:w="2490" w:type="dxa"/>
            <w:gridSpan w:val="2"/>
            <w:shd w:val="clear" w:color="auto" w:fill="auto"/>
          </w:tcPr>
          <w:p w:rsidR="008579A2" w:rsidRPr="00CB427F" w:rsidRDefault="008579A2" w:rsidP="007E122B">
            <w:pPr>
              <w:spacing w:after="0" w:line="240" w:lineRule="auto"/>
              <w:rPr>
                <w:rFonts w:asciiTheme="minorHAnsi" w:hAnsiTheme="minorHAnsi"/>
                <w:bCs/>
                <w:iCs/>
              </w:rPr>
            </w:pPr>
            <w:r w:rsidRPr="00CB427F">
              <w:rPr>
                <w:rFonts w:asciiTheme="minorHAnsi" w:hAnsiTheme="minorHAnsi"/>
                <w:bCs/>
                <w:iCs/>
              </w:rPr>
              <w:t>Yes</w:t>
            </w:r>
          </w:p>
        </w:tc>
      </w:tr>
      <w:tr w:rsidR="008579A2" w:rsidRPr="00CB427F" w:rsidTr="00213EBA">
        <w:trPr>
          <w:trHeight w:val="255"/>
          <w:ins w:id="24" w:author="Amarucci, Scott M" w:date="2016-02-18T19:39:00Z"/>
        </w:trPr>
        <w:tc>
          <w:tcPr>
            <w:tcW w:w="1728" w:type="dxa"/>
            <w:vMerge/>
            <w:shd w:val="clear" w:color="auto" w:fill="auto"/>
          </w:tcPr>
          <w:p w:rsidR="008579A2" w:rsidRPr="00CB427F" w:rsidRDefault="008579A2" w:rsidP="008579A2">
            <w:pPr>
              <w:rPr>
                <w:ins w:id="25" w:author="Amarucci, Scott M" w:date="2016-02-18T19:39:00Z"/>
                <w:rFonts w:asciiTheme="minorHAnsi" w:hAnsiTheme="minorHAnsi"/>
                <w:b/>
                <w:bCs/>
                <w:iCs/>
              </w:rPr>
            </w:pPr>
          </w:p>
        </w:tc>
        <w:tc>
          <w:tcPr>
            <w:tcW w:w="2490" w:type="dxa"/>
            <w:shd w:val="clear" w:color="auto" w:fill="auto"/>
          </w:tcPr>
          <w:p w:rsidR="008579A2" w:rsidRPr="00CB427F" w:rsidRDefault="008579A2" w:rsidP="008579A2">
            <w:pPr>
              <w:spacing w:after="0" w:line="240" w:lineRule="auto"/>
              <w:rPr>
                <w:ins w:id="26" w:author="Amarucci, Scott M" w:date="2016-02-18T19:39:00Z"/>
                <w:rFonts w:asciiTheme="minorHAnsi" w:hAnsiTheme="minorHAnsi"/>
                <w:bCs/>
                <w:iCs/>
              </w:rPr>
            </w:pPr>
            <w:ins w:id="27" w:author="Amarucci, Scott M" w:date="2016-02-18T19:40:00Z">
              <w:r>
                <w:rPr>
                  <w:b/>
                  <w:bCs/>
                  <w:iCs/>
                </w:rPr>
                <w:t>SIS</w:t>
              </w:r>
            </w:ins>
          </w:p>
        </w:tc>
        <w:tc>
          <w:tcPr>
            <w:tcW w:w="2490" w:type="dxa"/>
            <w:shd w:val="clear" w:color="auto" w:fill="auto"/>
          </w:tcPr>
          <w:p w:rsidR="008579A2" w:rsidRPr="00CB427F" w:rsidRDefault="008579A2" w:rsidP="008579A2">
            <w:pPr>
              <w:spacing w:after="0" w:line="240" w:lineRule="auto"/>
              <w:rPr>
                <w:ins w:id="28" w:author="Amarucci, Scott M" w:date="2016-02-18T19:39:00Z"/>
                <w:rFonts w:asciiTheme="minorHAnsi" w:hAnsiTheme="minorHAnsi"/>
                <w:bCs/>
                <w:iCs/>
              </w:rPr>
            </w:pPr>
            <w:ins w:id="29" w:author="Amarucci, Scott M" w:date="2016-02-18T19:40:00Z">
              <w:r>
                <w:rPr>
                  <w:b/>
                  <w:bCs/>
                  <w:iCs/>
                </w:rPr>
                <w:t>BSI Miami</w:t>
              </w:r>
            </w:ins>
          </w:p>
        </w:tc>
        <w:tc>
          <w:tcPr>
            <w:tcW w:w="1245" w:type="dxa"/>
            <w:shd w:val="clear" w:color="auto" w:fill="auto"/>
          </w:tcPr>
          <w:p w:rsidR="008579A2" w:rsidRPr="00CB427F" w:rsidRDefault="008579A2" w:rsidP="008579A2">
            <w:pPr>
              <w:spacing w:after="0" w:line="240" w:lineRule="auto"/>
              <w:rPr>
                <w:ins w:id="30" w:author="Amarucci, Scott M" w:date="2016-02-18T19:39:00Z"/>
                <w:rFonts w:asciiTheme="minorHAnsi" w:hAnsiTheme="minorHAnsi"/>
                <w:bCs/>
                <w:iCs/>
              </w:rPr>
            </w:pPr>
            <w:ins w:id="31" w:author="Amarucci, Scott M" w:date="2016-02-18T19:40:00Z">
              <w:r>
                <w:rPr>
                  <w:b/>
                  <w:bCs/>
                  <w:iCs/>
                </w:rPr>
                <w:t>BSPR</w:t>
              </w:r>
            </w:ins>
          </w:p>
        </w:tc>
        <w:tc>
          <w:tcPr>
            <w:tcW w:w="1245" w:type="dxa"/>
            <w:shd w:val="clear" w:color="auto" w:fill="auto"/>
          </w:tcPr>
          <w:p w:rsidR="008579A2" w:rsidRPr="00CB427F" w:rsidRDefault="008579A2" w:rsidP="008579A2">
            <w:pPr>
              <w:spacing w:after="0" w:line="240" w:lineRule="auto"/>
              <w:rPr>
                <w:ins w:id="32" w:author="Amarucci, Scott M" w:date="2016-02-18T19:39:00Z"/>
                <w:rFonts w:asciiTheme="minorHAnsi" w:hAnsiTheme="minorHAnsi"/>
                <w:bCs/>
                <w:iCs/>
              </w:rPr>
            </w:pPr>
            <w:ins w:id="33" w:author="Amarucci, Scott M" w:date="2016-02-18T19:40:00Z">
              <w:r w:rsidRPr="00426737">
                <w:rPr>
                  <w:b/>
                  <w:bCs/>
                  <w:iCs/>
                </w:rPr>
                <w:t>SSLLC</w:t>
              </w:r>
            </w:ins>
          </w:p>
        </w:tc>
      </w:tr>
      <w:tr w:rsidR="008579A2" w:rsidRPr="00CB427F" w:rsidTr="00213EBA">
        <w:trPr>
          <w:trHeight w:val="255"/>
          <w:ins w:id="34" w:author="Amarucci, Scott M" w:date="2016-02-18T19:39:00Z"/>
        </w:trPr>
        <w:tc>
          <w:tcPr>
            <w:tcW w:w="1728" w:type="dxa"/>
            <w:vMerge/>
            <w:shd w:val="clear" w:color="auto" w:fill="auto"/>
          </w:tcPr>
          <w:p w:rsidR="008579A2" w:rsidRPr="00CB427F" w:rsidRDefault="008579A2" w:rsidP="008579A2">
            <w:pPr>
              <w:rPr>
                <w:ins w:id="35" w:author="Amarucci, Scott M" w:date="2016-02-18T19:39:00Z"/>
                <w:rFonts w:asciiTheme="minorHAnsi" w:hAnsiTheme="minorHAnsi"/>
                <w:b/>
                <w:bCs/>
                <w:iCs/>
              </w:rPr>
            </w:pPr>
          </w:p>
        </w:tc>
        <w:tc>
          <w:tcPr>
            <w:tcW w:w="2490" w:type="dxa"/>
            <w:shd w:val="clear" w:color="auto" w:fill="auto"/>
          </w:tcPr>
          <w:p w:rsidR="008579A2" w:rsidRPr="00CB427F" w:rsidRDefault="008579A2" w:rsidP="008579A2">
            <w:pPr>
              <w:spacing w:after="0" w:line="240" w:lineRule="auto"/>
              <w:rPr>
                <w:ins w:id="36" w:author="Amarucci, Scott M" w:date="2016-02-18T19:39:00Z"/>
                <w:rFonts w:asciiTheme="minorHAnsi" w:hAnsiTheme="minorHAnsi"/>
                <w:bCs/>
                <w:iCs/>
              </w:rPr>
            </w:pPr>
            <w:ins w:id="37" w:author="Amarucci, Scott M" w:date="2016-02-18T19:40:00Z">
              <w:r>
                <w:rPr>
                  <w:bCs/>
                  <w:iCs/>
                </w:rPr>
                <w:t>No</w:t>
              </w:r>
            </w:ins>
          </w:p>
        </w:tc>
        <w:tc>
          <w:tcPr>
            <w:tcW w:w="2490" w:type="dxa"/>
            <w:shd w:val="clear" w:color="auto" w:fill="auto"/>
          </w:tcPr>
          <w:p w:rsidR="008579A2" w:rsidRPr="00CB427F" w:rsidRDefault="008579A2" w:rsidP="008579A2">
            <w:pPr>
              <w:spacing w:after="0" w:line="240" w:lineRule="auto"/>
              <w:rPr>
                <w:ins w:id="38" w:author="Amarucci, Scott M" w:date="2016-02-18T19:39:00Z"/>
                <w:rFonts w:asciiTheme="minorHAnsi" w:hAnsiTheme="minorHAnsi"/>
                <w:bCs/>
                <w:iCs/>
              </w:rPr>
            </w:pPr>
            <w:ins w:id="39" w:author="Amarucci, Scott M" w:date="2016-02-18T19:40:00Z">
              <w:r>
                <w:rPr>
                  <w:bCs/>
                  <w:iCs/>
                </w:rPr>
                <w:t>Yes</w:t>
              </w:r>
            </w:ins>
          </w:p>
        </w:tc>
        <w:tc>
          <w:tcPr>
            <w:tcW w:w="1245" w:type="dxa"/>
            <w:shd w:val="clear" w:color="auto" w:fill="auto"/>
          </w:tcPr>
          <w:p w:rsidR="008579A2" w:rsidRPr="00CB427F" w:rsidRDefault="008579A2" w:rsidP="008579A2">
            <w:pPr>
              <w:spacing w:after="0" w:line="240" w:lineRule="auto"/>
              <w:rPr>
                <w:ins w:id="40" w:author="Amarucci, Scott M" w:date="2016-02-18T19:39:00Z"/>
                <w:rFonts w:asciiTheme="minorHAnsi" w:hAnsiTheme="minorHAnsi"/>
                <w:bCs/>
                <w:iCs/>
              </w:rPr>
            </w:pPr>
            <w:ins w:id="41" w:author="Amarucci, Scott M" w:date="2016-02-18T19:40:00Z">
              <w:r>
                <w:rPr>
                  <w:bCs/>
                  <w:iCs/>
                </w:rPr>
                <w:t>Yes</w:t>
              </w:r>
            </w:ins>
          </w:p>
        </w:tc>
        <w:tc>
          <w:tcPr>
            <w:tcW w:w="1245" w:type="dxa"/>
            <w:shd w:val="clear" w:color="auto" w:fill="auto"/>
          </w:tcPr>
          <w:p w:rsidR="008579A2" w:rsidRPr="00CB427F" w:rsidRDefault="008579A2" w:rsidP="008579A2">
            <w:pPr>
              <w:spacing w:after="0" w:line="240" w:lineRule="auto"/>
              <w:rPr>
                <w:ins w:id="42" w:author="Amarucci, Scott M" w:date="2016-02-18T19:39:00Z"/>
                <w:rFonts w:asciiTheme="minorHAnsi" w:hAnsiTheme="minorHAnsi"/>
                <w:bCs/>
                <w:iCs/>
              </w:rPr>
            </w:pPr>
            <w:ins w:id="43" w:author="Amarucci, Scott M" w:date="2016-02-18T19:40:00Z">
              <w:r>
                <w:rPr>
                  <w:bCs/>
                  <w:iCs/>
                </w:rPr>
                <w:t>No</w:t>
              </w:r>
            </w:ins>
          </w:p>
        </w:tc>
      </w:tr>
      <w:tr w:rsidR="008579A2" w:rsidRPr="00CB427F" w:rsidTr="00FD587F">
        <w:trPr>
          <w:trHeight w:val="255"/>
        </w:trPr>
        <w:tc>
          <w:tcPr>
            <w:tcW w:w="1728" w:type="dxa"/>
            <w:vMerge w:val="restart"/>
            <w:shd w:val="clear" w:color="auto" w:fill="auto"/>
          </w:tcPr>
          <w:p w:rsidR="008579A2" w:rsidRPr="00CB427F" w:rsidRDefault="008579A2" w:rsidP="008579A2">
            <w:pPr>
              <w:rPr>
                <w:rFonts w:asciiTheme="minorHAnsi" w:hAnsiTheme="minorHAnsi"/>
                <w:b/>
                <w:bCs/>
                <w:iCs/>
              </w:rPr>
            </w:pPr>
            <w:r>
              <w:rPr>
                <w:rFonts w:asciiTheme="minorHAnsi" w:hAnsiTheme="minorHAnsi"/>
                <w:b/>
                <w:bCs/>
                <w:iCs/>
              </w:rPr>
              <w:t>METRIC OWNER</w:t>
            </w:r>
          </w:p>
        </w:tc>
        <w:tc>
          <w:tcPr>
            <w:tcW w:w="2490" w:type="dxa"/>
            <w:shd w:val="clear" w:color="auto" w:fill="auto"/>
          </w:tcPr>
          <w:p w:rsidR="008579A2" w:rsidRPr="00CB427F" w:rsidRDefault="008579A2" w:rsidP="008579A2">
            <w:pPr>
              <w:spacing w:after="0" w:line="240" w:lineRule="auto"/>
              <w:rPr>
                <w:rFonts w:asciiTheme="minorHAnsi" w:hAnsiTheme="minorHAnsi"/>
                <w:b/>
                <w:bCs/>
                <w:iCs/>
              </w:rPr>
            </w:pPr>
            <w:r w:rsidRPr="00CB427F">
              <w:rPr>
                <w:rFonts w:asciiTheme="minorHAnsi" w:hAnsiTheme="minorHAnsi"/>
                <w:b/>
                <w:bCs/>
                <w:iCs/>
              </w:rPr>
              <w:t xml:space="preserve">SHUSA </w:t>
            </w:r>
          </w:p>
        </w:tc>
        <w:tc>
          <w:tcPr>
            <w:tcW w:w="2490" w:type="dxa"/>
            <w:shd w:val="clear" w:color="auto" w:fill="auto"/>
          </w:tcPr>
          <w:p w:rsidR="008579A2" w:rsidRPr="00CB427F" w:rsidRDefault="008579A2" w:rsidP="008579A2">
            <w:pPr>
              <w:spacing w:after="0" w:line="240" w:lineRule="auto"/>
              <w:rPr>
                <w:rFonts w:asciiTheme="minorHAnsi" w:hAnsiTheme="minorHAnsi"/>
                <w:b/>
                <w:bCs/>
                <w:iCs/>
              </w:rPr>
            </w:pPr>
            <w:r w:rsidRPr="00CB427F">
              <w:rPr>
                <w:rFonts w:asciiTheme="minorHAnsi" w:hAnsiTheme="minorHAnsi"/>
                <w:b/>
                <w:bCs/>
                <w:iCs/>
              </w:rPr>
              <w:t xml:space="preserve">SBNA </w:t>
            </w:r>
          </w:p>
        </w:tc>
        <w:tc>
          <w:tcPr>
            <w:tcW w:w="2490" w:type="dxa"/>
            <w:gridSpan w:val="2"/>
            <w:shd w:val="clear" w:color="auto" w:fill="auto"/>
          </w:tcPr>
          <w:p w:rsidR="008579A2" w:rsidRPr="00CB427F" w:rsidRDefault="008579A2" w:rsidP="008579A2">
            <w:pPr>
              <w:spacing w:after="0" w:line="240" w:lineRule="auto"/>
              <w:rPr>
                <w:rFonts w:asciiTheme="minorHAnsi" w:hAnsiTheme="minorHAnsi"/>
                <w:b/>
                <w:bCs/>
                <w:iCs/>
              </w:rPr>
            </w:pPr>
            <w:r w:rsidRPr="00CB427F">
              <w:rPr>
                <w:rFonts w:asciiTheme="minorHAnsi" w:hAnsiTheme="minorHAnsi"/>
                <w:b/>
                <w:bCs/>
                <w:iCs/>
              </w:rPr>
              <w:t xml:space="preserve">SC </w:t>
            </w:r>
          </w:p>
        </w:tc>
      </w:tr>
      <w:tr w:rsidR="008579A2" w:rsidRPr="00CB427F" w:rsidTr="00FD587F">
        <w:trPr>
          <w:trHeight w:val="255"/>
        </w:trPr>
        <w:tc>
          <w:tcPr>
            <w:tcW w:w="1728" w:type="dxa"/>
            <w:vMerge/>
            <w:shd w:val="clear" w:color="auto" w:fill="auto"/>
          </w:tcPr>
          <w:p w:rsidR="008579A2" w:rsidRPr="00CB427F" w:rsidRDefault="008579A2" w:rsidP="008579A2">
            <w:pPr>
              <w:rPr>
                <w:rFonts w:asciiTheme="minorHAnsi" w:hAnsiTheme="minorHAnsi"/>
                <w:b/>
                <w:bCs/>
                <w:iCs/>
              </w:rPr>
            </w:pPr>
          </w:p>
        </w:tc>
        <w:tc>
          <w:tcPr>
            <w:tcW w:w="2490" w:type="dxa"/>
            <w:shd w:val="clear" w:color="auto" w:fill="auto"/>
          </w:tcPr>
          <w:p w:rsidR="008579A2" w:rsidRPr="00CB427F" w:rsidRDefault="008579A2" w:rsidP="008579A2">
            <w:pPr>
              <w:spacing w:after="0" w:line="240" w:lineRule="auto"/>
              <w:rPr>
                <w:rFonts w:asciiTheme="minorHAnsi" w:hAnsiTheme="minorHAnsi"/>
                <w:bCs/>
                <w:iCs/>
              </w:rPr>
            </w:pPr>
            <w:r w:rsidRPr="00CB427F">
              <w:rPr>
                <w:rFonts w:asciiTheme="minorHAnsi" w:hAnsiTheme="minorHAnsi"/>
                <w:bCs/>
                <w:iCs/>
              </w:rPr>
              <w:t>SHUSA Director of Capital Policy</w:t>
            </w:r>
          </w:p>
        </w:tc>
        <w:tc>
          <w:tcPr>
            <w:tcW w:w="2490" w:type="dxa"/>
            <w:shd w:val="clear" w:color="auto" w:fill="auto"/>
          </w:tcPr>
          <w:p w:rsidR="008579A2" w:rsidRPr="00CB427F" w:rsidRDefault="008579A2" w:rsidP="008579A2">
            <w:pPr>
              <w:spacing w:after="0" w:line="240" w:lineRule="auto"/>
              <w:rPr>
                <w:rFonts w:asciiTheme="minorHAnsi" w:hAnsiTheme="minorHAnsi"/>
                <w:bCs/>
                <w:iCs/>
              </w:rPr>
            </w:pPr>
            <w:r>
              <w:rPr>
                <w:rFonts w:asciiTheme="minorHAnsi" w:hAnsiTheme="minorHAnsi"/>
                <w:bCs/>
                <w:iCs/>
              </w:rPr>
              <w:t>SBNA</w:t>
            </w:r>
            <w:r w:rsidRPr="00CB427F">
              <w:rPr>
                <w:rFonts w:asciiTheme="minorHAnsi" w:hAnsiTheme="minorHAnsi"/>
                <w:bCs/>
                <w:iCs/>
              </w:rPr>
              <w:t xml:space="preserve"> </w:t>
            </w:r>
            <w:del w:id="44" w:author="Amarucci, Scott M" w:date="2016-02-18T19:39:00Z">
              <w:r w:rsidRPr="00CB427F" w:rsidDel="008579A2">
                <w:rPr>
                  <w:rFonts w:asciiTheme="minorHAnsi" w:hAnsiTheme="minorHAnsi"/>
                  <w:bCs/>
                  <w:iCs/>
                </w:rPr>
                <w:delText xml:space="preserve">Director </w:delText>
              </w:r>
            </w:del>
            <w:ins w:id="45" w:author="Amarucci, Scott M" w:date="2016-02-18T19:39:00Z">
              <w:r w:rsidRPr="00CB427F">
                <w:rPr>
                  <w:rFonts w:asciiTheme="minorHAnsi" w:hAnsiTheme="minorHAnsi"/>
                  <w:bCs/>
                  <w:iCs/>
                </w:rPr>
                <w:t>Dir</w:t>
              </w:r>
              <w:r>
                <w:rPr>
                  <w:rFonts w:asciiTheme="minorHAnsi" w:hAnsiTheme="minorHAnsi"/>
                  <w:bCs/>
                  <w:iCs/>
                </w:rPr>
                <w:t xml:space="preserve">. </w:t>
              </w:r>
            </w:ins>
            <w:r w:rsidRPr="00CB427F">
              <w:rPr>
                <w:rFonts w:asciiTheme="minorHAnsi" w:hAnsiTheme="minorHAnsi"/>
                <w:bCs/>
                <w:iCs/>
              </w:rPr>
              <w:t>of Capital Policy</w:t>
            </w:r>
          </w:p>
        </w:tc>
        <w:tc>
          <w:tcPr>
            <w:tcW w:w="2490" w:type="dxa"/>
            <w:gridSpan w:val="2"/>
            <w:shd w:val="clear" w:color="auto" w:fill="auto"/>
          </w:tcPr>
          <w:p w:rsidR="008579A2" w:rsidRPr="00CB427F" w:rsidRDefault="008579A2" w:rsidP="008579A2">
            <w:pPr>
              <w:spacing w:after="0" w:line="240" w:lineRule="auto"/>
              <w:rPr>
                <w:rFonts w:asciiTheme="minorHAnsi" w:hAnsiTheme="minorHAnsi"/>
                <w:bCs/>
                <w:iCs/>
              </w:rPr>
            </w:pPr>
            <w:r>
              <w:rPr>
                <w:rFonts w:asciiTheme="minorHAnsi" w:hAnsiTheme="minorHAnsi"/>
                <w:bCs/>
                <w:iCs/>
              </w:rPr>
              <w:t>SC</w:t>
            </w:r>
            <w:r w:rsidRPr="00CB427F">
              <w:rPr>
                <w:rFonts w:asciiTheme="minorHAnsi" w:hAnsiTheme="minorHAnsi"/>
                <w:bCs/>
                <w:iCs/>
              </w:rPr>
              <w:t xml:space="preserve"> </w:t>
            </w:r>
            <w:del w:id="46" w:author="Amarucci, Scott M" w:date="2016-02-18T19:39:00Z">
              <w:r w:rsidRPr="00CB427F" w:rsidDel="008579A2">
                <w:rPr>
                  <w:rFonts w:asciiTheme="minorHAnsi" w:hAnsiTheme="minorHAnsi"/>
                  <w:bCs/>
                  <w:iCs/>
                </w:rPr>
                <w:delText xml:space="preserve">Director </w:delText>
              </w:r>
            </w:del>
            <w:ins w:id="47" w:author="Amarucci, Scott M" w:date="2016-02-18T19:39:00Z">
              <w:r w:rsidRPr="00CB427F">
                <w:rPr>
                  <w:rFonts w:asciiTheme="minorHAnsi" w:hAnsiTheme="minorHAnsi"/>
                  <w:bCs/>
                  <w:iCs/>
                </w:rPr>
                <w:t>Dir</w:t>
              </w:r>
              <w:r>
                <w:rPr>
                  <w:rFonts w:asciiTheme="minorHAnsi" w:hAnsiTheme="minorHAnsi"/>
                  <w:bCs/>
                  <w:iCs/>
                </w:rPr>
                <w:t>.</w:t>
              </w:r>
              <w:r w:rsidRPr="00CB427F">
                <w:rPr>
                  <w:rFonts w:asciiTheme="minorHAnsi" w:hAnsiTheme="minorHAnsi"/>
                  <w:bCs/>
                  <w:iCs/>
                </w:rPr>
                <w:t xml:space="preserve"> </w:t>
              </w:r>
            </w:ins>
            <w:r w:rsidRPr="00CB427F">
              <w:rPr>
                <w:rFonts w:asciiTheme="minorHAnsi" w:hAnsiTheme="minorHAnsi"/>
                <w:bCs/>
                <w:iCs/>
              </w:rPr>
              <w:t>of Capital Policy</w:t>
            </w:r>
          </w:p>
        </w:tc>
      </w:tr>
      <w:tr w:rsidR="008579A2" w:rsidRPr="00CB427F" w:rsidTr="00FD587F">
        <w:trPr>
          <w:trHeight w:val="255"/>
          <w:ins w:id="48" w:author="Amarucci, Scott M" w:date="2016-02-18T19:39:00Z"/>
        </w:trPr>
        <w:tc>
          <w:tcPr>
            <w:tcW w:w="1728" w:type="dxa"/>
            <w:vMerge/>
            <w:shd w:val="clear" w:color="auto" w:fill="auto"/>
          </w:tcPr>
          <w:p w:rsidR="008579A2" w:rsidRPr="00CB427F" w:rsidRDefault="008579A2" w:rsidP="008579A2">
            <w:pPr>
              <w:rPr>
                <w:ins w:id="49" w:author="Amarucci, Scott M" w:date="2016-02-18T19:39:00Z"/>
                <w:rFonts w:asciiTheme="minorHAnsi" w:hAnsiTheme="minorHAnsi"/>
                <w:b/>
                <w:bCs/>
                <w:iCs/>
              </w:rPr>
            </w:pPr>
          </w:p>
        </w:tc>
        <w:tc>
          <w:tcPr>
            <w:tcW w:w="2490" w:type="dxa"/>
            <w:shd w:val="clear" w:color="auto" w:fill="auto"/>
          </w:tcPr>
          <w:p w:rsidR="008579A2" w:rsidRPr="00CB427F" w:rsidRDefault="008579A2" w:rsidP="008579A2">
            <w:pPr>
              <w:spacing w:after="0" w:line="240" w:lineRule="auto"/>
              <w:rPr>
                <w:ins w:id="50" w:author="Amarucci, Scott M" w:date="2016-02-18T19:39:00Z"/>
                <w:rFonts w:asciiTheme="minorHAnsi" w:hAnsiTheme="minorHAnsi"/>
                <w:bCs/>
                <w:iCs/>
              </w:rPr>
            </w:pPr>
            <w:ins w:id="51" w:author="Amarucci, Scott M" w:date="2016-02-18T19:40:00Z">
              <w:r>
                <w:rPr>
                  <w:b/>
                  <w:bCs/>
                  <w:iCs/>
                </w:rPr>
                <w:t>SIS</w:t>
              </w:r>
            </w:ins>
          </w:p>
        </w:tc>
        <w:tc>
          <w:tcPr>
            <w:tcW w:w="2490" w:type="dxa"/>
            <w:shd w:val="clear" w:color="auto" w:fill="auto"/>
          </w:tcPr>
          <w:p w:rsidR="008579A2" w:rsidRDefault="008579A2" w:rsidP="008579A2">
            <w:pPr>
              <w:spacing w:after="0" w:line="240" w:lineRule="auto"/>
              <w:rPr>
                <w:ins w:id="52" w:author="Amarucci, Scott M" w:date="2016-02-18T19:39:00Z"/>
                <w:rFonts w:asciiTheme="minorHAnsi" w:hAnsiTheme="minorHAnsi"/>
                <w:bCs/>
                <w:iCs/>
              </w:rPr>
            </w:pPr>
            <w:ins w:id="53" w:author="Amarucci, Scott M" w:date="2016-02-18T19:40:00Z">
              <w:r>
                <w:rPr>
                  <w:b/>
                  <w:bCs/>
                  <w:iCs/>
                </w:rPr>
                <w:t>BSI Miami</w:t>
              </w:r>
            </w:ins>
          </w:p>
        </w:tc>
        <w:tc>
          <w:tcPr>
            <w:tcW w:w="2490" w:type="dxa"/>
            <w:gridSpan w:val="2"/>
            <w:shd w:val="clear" w:color="auto" w:fill="auto"/>
          </w:tcPr>
          <w:p w:rsidR="008579A2" w:rsidRDefault="008579A2" w:rsidP="008579A2">
            <w:pPr>
              <w:spacing w:after="0" w:line="240" w:lineRule="auto"/>
              <w:rPr>
                <w:ins w:id="54" w:author="Amarucci, Scott M" w:date="2016-02-18T19:39:00Z"/>
                <w:rFonts w:asciiTheme="minorHAnsi" w:hAnsiTheme="minorHAnsi"/>
                <w:bCs/>
                <w:iCs/>
              </w:rPr>
            </w:pPr>
            <w:ins w:id="55" w:author="Amarucci, Scott M" w:date="2016-02-18T19:40:00Z">
              <w:r>
                <w:rPr>
                  <w:b/>
                  <w:bCs/>
                  <w:iCs/>
                </w:rPr>
                <w:t>BSPR</w:t>
              </w:r>
            </w:ins>
          </w:p>
        </w:tc>
      </w:tr>
      <w:tr w:rsidR="008579A2" w:rsidRPr="00CB427F" w:rsidTr="00FD587F">
        <w:trPr>
          <w:trHeight w:val="255"/>
          <w:ins w:id="56" w:author="Amarucci, Scott M" w:date="2016-02-18T19:39:00Z"/>
        </w:trPr>
        <w:tc>
          <w:tcPr>
            <w:tcW w:w="1728" w:type="dxa"/>
            <w:vMerge/>
            <w:shd w:val="clear" w:color="auto" w:fill="auto"/>
          </w:tcPr>
          <w:p w:rsidR="008579A2" w:rsidRPr="00CB427F" w:rsidRDefault="008579A2" w:rsidP="008579A2">
            <w:pPr>
              <w:rPr>
                <w:ins w:id="57" w:author="Amarucci, Scott M" w:date="2016-02-18T19:39:00Z"/>
                <w:rFonts w:asciiTheme="minorHAnsi" w:hAnsiTheme="minorHAnsi"/>
                <w:b/>
                <w:bCs/>
                <w:iCs/>
              </w:rPr>
            </w:pPr>
          </w:p>
        </w:tc>
        <w:tc>
          <w:tcPr>
            <w:tcW w:w="2490" w:type="dxa"/>
            <w:shd w:val="clear" w:color="auto" w:fill="auto"/>
          </w:tcPr>
          <w:p w:rsidR="008579A2" w:rsidRPr="00CB427F" w:rsidRDefault="008579A2" w:rsidP="008579A2">
            <w:pPr>
              <w:spacing w:after="0" w:line="240" w:lineRule="auto"/>
              <w:rPr>
                <w:ins w:id="58" w:author="Amarucci, Scott M" w:date="2016-02-18T19:39:00Z"/>
                <w:rFonts w:asciiTheme="minorHAnsi" w:hAnsiTheme="minorHAnsi"/>
                <w:bCs/>
                <w:iCs/>
              </w:rPr>
            </w:pPr>
            <w:ins w:id="59" w:author="Amarucci, Scott M" w:date="2016-02-18T19:40:00Z">
              <w:r>
                <w:rPr>
                  <w:bCs/>
                  <w:iCs/>
                </w:rPr>
                <w:t>N/A</w:t>
              </w:r>
            </w:ins>
          </w:p>
        </w:tc>
        <w:tc>
          <w:tcPr>
            <w:tcW w:w="2490" w:type="dxa"/>
            <w:shd w:val="clear" w:color="auto" w:fill="auto"/>
          </w:tcPr>
          <w:p w:rsidR="008579A2" w:rsidRDefault="008579A2" w:rsidP="008579A2">
            <w:pPr>
              <w:spacing w:after="0" w:line="240" w:lineRule="auto"/>
              <w:rPr>
                <w:ins w:id="60" w:author="Amarucci, Scott M" w:date="2016-02-18T19:39:00Z"/>
                <w:rFonts w:asciiTheme="minorHAnsi" w:hAnsiTheme="minorHAnsi"/>
                <w:bCs/>
                <w:iCs/>
              </w:rPr>
            </w:pPr>
            <w:ins w:id="61" w:author="Amarucci, Scott M" w:date="2016-02-18T19:40:00Z">
              <w:r>
                <w:rPr>
                  <w:bCs/>
                  <w:iCs/>
                </w:rPr>
                <w:t>BSI Dir. Of Capital Policy</w:t>
              </w:r>
            </w:ins>
          </w:p>
        </w:tc>
        <w:tc>
          <w:tcPr>
            <w:tcW w:w="2490" w:type="dxa"/>
            <w:gridSpan w:val="2"/>
            <w:shd w:val="clear" w:color="auto" w:fill="auto"/>
          </w:tcPr>
          <w:p w:rsidR="008579A2" w:rsidRDefault="008579A2" w:rsidP="008579A2">
            <w:pPr>
              <w:spacing w:after="0" w:line="240" w:lineRule="auto"/>
              <w:rPr>
                <w:ins w:id="62" w:author="Amarucci, Scott M" w:date="2016-02-18T19:39:00Z"/>
                <w:rFonts w:asciiTheme="minorHAnsi" w:hAnsiTheme="minorHAnsi"/>
                <w:bCs/>
                <w:iCs/>
              </w:rPr>
            </w:pPr>
            <w:ins w:id="63" w:author="Amarucci, Scott M" w:date="2016-02-18T19:40:00Z">
              <w:r>
                <w:rPr>
                  <w:bCs/>
                  <w:iCs/>
                </w:rPr>
                <w:t>BSPR Dir. Of Capital Policy</w:t>
              </w:r>
            </w:ins>
          </w:p>
        </w:tc>
      </w:tr>
      <w:tr w:rsidR="008579A2" w:rsidRPr="00CB427F" w:rsidTr="00213EBA">
        <w:trPr>
          <w:trHeight w:val="255"/>
          <w:ins w:id="64" w:author="Amarucci, Scott M" w:date="2016-02-18T19:39:00Z"/>
        </w:trPr>
        <w:tc>
          <w:tcPr>
            <w:tcW w:w="1728" w:type="dxa"/>
            <w:vMerge/>
            <w:shd w:val="clear" w:color="auto" w:fill="auto"/>
          </w:tcPr>
          <w:p w:rsidR="008579A2" w:rsidRPr="00CB427F" w:rsidRDefault="008579A2" w:rsidP="008579A2">
            <w:pPr>
              <w:rPr>
                <w:ins w:id="65" w:author="Amarucci, Scott M" w:date="2016-02-18T19:39:00Z"/>
                <w:rFonts w:asciiTheme="minorHAnsi" w:hAnsiTheme="minorHAnsi"/>
                <w:b/>
                <w:bCs/>
                <w:iCs/>
              </w:rPr>
            </w:pPr>
          </w:p>
        </w:tc>
        <w:tc>
          <w:tcPr>
            <w:tcW w:w="2490" w:type="dxa"/>
            <w:shd w:val="clear" w:color="auto" w:fill="auto"/>
          </w:tcPr>
          <w:p w:rsidR="008579A2" w:rsidRPr="00CB427F" w:rsidRDefault="008579A2" w:rsidP="008579A2">
            <w:pPr>
              <w:spacing w:after="0" w:line="240" w:lineRule="auto"/>
              <w:rPr>
                <w:ins w:id="66" w:author="Amarucci, Scott M" w:date="2016-02-18T19:39:00Z"/>
                <w:rFonts w:asciiTheme="minorHAnsi" w:hAnsiTheme="minorHAnsi"/>
                <w:bCs/>
                <w:iCs/>
              </w:rPr>
            </w:pPr>
            <w:ins w:id="67" w:author="Amarucci, Scott M" w:date="2016-02-18T19:40:00Z">
              <w:r w:rsidRPr="00426737">
                <w:rPr>
                  <w:b/>
                  <w:bCs/>
                  <w:iCs/>
                </w:rPr>
                <w:t>SSLLC</w:t>
              </w:r>
            </w:ins>
          </w:p>
        </w:tc>
        <w:tc>
          <w:tcPr>
            <w:tcW w:w="4980" w:type="dxa"/>
            <w:gridSpan w:val="3"/>
            <w:vMerge w:val="restart"/>
            <w:shd w:val="clear" w:color="auto" w:fill="auto"/>
          </w:tcPr>
          <w:p w:rsidR="008579A2" w:rsidRDefault="008579A2" w:rsidP="008579A2">
            <w:pPr>
              <w:spacing w:after="0" w:line="240" w:lineRule="auto"/>
              <w:rPr>
                <w:ins w:id="68" w:author="Amarucci, Scott M" w:date="2016-02-18T19:39:00Z"/>
                <w:rFonts w:asciiTheme="minorHAnsi" w:hAnsiTheme="minorHAnsi"/>
                <w:bCs/>
                <w:iCs/>
              </w:rPr>
            </w:pPr>
          </w:p>
        </w:tc>
      </w:tr>
      <w:tr w:rsidR="008579A2" w:rsidRPr="00CB427F" w:rsidTr="00213EBA">
        <w:trPr>
          <w:trHeight w:val="255"/>
          <w:ins w:id="69" w:author="Amarucci, Scott M" w:date="2016-02-18T19:39:00Z"/>
        </w:trPr>
        <w:tc>
          <w:tcPr>
            <w:tcW w:w="1728" w:type="dxa"/>
            <w:vMerge/>
            <w:shd w:val="clear" w:color="auto" w:fill="auto"/>
          </w:tcPr>
          <w:p w:rsidR="008579A2" w:rsidRPr="00CB427F" w:rsidRDefault="008579A2" w:rsidP="008579A2">
            <w:pPr>
              <w:rPr>
                <w:ins w:id="70" w:author="Amarucci, Scott M" w:date="2016-02-18T19:39:00Z"/>
                <w:rFonts w:asciiTheme="minorHAnsi" w:hAnsiTheme="minorHAnsi"/>
                <w:b/>
                <w:bCs/>
                <w:iCs/>
              </w:rPr>
            </w:pPr>
          </w:p>
        </w:tc>
        <w:tc>
          <w:tcPr>
            <w:tcW w:w="2490" w:type="dxa"/>
            <w:shd w:val="clear" w:color="auto" w:fill="auto"/>
          </w:tcPr>
          <w:p w:rsidR="008579A2" w:rsidRPr="00CB427F" w:rsidRDefault="008579A2" w:rsidP="008579A2">
            <w:pPr>
              <w:spacing w:after="0" w:line="240" w:lineRule="auto"/>
              <w:rPr>
                <w:ins w:id="71" w:author="Amarucci, Scott M" w:date="2016-02-18T19:39:00Z"/>
                <w:rFonts w:asciiTheme="minorHAnsi" w:hAnsiTheme="minorHAnsi"/>
                <w:bCs/>
                <w:iCs/>
              </w:rPr>
            </w:pPr>
            <w:ins w:id="72" w:author="Amarucci, Scott M" w:date="2016-02-18T19:40:00Z">
              <w:r>
                <w:rPr>
                  <w:rFonts w:asciiTheme="minorHAnsi" w:hAnsiTheme="minorHAnsi"/>
                  <w:bCs/>
                  <w:iCs/>
                </w:rPr>
                <w:t>N/A</w:t>
              </w:r>
            </w:ins>
          </w:p>
        </w:tc>
        <w:tc>
          <w:tcPr>
            <w:tcW w:w="4980" w:type="dxa"/>
            <w:gridSpan w:val="3"/>
            <w:vMerge/>
            <w:shd w:val="clear" w:color="auto" w:fill="auto"/>
          </w:tcPr>
          <w:p w:rsidR="008579A2" w:rsidRDefault="008579A2" w:rsidP="008579A2">
            <w:pPr>
              <w:spacing w:after="0" w:line="240" w:lineRule="auto"/>
              <w:rPr>
                <w:ins w:id="73" w:author="Amarucci, Scott M" w:date="2016-02-18T19:39:00Z"/>
                <w:rFonts w:asciiTheme="minorHAnsi" w:hAnsiTheme="minorHAnsi"/>
                <w:bCs/>
                <w:iCs/>
              </w:rPr>
            </w:pPr>
          </w:p>
        </w:tc>
      </w:tr>
      <w:tr w:rsidR="008579A2" w:rsidRPr="00CB427F" w:rsidTr="00FD587F">
        <w:trPr>
          <w:trHeight w:val="692"/>
        </w:trPr>
        <w:tc>
          <w:tcPr>
            <w:tcW w:w="1728" w:type="dxa"/>
            <w:shd w:val="clear" w:color="auto" w:fill="auto"/>
          </w:tcPr>
          <w:p w:rsidR="008579A2" w:rsidRPr="00CB427F" w:rsidRDefault="008579A2" w:rsidP="008579A2">
            <w:pPr>
              <w:rPr>
                <w:rFonts w:asciiTheme="minorHAnsi" w:hAnsiTheme="minorHAnsi"/>
                <w:b/>
                <w:bCs/>
                <w:iCs/>
              </w:rPr>
              <w:pPrChange w:id="74" w:author="Amarucci, Scott M" w:date="2016-02-16T18:23:00Z">
                <w:pPr>
                  <w:framePr w:hSpace="180" w:wrap="around" w:vAnchor="text" w:hAnchor="text" w:x="168" w:y="1"/>
                  <w:ind w:left="-60"/>
                  <w:suppressOverlap/>
                </w:pPr>
              </w:pPrChange>
            </w:pPr>
            <w:r w:rsidRPr="00CB427F">
              <w:rPr>
                <w:rFonts w:asciiTheme="minorHAnsi" w:hAnsiTheme="minorHAnsi"/>
                <w:b/>
                <w:bCs/>
                <w:iCs/>
              </w:rPr>
              <w:t>TRIGGER AND LIMIT SETTING</w:t>
            </w:r>
          </w:p>
        </w:tc>
        <w:tc>
          <w:tcPr>
            <w:tcW w:w="7470" w:type="dxa"/>
            <w:gridSpan w:val="4"/>
            <w:shd w:val="clear" w:color="auto" w:fill="auto"/>
          </w:tcPr>
          <w:p w:rsidR="008579A2" w:rsidRPr="00CB427F" w:rsidRDefault="008579A2" w:rsidP="008579A2">
            <w:pPr>
              <w:spacing w:after="0" w:line="240" w:lineRule="auto"/>
              <w:rPr>
                <w:rFonts w:asciiTheme="minorHAnsi" w:hAnsiTheme="minorHAnsi"/>
                <w:iCs/>
                <w:lang w:bidi="en-US"/>
              </w:rPr>
            </w:pPr>
            <w:r w:rsidRPr="00CB427F">
              <w:rPr>
                <w:rFonts w:asciiTheme="minorHAnsi" w:hAnsiTheme="minorHAnsi"/>
                <w:iCs/>
                <w:lang w:bidi="en-US"/>
              </w:rPr>
              <w:t>The Amber trigger and Red limit for CET1 are set annually based on the Entity’s approved CET1 Capital Policy ratios at time of RAS setting:</w:t>
            </w:r>
          </w:p>
          <w:p w:rsidR="008579A2" w:rsidRPr="00CB427F" w:rsidRDefault="008579A2" w:rsidP="008579A2">
            <w:pPr>
              <w:pStyle w:val="ListParagraph"/>
              <w:numPr>
                <w:ilvl w:val="0"/>
                <w:numId w:val="4"/>
              </w:numPr>
              <w:spacing w:after="0" w:line="240" w:lineRule="auto"/>
              <w:rPr>
                <w:rFonts w:eastAsia="Calibri" w:cs="Times New Roman"/>
                <w:iCs/>
                <w:szCs w:val="22"/>
                <w:lang w:val="en-US" w:bidi="en-US"/>
              </w:rPr>
            </w:pPr>
            <w:r w:rsidRPr="00CB427F">
              <w:rPr>
                <w:rFonts w:eastAsia="Calibri" w:cs="Times New Roman"/>
                <w:iCs/>
                <w:szCs w:val="22"/>
                <w:lang w:val="en-US" w:bidi="en-US"/>
              </w:rPr>
              <w:t>BHC Baseline scenario: Trigger is ratio for “use for capital expectations”; Limit is “internal business-as-usual minimum”.</w:t>
            </w:r>
          </w:p>
          <w:p w:rsidR="008579A2" w:rsidRPr="00CB427F" w:rsidRDefault="008579A2" w:rsidP="008579A2">
            <w:pPr>
              <w:pStyle w:val="ListParagraph"/>
              <w:numPr>
                <w:ilvl w:val="0"/>
                <w:numId w:val="4"/>
              </w:numPr>
              <w:spacing w:after="0" w:line="240" w:lineRule="auto"/>
              <w:rPr>
                <w:rFonts w:eastAsia="Calibri" w:cs="Times New Roman"/>
                <w:iCs/>
                <w:szCs w:val="22"/>
                <w:lang w:val="en-US" w:bidi="en-US"/>
              </w:rPr>
            </w:pPr>
            <w:r w:rsidRPr="00CB427F">
              <w:rPr>
                <w:rFonts w:eastAsia="Calibri" w:cs="Times New Roman"/>
                <w:iCs/>
                <w:szCs w:val="22"/>
                <w:lang w:val="en-US" w:bidi="en-US"/>
              </w:rPr>
              <w:t>BHC Stress scenario: Trigger is ratio “internal post-stress minimum level”;  Limit is “well capitalized” Prompt Corrective Action level</w:t>
            </w:r>
          </w:p>
        </w:tc>
      </w:tr>
      <w:tr w:rsidR="008579A2" w:rsidRPr="00CB427F" w:rsidTr="00FD587F">
        <w:trPr>
          <w:trHeight w:val="692"/>
        </w:trPr>
        <w:tc>
          <w:tcPr>
            <w:tcW w:w="1728" w:type="dxa"/>
            <w:shd w:val="clear" w:color="auto" w:fill="auto"/>
          </w:tcPr>
          <w:p w:rsidR="008579A2" w:rsidRPr="00CB427F" w:rsidRDefault="008579A2" w:rsidP="008579A2">
            <w:pPr>
              <w:rPr>
                <w:rFonts w:asciiTheme="minorHAnsi" w:hAnsiTheme="minorHAnsi"/>
                <w:b/>
                <w:bCs/>
                <w:iCs/>
              </w:rPr>
              <w:pPrChange w:id="75" w:author="Amarucci, Scott M" w:date="2016-02-16T18:23:00Z">
                <w:pPr>
                  <w:framePr w:hSpace="180" w:wrap="around" w:vAnchor="text" w:hAnchor="text" w:x="168" w:y="1"/>
                  <w:ind w:left="-60"/>
                  <w:suppressOverlap/>
                </w:pPr>
              </w:pPrChange>
            </w:pPr>
            <w:r w:rsidRPr="00CB427F">
              <w:rPr>
                <w:rFonts w:asciiTheme="minorHAnsi" w:hAnsiTheme="minorHAnsi"/>
                <w:b/>
                <w:bCs/>
                <w:iCs/>
              </w:rPr>
              <w:t>TESTING FREQUENCY</w:t>
            </w:r>
          </w:p>
        </w:tc>
        <w:tc>
          <w:tcPr>
            <w:tcW w:w="7470" w:type="dxa"/>
            <w:gridSpan w:val="4"/>
            <w:shd w:val="clear" w:color="auto" w:fill="auto"/>
          </w:tcPr>
          <w:p w:rsidR="008579A2" w:rsidRPr="00CB427F" w:rsidRDefault="008579A2" w:rsidP="008579A2">
            <w:pPr>
              <w:pStyle w:val="ListParagraph"/>
              <w:numPr>
                <w:ilvl w:val="0"/>
                <w:numId w:val="4"/>
              </w:numPr>
              <w:spacing w:before="120" w:after="120" w:line="240" w:lineRule="auto"/>
              <w:rPr>
                <w:rFonts w:eastAsia="Calibri" w:cs="Times New Roman"/>
                <w:iCs/>
                <w:szCs w:val="22"/>
                <w:lang w:val="en-US" w:bidi="en-US"/>
              </w:rPr>
            </w:pPr>
            <w:r w:rsidRPr="00CB427F">
              <w:rPr>
                <w:rFonts w:eastAsia="Calibri" w:cs="Times New Roman"/>
                <w:iCs/>
                <w:szCs w:val="22"/>
                <w:lang w:val="en-US" w:bidi="en-US"/>
              </w:rPr>
              <w:t>Annually/CCAR output: The lowest value of the 9 quarters covered by the CCAR exercise is compared to the trigger and limit derived from the application of the Capital Policy (see above). The RAS will be presented for annual review with the CCAR outputs compared to the proposed trigger and limit.</w:t>
            </w:r>
          </w:p>
          <w:p w:rsidR="008579A2" w:rsidRPr="00CB427F" w:rsidRDefault="008579A2" w:rsidP="008579A2">
            <w:pPr>
              <w:pStyle w:val="ListParagraph"/>
              <w:numPr>
                <w:ilvl w:val="0"/>
                <w:numId w:val="4"/>
              </w:numPr>
              <w:spacing w:before="120" w:after="120" w:line="240" w:lineRule="auto"/>
              <w:rPr>
                <w:rFonts w:eastAsia="Calibri" w:cs="Times New Roman"/>
                <w:iCs/>
                <w:szCs w:val="22"/>
                <w:lang w:val="en-US" w:bidi="en-US"/>
              </w:rPr>
            </w:pPr>
            <w:r w:rsidRPr="00CB427F">
              <w:rPr>
                <w:rFonts w:eastAsia="Calibri" w:cs="Times New Roman"/>
                <w:iCs/>
                <w:szCs w:val="22"/>
                <w:lang w:val="en-US" w:bidi="en-US"/>
              </w:rPr>
              <w:t>Mid-cycle: The lowest value of the 9 quarters covered  by the Mid-cycle exercise is compared to the trigger and limit derived from the application of the Capital Policy</w:t>
            </w:r>
          </w:p>
          <w:p w:rsidR="008579A2" w:rsidRPr="00CB427F" w:rsidRDefault="008579A2" w:rsidP="008579A2">
            <w:pPr>
              <w:pStyle w:val="ListParagraph"/>
              <w:numPr>
                <w:ilvl w:val="0"/>
                <w:numId w:val="4"/>
              </w:numPr>
              <w:spacing w:before="120" w:after="120" w:line="240" w:lineRule="auto"/>
              <w:rPr>
                <w:rFonts w:eastAsia="Calibri" w:cs="Times New Roman"/>
                <w:iCs/>
                <w:szCs w:val="22"/>
                <w:lang w:val="en-US" w:bidi="en-US"/>
              </w:rPr>
            </w:pPr>
            <w:r w:rsidRPr="00CB427F">
              <w:rPr>
                <w:rFonts w:eastAsia="Calibri" w:cs="Times New Roman"/>
                <w:iCs/>
                <w:szCs w:val="22"/>
                <w:lang w:val="en-US" w:bidi="en-US"/>
              </w:rPr>
              <w:t xml:space="preserve">Strategic Plan (e.g. P-18): The projected capital levels from the strategic plan are compared to the RAS limits and thresholds </w:t>
            </w:r>
          </w:p>
          <w:p w:rsidR="008579A2" w:rsidRPr="00CB427F" w:rsidRDefault="008579A2" w:rsidP="008579A2">
            <w:pPr>
              <w:pStyle w:val="ListParagraph"/>
              <w:numPr>
                <w:ilvl w:val="0"/>
                <w:numId w:val="4"/>
              </w:numPr>
              <w:spacing w:before="240" w:after="120" w:line="240" w:lineRule="auto"/>
              <w:rPr>
                <w:rFonts w:eastAsia="Calibri" w:cs="Times New Roman"/>
                <w:iCs/>
                <w:szCs w:val="22"/>
                <w:lang w:val="en-US" w:bidi="en-US"/>
              </w:rPr>
            </w:pPr>
            <w:r w:rsidRPr="00CB427F">
              <w:rPr>
                <w:rFonts w:eastAsia="Calibri" w:cs="Times New Roman"/>
                <w:iCs/>
                <w:szCs w:val="22"/>
                <w:lang w:val="en-US" w:bidi="en-US"/>
              </w:rPr>
              <w:t xml:space="preserve">Monthly: On a monthly basis the actual level of the metric is compared only to the BHC Baseline scenario limit and trigger. </w:t>
            </w:r>
          </w:p>
          <w:p w:rsidR="008579A2" w:rsidRDefault="008579A2" w:rsidP="008579A2">
            <w:pPr>
              <w:spacing w:after="0" w:line="240" w:lineRule="auto"/>
              <w:jc w:val="center"/>
              <w:rPr>
                <w:rFonts w:asciiTheme="minorHAnsi" w:eastAsiaTheme="minorHAnsi" w:hAnsiTheme="minorHAnsi" w:cs="Arial"/>
                <w:iCs/>
              </w:rPr>
            </w:pPr>
            <m:oMath>
              <m:f>
                <m:fPr>
                  <m:ctrlPr>
                    <w:rPr>
                      <w:rFonts w:ascii="Cambria Math" w:eastAsiaTheme="minorHAnsi" w:hAnsi="Cambria Math" w:cs="Arial"/>
                      <w:i/>
                      <w:iCs/>
                      <w:sz w:val="28"/>
                      <w:szCs w:val="28"/>
                    </w:rPr>
                  </m:ctrlPr>
                </m:fPr>
                <m:num>
                  <m:r>
                    <w:rPr>
                      <w:rFonts w:ascii="Cambria Math" w:eastAsiaTheme="minorHAnsi" w:hAnsi="Cambria Math" w:cs="Arial"/>
                      <w:sz w:val="28"/>
                      <w:szCs w:val="28"/>
                    </w:rPr>
                    <m:t>CET1</m:t>
                  </m:r>
                </m:num>
                <m:den>
                  <m:r>
                    <w:rPr>
                      <w:rFonts w:ascii="Cambria Math" w:eastAsiaTheme="minorHAnsi" w:hAnsi="Cambria Math" w:cs="Arial"/>
                      <w:sz w:val="28"/>
                      <w:szCs w:val="28"/>
                    </w:rPr>
                    <m:t>Total Risk Weighted Assets</m:t>
                  </m:r>
                </m:den>
              </m:f>
            </m:oMath>
            <w:r w:rsidRPr="00CB427F">
              <w:rPr>
                <w:rFonts w:asciiTheme="minorHAnsi" w:eastAsiaTheme="minorHAnsi" w:hAnsiTheme="minorHAnsi" w:cs="Arial"/>
                <w:iCs/>
              </w:rPr>
              <w:t xml:space="preserve"> </w:t>
            </w:r>
          </w:p>
          <w:p w:rsidR="008579A2" w:rsidRPr="00CB427F" w:rsidDel="00744A1B" w:rsidRDefault="008579A2" w:rsidP="008579A2">
            <w:pPr>
              <w:spacing w:after="0" w:line="240" w:lineRule="auto"/>
              <w:jc w:val="center"/>
              <w:rPr>
                <w:rFonts w:asciiTheme="minorHAnsi" w:eastAsiaTheme="minorHAnsi" w:hAnsiTheme="minorHAnsi" w:cs="Arial"/>
                <w:iCs/>
              </w:rPr>
            </w:pPr>
          </w:p>
        </w:tc>
      </w:tr>
      <w:tr w:rsidR="008579A2" w:rsidRPr="00CB427F" w:rsidTr="00FD587F">
        <w:trPr>
          <w:trHeight w:val="510"/>
        </w:trPr>
        <w:tc>
          <w:tcPr>
            <w:tcW w:w="1728" w:type="dxa"/>
            <w:shd w:val="clear" w:color="auto" w:fill="auto"/>
          </w:tcPr>
          <w:p w:rsidR="008579A2" w:rsidRPr="00CB427F" w:rsidRDefault="008579A2" w:rsidP="008579A2">
            <w:pPr>
              <w:rPr>
                <w:rFonts w:asciiTheme="minorHAnsi" w:hAnsiTheme="minorHAnsi"/>
                <w:b/>
                <w:bCs/>
                <w:iCs/>
              </w:rPr>
              <w:pPrChange w:id="76" w:author="Amarucci, Scott M" w:date="2016-02-16T18:23:00Z">
                <w:pPr>
                  <w:framePr w:hSpace="180" w:wrap="around" w:vAnchor="text" w:hAnchor="text" w:x="168" w:y="1"/>
                  <w:ind w:left="-60"/>
                  <w:suppressOverlap/>
                </w:pPr>
              </w:pPrChange>
            </w:pPr>
            <w:r w:rsidRPr="00CB427F" w:rsidDel="00EA647D">
              <w:rPr>
                <w:rFonts w:asciiTheme="minorHAnsi" w:hAnsiTheme="minorHAnsi"/>
                <w:b/>
                <w:bCs/>
                <w:iCs/>
              </w:rPr>
              <w:lastRenderedPageBreak/>
              <w:t>SOURCE OF INFORMATION</w:t>
            </w:r>
          </w:p>
        </w:tc>
        <w:tc>
          <w:tcPr>
            <w:tcW w:w="7470" w:type="dxa"/>
            <w:gridSpan w:val="4"/>
            <w:shd w:val="clear" w:color="auto" w:fill="auto"/>
          </w:tcPr>
          <w:p w:rsidR="008579A2" w:rsidRPr="00CB427F" w:rsidRDefault="008579A2" w:rsidP="008579A2">
            <w:pPr>
              <w:numPr>
                <w:ilvl w:val="0"/>
                <w:numId w:val="4"/>
              </w:numPr>
              <w:spacing w:after="0" w:line="240" w:lineRule="auto"/>
              <w:contextualSpacing/>
              <w:rPr>
                <w:rFonts w:asciiTheme="minorHAnsi" w:eastAsiaTheme="minorHAnsi" w:hAnsiTheme="minorHAnsi" w:cstheme="minorBidi"/>
                <w:bCs/>
                <w:iCs/>
                <w:szCs w:val="24"/>
              </w:rPr>
            </w:pPr>
            <w:r w:rsidRPr="00CB427F">
              <w:rPr>
                <w:rFonts w:asciiTheme="minorHAnsi" w:eastAsiaTheme="minorHAnsi" w:hAnsiTheme="minorHAnsi" w:cstheme="minorBidi"/>
                <w:bCs/>
                <w:iCs/>
                <w:szCs w:val="24"/>
              </w:rPr>
              <w:t>Capital Policy levels: Capital team for each entity, based on the capital policy in effect at the time of the RAS submission</w:t>
            </w:r>
          </w:p>
          <w:p w:rsidR="008579A2" w:rsidRPr="00CB427F" w:rsidRDefault="008579A2" w:rsidP="008579A2">
            <w:pPr>
              <w:numPr>
                <w:ilvl w:val="0"/>
                <w:numId w:val="4"/>
              </w:numPr>
              <w:spacing w:after="0" w:line="240" w:lineRule="auto"/>
              <w:contextualSpacing/>
              <w:rPr>
                <w:rFonts w:asciiTheme="minorHAnsi" w:eastAsiaTheme="minorHAnsi" w:hAnsiTheme="minorHAnsi" w:cstheme="minorBidi"/>
                <w:bCs/>
                <w:iCs/>
                <w:szCs w:val="24"/>
              </w:rPr>
            </w:pPr>
            <w:r w:rsidRPr="00CB427F">
              <w:rPr>
                <w:rFonts w:asciiTheme="minorHAnsi" w:eastAsiaTheme="minorHAnsi" w:hAnsiTheme="minorHAnsi" w:cstheme="minorBidi"/>
                <w:bCs/>
                <w:iCs/>
                <w:szCs w:val="24"/>
              </w:rPr>
              <w:t>Annual CCAR: CCAR Team. Taken from the Y14A spreadsheet</w:t>
            </w:r>
          </w:p>
          <w:p w:rsidR="008579A2" w:rsidRPr="00CB427F" w:rsidRDefault="008579A2" w:rsidP="008579A2">
            <w:pPr>
              <w:numPr>
                <w:ilvl w:val="0"/>
                <w:numId w:val="4"/>
              </w:numPr>
              <w:spacing w:after="0" w:line="240" w:lineRule="auto"/>
              <w:contextualSpacing/>
              <w:rPr>
                <w:rFonts w:asciiTheme="minorHAnsi" w:eastAsiaTheme="minorHAnsi" w:hAnsiTheme="minorHAnsi" w:cstheme="minorBidi"/>
                <w:bCs/>
                <w:iCs/>
                <w:szCs w:val="24"/>
              </w:rPr>
            </w:pPr>
            <w:r w:rsidRPr="00CB427F">
              <w:rPr>
                <w:rFonts w:asciiTheme="minorHAnsi" w:eastAsiaTheme="minorHAnsi" w:hAnsiTheme="minorHAnsi" w:cstheme="minorBidi"/>
                <w:bCs/>
                <w:iCs/>
                <w:szCs w:val="24"/>
              </w:rPr>
              <w:t>Mid-cycle: CCAR Team. Taken from the Y14A spreadsheet</w:t>
            </w:r>
          </w:p>
          <w:p w:rsidR="008579A2" w:rsidRPr="00CB427F" w:rsidRDefault="008579A2" w:rsidP="008579A2">
            <w:pPr>
              <w:numPr>
                <w:ilvl w:val="0"/>
                <w:numId w:val="4"/>
              </w:numPr>
              <w:spacing w:after="0" w:line="240" w:lineRule="auto"/>
              <w:contextualSpacing/>
              <w:rPr>
                <w:rFonts w:asciiTheme="minorHAnsi" w:hAnsiTheme="minorHAnsi"/>
                <w:bCs/>
                <w:iCs/>
              </w:rPr>
            </w:pPr>
            <w:r w:rsidRPr="00CB427F">
              <w:rPr>
                <w:rFonts w:asciiTheme="minorHAnsi" w:hAnsiTheme="minorHAnsi"/>
                <w:iCs/>
                <w:lang w:bidi="en-US"/>
              </w:rPr>
              <w:t>Strategic Plan</w:t>
            </w:r>
            <w:r w:rsidRPr="00CB427F">
              <w:rPr>
                <w:rFonts w:asciiTheme="minorHAnsi" w:eastAsiaTheme="minorHAnsi" w:hAnsiTheme="minorHAnsi" w:cstheme="minorBidi"/>
                <w:bCs/>
                <w:iCs/>
                <w:szCs w:val="24"/>
              </w:rPr>
              <w:t xml:space="preserve">: Strategic and Capital planning team </w:t>
            </w:r>
          </w:p>
          <w:p w:rsidR="008579A2" w:rsidRPr="00CB427F" w:rsidRDefault="008579A2" w:rsidP="008579A2">
            <w:pPr>
              <w:numPr>
                <w:ilvl w:val="0"/>
                <w:numId w:val="4"/>
              </w:numPr>
              <w:spacing w:after="0" w:line="240" w:lineRule="auto"/>
              <w:contextualSpacing/>
              <w:rPr>
                <w:rFonts w:asciiTheme="minorHAnsi" w:hAnsiTheme="minorHAnsi"/>
                <w:bCs/>
                <w:iCs/>
              </w:rPr>
            </w:pPr>
            <w:r w:rsidRPr="00CB427F">
              <w:rPr>
                <w:rFonts w:asciiTheme="minorHAnsi" w:eastAsiaTheme="minorHAnsi" w:hAnsiTheme="minorHAnsi" w:cstheme="minorBidi"/>
                <w:bCs/>
                <w:iCs/>
                <w:szCs w:val="24"/>
              </w:rPr>
              <w:t>The monthly values for the SHUSA and SBNA Capital metrics are generated by Regulatory Capital and are made available through their SharePoint site each month.</w:t>
            </w:r>
          </w:p>
          <w:p w:rsidR="008579A2" w:rsidRPr="00FD587F" w:rsidRDefault="008579A2" w:rsidP="008579A2">
            <w:pPr>
              <w:pStyle w:val="ListParagraph"/>
              <w:numPr>
                <w:ilvl w:val="0"/>
                <w:numId w:val="4"/>
              </w:numPr>
              <w:spacing w:after="0" w:line="240" w:lineRule="auto"/>
              <w:rPr>
                <w:szCs w:val="22"/>
              </w:rPr>
            </w:pPr>
            <w:r w:rsidRPr="00FD587F">
              <w:rPr>
                <w:bCs/>
                <w:iCs/>
              </w:rPr>
              <w:t>The monthly values for the SC metric are generated by SC</w:t>
            </w:r>
            <w:r w:rsidRPr="00FD587F">
              <w:rPr>
                <w:iCs/>
                <w:szCs w:val="22"/>
                <w:lang w:val="en-US"/>
              </w:rPr>
              <w:t xml:space="preserve"> Regulatory Reporting through the monthly Schedule HC-R – Regulatory Capital report.</w:t>
            </w:r>
          </w:p>
        </w:tc>
      </w:tr>
    </w:tbl>
    <w:p w:rsidR="008721F5" w:rsidRDefault="008721F5" w:rsidP="008721F5">
      <w:pPr>
        <w:pStyle w:val="ListParagraph"/>
        <w:ind w:left="680"/>
        <w:rPr>
          <w:ins w:id="77" w:author="Amarucci, Scott M" w:date="2016-02-18T19:43:00Z"/>
          <w:rFonts w:ascii="Calibri" w:eastAsia="Calibri" w:hAnsi="Calibri" w:cs="Times New Roman"/>
          <w:b/>
          <w:bCs/>
          <w:color w:val="000000" w:themeColor="text1"/>
          <w:sz w:val="24"/>
          <w:lang w:val="en-US" w:bidi="en-US"/>
        </w:rPr>
        <w:pPrChange w:id="78" w:author="Amarucci, Scott M" w:date="2016-02-18T19:43:00Z">
          <w:pPr>
            <w:pStyle w:val="ListParagraph"/>
            <w:numPr>
              <w:ilvl w:val="1"/>
              <w:numId w:val="1"/>
            </w:numPr>
            <w:tabs>
              <w:tab w:val="num" w:pos="567"/>
            </w:tabs>
            <w:ind w:left="680" w:hanging="680"/>
          </w:pPr>
        </w:pPrChange>
      </w:pPr>
    </w:p>
    <w:p w:rsidR="00F67296" w:rsidRPr="005A588A" w:rsidRDefault="00F67296" w:rsidP="005A588A">
      <w:pPr>
        <w:pStyle w:val="ListParagraph"/>
        <w:numPr>
          <w:ilvl w:val="1"/>
          <w:numId w:val="1"/>
        </w:numPr>
        <w:rPr>
          <w:rFonts w:ascii="Calibri" w:eastAsia="Calibri" w:hAnsi="Calibri" w:cs="Times New Roman"/>
          <w:b/>
          <w:bCs/>
          <w:color w:val="000000" w:themeColor="text1"/>
          <w:sz w:val="24"/>
          <w:lang w:val="en-US" w:bidi="en-US"/>
        </w:rPr>
      </w:pPr>
      <w:r w:rsidRPr="00F67296">
        <w:rPr>
          <w:rFonts w:ascii="Calibri" w:eastAsia="Calibri" w:hAnsi="Calibri" w:cs="Times New Roman"/>
          <w:b/>
          <w:bCs/>
          <w:color w:val="000000" w:themeColor="text1"/>
          <w:sz w:val="24"/>
          <w:lang w:val="en-US" w:bidi="en-US"/>
        </w:rPr>
        <w:t>Tier 1 Risk-based Capital (T1RBC) Ratio</w:t>
      </w:r>
      <w:r w:rsidR="00EB0A0D">
        <w:rPr>
          <w:rFonts w:ascii="Calibri" w:eastAsia="Calibri" w:hAnsi="Calibri" w:cs="Times New Roman"/>
          <w:b/>
          <w:bCs/>
          <w:color w:val="000000" w:themeColor="text1"/>
          <w:sz w:val="24"/>
          <w:lang w:val="en-US" w:bidi="en-US"/>
        </w:rPr>
        <w:t xml:space="preserve"> </w:t>
      </w:r>
      <w:r w:rsidRPr="00F67296">
        <w:rPr>
          <w:rFonts w:ascii="Calibri" w:eastAsia="Calibri" w:hAnsi="Calibri" w:cs="Times New Roman"/>
          <w:b/>
          <w:bCs/>
          <w:color w:val="000000" w:themeColor="text1"/>
          <w:sz w:val="24"/>
          <w:lang w:val="en-US" w:bidi="en-US"/>
        </w:rPr>
        <w:t xml:space="preserve">(baseline and stress) </w:t>
      </w:r>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1245"/>
        <w:gridCol w:w="1245"/>
      </w:tblGrid>
      <w:tr w:rsidR="00ED05B8" w:rsidRPr="00206D41" w:rsidTr="00FD587F">
        <w:trPr>
          <w:trHeight w:val="390"/>
        </w:trPr>
        <w:tc>
          <w:tcPr>
            <w:tcW w:w="1728" w:type="dxa"/>
            <w:shd w:val="clear" w:color="auto" w:fill="auto"/>
          </w:tcPr>
          <w:p w:rsidR="00ED05B8" w:rsidRPr="00206D41" w:rsidRDefault="00ED05B8" w:rsidP="00ED05B8">
            <w:pPr>
              <w:rPr>
                <w:b/>
                <w:bCs/>
                <w:iCs/>
              </w:rPr>
            </w:pPr>
            <w:r>
              <w:rPr>
                <w:b/>
                <w:bCs/>
                <w:iCs/>
              </w:rPr>
              <w:t>DEFINITION</w:t>
            </w:r>
          </w:p>
        </w:tc>
        <w:tc>
          <w:tcPr>
            <w:tcW w:w="7470" w:type="dxa"/>
            <w:gridSpan w:val="4"/>
            <w:shd w:val="clear" w:color="auto" w:fill="auto"/>
          </w:tcPr>
          <w:p w:rsidR="00ED05B8" w:rsidRPr="00206D41" w:rsidRDefault="00ED05B8" w:rsidP="00AE6EDD">
            <w:pPr>
              <w:spacing w:after="0" w:line="240" w:lineRule="auto"/>
              <w:rPr>
                <w:b/>
                <w:color w:val="000000" w:themeColor="text1"/>
              </w:rPr>
            </w:pPr>
            <w:r>
              <w:rPr>
                <w:rFonts w:asciiTheme="minorHAnsi" w:eastAsiaTheme="minorHAnsi" w:hAnsiTheme="minorHAnsi" w:cstheme="minorBidi"/>
                <w:iCs/>
              </w:rPr>
              <w:t xml:space="preserve">The minimum ratio of </w:t>
            </w:r>
            <w:r w:rsidR="00AE6EDD">
              <w:rPr>
                <w:rFonts w:asciiTheme="minorHAnsi" w:eastAsiaTheme="minorHAnsi" w:hAnsiTheme="minorHAnsi" w:cstheme="minorBidi"/>
                <w:iCs/>
              </w:rPr>
              <w:t xml:space="preserve"> T1RBC</w:t>
            </w:r>
            <w:r>
              <w:rPr>
                <w:rFonts w:asciiTheme="minorHAnsi" w:eastAsiaTheme="minorHAnsi" w:hAnsiTheme="minorHAnsi" w:cstheme="minorBidi"/>
                <w:iCs/>
              </w:rPr>
              <w:t xml:space="preserve"> </w:t>
            </w:r>
            <w:r w:rsidR="00F95F1B">
              <w:rPr>
                <w:bCs/>
                <w:iCs/>
              </w:rPr>
              <w:t>to Total Risk-Weighted Asset</w:t>
            </w:r>
            <w:r w:rsidR="00F95F1B" w:rsidRPr="00206D41">
              <w:rPr>
                <w:bCs/>
                <w:iCs/>
              </w:rPr>
              <w:t>s</w:t>
            </w:r>
            <w:r w:rsidR="00F95F1B">
              <w:rPr>
                <w:bCs/>
                <w:iCs/>
              </w:rPr>
              <w:t xml:space="preserve"> (RWAs)</w:t>
            </w:r>
            <w:r w:rsidR="00F95F1B" w:rsidRPr="00206D41">
              <w:rPr>
                <w:bCs/>
                <w:iCs/>
              </w:rPr>
              <w:t xml:space="preserve"> under </w:t>
            </w:r>
            <w:r w:rsidR="00F95F1B" w:rsidRPr="00216A36">
              <w:rPr>
                <w:bCs/>
                <w:iCs/>
              </w:rPr>
              <w:t>Base</w:t>
            </w:r>
            <w:r w:rsidR="00F95F1B">
              <w:rPr>
                <w:bCs/>
                <w:iCs/>
              </w:rPr>
              <w:t>line</w:t>
            </w:r>
            <w:r w:rsidR="00F95F1B" w:rsidRPr="00216A36">
              <w:rPr>
                <w:bCs/>
                <w:iCs/>
              </w:rPr>
              <w:t xml:space="preserve"> and Stressed </w:t>
            </w:r>
            <w:r w:rsidR="00F95F1B" w:rsidRPr="00206D41">
              <w:rPr>
                <w:bCs/>
                <w:iCs/>
              </w:rPr>
              <w:t>conditions</w:t>
            </w:r>
          </w:p>
        </w:tc>
      </w:tr>
      <w:tr w:rsidR="00ED05B8" w:rsidRPr="00206D41" w:rsidTr="00FD587F">
        <w:trPr>
          <w:trHeight w:val="462"/>
        </w:trPr>
        <w:tc>
          <w:tcPr>
            <w:tcW w:w="1728" w:type="dxa"/>
            <w:shd w:val="clear" w:color="auto" w:fill="auto"/>
          </w:tcPr>
          <w:p w:rsidR="00ED05B8" w:rsidRPr="00206D41" w:rsidRDefault="00ED05B8" w:rsidP="00ED05B8">
            <w:pPr>
              <w:rPr>
                <w:b/>
                <w:bCs/>
                <w:iCs/>
              </w:rPr>
            </w:pPr>
            <w:r>
              <w:rPr>
                <w:b/>
                <w:bCs/>
                <w:iCs/>
              </w:rPr>
              <w:t>RISK TYPE</w:t>
            </w:r>
          </w:p>
        </w:tc>
        <w:tc>
          <w:tcPr>
            <w:tcW w:w="7470" w:type="dxa"/>
            <w:gridSpan w:val="4"/>
            <w:shd w:val="clear" w:color="auto" w:fill="auto"/>
          </w:tcPr>
          <w:p w:rsidR="00ED05B8" w:rsidRPr="00206D41" w:rsidRDefault="00885B82" w:rsidP="00ED05B8">
            <w:pPr>
              <w:spacing w:after="0" w:line="240" w:lineRule="auto"/>
              <w:rPr>
                <w:bCs/>
                <w:iCs/>
              </w:rPr>
            </w:pPr>
            <w:r>
              <w:rPr>
                <w:bCs/>
                <w:iCs/>
              </w:rPr>
              <w:t>Capital Adequacy Risk</w:t>
            </w:r>
          </w:p>
        </w:tc>
      </w:tr>
      <w:tr w:rsidR="006856C5" w:rsidRPr="00206D41" w:rsidTr="00FD587F">
        <w:trPr>
          <w:trHeight w:val="462"/>
          <w:ins w:id="79" w:author="Amarucci, Scott M" w:date="2016-02-18T19:37:00Z"/>
        </w:trPr>
        <w:tc>
          <w:tcPr>
            <w:tcW w:w="1728" w:type="dxa"/>
            <w:shd w:val="clear" w:color="auto" w:fill="auto"/>
          </w:tcPr>
          <w:p w:rsidR="006856C5" w:rsidRDefault="006856C5" w:rsidP="00ED05B8">
            <w:pPr>
              <w:rPr>
                <w:ins w:id="80" w:author="Amarucci, Scott M" w:date="2016-02-18T19:37:00Z"/>
                <w:b/>
                <w:bCs/>
                <w:iCs/>
              </w:rPr>
            </w:pPr>
            <w:ins w:id="81" w:author="Amarucci, Scott M" w:date="2016-02-18T19:37:00Z">
              <w:r>
                <w:rPr>
                  <w:b/>
                  <w:bCs/>
                  <w:iCs/>
                </w:rPr>
                <w:t>RATIONALE</w:t>
              </w:r>
            </w:ins>
          </w:p>
        </w:tc>
        <w:tc>
          <w:tcPr>
            <w:tcW w:w="7470" w:type="dxa"/>
            <w:gridSpan w:val="4"/>
            <w:shd w:val="clear" w:color="auto" w:fill="auto"/>
          </w:tcPr>
          <w:p w:rsidR="007636BC" w:rsidRDefault="007636BC" w:rsidP="007636BC">
            <w:pPr>
              <w:spacing w:after="0" w:line="240" w:lineRule="auto"/>
              <w:rPr>
                <w:ins w:id="82" w:author="Amarucci, Scott M" w:date="2016-02-19T10:44:00Z"/>
                <w:rFonts w:asciiTheme="minorHAnsi" w:hAnsiTheme="minorHAnsi"/>
                <w:bCs/>
                <w:iCs/>
              </w:rPr>
            </w:pPr>
            <w:ins w:id="83" w:author="Amarucci, Scott M" w:date="2016-02-19T10:44:00Z">
              <w:r>
                <w:rPr>
                  <w:rFonts w:asciiTheme="minorHAnsi" w:hAnsiTheme="minorHAnsi"/>
                  <w:bCs/>
                  <w:iCs/>
                </w:rPr>
                <w:t>If ratios fall below PCA adequately capitalized levels, probability is high that SHUSA would not be able to act as a financial intermediary.</w:t>
              </w:r>
            </w:ins>
          </w:p>
          <w:p w:rsidR="006856C5" w:rsidRDefault="007636BC" w:rsidP="007636BC">
            <w:pPr>
              <w:spacing w:after="0" w:line="240" w:lineRule="auto"/>
              <w:rPr>
                <w:ins w:id="84" w:author="Amarucci, Scott M" w:date="2016-02-18T19:37:00Z"/>
                <w:bCs/>
                <w:iCs/>
              </w:rPr>
            </w:pPr>
            <w:ins w:id="85" w:author="Amarucci, Scott M" w:date="2016-02-19T10:44:00Z">
              <w:r>
                <w:rPr>
                  <w:rFonts w:asciiTheme="minorHAnsi" w:hAnsiTheme="minorHAnsi"/>
                  <w:bCs/>
                  <w:iCs/>
                </w:rPr>
                <w:t>I</w:t>
              </w:r>
              <w:r w:rsidRPr="000F7334">
                <w:rPr>
                  <w:rFonts w:asciiTheme="minorHAnsi" w:hAnsiTheme="minorHAnsi"/>
                  <w:bCs/>
                  <w:iCs/>
                </w:rPr>
                <w:t>mportant to external stakeholders when making decisions regarding SHUSA in either normal or stressful economic environments</w:t>
              </w:r>
              <w:r>
                <w:rPr>
                  <w:rFonts w:asciiTheme="minorHAnsi" w:hAnsiTheme="minorHAnsi"/>
                  <w:bCs/>
                  <w:iCs/>
                </w:rPr>
                <w:t>.</w:t>
              </w:r>
            </w:ins>
          </w:p>
        </w:tc>
      </w:tr>
      <w:tr w:rsidR="008579A2" w:rsidRPr="00206D41" w:rsidTr="00FD587F">
        <w:trPr>
          <w:trHeight w:val="270"/>
        </w:trPr>
        <w:tc>
          <w:tcPr>
            <w:tcW w:w="1728" w:type="dxa"/>
            <w:vMerge w:val="restart"/>
            <w:shd w:val="clear" w:color="auto" w:fill="auto"/>
          </w:tcPr>
          <w:p w:rsidR="008579A2" w:rsidRPr="00206D41" w:rsidRDefault="008579A2" w:rsidP="007E122B">
            <w:pPr>
              <w:rPr>
                <w:b/>
                <w:bCs/>
                <w:iCs/>
              </w:rPr>
            </w:pPr>
            <w:r>
              <w:rPr>
                <w:b/>
                <w:bCs/>
                <w:iCs/>
              </w:rPr>
              <w:t>ENTITY</w:t>
            </w:r>
          </w:p>
        </w:tc>
        <w:tc>
          <w:tcPr>
            <w:tcW w:w="2490" w:type="dxa"/>
            <w:shd w:val="clear" w:color="auto" w:fill="auto"/>
          </w:tcPr>
          <w:p w:rsidR="008579A2" w:rsidRPr="00A45BA6" w:rsidRDefault="008579A2" w:rsidP="00A45BA6">
            <w:pPr>
              <w:tabs>
                <w:tab w:val="left" w:pos="1260"/>
              </w:tabs>
              <w:spacing w:after="0" w:line="240" w:lineRule="auto"/>
              <w:rPr>
                <w:b/>
                <w:bCs/>
                <w:iCs/>
              </w:rPr>
            </w:pPr>
            <w:r w:rsidRPr="00A45BA6">
              <w:rPr>
                <w:b/>
                <w:bCs/>
                <w:iCs/>
              </w:rPr>
              <w:t>SHUSA</w:t>
            </w:r>
            <w:r w:rsidRPr="00A45BA6">
              <w:rPr>
                <w:b/>
                <w:bCs/>
                <w:iCs/>
              </w:rPr>
              <w:tab/>
            </w:r>
          </w:p>
        </w:tc>
        <w:tc>
          <w:tcPr>
            <w:tcW w:w="2490" w:type="dxa"/>
            <w:shd w:val="clear" w:color="auto" w:fill="auto"/>
          </w:tcPr>
          <w:p w:rsidR="008579A2" w:rsidRPr="00A45BA6" w:rsidRDefault="008579A2" w:rsidP="007E122B">
            <w:pPr>
              <w:spacing w:after="0" w:line="240" w:lineRule="auto"/>
              <w:rPr>
                <w:b/>
                <w:bCs/>
                <w:iCs/>
              </w:rPr>
            </w:pPr>
            <w:r w:rsidRPr="00A45BA6">
              <w:rPr>
                <w:b/>
                <w:bCs/>
                <w:iCs/>
              </w:rPr>
              <w:t>SBNA</w:t>
            </w:r>
          </w:p>
        </w:tc>
        <w:tc>
          <w:tcPr>
            <w:tcW w:w="2490" w:type="dxa"/>
            <w:gridSpan w:val="2"/>
            <w:shd w:val="clear" w:color="auto" w:fill="auto"/>
          </w:tcPr>
          <w:p w:rsidR="008579A2" w:rsidRPr="00A45BA6" w:rsidRDefault="008579A2" w:rsidP="007E122B">
            <w:pPr>
              <w:spacing w:after="0" w:line="240" w:lineRule="auto"/>
              <w:rPr>
                <w:b/>
                <w:bCs/>
                <w:iCs/>
              </w:rPr>
            </w:pPr>
            <w:r w:rsidRPr="00A45BA6">
              <w:rPr>
                <w:b/>
                <w:bCs/>
                <w:iCs/>
              </w:rPr>
              <w:t>SC</w:t>
            </w:r>
          </w:p>
        </w:tc>
      </w:tr>
      <w:tr w:rsidR="008579A2" w:rsidRPr="00206D41" w:rsidTr="00FD587F">
        <w:trPr>
          <w:trHeight w:val="270"/>
        </w:trPr>
        <w:tc>
          <w:tcPr>
            <w:tcW w:w="1728" w:type="dxa"/>
            <w:vMerge/>
            <w:shd w:val="clear" w:color="auto" w:fill="auto"/>
          </w:tcPr>
          <w:p w:rsidR="008579A2" w:rsidRDefault="008579A2" w:rsidP="007E122B">
            <w:pPr>
              <w:rPr>
                <w:b/>
                <w:bCs/>
                <w:iCs/>
              </w:rPr>
            </w:pPr>
          </w:p>
        </w:tc>
        <w:tc>
          <w:tcPr>
            <w:tcW w:w="2490" w:type="dxa"/>
            <w:shd w:val="clear" w:color="auto" w:fill="auto"/>
          </w:tcPr>
          <w:p w:rsidR="008579A2" w:rsidRPr="00206D41" w:rsidRDefault="008579A2" w:rsidP="00A45BA6">
            <w:pPr>
              <w:tabs>
                <w:tab w:val="left" w:pos="1260"/>
              </w:tabs>
              <w:spacing w:after="0" w:line="240" w:lineRule="auto"/>
              <w:rPr>
                <w:bCs/>
                <w:iCs/>
              </w:rPr>
            </w:pPr>
            <w:r>
              <w:rPr>
                <w:bCs/>
                <w:iCs/>
              </w:rPr>
              <w:t>Yes</w:t>
            </w:r>
          </w:p>
        </w:tc>
        <w:tc>
          <w:tcPr>
            <w:tcW w:w="2490" w:type="dxa"/>
            <w:shd w:val="clear" w:color="auto" w:fill="auto"/>
          </w:tcPr>
          <w:p w:rsidR="008579A2" w:rsidRPr="00206D41" w:rsidRDefault="008579A2" w:rsidP="007E122B">
            <w:pPr>
              <w:spacing w:after="0" w:line="240" w:lineRule="auto"/>
              <w:rPr>
                <w:bCs/>
                <w:iCs/>
              </w:rPr>
            </w:pPr>
            <w:r>
              <w:rPr>
                <w:bCs/>
                <w:iCs/>
              </w:rPr>
              <w:t>Yes</w:t>
            </w:r>
          </w:p>
        </w:tc>
        <w:tc>
          <w:tcPr>
            <w:tcW w:w="2490" w:type="dxa"/>
            <w:gridSpan w:val="2"/>
            <w:shd w:val="clear" w:color="auto" w:fill="auto"/>
          </w:tcPr>
          <w:p w:rsidR="008579A2" w:rsidRPr="00206D41" w:rsidRDefault="008579A2" w:rsidP="007E122B">
            <w:pPr>
              <w:spacing w:after="0" w:line="240" w:lineRule="auto"/>
              <w:rPr>
                <w:bCs/>
                <w:iCs/>
              </w:rPr>
            </w:pPr>
            <w:r>
              <w:rPr>
                <w:bCs/>
                <w:iCs/>
              </w:rPr>
              <w:t>Yes</w:t>
            </w:r>
          </w:p>
        </w:tc>
      </w:tr>
      <w:tr w:rsidR="008579A2" w:rsidRPr="00206D41" w:rsidTr="00213EBA">
        <w:trPr>
          <w:trHeight w:val="270"/>
          <w:ins w:id="86" w:author="Amarucci, Scott M" w:date="2016-02-18T19:37:00Z"/>
        </w:trPr>
        <w:tc>
          <w:tcPr>
            <w:tcW w:w="1728" w:type="dxa"/>
            <w:vMerge/>
            <w:shd w:val="clear" w:color="auto" w:fill="auto"/>
          </w:tcPr>
          <w:p w:rsidR="008579A2" w:rsidRDefault="008579A2" w:rsidP="008579A2">
            <w:pPr>
              <w:rPr>
                <w:ins w:id="87" w:author="Amarucci, Scott M" w:date="2016-02-18T19:37:00Z"/>
                <w:b/>
                <w:bCs/>
                <w:iCs/>
              </w:rPr>
            </w:pPr>
          </w:p>
        </w:tc>
        <w:tc>
          <w:tcPr>
            <w:tcW w:w="2490" w:type="dxa"/>
            <w:shd w:val="clear" w:color="auto" w:fill="auto"/>
          </w:tcPr>
          <w:p w:rsidR="008579A2" w:rsidRDefault="008579A2" w:rsidP="008579A2">
            <w:pPr>
              <w:tabs>
                <w:tab w:val="left" w:pos="1260"/>
              </w:tabs>
              <w:spacing w:after="0" w:line="240" w:lineRule="auto"/>
              <w:rPr>
                <w:ins w:id="88" w:author="Amarucci, Scott M" w:date="2016-02-18T19:37:00Z"/>
                <w:bCs/>
                <w:iCs/>
              </w:rPr>
            </w:pPr>
            <w:ins w:id="89" w:author="Amarucci, Scott M" w:date="2016-02-18T19:38:00Z">
              <w:r>
                <w:rPr>
                  <w:b/>
                  <w:bCs/>
                  <w:iCs/>
                </w:rPr>
                <w:t>SIS</w:t>
              </w:r>
            </w:ins>
          </w:p>
        </w:tc>
        <w:tc>
          <w:tcPr>
            <w:tcW w:w="2490" w:type="dxa"/>
            <w:shd w:val="clear" w:color="auto" w:fill="auto"/>
          </w:tcPr>
          <w:p w:rsidR="008579A2" w:rsidRDefault="008579A2" w:rsidP="008579A2">
            <w:pPr>
              <w:spacing w:after="0" w:line="240" w:lineRule="auto"/>
              <w:rPr>
                <w:ins w:id="90" w:author="Amarucci, Scott M" w:date="2016-02-18T19:37:00Z"/>
                <w:bCs/>
                <w:iCs/>
              </w:rPr>
            </w:pPr>
            <w:ins w:id="91" w:author="Amarucci, Scott M" w:date="2016-02-18T19:38:00Z">
              <w:r>
                <w:rPr>
                  <w:b/>
                  <w:bCs/>
                  <w:iCs/>
                </w:rPr>
                <w:t>BSI Miami</w:t>
              </w:r>
            </w:ins>
          </w:p>
        </w:tc>
        <w:tc>
          <w:tcPr>
            <w:tcW w:w="1245" w:type="dxa"/>
            <w:shd w:val="clear" w:color="auto" w:fill="auto"/>
          </w:tcPr>
          <w:p w:rsidR="008579A2" w:rsidRDefault="008579A2" w:rsidP="008579A2">
            <w:pPr>
              <w:spacing w:after="0" w:line="240" w:lineRule="auto"/>
              <w:rPr>
                <w:ins w:id="92" w:author="Amarucci, Scott M" w:date="2016-02-18T19:37:00Z"/>
                <w:bCs/>
                <w:iCs/>
              </w:rPr>
            </w:pPr>
            <w:ins w:id="93" w:author="Amarucci, Scott M" w:date="2016-02-18T19:38:00Z">
              <w:r>
                <w:rPr>
                  <w:b/>
                  <w:bCs/>
                  <w:iCs/>
                </w:rPr>
                <w:t>BSPR</w:t>
              </w:r>
            </w:ins>
          </w:p>
        </w:tc>
        <w:tc>
          <w:tcPr>
            <w:tcW w:w="1245" w:type="dxa"/>
            <w:shd w:val="clear" w:color="auto" w:fill="auto"/>
          </w:tcPr>
          <w:p w:rsidR="008579A2" w:rsidRDefault="008579A2" w:rsidP="008579A2">
            <w:pPr>
              <w:spacing w:after="0" w:line="240" w:lineRule="auto"/>
              <w:rPr>
                <w:ins w:id="94" w:author="Amarucci, Scott M" w:date="2016-02-18T19:37:00Z"/>
                <w:bCs/>
                <w:iCs/>
              </w:rPr>
            </w:pPr>
            <w:ins w:id="95" w:author="Amarucci, Scott M" w:date="2016-02-18T19:38:00Z">
              <w:r w:rsidRPr="00426737">
                <w:rPr>
                  <w:b/>
                  <w:bCs/>
                  <w:iCs/>
                </w:rPr>
                <w:t>SSLLC</w:t>
              </w:r>
            </w:ins>
          </w:p>
        </w:tc>
      </w:tr>
      <w:tr w:rsidR="008579A2" w:rsidRPr="00206D41" w:rsidTr="00213EBA">
        <w:trPr>
          <w:trHeight w:val="270"/>
          <w:ins w:id="96" w:author="Amarucci, Scott M" w:date="2016-02-18T19:37:00Z"/>
        </w:trPr>
        <w:tc>
          <w:tcPr>
            <w:tcW w:w="1728" w:type="dxa"/>
            <w:vMerge/>
            <w:shd w:val="clear" w:color="auto" w:fill="auto"/>
          </w:tcPr>
          <w:p w:rsidR="008579A2" w:rsidRDefault="008579A2" w:rsidP="008579A2">
            <w:pPr>
              <w:rPr>
                <w:ins w:id="97" w:author="Amarucci, Scott M" w:date="2016-02-18T19:37:00Z"/>
                <w:b/>
                <w:bCs/>
                <w:iCs/>
              </w:rPr>
            </w:pPr>
          </w:p>
        </w:tc>
        <w:tc>
          <w:tcPr>
            <w:tcW w:w="2490" w:type="dxa"/>
            <w:shd w:val="clear" w:color="auto" w:fill="auto"/>
          </w:tcPr>
          <w:p w:rsidR="008579A2" w:rsidRDefault="008579A2" w:rsidP="008579A2">
            <w:pPr>
              <w:tabs>
                <w:tab w:val="left" w:pos="1260"/>
              </w:tabs>
              <w:spacing w:after="0" w:line="240" w:lineRule="auto"/>
              <w:rPr>
                <w:ins w:id="98" w:author="Amarucci, Scott M" w:date="2016-02-18T19:37:00Z"/>
                <w:bCs/>
                <w:iCs/>
              </w:rPr>
            </w:pPr>
            <w:ins w:id="99" w:author="Amarucci, Scott M" w:date="2016-02-18T19:38:00Z">
              <w:r>
                <w:rPr>
                  <w:bCs/>
                  <w:iCs/>
                </w:rPr>
                <w:t>No</w:t>
              </w:r>
            </w:ins>
          </w:p>
        </w:tc>
        <w:tc>
          <w:tcPr>
            <w:tcW w:w="2490" w:type="dxa"/>
            <w:shd w:val="clear" w:color="auto" w:fill="auto"/>
          </w:tcPr>
          <w:p w:rsidR="008579A2" w:rsidRDefault="008579A2" w:rsidP="008579A2">
            <w:pPr>
              <w:spacing w:after="0" w:line="240" w:lineRule="auto"/>
              <w:rPr>
                <w:ins w:id="100" w:author="Amarucci, Scott M" w:date="2016-02-18T19:37:00Z"/>
                <w:bCs/>
                <w:iCs/>
              </w:rPr>
            </w:pPr>
            <w:ins w:id="101" w:author="Amarucci, Scott M" w:date="2016-02-18T19:38:00Z">
              <w:r>
                <w:rPr>
                  <w:bCs/>
                  <w:iCs/>
                </w:rPr>
                <w:t>Yes</w:t>
              </w:r>
            </w:ins>
          </w:p>
        </w:tc>
        <w:tc>
          <w:tcPr>
            <w:tcW w:w="1245" w:type="dxa"/>
            <w:shd w:val="clear" w:color="auto" w:fill="auto"/>
          </w:tcPr>
          <w:p w:rsidR="008579A2" w:rsidRDefault="008579A2" w:rsidP="008579A2">
            <w:pPr>
              <w:spacing w:after="0" w:line="240" w:lineRule="auto"/>
              <w:rPr>
                <w:ins w:id="102" w:author="Amarucci, Scott M" w:date="2016-02-18T19:37:00Z"/>
                <w:bCs/>
                <w:iCs/>
              </w:rPr>
            </w:pPr>
            <w:ins w:id="103" w:author="Amarucci, Scott M" w:date="2016-02-18T19:38:00Z">
              <w:r>
                <w:rPr>
                  <w:bCs/>
                  <w:iCs/>
                </w:rPr>
                <w:t>Yes</w:t>
              </w:r>
            </w:ins>
          </w:p>
        </w:tc>
        <w:tc>
          <w:tcPr>
            <w:tcW w:w="1245" w:type="dxa"/>
            <w:shd w:val="clear" w:color="auto" w:fill="auto"/>
          </w:tcPr>
          <w:p w:rsidR="008579A2" w:rsidRDefault="008579A2" w:rsidP="008579A2">
            <w:pPr>
              <w:spacing w:after="0" w:line="240" w:lineRule="auto"/>
              <w:rPr>
                <w:ins w:id="104" w:author="Amarucci, Scott M" w:date="2016-02-18T19:37:00Z"/>
                <w:bCs/>
                <w:iCs/>
              </w:rPr>
            </w:pPr>
            <w:ins w:id="105" w:author="Amarucci, Scott M" w:date="2016-02-18T19:38:00Z">
              <w:r>
                <w:rPr>
                  <w:bCs/>
                  <w:iCs/>
                </w:rPr>
                <w:t>No</w:t>
              </w:r>
            </w:ins>
          </w:p>
        </w:tc>
      </w:tr>
      <w:tr w:rsidR="008579A2" w:rsidRPr="00206D41" w:rsidTr="00FD587F">
        <w:trPr>
          <w:trHeight w:val="270"/>
        </w:trPr>
        <w:tc>
          <w:tcPr>
            <w:tcW w:w="1728" w:type="dxa"/>
            <w:vMerge w:val="restart"/>
            <w:shd w:val="clear" w:color="auto" w:fill="auto"/>
          </w:tcPr>
          <w:p w:rsidR="008579A2" w:rsidRPr="00206D41" w:rsidRDefault="008579A2" w:rsidP="008579A2">
            <w:pPr>
              <w:rPr>
                <w:b/>
                <w:bCs/>
                <w:iCs/>
              </w:rPr>
            </w:pPr>
            <w:r>
              <w:rPr>
                <w:b/>
                <w:bCs/>
                <w:iCs/>
              </w:rPr>
              <w:t>METRIC OWNER</w:t>
            </w:r>
          </w:p>
        </w:tc>
        <w:tc>
          <w:tcPr>
            <w:tcW w:w="2490" w:type="dxa"/>
            <w:shd w:val="clear" w:color="auto" w:fill="auto"/>
          </w:tcPr>
          <w:p w:rsidR="008579A2" w:rsidRPr="00A45BA6" w:rsidRDefault="008579A2" w:rsidP="008579A2">
            <w:pPr>
              <w:spacing w:after="0" w:line="240" w:lineRule="auto"/>
              <w:rPr>
                <w:b/>
                <w:bCs/>
                <w:iCs/>
              </w:rPr>
            </w:pPr>
            <w:r w:rsidRPr="00A45BA6">
              <w:rPr>
                <w:b/>
                <w:bCs/>
                <w:iCs/>
              </w:rPr>
              <w:t>SHUSA</w:t>
            </w:r>
          </w:p>
        </w:tc>
        <w:tc>
          <w:tcPr>
            <w:tcW w:w="2490" w:type="dxa"/>
            <w:shd w:val="clear" w:color="auto" w:fill="auto"/>
          </w:tcPr>
          <w:p w:rsidR="008579A2" w:rsidRPr="00A45BA6" w:rsidRDefault="008579A2" w:rsidP="008579A2">
            <w:pPr>
              <w:spacing w:after="0" w:line="240" w:lineRule="auto"/>
              <w:rPr>
                <w:b/>
                <w:bCs/>
                <w:iCs/>
              </w:rPr>
            </w:pPr>
            <w:r w:rsidRPr="00A45BA6">
              <w:rPr>
                <w:b/>
                <w:bCs/>
                <w:iCs/>
              </w:rPr>
              <w:t>SBNA</w:t>
            </w:r>
          </w:p>
        </w:tc>
        <w:tc>
          <w:tcPr>
            <w:tcW w:w="2490" w:type="dxa"/>
            <w:gridSpan w:val="2"/>
            <w:shd w:val="clear" w:color="auto" w:fill="auto"/>
          </w:tcPr>
          <w:p w:rsidR="008579A2" w:rsidRPr="00A45BA6" w:rsidRDefault="008579A2" w:rsidP="008579A2">
            <w:pPr>
              <w:spacing w:after="0" w:line="240" w:lineRule="auto"/>
              <w:rPr>
                <w:b/>
                <w:bCs/>
                <w:iCs/>
              </w:rPr>
            </w:pPr>
            <w:r w:rsidRPr="00A45BA6">
              <w:rPr>
                <w:b/>
                <w:bCs/>
                <w:iCs/>
              </w:rPr>
              <w:t>SC</w:t>
            </w:r>
          </w:p>
        </w:tc>
      </w:tr>
      <w:tr w:rsidR="008579A2" w:rsidRPr="00206D41" w:rsidTr="00FD587F">
        <w:trPr>
          <w:trHeight w:val="252"/>
        </w:trPr>
        <w:tc>
          <w:tcPr>
            <w:tcW w:w="1728" w:type="dxa"/>
            <w:vMerge/>
            <w:shd w:val="clear" w:color="auto" w:fill="auto"/>
          </w:tcPr>
          <w:p w:rsidR="008579A2" w:rsidRPr="00206D41" w:rsidRDefault="008579A2" w:rsidP="008579A2">
            <w:pPr>
              <w:rPr>
                <w:b/>
                <w:bCs/>
                <w:iCs/>
              </w:rPr>
            </w:pPr>
          </w:p>
        </w:tc>
        <w:tc>
          <w:tcPr>
            <w:tcW w:w="2490" w:type="dxa"/>
            <w:shd w:val="clear" w:color="auto" w:fill="auto"/>
          </w:tcPr>
          <w:p w:rsidR="008579A2" w:rsidRPr="00206D41" w:rsidRDefault="008579A2" w:rsidP="008579A2">
            <w:pPr>
              <w:spacing w:after="0" w:line="240" w:lineRule="auto"/>
              <w:rPr>
                <w:bCs/>
                <w:iCs/>
              </w:rPr>
            </w:pPr>
            <w:r>
              <w:rPr>
                <w:bCs/>
                <w:iCs/>
              </w:rPr>
              <w:t>SHUSA Director of Capital Policy</w:t>
            </w:r>
          </w:p>
        </w:tc>
        <w:tc>
          <w:tcPr>
            <w:tcW w:w="2490" w:type="dxa"/>
            <w:shd w:val="clear" w:color="auto" w:fill="auto"/>
          </w:tcPr>
          <w:p w:rsidR="008579A2" w:rsidRPr="00F95F1B" w:rsidRDefault="008579A2" w:rsidP="008579A2">
            <w:pPr>
              <w:spacing w:after="0" w:line="240" w:lineRule="auto"/>
              <w:rPr>
                <w:bCs/>
                <w:iCs/>
              </w:rPr>
            </w:pPr>
            <w:r>
              <w:rPr>
                <w:bCs/>
                <w:iCs/>
              </w:rPr>
              <w:t>SBNA</w:t>
            </w:r>
            <w:r w:rsidRPr="00F95F1B">
              <w:rPr>
                <w:bCs/>
                <w:iCs/>
              </w:rPr>
              <w:t xml:space="preserve"> </w:t>
            </w:r>
            <w:del w:id="106" w:author="Amarucci, Scott M" w:date="2016-02-18T19:38:00Z">
              <w:r w:rsidRPr="00F95F1B" w:rsidDel="008579A2">
                <w:rPr>
                  <w:bCs/>
                  <w:iCs/>
                </w:rPr>
                <w:delText xml:space="preserve">Director </w:delText>
              </w:r>
            </w:del>
            <w:ins w:id="107" w:author="Amarucci, Scott M" w:date="2016-02-18T19:38:00Z">
              <w:r w:rsidRPr="00F95F1B">
                <w:rPr>
                  <w:bCs/>
                  <w:iCs/>
                </w:rPr>
                <w:t>Dir</w:t>
              </w:r>
              <w:r>
                <w:rPr>
                  <w:bCs/>
                  <w:iCs/>
                </w:rPr>
                <w:t>.</w:t>
              </w:r>
              <w:r w:rsidRPr="00F95F1B">
                <w:rPr>
                  <w:bCs/>
                  <w:iCs/>
                </w:rPr>
                <w:t xml:space="preserve"> </w:t>
              </w:r>
            </w:ins>
            <w:r w:rsidRPr="00F95F1B">
              <w:rPr>
                <w:bCs/>
                <w:iCs/>
              </w:rPr>
              <w:t>of Capital Policy</w:t>
            </w:r>
          </w:p>
        </w:tc>
        <w:tc>
          <w:tcPr>
            <w:tcW w:w="2490" w:type="dxa"/>
            <w:gridSpan w:val="2"/>
            <w:shd w:val="clear" w:color="auto" w:fill="auto"/>
          </w:tcPr>
          <w:p w:rsidR="008579A2" w:rsidRPr="00F95F1B" w:rsidRDefault="008579A2" w:rsidP="008579A2">
            <w:pPr>
              <w:spacing w:after="0" w:line="240" w:lineRule="auto"/>
              <w:rPr>
                <w:bCs/>
                <w:iCs/>
              </w:rPr>
            </w:pPr>
            <w:r>
              <w:rPr>
                <w:bCs/>
                <w:iCs/>
              </w:rPr>
              <w:t>SC</w:t>
            </w:r>
            <w:r w:rsidRPr="00F95F1B">
              <w:rPr>
                <w:bCs/>
                <w:iCs/>
              </w:rPr>
              <w:t xml:space="preserve"> </w:t>
            </w:r>
            <w:del w:id="108" w:author="Amarucci, Scott M" w:date="2016-02-18T19:38:00Z">
              <w:r w:rsidRPr="00F95F1B" w:rsidDel="008579A2">
                <w:rPr>
                  <w:bCs/>
                  <w:iCs/>
                </w:rPr>
                <w:delText xml:space="preserve">Director </w:delText>
              </w:r>
            </w:del>
            <w:ins w:id="109" w:author="Amarucci, Scott M" w:date="2016-02-18T19:38:00Z">
              <w:r w:rsidRPr="00F95F1B">
                <w:rPr>
                  <w:bCs/>
                  <w:iCs/>
                </w:rPr>
                <w:t>Dir</w:t>
              </w:r>
              <w:r>
                <w:rPr>
                  <w:bCs/>
                  <w:iCs/>
                </w:rPr>
                <w:t xml:space="preserve">. </w:t>
              </w:r>
            </w:ins>
            <w:r w:rsidRPr="00F95F1B">
              <w:rPr>
                <w:bCs/>
                <w:iCs/>
              </w:rPr>
              <w:t>of Capital Policy</w:t>
            </w:r>
          </w:p>
        </w:tc>
      </w:tr>
      <w:tr w:rsidR="008579A2" w:rsidRPr="00206D41" w:rsidTr="00FD587F">
        <w:trPr>
          <w:trHeight w:val="252"/>
          <w:ins w:id="110" w:author="Amarucci, Scott M" w:date="2016-02-18T19:37:00Z"/>
        </w:trPr>
        <w:tc>
          <w:tcPr>
            <w:tcW w:w="1728" w:type="dxa"/>
            <w:vMerge/>
            <w:shd w:val="clear" w:color="auto" w:fill="auto"/>
          </w:tcPr>
          <w:p w:rsidR="008579A2" w:rsidRPr="00206D41" w:rsidRDefault="008579A2" w:rsidP="008579A2">
            <w:pPr>
              <w:rPr>
                <w:ins w:id="111" w:author="Amarucci, Scott M" w:date="2016-02-18T19:37:00Z"/>
                <w:b/>
                <w:bCs/>
                <w:iCs/>
              </w:rPr>
            </w:pPr>
          </w:p>
        </w:tc>
        <w:tc>
          <w:tcPr>
            <w:tcW w:w="2490" w:type="dxa"/>
            <w:shd w:val="clear" w:color="auto" w:fill="auto"/>
          </w:tcPr>
          <w:p w:rsidR="008579A2" w:rsidRDefault="008579A2" w:rsidP="008579A2">
            <w:pPr>
              <w:spacing w:after="0" w:line="240" w:lineRule="auto"/>
              <w:rPr>
                <w:ins w:id="112" w:author="Amarucci, Scott M" w:date="2016-02-18T19:37:00Z"/>
                <w:bCs/>
                <w:iCs/>
              </w:rPr>
            </w:pPr>
            <w:ins w:id="113" w:author="Amarucci, Scott M" w:date="2016-02-18T19:37:00Z">
              <w:r>
                <w:rPr>
                  <w:b/>
                  <w:bCs/>
                  <w:iCs/>
                </w:rPr>
                <w:t>SIS</w:t>
              </w:r>
            </w:ins>
          </w:p>
        </w:tc>
        <w:tc>
          <w:tcPr>
            <w:tcW w:w="2490" w:type="dxa"/>
            <w:shd w:val="clear" w:color="auto" w:fill="auto"/>
          </w:tcPr>
          <w:p w:rsidR="008579A2" w:rsidRDefault="008579A2" w:rsidP="008579A2">
            <w:pPr>
              <w:spacing w:after="0" w:line="240" w:lineRule="auto"/>
              <w:rPr>
                <w:ins w:id="114" w:author="Amarucci, Scott M" w:date="2016-02-18T19:37:00Z"/>
                <w:bCs/>
                <w:iCs/>
              </w:rPr>
            </w:pPr>
            <w:ins w:id="115" w:author="Amarucci, Scott M" w:date="2016-02-18T19:37:00Z">
              <w:r>
                <w:rPr>
                  <w:b/>
                  <w:bCs/>
                  <w:iCs/>
                </w:rPr>
                <w:t>BSI Miami</w:t>
              </w:r>
            </w:ins>
          </w:p>
        </w:tc>
        <w:tc>
          <w:tcPr>
            <w:tcW w:w="2490" w:type="dxa"/>
            <w:gridSpan w:val="2"/>
            <w:shd w:val="clear" w:color="auto" w:fill="auto"/>
          </w:tcPr>
          <w:p w:rsidR="008579A2" w:rsidRDefault="008579A2" w:rsidP="008579A2">
            <w:pPr>
              <w:spacing w:after="0" w:line="240" w:lineRule="auto"/>
              <w:rPr>
                <w:ins w:id="116" w:author="Amarucci, Scott M" w:date="2016-02-18T19:37:00Z"/>
                <w:bCs/>
                <w:iCs/>
              </w:rPr>
            </w:pPr>
            <w:ins w:id="117" w:author="Amarucci, Scott M" w:date="2016-02-18T19:37:00Z">
              <w:r>
                <w:rPr>
                  <w:b/>
                  <w:bCs/>
                  <w:iCs/>
                </w:rPr>
                <w:t>BSPR</w:t>
              </w:r>
            </w:ins>
          </w:p>
        </w:tc>
      </w:tr>
      <w:tr w:rsidR="008579A2" w:rsidRPr="00206D41" w:rsidTr="00FD587F">
        <w:trPr>
          <w:trHeight w:val="252"/>
          <w:ins w:id="118" w:author="Amarucci, Scott M" w:date="2016-02-18T19:37:00Z"/>
        </w:trPr>
        <w:tc>
          <w:tcPr>
            <w:tcW w:w="1728" w:type="dxa"/>
            <w:vMerge/>
            <w:shd w:val="clear" w:color="auto" w:fill="auto"/>
          </w:tcPr>
          <w:p w:rsidR="008579A2" w:rsidRPr="00206D41" w:rsidRDefault="008579A2" w:rsidP="008579A2">
            <w:pPr>
              <w:rPr>
                <w:ins w:id="119" w:author="Amarucci, Scott M" w:date="2016-02-18T19:37:00Z"/>
                <w:b/>
                <w:bCs/>
                <w:iCs/>
              </w:rPr>
            </w:pPr>
          </w:p>
        </w:tc>
        <w:tc>
          <w:tcPr>
            <w:tcW w:w="2490" w:type="dxa"/>
            <w:shd w:val="clear" w:color="auto" w:fill="auto"/>
          </w:tcPr>
          <w:p w:rsidR="008579A2" w:rsidRDefault="008579A2" w:rsidP="008579A2">
            <w:pPr>
              <w:spacing w:after="0" w:line="240" w:lineRule="auto"/>
              <w:rPr>
                <w:ins w:id="120" w:author="Amarucci, Scott M" w:date="2016-02-18T19:37:00Z"/>
                <w:bCs/>
                <w:iCs/>
              </w:rPr>
            </w:pPr>
            <w:ins w:id="121" w:author="Amarucci, Scott M" w:date="2016-02-18T19:37:00Z">
              <w:r>
                <w:rPr>
                  <w:bCs/>
                  <w:iCs/>
                </w:rPr>
                <w:t>N/A</w:t>
              </w:r>
            </w:ins>
          </w:p>
        </w:tc>
        <w:tc>
          <w:tcPr>
            <w:tcW w:w="2490" w:type="dxa"/>
            <w:shd w:val="clear" w:color="auto" w:fill="auto"/>
          </w:tcPr>
          <w:p w:rsidR="008579A2" w:rsidRDefault="008579A2" w:rsidP="008579A2">
            <w:pPr>
              <w:spacing w:after="0" w:line="240" w:lineRule="auto"/>
              <w:rPr>
                <w:ins w:id="122" w:author="Amarucci, Scott M" w:date="2016-02-18T19:37:00Z"/>
                <w:bCs/>
                <w:iCs/>
              </w:rPr>
            </w:pPr>
            <w:ins w:id="123" w:author="Amarucci, Scott M" w:date="2016-02-18T19:37:00Z">
              <w:r>
                <w:rPr>
                  <w:bCs/>
                  <w:iCs/>
                </w:rPr>
                <w:t>BSI Dir. Of Capital Policy</w:t>
              </w:r>
            </w:ins>
          </w:p>
        </w:tc>
        <w:tc>
          <w:tcPr>
            <w:tcW w:w="2490" w:type="dxa"/>
            <w:gridSpan w:val="2"/>
            <w:shd w:val="clear" w:color="auto" w:fill="auto"/>
          </w:tcPr>
          <w:p w:rsidR="008579A2" w:rsidRDefault="008579A2" w:rsidP="008579A2">
            <w:pPr>
              <w:spacing w:after="0" w:line="240" w:lineRule="auto"/>
              <w:rPr>
                <w:ins w:id="124" w:author="Amarucci, Scott M" w:date="2016-02-18T19:37:00Z"/>
                <w:bCs/>
                <w:iCs/>
              </w:rPr>
            </w:pPr>
            <w:ins w:id="125" w:author="Amarucci, Scott M" w:date="2016-02-18T19:37:00Z">
              <w:r>
                <w:rPr>
                  <w:bCs/>
                  <w:iCs/>
                </w:rPr>
                <w:t>BSPR Dir. Of Capital Policy</w:t>
              </w:r>
            </w:ins>
          </w:p>
        </w:tc>
      </w:tr>
      <w:tr w:rsidR="008579A2" w:rsidRPr="00206D41" w:rsidTr="00213EBA">
        <w:trPr>
          <w:trHeight w:val="252"/>
          <w:ins w:id="126" w:author="Amarucci, Scott M" w:date="2016-02-18T19:37:00Z"/>
        </w:trPr>
        <w:tc>
          <w:tcPr>
            <w:tcW w:w="1728" w:type="dxa"/>
            <w:vMerge/>
            <w:shd w:val="clear" w:color="auto" w:fill="auto"/>
          </w:tcPr>
          <w:p w:rsidR="008579A2" w:rsidRPr="00206D41" w:rsidRDefault="008579A2" w:rsidP="008579A2">
            <w:pPr>
              <w:rPr>
                <w:ins w:id="127" w:author="Amarucci, Scott M" w:date="2016-02-18T19:37:00Z"/>
                <w:b/>
                <w:bCs/>
                <w:iCs/>
              </w:rPr>
            </w:pPr>
          </w:p>
        </w:tc>
        <w:tc>
          <w:tcPr>
            <w:tcW w:w="2490" w:type="dxa"/>
            <w:shd w:val="clear" w:color="auto" w:fill="auto"/>
          </w:tcPr>
          <w:p w:rsidR="008579A2" w:rsidRDefault="008579A2" w:rsidP="008579A2">
            <w:pPr>
              <w:spacing w:after="0" w:line="240" w:lineRule="auto"/>
              <w:rPr>
                <w:ins w:id="128" w:author="Amarucci, Scott M" w:date="2016-02-18T19:37:00Z"/>
                <w:bCs/>
                <w:iCs/>
              </w:rPr>
            </w:pPr>
            <w:ins w:id="129" w:author="Amarucci, Scott M" w:date="2016-02-18T19:37:00Z">
              <w:r w:rsidRPr="00426737">
                <w:rPr>
                  <w:b/>
                  <w:bCs/>
                  <w:iCs/>
                </w:rPr>
                <w:t>SSLLC</w:t>
              </w:r>
            </w:ins>
          </w:p>
        </w:tc>
        <w:tc>
          <w:tcPr>
            <w:tcW w:w="4980" w:type="dxa"/>
            <w:gridSpan w:val="3"/>
            <w:vMerge w:val="restart"/>
            <w:shd w:val="clear" w:color="auto" w:fill="auto"/>
          </w:tcPr>
          <w:p w:rsidR="008579A2" w:rsidRDefault="008579A2" w:rsidP="008579A2">
            <w:pPr>
              <w:spacing w:after="0" w:line="240" w:lineRule="auto"/>
              <w:rPr>
                <w:ins w:id="130" w:author="Amarucci, Scott M" w:date="2016-02-18T19:37:00Z"/>
                <w:bCs/>
                <w:iCs/>
              </w:rPr>
            </w:pPr>
          </w:p>
        </w:tc>
      </w:tr>
      <w:tr w:rsidR="008579A2" w:rsidRPr="00206D41" w:rsidTr="00213EBA">
        <w:trPr>
          <w:trHeight w:val="252"/>
          <w:ins w:id="131" w:author="Amarucci, Scott M" w:date="2016-02-18T19:37:00Z"/>
        </w:trPr>
        <w:tc>
          <w:tcPr>
            <w:tcW w:w="1728" w:type="dxa"/>
            <w:vMerge/>
            <w:shd w:val="clear" w:color="auto" w:fill="auto"/>
          </w:tcPr>
          <w:p w:rsidR="008579A2" w:rsidRPr="00206D41" w:rsidRDefault="008579A2" w:rsidP="008579A2">
            <w:pPr>
              <w:rPr>
                <w:ins w:id="132" w:author="Amarucci, Scott M" w:date="2016-02-18T19:37:00Z"/>
                <w:b/>
                <w:bCs/>
                <w:iCs/>
              </w:rPr>
            </w:pPr>
          </w:p>
        </w:tc>
        <w:tc>
          <w:tcPr>
            <w:tcW w:w="2490" w:type="dxa"/>
            <w:shd w:val="clear" w:color="auto" w:fill="auto"/>
          </w:tcPr>
          <w:p w:rsidR="008579A2" w:rsidRDefault="008579A2" w:rsidP="008579A2">
            <w:pPr>
              <w:spacing w:after="0" w:line="240" w:lineRule="auto"/>
              <w:rPr>
                <w:ins w:id="133" w:author="Amarucci, Scott M" w:date="2016-02-18T19:37:00Z"/>
                <w:bCs/>
                <w:iCs/>
              </w:rPr>
            </w:pPr>
            <w:ins w:id="134" w:author="Amarucci, Scott M" w:date="2016-02-18T19:38:00Z">
              <w:r>
                <w:rPr>
                  <w:bCs/>
                  <w:iCs/>
                </w:rPr>
                <w:t>N/A</w:t>
              </w:r>
            </w:ins>
          </w:p>
        </w:tc>
        <w:tc>
          <w:tcPr>
            <w:tcW w:w="4980" w:type="dxa"/>
            <w:gridSpan w:val="3"/>
            <w:vMerge/>
            <w:shd w:val="clear" w:color="auto" w:fill="auto"/>
          </w:tcPr>
          <w:p w:rsidR="008579A2" w:rsidRDefault="008579A2" w:rsidP="008579A2">
            <w:pPr>
              <w:spacing w:after="0" w:line="240" w:lineRule="auto"/>
              <w:rPr>
                <w:ins w:id="135" w:author="Amarucci, Scott M" w:date="2016-02-18T19:37:00Z"/>
                <w:bCs/>
                <w:iCs/>
              </w:rPr>
            </w:pPr>
          </w:p>
        </w:tc>
      </w:tr>
      <w:tr w:rsidR="008579A2" w:rsidRPr="00206D41" w:rsidTr="00FD587F">
        <w:trPr>
          <w:trHeight w:val="510"/>
        </w:trPr>
        <w:tc>
          <w:tcPr>
            <w:tcW w:w="1728" w:type="dxa"/>
            <w:shd w:val="clear" w:color="auto" w:fill="auto"/>
          </w:tcPr>
          <w:p w:rsidR="008579A2" w:rsidRPr="00206D41" w:rsidRDefault="008579A2" w:rsidP="008579A2">
            <w:pPr>
              <w:rPr>
                <w:b/>
                <w:bCs/>
                <w:iCs/>
              </w:rPr>
              <w:pPrChange w:id="136" w:author="Amarucci, Scott M" w:date="2016-02-16T18:22:00Z">
                <w:pPr>
                  <w:framePr w:hSpace="180" w:wrap="around" w:vAnchor="text" w:hAnchor="text" w:x="168" w:y="1"/>
                  <w:ind w:left="-60"/>
                  <w:suppressOverlap/>
                </w:pPr>
              </w:pPrChange>
            </w:pPr>
            <w:r w:rsidRPr="005B0BAF">
              <w:rPr>
                <w:rFonts w:asciiTheme="minorHAnsi" w:hAnsiTheme="minorHAnsi"/>
                <w:b/>
                <w:bCs/>
                <w:iCs/>
              </w:rPr>
              <w:t>TRIGGER AND LIMIT SETTING</w:t>
            </w:r>
          </w:p>
        </w:tc>
        <w:tc>
          <w:tcPr>
            <w:tcW w:w="7470" w:type="dxa"/>
            <w:gridSpan w:val="4"/>
            <w:shd w:val="clear" w:color="auto" w:fill="auto"/>
          </w:tcPr>
          <w:p w:rsidR="008579A2" w:rsidRPr="00EB0A0D" w:rsidRDefault="008579A2" w:rsidP="008579A2">
            <w:pPr>
              <w:spacing w:after="0" w:line="240" w:lineRule="auto"/>
              <w:rPr>
                <w:iCs/>
                <w:lang w:bidi="en-US"/>
              </w:rPr>
            </w:pPr>
            <w:r w:rsidRPr="00EB0A0D">
              <w:rPr>
                <w:iCs/>
                <w:lang w:bidi="en-US"/>
              </w:rPr>
              <w:t>The Amber trigger and Red limit for T1RBC are set annually based on the Entity’s approved T1RBC Capital Policy ratios at time of RAS setting:</w:t>
            </w:r>
          </w:p>
          <w:p w:rsidR="008579A2" w:rsidRPr="00F34844" w:rsidRDefault="008579A2" w:rsidP="008579A2">
            <w:pPr>
              <w:pStyle w:val="ListParagraph"/>
              <w:numPr>
                <w:ilvl w:val="0"/>
                <w:numId w:val="4"/>
              </w:numPr>
              <w:spacing w:after="0" w:line="240" w:lineRule="auto"/>
              <w:rPr>
                <w:rFonts w:eastAsia="Calibri" w:cs="Times New Roman"/>
                <w:iCs/>
                <w:szCs w:val="22"/>
                <w:lang w:val="en-US" w:bidi="en-US"/>
              </w:rPr>
            </w:pPr>
            <w:r w:rsidRPr="00F34844">
              <w:rPr>
                <w:rFonts w:eastAsia="Calibri" w:cs="Times New Roman"/>
                <w:iCs/>
                <w:szCs w:val="22"/>
                <w:lang w:val="en-US" w:bidi="en-US"/>
              </w:rPr>
              <w:t>BHC Baseline scenario:</w:t>
            </w:r>
            <w:r>
              <w:rPr>
                <w:rFonts w:eastAsia="Calibri" w:cs="Times New Roman"/>
                <w:iCs/>
                <w:szCs w:val="22"/>
                <w:lang w:val="en-US" w:bidi="en-US"/>
              </w:rPr>
              <w:t xml:space="preserve"> Trigger is ratio for </w:t>
            </w:r>
            <w:r w:rsidRPr="00F34844">
              <w:rPr>
                <w:rFonts w:eastAsia="Calibri" w:cs="Times New Roman"/>
                <w:iCs/>
                <w:szCs w:val="22"/>
                <w:lang w:val="en-US" w:bidi="en-US"/>
              </w:rPr>
              <w:t xml:space="preserve">“use for capital expectations”; </w:t>
            </w:r>
            <w:r>
              <w:rPr>
                <w:rFonts w:eastAsia="Calibri" w:cs="Times New Roman"/>
                <w:iCs/>
                <w:szCs w:val="22"/>
                <w:lang w:val="en-US" w:bidi="en-US"/>
              </w:rPr>
              <w:t>L</w:t>
            </w:r>
            <w:r w:rsidRPr="00F34844">
              <w:rPr>
                <w:rFonts w:eastAsia="Calibri" w:cs="Times New Roman"/>
                <w:iCs/>
                <w:szCs w:val="22"/>
                <w:lang w:val="en-US" w:bidi="en-US"/>
              </w:rPr>
              <w:t>imit</w:t>
            </w:r>
            <w:r>
              <w:rPr>
                <w:rFonts w:eastAsia="Calibri" w:cs="Times New Roman"/>
                <w:iCs/>
                <w:szCs w:val="22"/>
                <w:lang w:val="en-US" w:bidi="en-US"/>
              </w:rPr>
              <w:t xml:space="preserve"> is</w:t>
            </w:r>
            <w:r w:rsidRPr="00F34844">
              <w:rPr>
                <w:rFonts w:eastAsia="Calibri" w:cs="Times New Roman"/>
                <w:iCs/>
                <w:szCs w:val="22"/>
                <w:lang w:val="en-US" w:bidi="en-US"/>
              </w:rPr>
              <w:t xml:space="preserve"> </w:t>
            </w:r>
            <w:r>
              <w:rPr>
                <w:rFonts w:eastAsia="Calibri" w:cs="Times New Roman"/>
                <w:iCs/>
                <w:szCs w:val="22"/>
                <w:lang w:val="en-US" w:bidi="en-US"/>
              </w:rPr>
              <w:t>“</w:t>
            </w:r>
            <w:r w:rsidRPr="00F34844">
              <w:rPr>
                <w:rFonts w:eastAsia="Calibri" w:cs="Times New Roman"/>
                <w:iCs/>
                <w:szCs w:val="22"/>
                <w:lang w:val="en-US" w:bidi="en-US"/>
              </w:rPr>
              <w:t>internal business-as-usual minimum</w:t>
            </w:r>
            <w:r>
              <w:rPr>
                <w:rFonts w:eastAsia="Calibri" w:cs="Times New Roman"/>
                <w:iCs/>
                <w:szCs w:val="22"/>
                <w:lang w:val="en-US" w:bidi="en-US"/>
              </w:rPr>
              <w:t>”</w:t>
            </w:r>
            <w:r w:rsidRPr="00F34844">
              <w:rPr>
                <w:rFonts w:eastAsia="Calibri" w:cs="Times New Roman"/>
                <w:iCs/>
                <w:szCs w:val="22"/>
                <w:lang w:val="en-US" w:bidi="en-US"/>
              </w:rPr>
              <w:t>.</w:t>
            </w:r>
          </w:p>
          <w:p w:rsidR="008579A2" w:rsidRPr="00EB0A0D" w:rsidRDefault="008579A2" w:rsidP="008579A2">
            <w:pPr>
              <w:pStyle w:val="ListParagraph"/>
              <w:numPr>
                <w:ilvl w:val="0"/>
                <w:numId w:val="4"/>
              </w:numPr>
              <w:spacing w:after="0" w:line="240" w:lineRule="auto"/>
              <w:rPr>
                <w:rFonts w:eastAsia="Calibri" w:cs="Times New Roman"/>
                <w:iCs/>
                <w:szCs w:val="22"/>
                <w:lang w:val="en-US" w:bidi="en-US"/>
              </w:rPr>
            </w:pPr>
            <w:r w:rsidRPr="00F34844">
              <w:rPr>
                <w:rFonts w:eastAsia="Calibri" w:cs="Times New Roman"/>
                <w:iCs/>
                <w:szCs w:val="22"/>
                <w:lang w:val="en-US" w:bidi="en-US"/>
              </w:rPr>
              <w:t xml:space="preserve">BHC Stress scenario: </w:t>
            </w:r>
            <w:r>
              <w:rPr>
                <w:rFonts w:eastAsia="Calibri" w:cs="Times New Roman"/>
                <w:iCs/>
                <w:szCs w:val="22"/>
                <w:lang w:val="en-US" w:bidi="en-US"/>
              </w:rPr>
              <w:t>T</w:t>
            </w:r>
            <w:r w:rsidRPr="00F34844">
              <w:rPr>
                <w:rFonts w:eastAsia="Calibri" w:cs="Times New Roman"/>
                <w:iCs/>
                <w:szCs w:val="22"/>
                <w:lang w:val="en-US" w:bidi="en-US"/>
              </w:rPr>
              <w:t xml:space="preserve">rigger is </w:t>
            </w:r>
            <w:r>
              <w:rPr>
                <w:rFonts w:eastAsia="Calibri" w:cs="Times New Roman"/>
                <w:iCs/>
                <w:szCs w:val="22"/>
                <w:lang w:val="en-US" w:bidi="en-US"/>
              </w:rPr>
              <w:t>ratio “</w:t>
            </w:r>
            <w:r w:rsidRPr="00F34844">
              <w:rPr>
                <w:rFonts w:eastAsia="Calibri" w:cs="Times New Roman"/>
                <w:iCs/>
                <w:szCs w:val="22"/>
                <w:lang w:val="en-US" w:bidi="en-US"/>
              </w:rPr>
              <w:t>internal post-stress minimum level</w:t>
            </w:r>
            <w:r>
              <w:rPr>
                <w:rFonts w:eastAsia="Calibri" w:cs="Times New Roman"/>
                <w:iCs/>
                <w:szCs w:val="22"/>
                <w:lang w:val="en-US" w:bidi="en-US"/>
              </w:rPr>
              <w:t xml:space="preserve">”; </w:t>
            </w:r>
            <w:r w:rsidRPr="00F34844">
              <w:rPr>
                <w:rFonts w:eastAsia="Calibri" w:cs="Times New Roman"/>
                <w:iCs/>
                <w:szCs w:val="22"/>
                <w:lang w:val="en-US" w:bidi="en-US"/>
              </w:rPr>
              <w:t>Limit is “well capitalized” Prompt Corrective Action level</w:t>
            </w:r>
            <w:r>
              <w:rPr>
                <w:rFonts w:eastAsia="Calibri" w:cs="Times New Roman"/>
                <w:iCs/>
                <w:szCs w:val="22"/>
                <w:lang w:val="en-US" w:bidi="en-US"/>
              </w:rPr>
              <w:t>.</w:t>
            </w:r>
          </w:p>
        </w:tc>
      </w:tr>
      <w:tr w:rsidR="008579A2" w:rsidRPr="00206D41" w:rsidTr="00FD587F">
        <w:trPr>
          <w:trHeight w:val="525"/>
        </w:trPr>
        <w:tc>
          <w:tcPr>
            <w:tcW w:w="1728" w:type="dxa"/>
            <w:shd w:val="clear" w:color="auto" w:fill="auto"/>
          </w:tcPr>
          <w:p w:rsidR="008579A2" w:rsidRPr="005B0BAF" w:rsidRDefault="008579A2" w:rsidP="008579A2">
            <w:pPr>
              <w:rPr>
                <w:rFonts w:asciiTheme="minorHAnsi" w:hAnsiTheme="minorHAnsi"/>
                <w:b/>
                <w:bCs/>
                <w:iCs/>
              </w:rPr>
              <w:pPrChange w:id="137" w:author="Amarucci, Scott M" w:date="2016-02-16T18:22:00Z">
                <w:pPr>
                  <w:framePr w:hSpace="180" w:wrap="around" w:vAnchor="text" w:hAnchor="text" w:x="168" w:y="1"/>
                  <w:ind w:left="-60"/>
                  <w:suppressOverlap/>
                </w:pPr>
              </w:pPrChange>
            </w:pPr>
            <w:r w:rsidRPr="005B0BAF">
              <w:rPr>
                <w:rFonts w:asciiTheme="minorHAnsi" w:hAnsiTheme="minorHAnsi"/>
                <w:b/>
                <w:bCs/>
                <w:iCs/>
              </w:rPr>
              <w:t>TESTING FREQUENCY</w:t>
            </w:r>
          </w:p>
        </w:tc>
        <w:tc>
          <w:tcPr>
            <w:tcW w:w="7470" w:type="dxa"/>
            <w:gridSpan w:val="4"/>
            <w:shd w:val="clear" w:color="auto" w:fill="auto"/>
          </w:tcPr>
          <w:p w:rsidR="008579A2" w:rsidRDefault="008579A2" w:rsidP="008579A2">
            <w:pPr>
              <w:pStyle w:val="ListParagraph"/>
              <w:numPr>
                <w:ilvl w:val="0"/>
                <w:numId w:val="4"/>
              </w:numPr>
              <w:spacing w:before="120" w:after="120" w:line="240" w:lineRule="auto"/>
              <w:rPr>
                <w:rFonts w:eastAsia="Calibri" w:cs="Times New Roman"/>
                <w:iCs/>
                <w:szCs w:val="22"/>
                <w:lang w:val="en-US" w:bidi="en-US"/>
              </w:rPr>
            </w:pPr>
            <w:r w:rsidRPr="005B0BAF">
              <w:rPr>
                <w:rFonts w:eastAsia="Calibri" w:cs="Times New Roman"/>
                <w:iCs/>
                <w:szCs w:val="22"/>
                <w:lang w:val="en-US" w:bidi="en-US"/>
              </w:rPr>
              <w:t xml:space="preserve">Annually/CCAR output: The lowest value of the 9 quarters covered by the CCAR exercise </w:t>
            </w:r>
            <w:r>
              <w:rPr>
                <w:rFonts w:eastAsia="Calibri" w:cs="Times New Roman"/>
                <w:iCs/>
                <w:szCs w:val="22"/>
                <w:lang w:val="en-US" w:bidi="en-US"/>
              </w:rPr>
              <w:t>is</w:t>
            </w:r>
            <w:r w:rsidRPr="005B0BAF">
              <w:rPr>
                <w:rFonts w:eastAsia="Calibri" w:cs="Times New Roman"/>
                <w:iCs/>
                <w:szCs w:val="22"/>
                <w:lang w:val="en-US" w:bidi="en-US"/>
              </w:rPr>
              <w:t xml:space="preserve"> compared to the trigger</w:t>
            </w:r>
            <w:r>
              <w:rPr>
                <w:rFonts w:eastAsia="Calibri" w:cs="Times New Roman"/>
                <w:iCs/>
                <w:szCs w:val="22"/>
                <w:lang w:val="en-US" w:bidi="en-US"/>
              </w:rPr>
              <w:t xml:space="preserve"> and limit derived from the </w:t>
            </w:r>
            <w:r>
              <w:rPr>
                <w:rFonts w:eastAsia="Calibri" w:cs="Times New Roman"/>
                <w:iCs/>
                <w:szCs w:val="22"/>
                <w:lang w:val="en-US" w:bidi="en-US"/>
              </w:rPr>
              <w:lastRenderedPageBreak/>
              <w:t>application of the Capital Policy (see above)</w:t>
            </w:r>
            <w:r w:rsidRPr="005B0BAF">
              <w:rPr>
                <w:rFonts w:eastAsia="Calibri" w:cs="Times New Roman"/>
                <w:iCs/>
                <w:szCs w:val="22"/>
                <w:lang w:val="en-US" w:bidi="en-US"/>
              </w:rPr>
              <w:t xml:space="preserve">. The RAS will be presented for annual review with the CCAR outputs compared to the </w:t>
            </w:r>
            <w:r>
              <w:rPr>
                <w:rFonts w:eastAsia="Calibri" w:cs="Times New Roman"/>
                <w:iCs/>
                <w:szCs w:val="22"/>
                <w:lang w:val="en-US" w:bidi="en-US"/>
              </w:rPr>
              <w:t xml:space="preserve">proposed </w:t>
            </w:r>
            <w:r w:rsidRPr="005B0BAF">
              <w:rPr>
                <w:rFonts w:eastAsia="Calibri" w:cs="Times New Roman"/>
                <w:iCs/>
                <w:szCs w:val="22"/>
                <w:lang w:val="en-US" w:bidi="en-US"/>
              </w:rPr>
              <w:t>trigger and limit.</w:t>
            </w:r>
          </w:p>
          <w:p w:rsidR="008579A2" w:rsidRDefault="008579A2" w:rsidP="008579A2">
            <w:pPr>
              <w:pStyle w:val="ListParagraph"/>
              <w:numPr>
                <w:ilvl w:val="0"/>
                <w:numId w:val="4"/>
              </w:numPr>
              <w:spacing w:before="120" w:after="120" w:line="240" w:lineRule="auto"/>
              <w:rPr>
                <w:rFonts w:eastAsia="Calibri" w:cs="Times New Roman"/>
                <w:iCs/>
                <w:szCs w:val="22"/>
                <w:lang w:val="en-US" w:bidi="en-US"/>
              </w:rPr>
            </w:pPr>
            <w:r>
              <w:rPr>
                <w:rFonts w:eastAsia="Calibri" w:cs="Times New Roman"/>
                <w:iCs/>
                <w:szCs w:val="22"/>
                <w:lang w:val="en-US" w:bidi="en-US"/>
              </w:rPr>
              <w:t>Mid-cycle: The lowest value of the 9 quarters covered  by the Mid-cycle exercise is compared to the trigger and limit derived from the application of the Capital Policy</w:t>
            </w:r>
          </w:p>
          <w:p w:rsidR="008579A2" w:rsidRPr="005B0BAF" w:rsidRDefault="008579A2" w:rsidP="008579A2">
            <w:pPr>
              <w:pStyle w:val="ListParagraph"/>
              <w:numPr>
                <w:ilvl w:val="0"/>
                <w:numId w:val="4"/>
              </w:numPr>
              <w:spacing w:before="120" w:after="120" w:line="240" w:lineRule="auto"/>
              <w:rPr>
                <w:rFonts w:eastAsia="Calibri" w:cs="Times New Roman"/>
                <w:iCs/>
                <w:szCs w:val="22"/>
                <w:lang w:val="en-US" w:bidi="en-US"/>
              </w:rPr>
            </w:pPr>
            <w:r>
              <w:rPr>
                <w:rFonts w:eastAsia="Calibri" w:cs="Times New Roman"/>
                <w:iCs/>
                <w:szCs w:val="22"/>
                <w:lang w:val="en-US" w:bidi="en-US"/>
              </w:rPr>
              <w:t xml:space="preserve">Strategic Plan (e.g. P-18): The projected capital levels from the strategic plan are compared to the RAS limits and thresholds </w:t>
            </w:r>
          </w:p>
          <w:p w:rsidR="008579A2" w:rsidRDefault="008579A2" w:rsidP="008579A2">
            <w:pPr>
              <w:pStyle w:val="ListParagraph"/>
              <w:numPr>
                <w:ilvl w:val="0"/>
                <w:numId w:val="4"/>
              </w:numPr>
              <w:spacing w:before="240" w:after="120" w:line="240" w:lineRule="auto"/>
              <w:rPr>
                <w:rFonts w:eastAsia="Calibri" w:cs="Times New Roman"/>
                <w:iCs/>
                <w:szCs w:val="22"/>
                <w:lang w:val="en-US" w:bidi="en-US"/>
              </w:rPr>
            </w:pPr>
            <w:r w:rsidRPr="005B0BAF">
              <w:rPr>
                <w:rFonts w:eastAsia="Calibri" w:cs="Times New Roman"/>
                <w:iCs/>
                <w:szCs w:val="22"/>
                <w:lang w:val="en-US" w:bidi="en-US"/>
              </w:rPr>
              <w:t xml:space="preserve">Monthly: On a monthly basis the actual level of </w:t>
            </w:r>
            <w:r>
              <w:rPr>
                <w:rFonts w:eastAsia="Calibri" w:cs="Times New Roman"/>
                <w:iCs/>
                <w:szCs w:val="22"/>
                <w:lang w:val="en-US" w:bidi="en-US"/>
              </w:rPr>
              <w:t xml:space="preserve">the </w:t>
            </w:r>
            <w:r w:rsidRPr="005B0BAF">
              <w:rPr>
                <w:rFonts w:eastAsia="Calibri" w:cs="Times New Roman"/>
                <w:iCs/>
                <w:szCs w:val="22"/>
                <w:lang w:val="en-US" w:bidi="en-US"/>
              </w:rPr>
              <w:t xml:space="preserve">metric </w:t>
            </w:r>
            <w:r>
              <w:rPr>
                <w:rFonts w:eastAsia="Calibri" w:cs="Times New Roman"/>
                <w:iCs/>
                <w:szCs w:val="22"/>
                <w:lang w:val="en-US" w:bidi="en-US"/>
              </w:rPr>
              <w:t>is</w:t>
            </w:r>
            <w:r w:rsidRPr="005B0BAF">
              <w:rPr>
                <w:rFonts w:eastAsia="Calibri" w:cs="Times New Roman"/>
                <w:iCs/>
                <w:szCs w:val="22"/>
                <w:lang w:val="en-US" w:bidi="en-US"/>
              </w:rPr>
              <w:t xml:space="preserve"> compared only to the BHC Baseline scenario limit</w:t>
            </w:r>
            <w:r>
              <w:rPr>
                <w:rFonts w:eastAsia="Calibri" w:cs="Times New Roman"/>
                <w:iCs/>
                <w:szCs w:val="22"/>
                <w:lang w:val="en-US" w:bidi="en-US"/>
              </w:rPr>
              <w:t xml:space="preserve"> and trigger</w:t>
            </w:r>
            <w:r w:rsidRPr="005B0BAF">
              <w:rPr>
                <w:rFonts w:eastAsia="Calibri" w:cs="Times New Roman"/>
                <w:iCs/>
                <w:szCs w:val="22"/>
                <w:lang w:val="en-US" w:bidi="en-US"/>
              </w:rPr>
              <w:t xml:space="preserve">. </w:t>
            </w:r>
          </w:p>
          <w:p w:rsidR="008579A2" w:rsidRDefault="008579A2" w:rsidP="008579A2">
            <w:pPr>
              <w:spacing w:after="0" w:line="240" w:lineRule="auto"/>
              <w:jc w:val="center"/>
              <w:rPr>
                <w:rFonts w:ascii="Arial" w:eastAsiaTheme="minorHAnsi" w:hAnsi="Arial" w:cs="Arial"/>
                <w:iCs/>
                <w:sz w:val="28"/>
                <w:szCs w:val="28"/>
              </w:rPr>
            </w:pPr>
            <m:oMath>
              <m:f>
                <m:fPr>
                  <m:ctrlPr>
                    <w:rPr>
                      <w:rFonts w:ascii="Cambria Math" w:eastAsiaTheme="minorHAnsi" w:hAnsi="Cambria Math" w:cs="Arial"/>
                      <w:i/>
                      <w:iCs/>
                      <w:sz w:val="28"/>
                      <w:szCs w:val="28"/>
                    </w:rPr>
                  </m:ctrlPr>
                </m:fPr>
                <m:num>
                  <m:r>
                    <w:rPr>
                      <w:rFonts w:ascii="Cambria Math" w:eastAsiaTheme="minorHAnsi" w:hAnsi="Cambria Math" w:cs="Arial"/>
                      <w:sz w:val="28"/>
                      <w:szCs w:val="28"/>
                    </w:rPr>
                    <m:t>Tier 1 Risk Based Capital</m:t>
                  </m:r>
                </m:num>
                <m:den>
                  <m:r>
                    <w:rPr>
                      <w:rFonts w:ascii="Cambria Math" w:eastAsiaTheme="minorHAnsi" w:hAnsi="Cambria Math" w:cs="Arial"/>
                      <w:sz w:val="28"/>
                      <w:szCs w:val="28"/>
                    </w:rPr>
                    <m:t>Total Risk Weighted Assets</m:t>
                  </m:r>
                </m:den>
              </m:f>
            </m:oMath>
            <w:r w:rsidRPr="00204F0A">
              <w:rPr>
                <w:rFonts w:ascii="Arial" w:eastAsiaTheme="minorHAnsi" w:hAnsi="Arial" w:cs="Arial"/>
                <w:iCs/>
                <w:sz w:val="28"/>
                <w:szCs w:val="28"/>
              </w:rPr>
              <w:t xml:space="preserve"> </w:t>
            </w:r>
          </w:p>
          <w:p w:rsidR="008579A2" w:rsidRPr="00F34844" w:rsidRDefault="008579A2" w:rsidP="008579A2">
            <w:pPr>
              <w:pStyle w:val="ListParagraph"/>
              <w:spacing w:after="0" w:line="240" w:lineRule="auto"/>
              <w:ind w:left="360"/>
              <w:rPr>
                <w:rFonts w:eastAsia="Calibri" w:cs="Times New Roman"/>
                <w:iCs/>
                <w:szCs w:val="22"/>
                <w:lang w:val="en-US" w:bidi="en-US"/>
              </w:rPr>
            </w:pPr>
          </w:p>
        </w:tc>
      </w:tr>
      <w:tr w:rsidR="008579A2" w:rsidRPr="00206D41" w:rsidTr="00FD587F">
        <w:trPr>
          <w:trHeight w:val="525"/>
        </w:trPr>
        <w:tc>
          <w:tcPr>
            <w:tcW w:w="1728" w:type="dxa"/>
            <w:shd w:val="clear" w:color="auto" w:fill="auto"/>
          </w:tcPr>
          <w:p w:rsidR="008579A2" w:rsidRPr="005B0BAF" w:rsidRDefault="008579A2" w:rsidP="008579A2">
            <w:pPr>
              <w:ind w:left="-60"/>
              <w:rPr>
                <w:rFonts w:asciiTheme="minorHAnsi" w:hAnsiTheme="minorHAnsi"/>
                <w:b/>
                <w:bCs/>
                <w:iCs/>
              </w:rPr>
            </w:pPr>
            <w:r w:rsidRPr="00206D41">
              <w:rPr>
                <w:b/>
                <w:bCs/>
                <w:iCs/>
              </w:rPr>
              <w:lastRenderedPageBreak/>
              <w:t>SOURCE OF INFORMATION</w:t>
            </w:r>
          </w:p>
        </w:tc>
        <w:tc>
          <w:tcPr>
            <w:tcW w:w="7470" w:type="dxa"/>
            <w:gridSpan w:val="4"/>
            <w:shd w:val="clear" w:color="auto" w:fill="auto"/>
          </w:tcPr>
          <w:p w:rsidR="008579A2" w:rsidRPr="00DF3739" w:rsidRDefault="008579A2" w:rsidP="008579A2">
            <w:pPr>
              <w:numPr>
                <w:ilvl w:val="0"/>
                <w:numId w:val="4"/>
              </w:numPr>
              <w:spacing w:after="0" w:line="240" w:lineRule="auto"/>
              <w:contextualSpacing/>
              <w:rPr>
                <w:rFonts w:asciiTheme="minorHAnsi" w:eastAsiaTheme="minorHAnsi" w:hAnsiTheme="minorHAnsi" w:cstheme="minorBidi"/>
                <w:bCs/>
                <w:iCs/>
                <w:szCs w:val="24"/>
              </w:rPr>
            </w:pPr>
            <w:r w:rsidRPr="00DF3739">
              <w:rPr>
                <w:rFonts w:asciiTheme="minorHAnsi" w:eastAsiaTheme="minorHAnsi" w:hAnsiTheme="minorHAnsi" w:cstheme="minorBidi"/>
                <w:bCs/>
                <w:iCs/>
                <w:szCs w:val="24"/>
              </w:rPr>
              <w:t>Capital Policy levels: Capital team for each entity, based on the capital policy in effect at the time of the RAS submission</w:t>
            </w:r>
          </w:p>
          <w:p w:rsidR="008579A2" w:rsidRDefault="008579A2" w:rsidP="008579A2">
            <w:pPr>
              <w:numPr>
                <w:ilvl w:val="0"/>
                <w:numId w:val="4"/>
              </w:numPr>
              <w:spacing w:after="0" w:line="240" w:lineRule="auto"/>
              <w:contextualSpacing/>
              <w:rPr>
                <w:rFonts w:asciiTheme="minorHAnsi" w:eastAsiaTheme="minorHAnsi" w:hAnsiTheme="minorHAnsi" w:cstheme="minorBidi"/>
                <w:bCs/>
                <w:iCs/>
                <w:szCs w:val="24"/>
              </w:rPr>
            </w:pPr>
            <w:r w:rsidRPr="00DF3739">
              <w:rPr>
                <w:rFonts w:asciiTheme="minorHAnsi" w:eastAsiaTheme="minorHAnsi" w:hAnsiTheme="minorHAnsi" w:cstheme="minorBidi"/>
                <w:bCs/>
                <w:iCs/>
                <w:szCs w:val="24"/>
              </w:rPr>
              <w:t xml:space="preserve">Annual CCAR: CCAR Team. </w:t>
            </w:r>
            <w:r>
              <w:rPr>
                <w:rFonts w:asciiTheme="minorHAnsi" w:eastAsiaTheme="minorHAnsi" w:hAnsiTheme="minorHAnsi" w:cstheme="minorBidi"/>
                <w:bCs/>
                <w:iCs/>
                <w:szCs w:val="24"/>
              </w:rPr>
              <w:t>Taken from the Y14A spreadsheet</w:t>
            </w:r>
          </w:p>
          <w:p w:rsidR="008579A2" w:rsidRDefault="008579A2" w:rsidP="008579A2">
            <w:pPr>
              <w:numPr>
                <w:ilvl w:val="0"/>
                <w:numId w:val="4"/>
              </w:numPr>
              <w:spacing w:after="0" w:line="240" w:lineRule="auto"/>
              <w:contextualSpacing/>
              <w:rPr>
                <w:rFonts w:asciiTheme="minorHAnsi" w:eastAsiaTheme="minorHAnsi" w:hAnsiTheme="minorHAnsi" w:cstheme="minorBidi"/>
                <w:bCs/>
                <w:iCs/>
                <w:szCs w:val="24"/>
              </w:rPr>
            </w:pPr>
            <w:r>
              <w:rPr>
                <w:rFonts w:asciiTheme="minorHAnsi" w:eastAsiaTheme="minorHAnsi" w:hAnsiTheme="minorHAnsi" w:cstheme="minorBidi"/>
                <w:bCs/>
                <w:iCs/>
                <w:szCs w:val="24"/>
              </w:rPr>
              <w:t>Mid-cycle: CCAR Team. Taken from the Y14A spreadsheet</w:t>
            </w:r>
          </w:p>
          <w:p w:rsidR="008579A2" w:rsidRDefault="008579A2" w:rsidP="008579A2">
            <w:pPr>
              <w:numPr>
                <w:ilvl w:val="0"/>
                <w:numId w:val="4"/>
              </w:numPr>
              <w:spacing w:after="0" w:line="240" w:lineRule="auto"/>
              <w:contextualSpacing/>
              <w:rPr>
                <w:rFonts w:asciiTheme="minorHAnsi" w:eastAsiaTheme="minorHAnsi" w:hAnsiTheme="minorHAnsi" w:cstheme="minorBidi"/>
                <w:bCs/>
                <w:iCs/>
                <w:szCs w:val="24"/>
              </w:rPr>
            </w:pPr>
            <w:r>
              <w:rPr>
                <w:rFonts w:asciiTheme="minorHAnsi" w:eastAsiaTheme="minorHAnsi" w:hAnsiTheme="minorHAnsi" w:cstheme="minorBidi"/>
                <w:bCs/>
                <w:iCs/>
                <w:szCs w:val="24"/>
              </w:rPr>
              <w:t xml:space="preserve">Strategic Plan: Strategic and Capital planning team </w:t>
            </w:r>
          </w:p>
          <w:p w:rsidR="008579A2" w:rsidRDefault="008579A2" w:rsidP="008579A2">
            <w:pPr>
              <w:numPr>
                <w:ilvl w:val="0"/>
                <w:numId w:val="4"/>
              </w:numPr>
              <w:spacing w:after="0" w:line="240" w:lineRule="auto"/>
              <w:contextualSpacing/>
              <w:rPr>
                <w:rFonts w:asciiTheme="minorHAnsi" w:eastAsiaTheme="minorHAnsi" w:hAnsiTheme="minorHAnsi" w:cstheme="minorBidi"/>
                <w:bCs/>
                <w:iCs/>
                <w:szCs w:val="24"/>
              </w:rPr>
            </w:pPr>
            <w:r w:rsidRPr="00BD53FD">
              <w:rPr>
                <w:rFonts w:asciiTheme="minorHAnsi" w:eastAsiaTheme="minorHAnsi" w:hAnsiTheme="minorHAnsi" w:cstheme="minorBidi"/>
                <w:bCs/>
                <w:iCs/>
                <w:szCs w:val="24"/>
              </w:rPr>
              <w:t>The monthly values for the SHUSA and SBNA Capital metrics are generated by Regulatory Capital and are made available through their SharePoint site each month.</w:t>
            </w:r>
          </w:p>
          <w:p w:rsidR="008579A2" w:rsidRPr="00C72D48" w:rsidRDefault="008579A2" w:rsidP="008579A2">
            <w:pPr>
              <w:numPr>
                <w:ilvl w:val="0"/>
                <w:numId w:val="4"/>
              </w:numPr>
              <w:spacing w:after="0" w:line="240" w:lineRule="auto"/>
              <w:contextualSpacing/>
              <w:rPr>
                <w:rFonts w:ascii="Arial" w:eastAsiaTheme="minorHAnsi" w:hAnsi="Arial" w:cs="Arial"/>
                <w:iCs/>
                <w:sz w:val="28"/>
                <w:szCs w:val="28"/>
              </w:rPr>
            </w:pPr>
            <w:r w:rsidRPr="00FD587F">
              <w:rPr>
                <w:rFonts w:asciiTheme="minorHAnsi" w:eastAsiaTheme="minorHAnsi" w:hAnsiTheme="minorHAnsi" w:cstheme="minorBidi"/>
                <w:bCs/>
                <w:iCs/>
                <w:szCs w:val="24"/>
              </w:rPr>
              <w:t xml:space="preserve">The monthly values for the SC metric are generated by </w:t>
            </w:r>
            <w:r w:rsidRPr="00FD587F">
              <w:rPr>
                <w:iCs/>
              </w:rPr>
              <w:t>Regulatory Reporting through the monthly Schedule HC-R – Regulatory Capital report.</w:t>
            </w:r>
          </w:p>
          <w:p w:rsidR="008579A2" w:rsidRPr="00551882" w:rsidDel="00744A1B" w:rsidRDefault="008579A2" w:rsidP="008579A2">
            <w:pPr>
              <w:spacing w:after="0" w:line="240" w:lineRule="auto"/>
              <w:ind w:left="360"/>
              <w:contextualSpacing/>
              <w:rPr>
                <w:rFonts w:ascii="Arial" w:eastAsiaTheme="minorHAnsi" w:hAnsi="Arial" w:cs="Arial"/>
                <w:iCs/>
                <w:sz w:val="28"/>
                <w:szCs w:val="28"/>
              </w:rPr>
            </w:pPr>
          </w:p>
        </w:tc>
      </w:tr>
    </w:tbl>
    <w:p w:rsidR="008721F5" w:rsidRDefault="008721F5" w:rsidP="008721F5">
      <w:pPr>
        <w:pStyle w:val="SANUS2"/>
        <w:ind w:left="680"/>
        <w:rPr>
          <w:ins w:id="138" w:author="Amarucci, Scott M" w:date="2016-02-18T19:43:00Z"/>
          <w:color w:val="000000" w:themeColor="text1"/>
        </w:rPr>
        <w:pPrChange w:id="139" w:author="Amarucci, Scott M" w:date="2016-02-18T19:43:00Z">
          <w:pPr>
            <w:pStyle w:val="SANUS2"/>
            <w:numPr>
              <w:ilvl w:val="1"/>
              <w:numId w:val="1"/>
            </w:numPr>
            <w:tabs>
              <w:tab w:val="num" w:pos="567"/>
            </w:tabs>
            <w:ind w:left="680" w:hanging="680"/>
          </w:pPr>
        </w:pPrChange>
      </w:pPr>
      <w:bookmarkStart w:id="140" w:name="_Toc441071955"/>
    </w:p>
    <w:p w:rsidR="00452843" w:rsidRPr="00A45BA6" w:rsidRDefault="00A43D45" w:rsidP="00D82A0F">
      <w:pPr>
        <w:pStyle w:val="SANUS2"/>
        <w:numPr>
          <w:ilvl w:val="1"/>
          <w:numId w:val="1"/>
        </w:numPr>
        <w:rPr>
          <w:color w:val="000000" w:themeColor="text1"/>
        </w:rPr>
      </w:pPr>
      <w:r>
        <w:rPr>
          <w:color w:val="000000" w:themeColor="text1"/>
        </w:rPr>
        <w:t>Total</w:t>
      </w:r>
      <w:r w:rsidR="00F95F1B">
        <w:rPr>
          <w:color w:val="000000" w:themeColor="text1"/>
        </w:rPr>
        <w:t xml:space="preserve"> </w:t>
      </w:r>
      <w:del w:id="141" w:author="Amarucci, Scott M" w:date="2016-02-18T19:29:00Z">
        <w:r w:rsidR="00F95F1B" w:rsidDel="006856C5">
          <w:rPr>
            <w:color w:val="000000" w:themeColor="text1"/>
          </w:rPr>
          <w:delText>Risk-Based</w:delText>
        </w:r>
        <w:r w:rsidDel="006856C5">
          <w:rPr>
            <w:color w:val="000000" w:themeColor="text1"/>
          </w:rPr>
          <w:delText xml:space="preserve"> Capital</w:delText>
        </w:r>
        <w:r w:rsidR="00F95F1B" w:rsidDel="006856C5">
          <w:rPr>
            <w:color w:val="000000" w:themeColor="text1"/>
          </w:rPr>
          <w:delText xml:space="preserve"> (TRBC)</w:delText>
        </w:r>
        <w:r w:rsidDel="006856C5">
          <w:rPr>
            <w:color w:val="000000" w:themeColor="text1"/>
          </w:rPr>
          <w:delText xml:space="preserve"> Ratio</w:delText>
        </w:r>
        <w:r w:rsidR="00452843" w:rsidDel="006856C5">
          <w:rPr>
            <w:color w:val="000000" w:themeColor="text1"/>
          </w:rPr>
          <w:delText xml:space="preserve"> (baseline and stress)</w:delText>
        </w:r>
      </w:del>
      <w:bookmarkEnd w:id="140"/>
      <w:ins w:id="142" w:author="Amarucci, Scott M" w:date="2016-02-18T19:44:00Z">
        <w:r w:rsidR="008721F5">
          <w:rPr>
            <w:color w:val="000000" w:themeColor="text1"/>
          </w:rPr>
          <w:t>Risk-Based Capital (TRBC) Ratio (baseline and stress</w:t>
        </w:r>
      </w:ins>
      <w:ins w:id="143" w:author="Amarucci, Scott M" w:date="2016-02-18T19:46:00Z">
        <w:r w:rsidR="008721F5">
          <w:rPr>
            <w:color w:val="000000" w:themeColor="text1"/>
          </w:rPr>
          <w:t>)</w:t>
        </w:r>
      </w:ins>
      <w:del w:id="144" w:author="Amarucci, Scott M" w:date="2016-02-18T19:46:00Z">
        <w:r w:rsidR="00452843" w:rsidDel="008721F5">
          <w:rPr>
            <w:color w:val="000000" w:themeColor="text1"/>
          </w:rPr>
          <w:delText xml:space="preserve"> </w:delText>
        </w:r>
      </w:del>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1245"/>
        <w:gridCol w:w="1245"/>
      </w:tblGrid>
      <w:tr w:rsidR="00452843" w:rsidRPr="00206D41" w:rsidTr="00FD587F">
        <w:trPr>
          <w:trHeight w:val="390"/>
        </w:trPr>
        <w:tc>
          <w:tcPr>
            <w:tcW w:w="1728" w:type="dxa"/>
            <w:shd w:val="clear" w:color="auto" w:fill="auto"/>
          </w:tcPr>
          <w:p w:rsidR="00452843" w:rsidRPr="00206D41" w:rsidRDefault="00A45BA6" w:rsidP="007E122B">
            <w:pPr>
              <w:rPr>
                <w:b/>
                <w:bCs/>
                <w:iCs/>
              </w:rPr>
            </w:pPr>
            <w:r>
              <w:rPr>
                <w:b/>
                <w:bCs/>
                <w:iCs/>
              </w:rPr>
              <w:t>DEFINITION</w:t>
            </w:r>
          </w:p>
        </w:tc>
        <w:tc>
          <w:tcPr>
            <w:tcW w:w="7470" w:type="dxa"/>
            <w:gridSpan w:val="4"/>
            <w:shd w:val="clear" w:color="auto" w:fill="auto"/>
          </w:tcPr>
          <w:p w:rsidR="00452843" w:rsidRPr="002803BD" w:rsidRDefault="008E295E" w:rsidP="008721F5">
            <w:pPr>
              <w:spacing w:after="0" w:line="240" w:lineRule="auto"/>
              <w:rPr>
                <w:bCs/>
                <w:iCs/>
              </w:rPr>
            </w:pPr>
            <w:r>
              <w:rPr>
                <w:rFonts w:asciiTheme="minorHAnsi" w:eastAsiaTheme="minorHAnsi" w:hAnsiTheme="minorHAnsi" w:cstheme="minorBidi"/>
                <w:iCs/>
              </w:rPr>
              <w:t>The minimum</w:t>
            </w:r>
            <w:r w:rsidR="00F95F1B">
              <w:rPr>
                <w:rFonts w:asciiTheme="minorHAnsi" w:eastAsiaTheme="minorHAnsi" w:hAnsiTheme="minorHAnsi" w:cstheme="minorBidi"/>
                <w:iCs/>
              </w:rPr>
              <w:t xml:space="preserve"> ratio of </w:t>
            </w:r>
            <w:ins w:id="145" w:author="Amarucci, Scott M" w:date="2016-02-18T19:45:00Z">
              <w:r w:rsidR="008721F5">
                <w:rPr>
                  <w:rFonts w:asciiTheme="minorHAnsi" w:eastAsiaTheme="minorHAnsi" w:hAnsiTheme="minorHAnsi" w:cstheme="minorBidi"/>
                  <w:iCs/>
                </w:rPr>
                <w:t>TRBC</w:t>
              </w:r>
            </w:ins>
            <w:del w:id="146" w:author="Amarucci, Scott M" w:date="2016-02-18T19:45:00Z">
              <w:r w:rsidR="00F95F1B" w:rsidDel="008721F5">
                <w:rPr>
                  <w:rFonts w:asciiTheme="minorHAnsi" w:eastAsiaTheme="minorHAnsi" w:hAnsiTheme="minorHAnsi" w:cstheme="minorBidi"/>
                  <w:iCs/>
                </w:rPr>
                <w:delText>T</w:delText>
              </w:r>
            </w:del>
            <w:del w:id="147" w:author="Amarucci, Scott M" w:date="2016-02-18T19:34:00Z">
              <w:r w:rsidR="00F95F1B" w:rsidDel="006856C5">
                <w:rPr>
                  <w:rFonts w:asciiTheme="minorHAnsi" w:eastAsiaTheme="minorHAnsi" w:hAnsiTheme="minorHAnsi" w:cstheme="minorBidi"/>
                  <w:iCs/>
                </w:rPr>
                <w:delText>RBC</w:delText>
              </w:r>
            </w:del>
            <w:r>
              <w:rPr>
                <w:rFonts w:asciiTheme="minorHAnsi" w:eastAsiaTheme="minorHAnsi" w:hAnsiTheme="minorHAnsi" w:cstheme="minorBidi"/>
                <w:iCs/>
              </w:rPr>
              <w:t xml:space="preserve"> </w:t>
            </w:r>
            <w:r>
              <w:rPr>
                <w:bCs/>
                <w:iCs/>
              </w:rPr>
              <w:t xml:space="preserve">to </w:t>
            </w:r>
            <w:r w:rsidR="00F95F1B">
              <w:rPr>
                <w:bCs/>
                <w:iCs/>
              </w:rPr>
              <w:t>Total Risk-Weighted Asset</w:t>
            </w:r>
            <w:r w:rsidR="00F95F1B" w:rsidRPr="00206D41">
              <w:rPr>
                <w:bCs/>
                <w:iCs/>
              </w:rPr>
              <w:t>s</w:t>
            </w:r>
            <w:r w:rsidR="00F95F1B">
              <w:rPr>
                <w:bCs/>
                <w:iCs/>
              </w:rPr>
              <w:t xml:space="preserve"> (RWAs)</w:t>
            </w:r>
            <w:r w:rsidR="00F95F1B" w:rsidRPr="00206D41">
              <w:rPr>
                <w:bCs/>
                <w:iCs/>
              </w:rPr>
              <w:t xml:space="preserve"> under </w:t>
            </w:r>
            <w:r w:rsidR="00F95F1B" w:rsidRPr="00216A36">
              <w:rPr>
                <w:bCs/>
                <w:iCs/>
              </w:rPr>
              <w:t>Base</w:t>
            </w:r>
            <w:r w:rsidR="00F95F1B">
              <w:rPr>
                <w:bCs/>
                <w:iCs/>
              </w:rPr>
              <w:t>line</w:t>
            </w:r>
            <w:r w:rsidR="00F95F1B" w:rsidRPr="00216A36">
              <w:rPr>
                <w:bCs/>
                <w:iCs/>
              </w:rPr>
              <w:t xml:space="preserve"> and Stressed </w:t>
            </w:r>
            <w:r w:rsidR="00F95F1B" w:rsidRPr="00206D41">
              <w:rPr>
                <w:bCs/>
                <w:iCs/>
              </w:rPr>
              <w:t>conditions</w:t>
            </w:r>
          </w:p>
        </w:tc>
      </w:tr>
      <w:tr w:rsidR="00452843" w:rsidRPr="00206D41" w:rsidTr="00FD587F">
        <w:trPr>
          <w:trHeight w:val="462"/>
        </w:trPr>
        <w:tc>
          <w:tcPr>
            <w:tcW w:w="1728" w:type="dxa"/>
            <w:shd w:val="clear" w:color="auto" w:fill="auto"/>
          </w:tcPr>
          <w:p w:rsidR="00452843" w:rsidRPr="00206D41" w:rsidRDefault="00D663F4" w:rsidP="007E122B">
            <w:pPr>
              <w:rPr>
                <w:b/>
                <w:bCs/>
                <w:iCs/>
              </w:rPr>
            </w:pPr>
            <w:r>
              <w:rPr>
                <w:b/>
                <w:bCs/>
                <w:iCs/>
              </w:rPr>
              <w:t>RISK TYPE</w:t>
            </w:r>
          </w:p>
        </w:tc>
        <w:tc>
          <w:tcPr>
            <w:tcW w:w="7470" w:type="dxa"/>
            <w:gridSpan w:val="4"/>
            <w:shd w:val="clear" w:color="auto" w:fill="auto"/>
          </w:tcPr>
          <w:p w:rsidR="00452843" w:rsidRPr="00206D41" w:rsidRDefault="00885B82" w:rsidP="007E122B">
            <w:pPr>
              <w:spacing w:after="0" w:line="240" w:lineRule="auto"/>
              <w:rPr>
                <w:bCs/>
                <w:iCs/>
              </w:rPr>
            </w:pPr>
            <w:r>
              <w:rPr>
                <w:bCs/>
                <w:iCs/>
              </w:rPr>
              <w:t>Capital Adequacy Risk</w:t>
            </w:r>
          </w:p>
        </w:tc>
      </w:tr>
      <w:tr w:rsidR="007636BC" w:rsidRPr="00206D41" w:rsidTr="00FD587F">
        <w:trPr>
          <w:trHeight w:val="462"/>
          <w:ins w:id="148" w:author="Amarucci, Scott M" w:date="2016-02-18T19:28:00Z"/>
        </w:trPr>
        <w:tc>
          <w:tcPr>
            <w:tcW w:w="1728" w:type="dxa"/>
            <w:shd w:val="clear" w:color="auto" w:fill="auto"/>
          </w:tcPr>
          <w:p w:rsidR="007636BC" w:rsidRDefault="007636BC" w:rsidP="007636BC">
            <w:pPr>
              <w:rPr>
                <w:ins w:id="149" w:author="Amarucci, Scott M" w:date="2016-02-18T19:28:00Z"/>
                <w:b/>
                <w:bCs/>
                <w:iCs/>
              </w:rPr>
            </w:pPr>
            <w:ins w:id="150" w:author="Amarucci, Scott M" w:date="2016-02-18T19:29:00Z">
              <w:r>
                <w:rPr>
                  <w:b/>
                  <w:bCs/>
                  <w:iCs/>
                </w:rPr>
                <w:t>RATIONALE</w:t>
              </w:r>
            </w:ins>
          </w:p>
        </w:tc>
        <w:tc>
          <w:tcPr>
            <w:tcW w:w="7470" w:type="dxa"/>
            <w:gridSpan w:val="4"/>
            <w:shd w:val="clear" w:color="auto" w:fill="auto"/>
          </w:tcPr>
          <w:p w:rsidR="007636BC" w:rsidRDefault="007636BC" w:rsidP="007636BC">
            <w:pPr>
              <w:spacing w:after="0" w:line="240" w:lineRule="auto"/>
              <w:rPr>
                <w:ins w:id="151" w:author="Amarucci, Scott M" w:date="2016-02-19T10:45:00Z"/>
                <w:rFonts w:asciiTheme="minorHAnsi" w:hAnsiTheme="minorHAnsi"/>
                <w:bCs/>
                <w:iCs/>
              </w:rPr>
            </w:pPr>
            <w:ins w:id="152" w:author="Amarucci, Scott M" w:date="2016-02-19T10:45:00Z">
              <w:r>
                <w:rPr>
                  <w:rFonts w:asciiTheme="minorHAnsi" w:hAnsiTheme="minorHAnsi"/>
                  <w:bCs/>
                  <w:iCs/>
                </w:rPr>
                <w:t>If ratios fall below PCA adequately capitalized levels, probability is high that SHUSA would not be able to act as a financial intermediary.</w:t>
              </w:r>
            </w:ins>
          </w:p>
          <w:p w:rsidR="007636BC" w:rsidRDefault="007636BC" w:rsidP="007636BC">
            <w:pPr>
              <w:spacing w:after="0" w:line="240" w:lineRule="auto"/>
              <w:rPr>
                <w:ins w:id="153" w:author="Amarucci, Scott M" w:date="2016-02-18T19:28:00Z"/>
                <w:bCs/>
                <w:iCs/>
              </w:rPr>
            </w:pPr>
            <w:ins w:id="154" w:author="Amarucci, Scott M" w:date="2016-02-19T10:45:00Z">
              <w:r>
                <w:rPr>
                  <w:rFonts w:asciiTheme="minorHAnsi" w:hAnsiTheme="minorHAnsi"/>
                  <w:bCs/>
                  <w:iCs/>
                </w:rPr>
                <w:t>I</w:t>
              </w:r>
              <w:r w:rsidRPr="000F7334">
                <w:rPr>
                  <w:rFonts w:asciiTheme="minorHAnsi" w:hAnsiTheme="minorHAnsi"/>
                  <w:bCs/>
                  <w:iCs/>
                </w:rPr>
                <w:t>mportant to external stakeholders when making decisions regarding SHUSA in either normal or stressful economic environments</w:t>
              </w:r>
              <w:r>
                <w:rPr>
                  <w:rFonts w:asciiTheme="minorHAnsi" w:hAnsiTheme="minorHAnsi"/>
                  <w:bCs/>
                  <w:iCs/>
                </w:rPr>
                <w:t>.</w:t>
              </w:r>
            </w:ins>
          </w:p>
        </w:tc>
      </w:tr>
      <w:tr w:rsidR="007636BC" w:rsidRPr="00206D41" w:rsidTr="00FD587F">
        <w:trPr>
          <w:trHeight w:val="255"/>
        </w:trPr>
        <w:tc>
          <w:tcPr>
            <w:tcW w:w="1728" w:type="dxa"/>
            <w:vMerge w:val="restart"/>
            <w:shd w:val="clear" w:color="auto" w:fill="auto"/>
          </w:tcPr>
          <w:p w:rsidR="007636BC" w:rsidRPr="00206D41" w:rsidRDefault="007636BC" w:rsidP="007636BC">
            <w:pPr>
              <w:rPr>
                <w:b/>
                <w:bCs/>
                <w:iCs/>
              </w:rPr>
            </w:pPr>
            <w:r>
              <w:rPr>
                <w:b/>
                <w:bCs/>
                <w:iCs/>
              </w:rPr>
              <w:t>ENTITY</w:t>
            </w:r>
          </w:p>
        </w:tc>
        <w:tc>
          <w:tcPr>
            <w:tcW w:w="2490" w:type="dxa"/>
            <w:shd w:val="clear" w:color="auto" w:fill="auto"/>
          </w:tcPr>
          <w:p w:rsidR="007636BC" w:rsidRPr="00D663F4" w:rsidRDefault="007636BC" w:rsidP="007636BC">
            <w:pPr>
              <w:spacing w:after="0" w:line="240" w:lineRule="auto"/>
              <w:rPr>
                <w:b/>
                <w:bCs/>
                <w:iCs/>
              </w:rPr>
            </w:pPr>
            <w:r w:rsidRPr="00D663F4">
              <w:rPr>
                <w:b/>
                <w:bCs/>
                <w:iCs/>
              </w:rPr>
              <w:t>SHUSA</w:t>
            </w:r>
          </w:p>
        </w:tc>
        <w:tc>
          <w:tcPr>
            <w:tcW w:w="2490" w:type="dxa"/>
            <w:shd w:val="clear" w:color="auto" w:fill="auto"/>
          </w:tcPr>
          <w:p w:rsidR="007636BC" w:rsidRPr="00D663F4" w:rsidRDefault="007636BC" w:rsidP="007636BC">
            <w:pPr>
              <w:spacing w:after="0" w:line="240" w:lineRule="auto"/>
              <w:rPr>
                <w:b/>
                <w:bCs/>
                <w:iCs/>
              </w:rPr>
            </w:pPr>
            <w:r w:rsidRPr="00D663F4">
              <w:rPr>
                <w:b/>
                <w:bCs/>
                <w:iCs/>
              </w:rPr>
              <w:t>SBNA</w:t>
            </w:r>
          </w:p>
        </w:tc>
        <w:tc>
          <w:tcPr>
            <w:tcW w:w="2490" w:type="dxa"/>
            <w:gridSpan w:val="2"/>
            <w:shd w:val="clear" w:color="auto" w:fill="auto"/>
          </w:tcPr>
          <w:p w:rsidR="007636BC" w:rsidRPr="00D663F4" w:rsidRDefault="007636BC" w:rsidP="007636BC">
            <w:pPr>
              <w:spacing w:after="0" w:line="240" w:lineRule="auto"/>
              <w:rPr>
                <w:b/>
                <w:bCs/>
                <w:iCs/>
              </w:rPr>
            </w:pPr>
            <w:r w:rsidRPr="00D663F4">
              <w:rPr>
                <w:b/>
                <w:bCs/>
                <w:iCs/>
              </w:rPr>
              <w:t>SC</w:t>
            </w:r>
          </w:p>
        </w:tc>
      </w:tr>
      <w:tr w:rsidR="007636BC" w:rsidRPr="00206D41" w:rsidTr="00FD587F">
        <w:trPr>
          <w:trHeight w:val="255"/>
        </w:trPr>
        <w:tc>
          <w:tcPr>
            <w:tcW w:w="1728" w:type="dxa"/>
            <w:vMerge/>
            <w:shd w:val="clear" w:color="auto" w:fill="auto"/>
          </w:tcPr>
          <w:p w:rsidR="007636BC" w:rsidRDefault="007636BC" w:rsidP="007636BC">
            <w:pPr>
              <w:rPr>
                <w:b/>
                <w:bCs/>
                <w:iCs/>
              </w:rPr>
            </w:pPr>
          </w:p>
        </w:tc>
        <w:tc>
          <w:tcPr>
            <w:tcW w:w="2490" w:type="dxa"/>
            <w:shd w:val="clear" w:color="auto" w:fill="auto"/>
          </w:tcPr>
          <w:p w:rsidR="007636BC" w:rsidRPr="00037DD3" w:rsidRDefault="007636BC" w:rsidP="007636BC">
            <w:pPr>
              <w:spacing w:after="0" w:line="240" w:lineRule="auto"/>
              <w:rPr>
                <w:bCs/>
                <w:iCs/>
              </w:rPr>
            </w:pPr>
            <w:r>
              <w:rPr>
                <w:bCs/>
                <w:iCs/>
              </w:rPr>
              <w:t>Yes</w:t>
            </w:r>
          </w:p>
        </w:tc>
        <w:tc>
          <w:tcPr>
            <w:tcW w:w="2490" w:type="dxa"/>
            <w:shd w:val="clear" w:color="auto" w:fill="auto"/>
          </w:tcPr>
          <w:p w:rsidR="007636BC" w:rsidRPr="00037DD3" w:rsidRDefault="007636BC" w:rsidP="007636BC">
            <w:pPr>
              <w:spacing w:after="0" w:line="240" w:lineRule="auto"/>
              <w:rPr>
                <w:bCs/>
                <w:iCs/>
              </w:rPr>
            </w:pPr>
            <w:r w:rsidRPr="00037DD3">
              <w:rPr>
                <w:bCs/>
                <w:iCs/>
              </w:rPr>
              <w:t>Yes</w:t>
            </w:r>
          </w:p>
        </w:tc>
        <w:tc>
          <w:tcPr>
            <w:tcW w:w="2490" w:type="dxa"/>
            <w:gridSpan w:val="2"/>
            <w:shd w:val="clear" w:color="auto" w:fill="auto"/>
          </w:tcPr>
          <w:p w:rsidR="007636BC" w:rsidRPr="00037DD3" w:rsidRDefault="007636BC" w:rsidP="007636BC">
            <w:pPr>
              <w:spacing w:after="0" w:line="240" w:lineRule="auto"/>
              <w:rPr>
                <w:bCs/>
                <w:iCs/>
              </w:rPr>
            </w:pPr>
            <w:r>
              <w:rPr>
                <w:bCs/>
                <w:iCs/>
              </w:rPr>
              <w:t>No</w:t>
            </w:r>
          </w:p>
        </w:tc>
      </w:tr>
      <w:tr w:rsidR="007636BC" w:rsidRPr="00206D41" w:rsidTr="00213EBA">
        <w:trPr>
          <w:trHeight w:val="255"/>
          <w:ins w:id="155" w:author="Amarucci, Scott M" w:date="2016-02-18T19:28:00Z"/>
        </w:trPr>
        <w:tc>
          <w:tcPr>
            <w:tcW w:w="1728" w:type="dxa"/>
            <w:vMerge/>
            <w:shd w:val="clear" w:color="auto" w:fill="auto"/>
          </w:tcPr>
          <w:p w:rsidR="007636BC" w:rsidRDefault="007636BC" w:rsidP="007636BC">
            <w:pPr>
              <w:rPr>
                <w:ins w:id="156" w:author="Amarucci, Scott M" w:date="2016-02-18T19:28:00Z"/>
                <w:b/>
                <w:bCs/>
                <w:iCs/>
              </w:rPr>
            </w:pPr>
          </w:p>
        </w:tc>
        <w:tc>
          <w:tcPr>
            <w:tcW w:w="2490" w:type="dxa"/>
            <w:shd w:val="clear" w:color="auto" w:fill="auto"/>
          </w:tcPr>
          <w:p w:rsidR="007636BC" w:rsidRDefault="007636BC" w:rsidP="007636BC">
            <w:pPr>
              <w:spacing w:after="0" w:line="240" w:lineRule="auto"/>
              <w:rPr>
                <w:ins w:id="157" w:author="Amarucci, Scott M" w:date="2016-02-18T19:28:00Z"/>
                <w:bCs/>
                <w:iCs/>
              </w:rPr>
            </w:pPr>
            <w:ins w:id="158" w:author="Amarucci, Scott M" w:date="2016-02-18T19:28:00Z">
              <w:r>
                <w:rPr>
                  <w:b/>
                  <w:bCs/>
                  <w:iCs/>
                </w:rPr>
                <w:t>SIS</w:t>
              </w:r>
            </w:ins>
          </w:p>
        </w:tc>
        <w:tc>
          <w:tcPr>
            <w:tcW w:w="2490" w:type="dxa"/>
            <w:shd w:val="clear" w:color="auto" w:fill="auto"/>
          </w:tcPr>
          <w:p w:rsidR="007636BC" w:rsidRPr="00037DD3" w:rsidRDefault="007636BC" w:rsidP="007636BC">
            <w:pPr>
              <w:spacing w:after="0" w:line="240" w:lineRule="auto"/>
              <w:rPr>
                <w:ins w:id="159" w:author="Amarucci, Scott M" w:date="2016-02-18T19:28:00Z"/>
                <w:bCs/>
                <w:iCs/>
              </w:rPr>
            </w:pPr>
            <w:ins w:id="160" w:author="Amarucci, Scott M" w:date="2016-02-18T19:28:00Z">
              <w:r>
                <w:rPr>
                  <w:b/>
                  <w:bCs/>
                  <w:iCs/>
                </w:rPr>
                <w:t>BSI Miami</w:t>
              </w:r>
            </w:ins>
          </w:p>
        </w:tc>
        <w:tc>
          <w:tcPr>
            <w:tcW w:w="1245" w:type="dxa"/>
            <w:shd w:val="clear" w:color="auto" w:fill="auto"/>
          </w:tcPr>
          <w:p w:rsidR="007636BC" w:rsidRDefault="007636BC" w:rsidP="007636BC">
            <w:pPr>
              <w:spacing w:after="0" w:line="240" w:lineRule="auto"/>
              <w:rPr>
                <w:ins w:id="161" w:author="Amarucci, Scott M" w:date="2016-02-18T19:28:00Z"/>
                <w:bCs/>
                <w:iCs/>
              </w:rPr>
            </w:pPr>
            <w:ins w:id="162" w:author="Amarucci, Scott M" w:date="2016-02-18T19:28:00Z">
              <w:r>
                <w:rPr>
                  <w:b/>
                  <w:bCs/>
                  <w:iCs/>
                </w:rPr>
                <w:t>BSPR</w:t>
              </w:r>
            </w:ins>
          </w:p>
        </w:tc>
        <w:tc>
          <w:tcPr>
            <w:tcW w:w="1245" w:type="dxa"/>
            <w:shd w:val="clear" w:color="auto" w:fill="auto"/>
          </w:tcPr>
          <w:p w:rsidR="007636BC" w:rsidRDefault="007636BC" w:rsidP="007636BC">
            <w:pPr>
              <w:spacing w:after="0" w:line="240" w:lineRule="auto"/>
              <w:rPr>
                <w:ins w:id="163" w:author="Amarucci, Scott M" w:date="2016-02-18T19:28:00Z"/>
                <w:bCs/>
                <w:iCs/>
              </w:rPr>
            </w:pPr>
            <w:ins w:id="164" w:author="Amarucci, Scott M" w:date="2016-02-18T19:28:00Z">
              <w:r w:rsidRPr="00426737">
                <w:rPr>
                  <w:b/>
                  <w:bCs/>
                  <w:iCs/>
                </w:rPr>
                <w:t>SSLLC</w:t>
              </w:r>
            </w:ins>
          </w:p>
        </w:tc>
      </w:tr>
      <w:tr w:rsidR="007636BC" w:rsidRPr="00206D41" w:rsidTr="00213EBA">
        <w:trPr>
          <w:trHeight w:val="255"/>
          <w:ins w:id="165" w:author="Amarucci, Scott M" w:date="2016-02-18T19:28:00Z"/>
        </w:trPr>
        <w:tc>
          <w:tcPr>
            <w:tcW w:w="1728" w:type="dxa"/>
            <w:vMerge/>
            <w:shd w:val="clear" w:color="auto" w:fill="auto"/>
          </w:tcPr>
          <w:p w:rsidR="007636BC" w:rsidRDefault="007636BC" w:rsidP="007636BC">
            <w:pPr>
              <w:rPr>
                <w:ins w:id="166" w:author="Amarucci, Scott M" w:date="2016-02-18T19:28:00Z"/>
                <w:b/>
                <w:bCs/>
                <w:iCs/>
              </w:rPr>
            </w:pPr>
          </w:p>
        </w:tc>
        <w:tc>
          <w:tcPr>
            <w:tcW w:w="2490" w:type="dxa"/>
            <w:shd w:val="clear" w:color="auto" w:fill="auto"/>
          </w:tcPr>
          <w:p w:rsidR="007636BC" w:rsidRDefault="007636BC" w:rsidP="007636BC">
            <w:pPr>
              <w:spacing w:after="0" w:line="240" w:lineRule="auto"/>
              <w:rPr>
                <w:ins w:id="167" w:author="Amarucci, Scott M" w:date="2016-02-18T19:28:00Z"/>
                <w:bCs/>
                <w:iCs/>
              </w:rPr>
            </w:pPr>
            <w:ins w:id="168" w:author="Amarucci, Scott M" w:date="2016-02-18T19:28:00Z">
              <w:r>
                <w:rPr>
                  <w:bCs/>
                  <w:iCs/>
                </w:rPr>
                <w:t>No</w:t>
              </w:r>
            </w:ins>
          </w:p>
        </w:tc>
        <w:tc>
          <w:tcPr>
            <w:tcW w:w="2490" w:type="dxa"/>
            <w:shd w:val="clear" w:color="auto" w:fill="auto"/>
          </w:tcPr>
          <w:p w:rsidR="007636BC" w:rsidRPr="00037DD3" w:rsidRDefault="007636BC" w:rsidP="007636BC">
            <w:pPr>
              <w:spacing w:after="0" w:line="240" w:lineRule="auto"/>
              <w:rPr>
                <w:ins w:id="169" w:author="Amarucci, Scott M" w:date="2016-02-18T19:28:00Z"/>
                <w:bCs/>
                <w:iCs/>
              </w:rPr>
            </w:pPr>
            <w:ins w:id="170" w:author="Amarucci, Scott M" w:date="2016-02-18T19:28:00Z">
              <w:r>
                <w:rPr>
                  <w:bCs/>
                  <w:iCs/>
                </w:rPr>
                <w:t>Yes</w:t>
              </w:r>
            </w:ins>
          </w:p>
        </w:tc>
        <w:tc>
          <w:tcPr>
            <w:tcW w:w="1245" w:type="dxa"/>
            <w:shd w:val="clear" w:color="auto" w:fill="auto"/>
          </w:tcPr>
          <w:p w:rsidR="007636BC" w:rsidRDefault="007636BC" w:rsidP="007636BC">
            <w:pPr>
              <w:spacing w:after="0" w:line="240" w:lineRule="auto"/>
              <w:rPr>
                <w:ins w:id="171" w:author="Amarucci, Scott M" w:date="2016-02-18T19:28:00Z"/>
                <w:bCs/>
                <w:iCs/>
              </w:rPr>
            </w:pPr>
            <w:ins w:id="172" w:author="Amarucci, Scott M" w:date="2016-02-18T19:28:00Z">
              <w:r>
                <w:rPr>
                  <w:bCs/>
                  <w:iCs/>
                </w:rPr>
                <w:t>Yes</w:t>
              </w:r>
            </w:ins>
          </w:p>
        </w:tc>
        <w:tc>
          <w:tcPr>
            <w:tcW w:w="1245" w:type="dxa"/>
            <w:shd w:val="clear" w:color="auto" w:fill="auto"/>
          </w:tcPr>
          <w:p w:rsidR="007636BC" w:rsidRDefault="007636BC" w:rsidP="007636BC">
            <w:pPr>
              <w:spacing w:after="0" w:line="240" w:lineRule="auto"/>
              <w:rPr>
                <w:ins w:id="173" w:author="Amarucci, Scott M" w:date="2016-02-18T19:28:00Z"/>
                <w:bCs/>
                <w:iCs/>
              </w:rPr>
            </w:pPr>
            <w:ins w:id="174" w:author="Amarucci, Scott M" w:date="2016-02-18T19:28:00Z">
              <w:r>
                <w:rPr>
                  <w:bCs/>
                  <w:iCs/>
                </w:rPr>
                <w:t>No</w:t>
              </w:r>
            </w:ins>
          </w:p>
        </w:tc>
      </w:tr>
      <w:tr w:rsidR="007636BC" w:rsidRPr="00206D41" w:rsidTr="00FD587F">
        <w:trPr>
          <w:trHeight w:val="255"/>
        </w:trPr>
        <w:tc>
          <w:tcPr>
            <w:tcW w:w="1728" w:type="dxa"/>
            <w:vMerge w:val="restart"/>
            <w:shd w:val="clear" w:color="auto" w:fill="auto"/>
          </w:tcPr>
          <w:p w:rsidR="007636BC" w:rsidRDefault="007636BC" w:rsidP="007636BC">
            <w:pPr>
              <w:rPr>
                <w:b/>
                <w:bCs/>
                <w:iCs/>
              </w:rPr>
            </w:pPr>
            <w:r>
              <w:rPr>
                <w:b/>
                <w:bCs/>
                <w:iCs/>
              </w:rPr>
              <w:t>METRIC OWNER</w:t>
            </w:r>
          </w:p>
        </w:tc>
        <w:tc>
          <w:tcPr>
            <w:tcW w:w="2490" w:type="dxa"/>
            <w:shd w:val="clear" w:color="auto" w:fill="auto"/>
          </w:tcPr>
          <w:p w:rsidR="007636BC" w:rsidRPr="00D663F4" w:rsidRDefault="007636BC" w:rsidP="007636BC">
            <w:pPr>
              <w:spacing w:after="0" w:line="240" w:lineRule="auto"/>
              <w:rPr>
                <w:b/>
                <w:bCs/>
                <w:iCs/>
              </w:rPr>
            </w:pPr>
            <w:r w:rsidRPr="00D663F4">
              <w:rPr>
                <w:b/>
                <w:bCs/>
                <w:iCs/>
              </w:rPr>
              <w:t>SHUSA</w:t>
            </w:r>
          </w:p>
        </w:tc>
        <w:tc>
          <w:tcPr>
            <w:tcW w:w="2490" w:type="dxa"/>
            <w:shd w:val="clear" w:color="auto" w:fill="auto"/>
          </w:tcPr>
          <w:p w:rsidR="007636BC" w:rsidRPr="00D663F4" w:rsidRDefault="007636BC" w:rsidP="007636BC">
            <w:pPr>
              <w:spacing w:after="0" w:line="240" w:lineRule="auto"/>
              <w:rPr>
                <w:b/>
                <w:bCs/>
                <w:iCs/>
              </w:rPr>
            </w:pPr>
            <w:r w:rsidRPr="00D663F4">
              <w:rPr>
                <w:b/>
                <w:bCs/>
                <w:iCs/>
              </w:rPr>
              <w:t>SBNA</w:t>
            </w:r>
          </w:p>
        </w:tc>
        <w:tc>
          <w:tcPr>
            <w:tcW w:w="2490" w:type="dxa"/>
            <w:gridSpan w:val="2"/>
            <w:shd w:val="clear" w:color="auto" w:fill="auto"/>
          </w:tcPr>
          <w:p w:rsidR="007636BC" w:rsidRPr="00D663F4" w:rsidRDefault="007636BC" w:rsidP="007636BC">
            <w:pPr>
              <w:spacing w:after="0" w:line="240" w:lineRule="auto"/>
              <w:rPr>
                <w:b/>
                <w:bCs/>
                <w:iCs/>
              </w:rPr>
            </w:pPr>
            <w:r w:rsidRPr="00D663F4">
              <w:rPr>
                <w:b/>
                <w:bCs/>
                <w:iCs/>
              </w:rPr>
              <w:t>SC</w:t>
            </w:r>
          </w:p>
        </w:tc>
      </w:tr>
      <w:tr w:rsidR="007636BC" w:rsidRPr="00206D41" w:rsidTr="00FD587F">
        <w:trPr>
          <w:trHeight w:val="255"/>
        </w:trPr>
        <w:tc>
          <w:tcPr>
            <w:tcW w:w="1728" w:type="dxa"/>
            <w:vMerge/>
            <w:shd w:val="clear" w:color="auto" w:fill="auto"/>
          </w:tcPr>
          <w:p w:rsidR="007636BC" w:rsidRDefault="007636BC" w:rsidP="007636BC">
            <w:pPr>
              <w:rPr>
                <w:b/>
                <w:bCs/>
                <w:iCs/>
              </w:rPr>
            </w:pPr>
          </w:p>
        </w:tc>
        <w:tc>
          <w:tcPr>
            <w:tcW w:w="2490" w:type="dxa"/>
            <w:shd w:val="clear" w:color="auto" w:fill="auto"/>
          </w:tcPr>
          <w:p w:rsidR="007636BC" w:rsidRPr="00206D41" w:rsidRDefault="007636BC" w:rsidP="007636BC">
            <w:pPr>
              <w:spacing w:after="0" w:line="240" w:lineRule="auto"/>
              <w:rPr>
                <w:bCs/>
                <w:iCs/>
              </w:rPr>
            </w:pPr>
            <w:r>
              <w:rPr>
                <w:bCs/>
                <w:iCs/>
              </w:rPr>
              <w:t>SHUSA Director of Capital Policy</w:t>
            </w:r>
          </w:p>
        </w:tc>
        <w:tc>
          <w:tcPr>
            <w:tcW w:w="2490" w:type="dxa"/>
            <w:shd w:val="clear" w:color="auto" w:fill="auto"/>
          </w:tcPr>
          <w:p w:rsidR="007636BC" w:rsidRPr="00F95F1B" w:rsidRDefault="007636BC" w:rsidP="007636BC">
            <w:pPr>
              <w:spacing w:after="0" w:line="240" w:lineRule="auto"/>
              <w:rPr>
                <w:bCs/>
                <w:iCs/>
              </w:rPr>
            </w:pPr>
            <w:r>
              <w:rPr>
                <w:bCs/>
                <w:iCs/>
              </w:rPr>
              <w:t>SBNA</w:t>
            </w:r>
            <w:r w:rsidRPr="00F95F1B">
              <w:rPr>
                <w:bCs/>
                <w:iCs/>
              </w:rPr>
              <w:t xml:space="preserve"> Director of Capital Policy</w:t>
            </w:r>
          </w:p>
        </w:tc>
        <w:tc>
          <w:tcPr>
            <w:tcW w:w="2490" w:type="dxa"/>
            <w:gridSpan w:val="2"/>
            <w:shd w:val="clear" w:color="auto" w:fill="FFFFFF" w:themeFill="background1"/>
          </w:tcPr>
          <w:p w:rsidR="007636BC" w:rsidRPr="00F95F1B" w:rsidRDefault="007636BC" w:rsidP="007636BC">
            <w:pPr>
              <w:spacing w:after="0" w:line="240" w:lineRule="auto"/>
              <w:rPr>
                <w:bCs/>
                <w:iCs/>
              </w:rPr>
            </w:pPr>
            <w:r>
              <w:rPr>
                <w:bCs/>
                <w:iCs/>
              </w:rPr>
              <w:t>N/A</w:t>
            </w:r>
          </w:p>
        </w:tc>
      </w:tr>
      <w:tr w:rsidR="007636BC" w:rsidRPr="00206D41" w:rsidTr="00FD587F">
        <w:trPr>
          <w:trHeight w:val="255"/>
          <w:ins w:id="175" w:author="Amarucci, Scott M" w:date="2016-02-18T19:28:00Z"/>
        </w:trPr>
        <w:tc>
          <w:tcPr>
            <w:tcW w:w="1728" w:type="dxa"/>
            <w:vMerge/>
            <w:shd w:val="clear" w:color="auto" w:fill="auto"/>
          </w:tcPr>
          <w:p w:rsidR="007636BC" w:rsidRDefault="007636BC" w:rsidP="007636BC">
            <w:pPr>
              <w:rPr>
                <w:ins w:id="176" w:author="Amarucci, Scott M" w:date="2016-02-18T19:28:00Z"/>
                <w:b/>
                <w:bCs/>
                <w:iCs/>
              </w:rPr>
            </w:pPr>
          </w:p>
        </w:tc>
        <w:tc>
          <w:tcPr>
            <w:tcW w:w="2490" w:type="dxa"/>
            <w:shd w:val="clear" w:color="auto" w:fill="auto"/>
          </w:tcPr>
          <w:p w:rsidR="007636BC" w:rsidRDefault="007636BC" w:rsidP="007636BC">
            <w:pPr>
              <w:spacing w:after="0" w:line="240" w:lineRule="auto"/>
              <w:rPr>
                <w:ins w:id="177" w:author="Amarucci, Scott M" w:date="2016-02-18T19:28:00Z"/>
                <w:bCs/>
                <w:iCs/>
              </w:rPr>
            </w:pPr>
            <w:ins w:id="178" w:author="Amarucci, Scott M" w:date="2016-02-18T19:29:00Z">
              <w:r>
                <w:rPr>
                  <w:b/>
                  <w:bCs/>
                  <w:iCs/>
                </w:rPr>
                <w:t>SIS</w:t>
              </w:r>
            </w:ins>
          </w:p>
        </w:tc>
        <w:tc>
          <w:tcPr>
            <w:tcW w:w="2490" w:type="dxa"/>
            <w:shd w:val="clear" w:color="auto" w:fill="auto"/>
          </w:tcPr>
          <w:p w:rsidR="007636BC" w:rsidRDefault="007636BC" w:rsidP="007636BC">
            <w:pPr>
              <w:spacing w:after="0" w:line="240" w:lineRule="auto"/>
              <w:rPr>
                <w:ins w:id="179" w:author="Amarucci, Scott M" w:date="2016-02-18T19:28:00Z"/>
                <w:bCs/>
                <w:iCs/>
              </w:rPr>
            </w:pPr>
            <w:ins w:id="180" w:author="Amarucci, Scott M" w:date="2016-02-18T19:29:00Z">
              <w:r>
                <w:rPr>
                  <w:b/>
                  <w:bCs/>
                  <w:iCs/>
                </w:rPr>
                <w:t>BSI Miami</w:t>
              </w:r>
            </w:ins>
          </w:p>
        </w:tc>
        <w:tc>
          <w:tcPr>
            <w:tcW w:w="2490" w:type="dxa"/>
            <w:gridSpan w:val="2"/>
            <w:shd w:val="clear" w:color="auto" w:fill="FFFFFF" w:themeFill="background1"/>
          </w:tcPr>
          <w:p w:rsidR="007636BC" w:rsidRDefault="007636BC" w:rsidP="007636BC">
            <w:pPr>
              <w:spacing w:after="0" w:line="240" w:lineRule="auto"/>
              <w:rPr>
                <w:ins w:id="181" w:author="Amarucci, Scott M" w:date="2016-02-18T19:28:00Z"/>
                <w:bCs/>
                <w:iCs/>
              </w:rPr>
            </w:pPr>
            <w:ins w:id="182" w:author="Amarucci, Scott M" w:date="2016-02-18T19:29:00Z">
              <w:r>
                <w:rPr>
                  <w:b/>
                  <w:bCs/>
                  <w:iCs/>
                </w:rPr>
                <w:t>BSPR</w:t>
              </w:r>
            </w:ins>
          </w:p>
        </w:tc>
      </w:tr>
      <w:tr w:rsidR="007636BC" w:rsidRPr="00206D41" w:rsidTr="00FD587F">
        <w:trPr>
          <w:trHeight w:val="255"/>
          <w:ins w:id="183" w:author="Amarucci, Scott M" w:date="2016-02-18T19:28:00Z"/>
        </w:trPr>
        <w:tc>
          <w:tcPr>
            <w:tcW w:w="1728" w:type="dxa"/>
            <w:vMerge/>
            <w:shd w:val="clear" w:color="auto" w:fill="auto"/>
          </w:tcPr>
          <w:p w:rsidR="007636BC" w:rsidRDefault="007636BC" w:rsidP="007636BC">
            <w:pPr>
              <w:rPr>
                <w:ins w:id="184" w:author="Amarucci, Scott M" w:date="2016-02-18T19:28:00Z"/>
                <w:b/>
                <w:bCs/>
                <w:iCs/>
              </w:rPr>
            </w:pPr>
          </w:p>
        </w:tc>
        <w:tc>
          <w:tcPr>
            <w:tcW w:w="2490" w:type="dxa"/>
            <w:shd w:val="clear" w:color="auto" w:fill="auto"/>
          </w:tcPr>
          <w:p w:rsidR="007636BC" w:rsidRDefault="007636BC" w:rsidP="007636BC">
            <w:pPr>
              <w:spacing w:after="0" w:line="240" w:lineRule="auto"/>
              <w:rPr>
                <w:ins w:id="185" w:author="Amarucci, Scott M" w:date="2016-02-18T19:28:00Z"/>
                <w:bCs/>
                <w:iCs/>
              </w:rPr>
            </w:pPr>
            <w:ins w:id="186" w:author="Amarucci, Scott M" w:date="2016-02-18T19:29:00Z">
              <w:r>
                <w:rPr>
                  <w:bCs/>
                  <w:iCs/>
                </w:rPr>
                <w:t>N/A</w:t>
              </w:r>
            </w:ins>
          </w:p>
        </w:tc>
        <w:tc>
          <w:tcPr>
            <w:tcW w:w="2490" w:type="dxa"/>
            <w:shd w:val="clear" w:color="auto" w:fill="auto"/>
          </w:tcPr>
          <w:p w:rsidR="007636BC" w:rsidRDefault="007636BC" w:rsidP="007636BC">
            <w:pPr>
              <w:spacing w:after="0" w:line="240" w:lineRule="auto"/>
              <w:rPr>
                <w:ins w:id="187" w:author="Amarucci, Scott M" w:date="2016-02-18T19:28:00Z"/>
                <w:bCs/>
                <w:iCs/>
              </w:rPr>
            </w:pPr>
            <w:ins w:id="188" w:author="Amarucci, Scott M" w:date="2016-02-18T19:29:00Z">
              <w:r>
                <w:rPr>
                  <w:bCs/>
                  <w:iCs/>
                </w:rPr>
                <w:t>BSI Dir. Of Capital Policy</w:t>
              </w:r>
            </w:ins>
          </w:p>
        </w:tc>
        <w:tc>
          <w:tcPr>
            <w:tcW w:w="2490" w:type="dxa"/>
            <w:gridSpan w:val="2"/>
            <w:shd w:val="clear" w:color="auto" w:fill="FFFFFF" w:themeFill="background1"/>
          </w:tcPr>
          <w:p w:rsidR="007636BC" w:rsidRDefault="007636BC" w:rsidP="007636BC">
            <w:pPr>
              <w:spacing w:after="0" w:line="240" w:lineRule="auto"/>
              <w:rPr>
                <w:ins w:id="189" w:author="Amarucci, Scott M" w:date="2016-02-18T19:28:00Z"/>
                <w:bCs/>
                <w:iCs/>
              </w:rPr>
            </w:pPr>
            <w:ins w:id="190" w:author="Amarucci, Scott M" w:date="2016-02-18T19:29:00Z">
              <w:r>
                <w:rPr>
                  <w:bCs/>
                  <w:iCs/>
                </w:rPr>
                <w:t>BSPR Dir. Of Capital Policy</w:t>
              </w:r>
            </w:ins>
          </w:p>
        </w:tc>
      </w:tr>
      <w:tr w:rsidR="007636BC" w:rsidRPr="00206D41" w:rsidTr="00213EBA">
        <w:trPr>
          <w:trHeight w:val="255"/>
          <w:ins w:id="191" w:author="Amarucci, Scott M" w:date="2016-02-18T19:28:00Z"/>
        </w:trPr>
        <w:tc>
          <w:tcPr>
            <w:tcW w:w="1728" w:type="dxa"/>
            <w:vMerge/>
            <w:shd w:val="clear" w:color="auto" w:fill="auto"/>
          </w:tcPr>
          <w:p w:rsidR="007636BC" w:rsidRDefault="007636BC" w:rsidP="007636BC">
            <w:pPr>
              <w:rPr>
                <w:ins w:id="192" w:author="Amarucci, Scott M" w:date="2016-02-18T19:28:00Z"/>
                <w:b/>
                <w:bCs/>
                <w:iCs/>
              </w:rPr>
            </w:pPr>
          </w:p>
        </w:tc>
        <w:tc>
          <w:tcPr>
            <w:tcW w:w="2490" w:type="dxa"/>
            <w:shd w:val="clear" w:color="auto" w:fill="auto"/>
          </w:tcPr>
          <w:p w:rsidR="007636BC" w:rsidRDefault="007636BC" w:rsidP="007636BC">
            <w:pPr>
              <w:spacing w:after="0" w:line="240" w:lineRule="auto"/>
              <w:rPr>
                <w:ins w:id="193" w:author="Amarucci, Scott M" w:date="2016-02-18T19:28:00Z"/>
                <w:bCs/>
                <w:iCs/>
              </w:rPr>
            </w:pPr>
            <w:ins w:id="194" w:author="Amarucci, Scott M" w:date="2016-02-18T19:29:00Z">
              <w:r w:rsidRPr="00426737">
                <w:rPr>
                  <w:b/>
                  <w:bCs/>
                  <w:iCs/>
                </w:rPr>
                <w:t>SSLLC</w:t>
              </w:r>
            </w:ins>
          </w:p>
        </w:tc>
        <w:tc>
          <w:tcPr>
            <w:tcW w:w="4980" w:type="dxa"/>
            <w:gridSpan w:val="3"/>
            <w:vMerge w:val="restart"/>
            <w:shd w:val="clear" w:color="auto" w:fill="auto"/>
          </w:tcPr>
          <w:p w:rsidR="007636BC" w:rsidRDefault="007636BC" w:rsidP="007636BC">
            <w:pPr>
              <w:spacing w:after="0" w:line="240" w:lineRule="auto"/>
              <w:rPr>
                <w:ins w:id="195" w:author="Amarucci, Scott M" w:date="2016-02-18T19:28:00Z"/>
                <w:bCs/>
                <w:iCs/>
              </w:rPr>
            </w:pPr>
          </w:p>
        </w:tc>
      </w:tr>
      <w:tr w:rsidR="007636BC" w:rsidRPr="00206D41" w:rsidTr="00213EBA">
        <w:trPr>
          <w:trHeight w:val="255"/>
          <w:ins w:id="196" w:author="Amarucci, Scott M" w:date="2016-02-18T19:28:00Z"/>
        </w:trPr>
        <w:tc>
          <w:tcPr>
            <w:tcW w:w="1728" w:type="dxa"/>
            <w:vMerge/>
            <w:shd w:val="clear" w:color="auto" w:fill="auto"/>
          </w:tcPr>
          <w:p w:rsidR="007636BC" w:rsidRDefault="007636BC" w:rsidP="007636BC">
            <w:pPr>
              <w:rPr>
                <w:ins w:id="197" w:author="Amarucci, Scott M" w:date="2016-02-18T19:28:00Z"/>
                <w:b/>
                <w:bCs/>
                <w:iCs/>
              </w:rPr>
            </w:pPr>
          </w:p>
        </w:tc>
        <w:tc>
          <w:tcPr>
            <w:tcW w:w="2490" w:type="dxa"/>
            <w:shd w:val="clear" w:color="auto" w:fill="auto"/>
          </w:tcPr>
          <w:p w:rsidR="007636BC" w:rsidRDefault="007636BC" w:rsidP="007636BC">
            <w:pPr>
              <w:spacing w:after="0" w:line="240" w:lineRule="auto"/>
              <w:rPr>
                <w:ins w:id="198" w:author="Amarucci, Scott M" w:date="2016-02-18T19:28:00Z"/>
                <w:bCs/>
                <w:iCs/>
              </w:rPr>
            </w:pPr>
            <w:ins w:id="199" w:author="Amarucci, Scott M" w:date="2016-02-18T19:36:00Z">
              <w:r>
                <w:rPr>
                  <w:bCs/>
                  <w:iCs/>
                </w:rPr>
                <w:t>N/A</w:t>
              </w:r>
            </w:ins>
          </w:p>
        </w:tc>
        <w:tc>
          <w:tcPr>
            <w:tcW w:w="4980" w:type="dxa"/>
            <w:gridSpan w:val="3"/>
            <w:vMerge/>
            <w:shd w:val="clear" w:color="auto" w:fill="auto"/>
          </w:tcPr>
          <w:p w:rsidR="007636BC" w:rsidRDefault="007636BC" w:rsidP="007636BC">
            <w:pPr>
              <w:spacing w:after="0" w:line="240" w:lineRule="auto"/>
              <w:rPr>
                <w:ins w:id="200" w:author="Amarucci, Scott M" w:date="2016-02-18T19:28:00Z"/>
                <w:bCs/>
                <w:iCs/>
              </w:rPr>
            </w:pPr>
          </w:p>
        </w:tc>
      </w:tr>
      <w:tr w:rsidR="007636BC" w:rsidRPr="00206D41" w:rsidTr="00FD587F">
        <w:trPr>
          <w:trHeight w:val="510"/>
        </w:trPr>
        <w:tc>
          <w:tcPr>
            <w:tcW w:w="1728" w:type="dxa"/>
            <w:shd w:val="clear" w:color="auto" w:fill="auto"/>
          </w:tcPr>
          <w:p w:rsidR="007636BC" w:rsidRPr="005B0BAF" w:rsidRDefault="007636BC" w:rsidP="007636BC">
            <w:pPr>
              <w:rPr>
                <w:rFonts w:asciiTheme="minorHAnsi" w:hAnsiTheme="minorHAnsi"/>
                <w:b/>
                <w:bCs/>
                <w:iCs/>
              </w:rPr>
              <w:pPrChange w:id="201" w:author="Amarucci, Scott M" w:date="2016-02-16T18:22:00Z">
                <w:pPr>
                  <w:framePr w:hSpace="180" w:wrap="around" w:vAnchor="text" w:hAnchor="text" w:x="168" w:y="1"/>
                  <w:ind w:left="-60"/>
                  <w:suppressOverlap/>
                </w:pPr>
              </w:pPrChange>
            </w:pPr>
            <w:r w:rsidRPr="005B0BAF">
              <w:rPr>
                <w:rFonts w:asciiTheme="minorHAnsi" w:hAnsiTheme="minorHAnsi"/>
                <w:b/>
                <w:bCs/>
                <w:iCs/>
              </w:rPr>
              <w:t>TRIGGER AND LIMIT SETTING</w:t>
            </w:r>
          </w:p>
        </w:tc>
        <w:tc>
          <w:tcPr>
            <w:tcW w:w="7470" w:type="dxa"/>
            <w:gridSpan w:val="4"/>
            <w:shd w:val="clear" w:color="auto" w:fill="auto"/>
          </w:tcPr>
          <w:p w:rsidR="007636BC" w:rsidRPr="00EB0A0D" w:rsidRDefault="007636BC" w:rsidP="007636BC">
            <w:pPr>
              <w:spacing w:after="0" w:line="240" w:lineRule="auto"/>
              <w:rPr>
                <w:iCs/>
                <w:lang w:bidi="en-US"/>
              </w:rPr>
            </w:pPr>
            <w:r w:rsidRPr="00EB0A0D">
              <w:rPr>
                <w:iCs/>
                <w:lang w:bidi="en-US"/>
              </w:rPr>
              <w:t xml:space="preserve">The Amber trigger and Red limit for </w:t>
            </w:r>
            <w:del w:id="202" w:author="Amarucci, Scott M" w:date="2016-02-18T19:32:00Z">
              <w:r w:rsidDel="006856C5">
                <w:rPr>
                  <w:iCs/>
                  <w:lang w:bidi="en-US"/>
                </w:rPr>
                <w:delText>T</w:delText>
              </w:r>
              <w:r w:rsidRPr="00EB0A0D" w:rsidDel="006856C5">
                <w:rPr>
                  <w:iCs/>
                  <w:lang w:bidi="en-US"/>
                </w:rPr>
                <w:delText xml:space="preserve">RBC </w:delText>
              </w:r>
            </w:del>
            <w:ins w:id="203" w:author="Amarucci, Scott M" w:date="2016-02-18T19:45:00Z">
              <w:r>
                <w:rPr>
                  <w:iCs/>
                  <w:lang w:bidi="en-US"/>
                </w:rPr>
                <w:t>TRBC</w:t>
              </w:r>
            </w:ins>
            <w:ins w:id="204" w:author="Amarucci, Scott M" w:date="2016-02-18T19:32:00Z">
              <w:r w:rsidRPr="00EB0A0D">
                <w:rPr>
                  <w:iCs/>
                  <w:lang w:bidi="en-US"/>
                </w:rPr>
                <w:t xml:space="preserve"> </w:t>
              </w:r>
            </w:ins>
            <w:r w:rsidRPr="00EB0A0D">
              <w:rPr>
                <w:iCs/>
                <w:lang w:bidi="en-US"/>
              </w:rPr>
              <w:t xml:space="preserve">are set annually based on the Entity’s approved </w:t>
            </w:r>
            <w:del w:id="205" w:author="Amarucci, Scott M" w:date="2016-02-18T19:32:00Z">
              <w:r w:rsidRPr="00EB0A0D" w:rsidDel="006856C5">
                <w:rPr>
                  <w:iCs/>
                  <w:lang w:bidi="en-US"/>
                </w:rPr>
                <w:delText xml:space="preserve">TRBC </w:delText>
              </w:r>
            </w:del>
            <w:ins w:id="206" w:author="Amarucci, Scott M" w:date="2016-02-18T19:45:00Z">
              <w:r>
                <w:rPr>
                  <w:iCs/>
                  <w:lang w:bidi="en-US"/>
                </w:rPr>
                <w:t>TRBC</w:t>
              </w:r>
            </w:ins>
            <w:ins w:id="207" w:author="Amarucci, Scott M" w:date="2016-02-18T19:32:00Z">
              <w:r w:rsidRPr="00EB0A0D">
                <w:rPr>
                  <w:iCs/>
                  <w:lang w:bidi="en-US"/>
                </w:rPr>
                <w:t xml:space="preserve"> </w:t>
              </w:r>
            </w:ins>
            <w:r w:rsidRPr="00EB0A0D">
              <w:rPr>
                <w:iCs/>
                <w:lang w:bidi="en-US"/>
              </w:rPr>
              <w:t>Capital Policy ratios at time of RAS setting:</w:t>
            </w:r>
          </w:p>
          <w:p w:rsidR="007636BC" w:rsidRPr="00F34844" w:rsidRDefault="007636BC" w:rsidP="007636BC">
            <w:pPr>
              <w:pStyle w:val="ListParagraph"/>
              <w:numPr>
                <w:ilvl w:val="0"/>
                <w:numId w:val="4"/>
              </w:numPr>
              <w:spacing w:after="0" w:line="240" w:lineRule="auto"/>
              <w:rPr>
                <w:rFonts w:eastAsia="Calibri" w:cs="Times New Roman"/>
                <w:iCs/>
                <w:szCs w:val="22"/>
                <w:lang w:val="en-US" w:bidi="en-US"/>
              </w:rPr>
            </w:pPr>
            <w:r w:rsidRPr="00F34844">
              <w:rPr>
                <w:rFonts w:eastAsia="Calibri" w:cs="Times New Roman"/>
                <w:iCs/>
                <w:szCs w:val="22"/>
                <w:lang w:val="en-US" w:bidi="en-US"/>
              </w:rPr>
              <w:t>BHC Baseline scenario:</w:t>
            </w:r>
            <w:r>
              <w:rPr>
                <w:rFonts w:eastAsia="Calibri" w:cs="Times New Roman"/>
                <w:iCs/>
                <w:szCs w:val="22"/>
                <w:lang w:val="en-US" w:bidi="en-US"/>
              </w:rPr>
              <w:t xml:space="preserve"> Trigger is ratio for </w:t>
            </w:r>
            <w:r w:rsidRPr="00F34844">
              <w:rPr>
                <w:rFonts w:eastAsia="Calibri" w:cs="Times New Roman"/>
                <w:iCs/>
                <w:szCs w:val="22"/>
                <w:lang w:val="en-US" w:bidi="en-US"/>
              </w:rPr>
              <w:t xml:space="preserve">“use for capital expectations”; </w:t>
            </w:r>
            <w:r>
              <w:rPr>
                <w:rFonts w:eastAsia="Calibri" w:cs="Times New Roman"/>
                <w:iCs/>
                <w:szCs w:val="22"/>
                <w:lang w:val="en-US" w:bidi="en-US"/>
              </w:rPr>
              <w:t>L</w:t>
            </w:r>
            <w:r w:rsidRPr="00F34844">
              <w:rPr>
                <w:rFonts w:eastAsia="Calibri" w:cs="Times New Roman"/>
                <w:iCs/>
                <w:szCs w:val="22"/>
                <w:lang w:val="en-US" w:bidi="en-US"/>
              </w:rPr>
              <w:t>imit</w:t>
            </w:r>
            <w:r>
              <w:rPr>
                <w:rFonts w:eastAsia="Calibri" w:cs="Times New Roman"/>
                <w:iCs/>
                <w:szCs w:val="22"/>
                <w:lang w:val="en-US" w:bidi="en-US"/>
              </w:rPr>
              <w:t xml:space="preserve"> is</w:t>
            </w:r>
            <w:r w:rsidRPr="00F34844">
              <w:rPr>
                <w:rFonts w:eastAsia="Calibri" w:cs="Times New Roman"/>
                <w:iCs/>
                <w:szCs w:val="22"/>
                <w:lang w:val="en-US" w:bidi="en-US"/>
              </w:rPr>
              <w:t xml:space="preserve"> </w:t>
            </w:r>
            <w:r>
              <w:rPr>
                <w:rFonts w:eastAsia="Calibri" w:cs="Times New Roman"/>
                <w:iCs/>
                <w:szCs w:val="22"/>
                <w:lang w:val="en-US" w:bidi="en-US"/>
              </w:rPr>
              <w:t>“</w:t>
            </w:r>
            <w:r w:rsidRPr="00F34844">
              <w:rPr>
                <w:rFonts w:eastAsia="Calibri" w:cs="Times New Roman"/>
                <w:iCs/>
                <w:szCs w:val="22"/>
                <w:lang w:val="en-US" w:bidi="en-US"/>
              </w:rPr>
              <w:t>internal business-as-usual minimum</w:t>
            </w:r>
            <w:r>
              <w:rPr>
                <w:rFonts w:eastAsia="Calibri" w:cs="Times New Roman"/>
                <w:iCs/>
                <w:szCs w:val="22"/>
                <w:lang w:val="en-US" w:bidi="en-US"/>
              </w:rPr>
              <w:t>”</w:t>
            </w:r>
            <w:r w:rsidRPr="00F34844">
              <w:rPr>
                <w:rFonts w:eastAsia="Calibri" w:cs="Times New Roman"/>
                <w:iCs/>
                <w:szCs w:val="22"/>
                <w:lang w:val="en-US" w:bidi="en-US"/>
              </w:rPr>
              <w:t>.</w:t>
            </w:r>
          </w:p>
          <w:p w:rsidR="007636BC" w:rsidRPr="00F34844" w:rsidRDefault="007636BC" w:rsidP="007636BC">
            <w:pPr>
              <w:pStyle w:val="ListParagraph"/>
              <w:numPr>
                <w:ilvl w:val="0"/>
                <w:numId w:val="4"/>
              </w:numPr>
              <w:spacing w:after="0" w:line="240" w:lineRule="auto"/>
              <w:rPr>
                <w:rFonts w:eastAsia="Calibri" w:cs="Times New Roman"/>
                <w:iCs/>
                <w:szCs w:val="22"/>
                <w:lang w:val="en-US" w:bidi="en-US"/>
              </w:rPr>
            </w:pPr>
            <w:r w:rsidRPr="00EB0A0D">
              <w:rPr>
                <w:rFonts w:eastAsia="Calibri" w:cs="Times New Roman"/>
                <w:iCs/>
                <w:szCs w:val="22"/>
                <w:lang w:val="en-US" w:bidi="en-US"/>
              </w:rPr>
              <w:t>BHC Stress scenario: Trigger is ratio “internal post-stress minimum level”; Limit is “well capitalized” Prompt Corrective Action level.</w:t>
            </w:r>
          </w:p>
        </w:tc>
      </w:tr>
      <w:tr w:rsidR="007636BC" w:rsidRPr="00206D41" w:rsidTr="00FD587F">
        <w:trPr>
          <w:trHeight w:val="510"/>
        </w:trPr>
        <w:tc>
          <w:tcPr>
            <w:tcW w:w="1728" w:type="dxa"/>
            <w:shd w:val="clear" w:color="auto" w:fill="auto"/>
          </w:tcPr>
          <w:p w:rsidR="007636BC" w:rsidRPr="005B0BAF" w:rsidRDefault="007636BC" w:rsidP="007636BC">
            <w:pPr>
              <w:rPr>
                <w:rFonts w:asciiTheme="minorHAnsi" w:hAnsiTheme="minorHAnsi"/>
                <w:b/>
                <w:bCs/>
                <w:iCs/>
              </w:rPr>
              <w:pPrChange w:id="208" w:author="Amarucci, Scott M" w:date="2016-02-16T18:22:00Z">
                <w:pPr>
                  <w:framePr w:hSpace="180" w:wrap="around" w:vAnchor="text" w:hAnchor="text" w:x="168" w:y="1"/>
                  <w:ind w:left="-60"/>
                  <w:suppressOverlap/>
                </w:pPr>
              </w:pPrChange>
            </w:pPr>
            <w:r w:rsidRPr="005B0BAF">
              <w:rPr>
                <w:rFonts w:asciiTheme="minorHAnsi" w:hAnsiTheme="minorHAnsi"/>
                <w:b/>
                <w:bCs/>
                <w:iCs/>
              </w:rPr>
              <w:t>TESTING FREQUENCY</w:t>
            </w:r>
          </w:p>
        </w:tc>
        <w:tc>
          <w:tcPr>
            <w:tcW w:w="7470" w:type="dxa"/>
            <w:gridSpan w:val="4"/>
            <w:shd w:val="clear" w:color="auto" w:fill="auto"/>
          </w:tcPr>
          <w:p w:rsidR="007636BC" w:rsidRDefault="007636BC" w:rsidP="007636BC">
            <w:pPr>
              <w:pStyle w:val="ListParagraph"/>
              <w:numPr>
                <w:ilvl w:val="0"/>
                <w:numId w:val="4"/>
              </w:numPr>
              <w:spacing w:before="120" w:after="120" w:line="240" w:lineRule="auto"/>
              <w:rPr>
                <w:rFonts w:eastAsia="Calibri" w:cs="Times New Roman"/>
                <w:iCs/>
                <w:szCs w:val="22"/>
                <w:lang w:val="en-US" w:bidi="en-US"/>
              </w:rPr>
            </w:pPr>
            <w:r w:rsidRPr="005B0BAF">
              <w:rPr>
                <w:rFonts w:eastAsia="Calibri" w:cs="Times New Roman"/>
                <w:iCs/>
                <w:szCs w:val="22"/>
                <w:lang w:val="en-US" w:bidi="en-US"/>
              </w:rPr>
              <w:t xml:space="preserve">Annually/CCAR output: The lowest value of the 9 quarters covered by the CCAR exercise </w:t>
            </w:r>
            <w:r>
              <w:rPr>
                <w:rFonts w:eastAsia="Calibri" w:cs="Times New Roman"/>
                <w:iCs/>
                <w:szCs w:val="22"/>
                <w:lang w:val="en-US" w:bidi="en-US"/>
              </w:rPr>
              <w:t>is</w:t>
            </w:r>
            <w:r w:rsidRPr="005B0BAF">
              <w:rPr>
                <w:rFonts w:eastAsia="Calibri" w:cs="Times New Roman"/>
                <w:iCs/>
                <w:szCs w:val="22"/>
                <w:lang w:val="en-US" w:bidi="en-US"/>
              </w:rPr>
              <w:t xml:space="preserve"> compared to the trigger</w:t>
            </w:r>
            <w:r>
              <w:rPr>
                <w:rFonts w:eastAsia="Calibri" w:cs="Times New Roman"/>
                <w:iCs/>
                <w:szCs w:val="22"/>
                <w:lang w:val="en-US" w:bidi="en-US"/>
              </w:rPr>
              <w:t xml:space="preserve"> and limit derived from the application of the Capital Policy (see above)</w:t>
            </w:r>
            <w:r w:rsidRPr="005B0BAF">
              <w:rPr>
                <w:rFonts w:eastAsia="Calibri" w:cs="Times New Roman"/>
                <w:iCs/>
                <w:szCs w:val="22"/>
                <w:lang w:val="en-US" w:bidi="en-US"/>
              </w:rPr>
              <w:t xml:space="preserve">. The RAS will be presented for annual review with the CCAR outputs compared to the </w:t>
            </w:r>
            <w:r>
              <w:rPr>
                <w:rFonts w:eastAsia="Calibri" w:cs="Times New Roman"/>
                <w:iCs/>
                <w:szCs w:val="22"/>
                <w:lang w:val="en-US" w:bidi="en-US"/>
              </w:rPr>
              <w:t xml:space="preserve">proposed </w:t>
            </w:r>
            <w:r w:rsidRPr="005B0BAF">
              <w:rPr>
                <w:rFonts w:eastAsia="Calibri" w:cs="Times New Roman"/>
                <w:iCs/>
                <w:szCs w:val="22"/>
                <w:lang w:val="en-US" w:bidi="en-US"/>
              </w:rPr>
              <w:t>trigger and limit.</w:t>
            </w:r>
          </w:p>
          <w:p w:rsidR="007636BC" w:rsidRDefault="007636BC" w:rsidP="007636BC">
            <w:pPr>
              <w:pStyle w:val="ListParagraph"/>
              <w:numPr>
                <w:ilvl w:val="0"/>
                <w:numId w:val="4"/>
              </w:numPr>
              <w:spacing w:before="120" w:after="120" w:line="240" w:lineRule="auto"/>
              <w:rPr>
                <w:rFonts w:eastAsia="Calibri" w:cs="Times New Roman"/>
                <w:iCs/>
                <w:szCs w:val="22"/>
                <w:lang w:val="en-US" w:bidi="en-US"/>
              </w:rPr>
            </w:pPr>
            <w:r>
              <w:rPr>
                <w:rFonts w:eastAsia="Calibri" w:cs="Times New Roman"/>
                <w:iCs/>
                <w:szCs w:val="22"/>
                <w:lang w:val="en-US" w:bidi="en-US"/>
              </w:rPr>
              <w:t>Mid-cycle: The lowest value of the 9 quarters covered  by the Mid-cycle exercise is compared to the trigger and limit derived from the application of the Capital Policy</w:t>
            </w:r>
          </w:p>
          <w:p w:rsidR="007636BC" w:rsidRPr="005B0BAF" w:rsidRDefault="007636BC" w:rsidP="007636BC">
            <w:pPr>
              <w:pStyle w:val="ListParagraph"/>
              <w:numPr>
                <w:ilvl w:val="0"/>
                <w:numId w:val="4"/>
              </w:numPr>
              <w:spacing w:before="120" w:after="120" w:line="240" w:lineRule="auto"/>
              <w:rPr>
                <w:rFonts w:eastAsia="Calibri" w:cs="Times New Roman"/>
                <w:iCs/>
                <w:szCs w:val="22"/>
                <w:lang w:val="en-US" w:bidi="en-US"/>
              </w:rPr>
            </w:pPr>
            <w:r>
              <w:rPr>
                <w:rFonts w:eastAsia="Calibri" w:cs="Times New Roman"/>
                <w:iCs/>
                <w:szCs w:val="22"/>
                <w:lang w:val="en-US" w:bidi="en-US"/>
              </w:rPr>
              <w:t xml:space="preserve">Strategic Plan (e.g. P-18): The projected capital levels from the strategic plan are compared to the RAS limits and thresholds </w:t>
            </w:r>
          </w:p>
          <w:p w:rsidR="007636BC" w:rsidRPr="00C05360" w:rsidRDefault="007636BC" w:rsidP="007636BC">
            <w:pPr>
              <w:pStyle w:val="ListParagraph"/>
              <w:numPr>
                <w:ilvl w:val="0"/>
                <w:numId w:val="4"/>
              </w:numPr>
              <w:spacing w:before="240" w:after="120" w:line="240" w:lineRule="auto"/>
              <w:rPr>
                <w:rFonts w:eastAsia="Calibri" w:cs="Times New Roman"/>
                <w:iCs/>
                <w:szCs w:val="22"/>
                <w:lang w:val="en-US" w:bidi="en-US"/>
              </w:rPr>
            </w:pPr>
            <w:r w:rsidRPr="005B0BAF">
              <w:rPr>
                <w:rFonts w:eastAsia="Calibri" w:cs="Times New Roman"/>
                <w:iCs/>
                <w:szCs w:val="22"/>
                <w:lang w:val="en-US" w:bidi="en-US"/>
              </w:rPr>
              <w:t xml:space="preserve">Monthly: On a monthly basis the actual level of </w:t>
            </w:r>
            <w:r>
              <w:rPr>
                <w:rFonts w:eastAsia="Calibri" w:cs="Times New Roman"/>
                <w:iCs/>
                <w:szCs w:val="22"/>
                <w:lang w:val="en-US" w:bidi="en-US"/>
              </w:rPr>
              <w:t xml:space="preserve">the </w:t>
            </w:r>
            <w:r w:rsidRPr="005B0BAF">
              <w:rPr>
                <w:rFonts w:eastAsia="Calibri" w:cs="Times New Roman"/>
                <w:iCs/>
                <w:szCs w:val="22"/>
                <w:lang w:val="en-US" w:bidi="en-US"/>
              </w:rPr>
              <w:t xml:space="preserve">metric </w:t>
            </w:r>
            <w:r>
              <w:rPr>
                <w:rFonts w:eastAsia="Calibri" w:cs="Times New Roman"/>
                <w:iCs/>
                <w:szCs w:val="22"/>
                <w:lang w:val="en-US" w:bidi="en-US"/>
              </w:rPr>
              <w:t>is</w:t>
            </w:r>
            <w:r w:rsidRPr="005B0BAF">
              <w:rPr>
                <w:rFonts w:eastAsia="Calibri" w:cs="Times New Roman"/>
                <w:iCs/>
                <w:szCs w:val="22"/>
                <w:lang w:val="en-US" w:bidi="en-US"/>
              </w:rPr>
              <w:t xml:space="preserve"> compared only to the BHC Baseline scenario limit</w:t>
            </w:r>
            <w:r>
              <w:rPr>
                <w:rFonts w:eastAsia="Calibri" w:cs="Times New Roman"/>
                <w:iCs/>
                <w:szCs w:val="22"/>
                <w:lang w:val="en-US" w:bidi="en-US"/>
              </w:rPr>
              <w:t xml:space="preserve"> and trigger</w:t>
            </w:r>
            <w:r w:rsidRPr="005B0BAF">
              <w:rPr>
                <w:rFonts w:eastAsia="Calibri" w:cs="Times New Roman"/>
                <w:iCs/>
                <w:szCs w:val="22"/>
                <w:lang w:val="en-US" w:bidi="en-US"/>
              </w:rPr>
              <w:t xml:space="preserve">. </w:t>
            </w:r>
          </w:p>
          <w:p w:rsidR="007636BC" w:rsidRPr="00446561" w:rsidDel="00744A1B" w:rsidRDefault="007636BC" w:rsidP="007636BC">
            <w:pPr>
              <w:spacing w:before="240" w:after="120" w:line="240" w:lineRule="auto"/>
              <w:jc w:val="center"/>
              <w:rPr>
                <w:iCs/>
                <w:lang w:bidi="en-US"/>
              </w:rPr>
            </w:pPr>
            <m:oMath>
              <m:f>
                <m:fPr>
                  <m:ctrlPr>
                    <w:rPr>
                      <w:rFonts w:ascii="Cambria Math" w:hAnsi="Cambria Math" w:cs="Arial"/>
                      <w:i/>
                      <w:iCs/>
                      <w:sz w:val="28"/>
                      <w:szCs w:val="28"/>
                    </w:rPr>
                  </m:ctrlPr>
                </m:fPr>
                <m:num>
                  <m:r>
                    <w:del w:id="209" w:author="Amarucci, Scott M" w:date="2016-02-18T19:35:00Z">
                      <w:rPr>
                        <w:rFonts w:ascii="Cambria Math" w:hAnsi="Cambria Math" w:cs="Arial"/>
                        <w:sz w:val="28"/>
                        <w:szCs w:val="28"/>
                      </w:rPr>
                      <m:t>Total Risk Based Capita</m:t>
                    </w:del>
                  </m:r>
                  <m:r>
                    <w:ins w:id="210" w:author="Amarucci, Scott M" w:date="2016-02-18T19:46:00Z">
                      <w:rPr>
                        <w:rFonts w:ascii="Cambria Math" w:hAnsi="Cambria Math" w:cs="Arial"/>
                        <w:sz w:val="28"/>
                        <w:szCs w:val="28"/>
                      </w:rPr>
                      <m:t>Tota</m:t>
                    </w:ins>
                  </m:r>
                  <m:r>
                    <w:rPr>
                      <w:rFonts w:ascii="Cambria Math" w:hAnsi="Cambria Math" w:cs="Arial"/>
                      <w:sz w:val="28"/>
                      <w:szCs w:val="28"/>
                    </w:rPr>
                    <m:t>l</m:t>
                  </m:r>
                  <m:r>
                    <w:ins w:id="211" w:author="Amarucci, Scott M" w:date="2016-02-18T19:46:00Z">
                      <w:rPr>
                        <w:rFonts w:ascii="Cambria Math" w:hAnsi="Cambria Math" w:cs="Arial"/>
                        <w:sz w:val="28"/>
                        <w:szCs w:val="28"/>
                      </w:rPr>
                      <m:t xml:space="preserve"> Risk Based Capital</m:t>
                    </w:ins>
                  </m:r>
                </m:num>
                <m:den>
                  <m:r>
                    <w:rPr>
                      <w:rFonts w:ascii="Cambria Math" w:hAnsi="Cambria Math" w:cs="Arial"/>
                      <w:sz w:val="28"/>
                      <w:szCs w:val="28"/>
                    </w:rPr>
                    <m:t>Total Risk Weighted Assets</m:t>
                  </m:r>
                </m:den>
              </m:f>
            </m:oMath>
            <w:r>
              <w:rPr>
                <w:iCs/>
                <w:lang w:bidi="en-US"/>
              </w:rPr>
              <w:t xml:space="preserve"> </w:t>
            </w:r>
          </w:p>
        </w:tc>
      </w:tr>
      <w:tr w:rsidR="007636BC" w:rsidRPr="00ED05B8" w:rsidTr="00FD587F">
        <w:trPr>
          <w:trHeight w:val="2886"/>
        </w:trPr>
        <w:tc>
          <w:tcPr>
            <w:tcW w:w="1728" w:type="dxa"/>
            <w:shd w:val="clear" w:color="auto" w:fill="auto"/>
          </w:tcPr>
          <w:p w:rsidR="007636BC" w:rsidRPr="00206D41" w:rsidRDefault="007636BC" w:rsidP="007636BC">
            <w:pPr>
              <w:rPr>
                <w:b/>
                <w:bCs/>
                <w:iCs/>
              </w:rPr>
            </w:pPr>
            <w:r w:rsidRPr="00206D41">
              <w:rPr>
                <w:b/>
                <w:bCs/>
                <w:iCs/>
              </w:rPr>
              <w:t>SOURCE OF INFORMATION</w:t>
            </w:r>
          </w:p>
        </w:tc>
        <w:tc>
          <w:tcPr>
            <w:tcW w:w="7470" w:type="dxa"/>
            <w:gridSpan w:val="4"/>
            <w:shd w:val="clear" w:color="auto" w:fill="auto"/>
          </w:tcPr>
          <w:p w:rsidR="007636BC" w:rsidRPr="00DF3739" w:rsidRDefault="007636BC" w:rsidP="007636BC">
            <w:pPr>
              <w:numPr>
                <w:ilvl w:val="0"/>
                <w:numId w:val="4"/>
              </w:numPr>
              <w:spacing w:after="0" w:line="240" w:lineRule="auto"/>
              <w:contextualSpacing/>
              <w:rPr>
                <w:rFonts w:asciiTheme="minorHAnsi" w:eastAsiaTheme="minorHAnsi" w:hAnsiTheme="minorHAnsi" w:cstheme="minorBidi"/>
                <w:bCs/>
                <w:iCs/>
                <w:szCs w:val="24"/>
              </w:rPr>
            </w:pPr>
            <w:r w:rsidRPr="00DF3739">
              <w:rPr>
                <w:rFonts w:asciiTheme="minorHAnsi" w:eastAsiaTheme="minorHAnsi" w:hAnsiTheme="minorHAnsi" w:cstheme="minorBidi"/>
                <w:bCs/>
                <w:iCs/>
                <w:szCs w:val="24"/>
              </w:rPr>
              <w:t>Capital Policy levels: Capital team for each entity, based on the capital policy in effect at the time of the RAS submission</w:t>
            </w:r>
          </w:p>
          <w:p w:rsidR="007636BC" w:rsidRDefault="007636BC" w:rsidP="007636BC">
            <w:pPr>
              <w:numPr>
                <w:ilvl w:val="0"/>
                <w:numId w:val="4"/>
              </w:numPr>
              <w:spacing w:after="0" w:line="240" w:lineRule="auto"/>
              <w:contextualSpacing/>
              <w:rPr>
                <w:rFonts w:asciiTheme="minorHAnsi" w:eastAsiaTheme="minorHAnsi" w:hAnsiTheme="minorHAnsi" w:cstheme="minorBidi"/>
                <w:bCs/>
                <w:iCs/>
                <w:szCs w:val="24"/>
              </w:rPr>
            </w:pPr>
            <w:r w:rsidRPr="00DF3739">
              <w:rPr>
                <w:rFonts w:asciiTheme="minorHAnsi" w:eastAsiaTheme="minorHAnsi" w:hAnsiTheme="minorHAnsi" w:cstheme="minorBidi"/>
                <w:bCs/>
                <w:iCs/>
                <w:szCs w:val="24"/>
              </w:rPr>
              <w:t xml:space="preserve">Annual CCAR: CCAR Team. </w:t>
            </w:r>
            <w:r>
              <w:rPr>
                <w:rFonts w:asciiTheme="minorHAnsi" w:eastAsiaTheme="minorHAnsi" w:hAnsiTheme="minorHAnsi" w:cstheme="minorBidi"/>
                <w:bCs/>
                <w:iCs/>
                <w:szCs w:val="24"/>
              </w:rPr>
              <w:t>Taken from the Y14A spreadsheet</w:t>
            </w:r>
          </w:p>
          <w:p w:rsidR="007636BC" w:rsidRDefault="007636BC" w:rsidP="007636BC">
            <w:pPr>
              <w:numPr>
                <w:ilvl w:val="0"/>
                <w:numId w:val="4"/>
              </w:numPr>
              <w:spacing w:after="0" w:line="240" w:lineRule="auto"/>
              <w:contextualSpacing/>
              <w:rPr>
                <w:rFonts w:asciiTheme="minorHAnsi" w:eastAsiaTheme="minorHAnsi" w:hAnsiTheme="minorHAnsi" w:cstheme="minorBidi"/>
                <w:bCs/>
                <w:iCs/>
                <w:szCs w:val="24"/>
              </w:rPr>
            </w:pPr>
            <w:r>
              <w:rPr>
                <w:rFonts w:asciiTheme="minorHAnsi" w:eastAsiaTheme="minorHAnsi" w:hAnsiTheme="minorHAnsi" w:cstheme="minorBidi"/>
                <w:bCs/>
                <w:iCs/>
                <w:szCs w:val="24"/>
              </w:rPr>
              <w:t>Mid-cycle: CCAR Team. Taken from the Y14A spreadsheet</w:t>
            </w:r>
          </w:p>
          <w:p w:rsidR="007636BC" w:rsidRDefault="007636BC" w:rsidP="007636BC">
            <w:pPr>
              <w:numPr>
                <w:ilvl w:val="0"/>
                <w:numId w:val="4"/>
              </w:numPr>
              <w:spacing w:after="0" w:line="240" w:lineRule="auto"/>
              <w:contextualSpacing/>
              <w:rPr>
                <w:rFonts w:asciiTheme="minorHAnsi" w:eastAsiaTheme="minorHAnsi" w:hAnsiTheme="minorHAnsi" w:cstheme="minorBidi"/>
                <w:bCs/>
                <w:iCs/>
                <w:szCs w:val="24"/>
              </w:rPr>
            </w:pPr>
            <w:r>
              <w:rPr>
                <w:rFonts w:asciiTheme="minorHAnsi" w:eastAsiaTheme="minorHAnsi" w:hAnsiTheme="minorHAnsi" w:cstheme="minorBidi"/>
                <w:bCs/>
                <w:iCs/>
                <w:szCs w:val="24"/>
              </w:rPr>
              <w:t xml:space="preserve">Strategic Plan: Strategic and Capital planning team </w:t>
            </w:r>
          </w:p>
          <w:p w:rsidR="007636BC" w:rsidRPr="003B43F2" w:rsidRDefault="007636BC" w:rsidP="007636BC">
            <w:pPr>
              <w:numPr>
                <w:ilvl w:val="0"/>
                <w:numId w:val="4"/>
              </w:numPr>
              <w:spacing w:after="0" w:line="240" w:lineRule="auto"/>
              <w:contextualSpacing/>
              <w:rPr>
                <w:rFonts w:asciiTheme="minorHAnsi" w:eastAsiaTheme="minorHAnsi" w:hAnsiTheme="minorHAnsi" w:cstheme="minorBidi"/>
                <w:bCs/>
                <w:iCs/>
                <w:szCs w:val="24"/>
              </w:rPr>
            </w:pPr>
            <w:r w:rsidRPr="003B43F2">
              <w:rPr>
                <w:rFonts w:asciiTheme="minorHAnsi" w:eastAsiaTheme="minorHAnsi" w:hAnsiTheme="minorHAnsi" w:cstheme="minorBidi"/>
                <w:bCs/>
                <w:iCs/>
                <w:szCs w:val="24"/>
              </w:rPr>
              <w:t>The monthly values for the SHUSA and SBNA Capital metrics are generated by Regulatory Capital and are made available through their SharePoint site each month</w:t>
            </w:r>
          </w:p>
          <w:p w:rsidR="007636BC" w:rsidRPr="00FD587F" w:rsidRDefault="007636BC" w:rsidP="007636BC">
            <w:pPr>
              <w:numPr>
                <w:ilvl w:val="0"/>
                <w:numId w:val="4"/>
              </w:numPr>
              <w:spacing w:after="0" w:line="240" w:lineRule="auto"/>
              <w:contextualSpacing/>
              <w:rPr>
                <w:rFonts w:asciiTheme="minorHAnsi" w:eastAsiaTheme="minorHAnsi" w:hAnsiTheme="minorHAnsi" w:cstheme="minorBidi"/>
                <w:bCs/>
                <w:iCs/>
                <w:szCs w:val="24"/>
              </w:rPr>
            </w:pPr>
            <w:r w:rsidRPr="00FD587F">
              <w:rPr>
                <w:rFonts w:asciiTheme="minorHAnsi" w:eastAsiaTheme="minorHAnsi" w:hAnsiTheme="minorHAnsi" w:cstheme="minorBidi"/>
                <w:bCs/>
                <w:iCs/>
                <w:szCs w:val="24"/>
              </w:rPr>
              <w:t>The monthly values for the Capital Metrics are provided by the SC RAS team</w:t>
            </w:r>
          </w:p>
          <w:p w:rsidR="007636BC" w:rsidRDefault="007636BC" w:rsidP="007636BC">
            <w:pPr>
              <w:spacing w:after="0" w:line="240" w:lineRule="auto"/>
              <w:contextualSpacing/>
              <w:rPr>
                <w:bCs/>
                <w:iCs/>
              </w:rPr>
            </w:pPr>
            <w:r>
              <w:rPr>
                <w:bCs/>
                <w:iCs/>
              </w:rPr>
              <w:t xml:space="preserve"> </w:t>
            </w:r>
          </w:p>
          <w:p w:rsidR="007636BC" w:rsidRPr="00C05360" w:rsidRDefault="007636BC" w:rsidP="007636BC">
            <w:pPr>
              <w:spacing w:after="0" w:line="240" w:lineRule="auto"/>
              <w:contextualSpacing/>
              <w:rPr>
                <w:bCs/>
                <w:iCs/>
              </w:rPr>
            </w:pPr>
          </w:p>
        </w:tc>
      </w:tr>
    </w:tbl>
    <w:p w:rsidR="006856C5" w:rsidRDefault="006856C5" w:rsidP="006856C5">
      <w:pPr>
        <w:pStyle w:val="SANUS2"/>
        <w:ind w:left="680"/>
        <w:rPr>
          <w:ins w:id="212" w:author="Amarucci, Scott M" w:date="2016-02-18T19:35:00Z"/>
          <w:color w:val="000000" w:themeColor="text1"/>
        </w:rPr>
        <w:pPrChange w:id="213" w:author="Amarucci, Scott M" w:date="2016-02-18T19:35:00Z">
          <w:pPr>
            <w:pStyle w:val="SANUS2"/>
            <w:numPr>
              <w:ilvl w:val="1"/>
              <w:numId w:val="1"/>
            </w:numPr>
            <w:tabs>
              <w:tab w:val="num" w:pos="567"/>
            </w:tabs>
            <w:ind w:left="680" w:hanging="680"/>
          </w:pPr>
        </w:pPrChange>
      </w:pPr>
      <w:bookmarkStart w:id="214" w:name="_Toc439841726"/>
      <w:bookmarkStart w:id="215" w:name="_Toc441071956"/>
      <w:bookmarkEnd w:id="214"/>
    </w:p>
    <w:p w:rsidR="00452843" w:rsidRPr="005A588A" w:rsidRDefault="00A43D45" w:rsidP="00D82A0F">
      <w:pPr>
        <w:pStyle w:val="SANUS2"/>
        <w:numPr>
          <w:ilvl w:val="1"/>
          <w:numId w:val="1"/>
        </w:numPr>
        <w:rPr>
          <w:color w:val="000000" w:themeColor="text1"/>
        </w:rPr>
      </w:pPr>
      <w:r w:rsidRPr="005A588A">
        <w:rPr>
          <w:color w:val="000000" w:themeColor="text1"/>
        </w:rPr>
        <w:t>Tier 1 Leverage</w:t>
      </w:r>
      <w:r w:rsidR="00D619C6" w:rsidRPr="005A588A">
        <w:rPr>
          <w:color w:val="000000" w:themeColor="text1"/>
        </w:rPr>
        <w:t xml:space="preserve"> (T1L)</w:t>
      </w:r>
      <w:r w:rsidRPr="005A588A">
        <w:rPr>
          <w:color w:val="000000" w:themeColor="text1"/>
        </w:rPr>
        <w:t xml:space="preserve"> Ratio</w:t>
      </w:r>
      <w:r w:rsidR="00452843" w:rsidRPr="005A588A">
        <w:rPr>
          <w:color w:val="000000" w:themeColor="text1"/>
        </w:rPr>
        <w:t xml:space="preserve"> (baseline and stress)</w:t>
      </w:r>
      <w:bookmarkEnd w:id="215"/>
      <w:r w:rsidR="00452843" w:rsidRPr="005A588A">
        <w:rPr>
          <w:color w:val="000000" w:themeColor="text1"/>
        </w:rPr>
        <w:t xml:space="preserve"> </w:t>
      </w:r>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000" w:firstRow="0" w:lastRow="0" w:firstColumn="0" w:lastColumn="0" w:noHBand="0" w:noVBand="0"/>
      </w:tblPr>
      <w:tblGrid>
        <w:gridCol w:w="1728"/>
        <w:gridCol w:w="2490"/>
        <w:gridCol w:w="2490"/>
        <w:gridCol w:w="1245"/>
        <w:gridCol w:w="1245"/>
      </w:tblGrid>
      <w:tr w:rsidR="00452843" w:rsidRPr="00206D41" w:rsidTr="00FD587F">
        <w:trPr>
          <w:trHeight w:val="390"/>
        </w:trPr>
        <w:tc>
          <w:tcPr>
            <w:tcW w:w="1728" w:type="dxa"/>
            <w:shd w:val="clear" w:color="auto" w:fill="auto"/>
          </w:tcPr>
          <w:p w:rsidR="00452843" w:rsidRPr="00206D41" w:rsidRDefault="00037DD3" w:rsidP="007E122B">
            <w:pPr>
              <w:rPr>
                <w:b/>
                <w:bCs/>
                <w:iCs/>
              </w:rPr>
            </w:pPr>
            <w:r>
              <w:rPr>
                <w:b/>
                <w:bCs/>
                <w:iCs/>
              </w:rPr>
              <w:t>DEFINITION</w:t>
            </w:r>
          </w:p>
        </w:tc>
        <w:tc>
          <w:tcPr>
            <w:tcW w:w="7470" w:type="dxa"/>
            <w:gridSpan w:val="4"/>
            <w:shd w:val="clear" w:color="auto" w:fill="auto"/>
          </w:tcPr>
          <w:p w:rsidR="00452843" w:rsidRPr="00206D41" w:rsidRDefault="00D619C6" w:rsidP="00EB0A0D">
            <w:pPr>
              <w:spacing w:after="0" w:line="240" w:lineRule="auto"/>
              <w:rPr>
                <w:b/>
                <w:color w:val="000000" w:themeColor="text1"/>
              </w:rPr>
            </w:pPr>
            <w:r>
              <w:rPr>
                <w:rFonts w:asciiTheme="minorHAnsi" w:eastAsiaTheme="minorHAnsi" w:hAnsiTheme="minorHAnsi" w:cstheme="minorBidi"/>
                <w:iCs/>
              </w:rPr>
              <w:t xml:space="preserve">The minimum ratio of </w:t>
            </w:r>
            <w:r w:rsidR="00EB0A0D">
              <w:rPr>
                <w:rFonts w:asciiTheme="minorHAnsi" w:eastAsiaTheme="minorHAnsi" w:hAnsiTheme="minorHAnsi" w:cstheme="minorBidi"/>
                <w:iCs/>
              </w:rPr>
              <w:t>T1L</w:t>
            </w:r>
            <w:r>
              <w:rPr>
                <w:rFonts w:asciiTheme="minorHAnsi" w:eastAsiaTheme="minorHAnsi" w:hAnsiTheme="minorHAnsi" w:cstheme="minorBidi"/>
                <w:iCs/>
              </w:rPr>
              <w:t xml:space="preserve"> </w:t>
            </w:r>
            <w:r>
              <w:rPr>
                <w:bCs/>
                <w:iCs/>
              </w:rPr>
              <w:t>to Adjusted Average Assets</w:t>
            </w:r>
            <w:r w:rsidRPr="00206D41">
              <w:rPr>
                <w:bCs/>
                <w:iCs/>
              </w:rPr>
              <w:t xml:space="preserve"> under </w:t>
            </w:r>
            <w:r w:rsidRPr="00216A36">
              <w:rPr>
                <w:bCs/>
                <w:iCs/>
              </w:rPr>
              <w:t>Base</w:t>
            </w:r>
            <w:r>
              <w:rPr>
                <w:bCs/>
                <w:iCs/>
              </w:rPr>
              <w:t>line</w:t>
            </w:r>
            <w:r w:rsidRPr="00216A36">
              <w:rPr>
                <w:bCs/>
                <w:iCs/>
              </w:rPr>
              <w:t xml:space="preserve"> and Stressed </w:t>
            </w:r>
            <w:r w:rsidRPr="00206D41">
              <w:rPr>
                <w:bCs/>
                <w:iCs/>
              </w:rPr>
              <w:t>conditions</w:t>
            </w:r>
          </w:p>
        </w:tc>
      </w:tr>
      <w:tr w:rsidR="00452843" w:rsidRPr="00206D41" w:rsidTr="00FD587F">
        <w:trPr>
          <w:trHeight w:val="462"/>
        </w:trPr>
        <w:tc>
          <w:tcPr>
            <w:tcW w:w="1728" w:type="dxa"/>
            <w:shd w:val="clear" w:color="auto" w:fill="auto"/>
          </w:tcPr>
          <w:p w:rsidR="00452843" w:rsidRPr="00206D41" w:rsidRDefault="00037DD3" w:rsidP="007E122B">
            <w:pPr>
              <w:rPr>
                <w:b/>
                <w:bCs/>
                <w:iCs/>
              </w:rPr>
            </w:pPr>
            <w:r>
              <w:rPr>
                <w:b/>
                <w:bCs/>
                <w:iCs/>
              </w:rPr>
              <w:t>RISK TYPE</w:t>
            </w:r>
          </w:p>
        </w:tc>
        <w:tc>
          <w:tcPr>
            <w:tcW w:w="7470" w:type="dxa"/>
            <w:gridSpan w:val="4"/>
            <w:shd w:val="clear" w:color="auto" w:fill="auto"/>
          </w:tcPr>
          <w:p w:rsidR="00452843" w:rsidRPr="00206D41" w:rsidRDefault="00885B82" w:rsidP="007E122B">
            <w:pPr>
              <w:spacing w:after="0" w:line="240" w:lineRule="auto"/>
              <w:rPr>
                <w:bCs/>
                <w:iCs/>
              </w:rPr>
            </w:pPr>
            <w:r>
              <w:rPr>
                <w:bCs/>
                <w:iCs/>
              </w:rPr>
              <w:t>Capital Adequacy Risk</w:t>
            </w:r>
          </w:p>
        </w:tc>
      </w:tr>
      <w:tr w:rsidR="007636BC" w:rsidRPr="00206D41" w:rsidTr="00FD587F">
        <w:trPr>
          <w:trHeight w:val="462"/>
          <w:ins w:id="216" w:author="Amarucci, Scott M" w:date="2016-02-18T19:15:00Z"/>
        </w:trPr>
        <w:tc>
          <w:tcPr>
            <w:tcW w:w="1728" w:type="dxa"/>
            <w:shd w:val="clear" w:color="auto" w:fill="auto"/>
          </w:tcPr>
          <w:p w:rsidR="007636BC" w:rsidRDefault="007636BC" w:rsidP="007636BC">
            <w:pPr>
              <w:rPr>
                <w:ins w:id="217" w:author="Amarucci, Scott M" w:date="2016-02-18T19:15:00Z"/>
                <w:b/>
                <w:bCs/>
                <w:iCs/>
              </w:rPr>
            </w:pPr>
            <w:ins w:id="218" w:author="Amarucci, Scott M" w:date="2016-02-18T19:16:00Z">
              <w:r>
                <w:rPr>
                  <w:b/>
                  <w:bCs/>
                  <w:iCs/>
                </w:rPr>
                <w:lastRenderedPageBreak/>
                <w:t>RATIONALE</w:t>
              </w:r>
            </w:ins>
          </w:p>
        </w:tc>
        <w:tc>
          <w:tcPr>
            <w:tcW w:w="7470" w:type="dxa"/>
            <w:gridSpan w:val="4"/>
            <w:shd w:val="clear" w:color="auto" w:fill="auto"/>
          </w:tcPr>
          <w:p w:rsidR="007636BC" w:rsidRDefault="007636BC" w:rsidP="007636BC">
            <w:pPr>
              <w:spacing w:after="0" w:line="240" w:lineRule="auto"/>
              <w:rPr>
                <w:ins w:id="219" w:author="Amarucci, Scott M" w:date="2016-02-19T10:45:00Z"/>
                <w:rFonts w:asciiTheme="minorHAnsi" w:hAnsiTheme="minorHAnsi"/>
                <w:bCs/>
                <w:iCs/>
              </w:rPr>
            </w:pPr>
            <w:ins w:id="220" w:author="Amarucci, Scott M" w:date="2016-02-19T10:45:00Z">
              <w:r>
                <w:rPr>
                  <w:rFonts w:asciiTheme="minorHAnsi" w:hAnsiTheme="minorHAnsi"/>
                  <w:bCs/>
                  <w:iCs/>
                </w:rPr>
                <w:t>If ratios fall below PCA adequately capitalized levels, probability is high that SHUSA would not be able to act as a financial intermediary.</w:t>
              </w:r>
            </w:ins>
          </w:p>
          <w:p w:rsidR="007636BC" w:rsidRDefault="007636BC" w:rsidP="007636BC">
            <w:pPr>
              <w:spacing w:after="0" w:line="240" w:lineRule="auto"/>
              <w:rPr>
                <w:ins w:id="221" w:author="Amarucci, Scott M" w:date="2016-02-18T19:15:00Z"/>
                <w:bCs/>
                <w:iCs/>
              </w:rPr>
            </w:pPr>
            <w:ins w:id="222" w:author="Amarucci, Scott M" w:date="2016-02-19T10:45:00Z">
              <w:r>
                <w:rPr>
                  <w:rFonts w:asciiTheme="minorHAnsi" w:hAnsiTheme="minorHAnsi"/>
                  <w:bCs/>
                  <w:iCs/>
                </w:rPr>
                <w:t>I</w:t>
              </w:r>
              <w:r w:rsidRPr="000F7334">
                <w:rPr>
                  <w:rFonts w:asciiTheme="minorHAnsi" w:hAnsiTheme="minorHAnsi"/>
                  <w:bCs/>
                  <w:iCs/>
                </w:rPr>
                <w:t>mportant to external stakeholders when making decisions regarding SHUSA in either normal or stressful economic environments</w:t>
              </w:r>
              <w:r>
                <w:rPr>
                  <w:rFonts w:asciiTheme="minorHAnsi" w:hAnsiTheme="minorHAnsi"/>
                  <w:bCs/>
                  <w:iCs/>
                </w:rPr>
                <w:t>.</w:t>
              </w:r>
            </w:ins>
          </w:p>
        </w:tc>
      </w:tr>
      <w:tr w:rsidR="007636BC" w:rsidRPr="00206D41" w:rsidTr="00FD587F">
        <w:trPr>
          <w:trHeight w:val="270"/>
        </w:trPr>
        <w:tc>
          <w:tcPr>
            <w:tcW w:w="1728" w:type="dxa"/>
            <w:vMerge w:val="restart"/>
            <w:shd w:val="clear" w:color="auto" w:fill="auto"/>
          </w:tcPr>
          <w:p w:rsidR="007636BC" w:rsidRPr="00206D41" w:rsidRDefault="007636BC" w:rsidP="007636BC">
            <w:pPr>
              <w:rPr>
                <w:b/>
                <w:bCs/>
                <w:iCs/>
              </w:rPr>
            </w:pPr>
            <w:r>
              <w:rPr>
                <w:b/>
                <w:bCs/>
                <w:iCs/>
              </w:rPr>
              <w:t>ENTITY</w:t>
            </w:r>
          </w:p>
        </w:tc>
        <w:tc>
          <w:tcPr>
            <w:tcW w:w="2490" w:type="dxa"/>
            <w:shd w:val="clear" w:color="auto" w:fill="auto"/>
          </w:tcPr>
          <w:p w:rsidR="007636BC" w:rsidRPr="00037DD3" w:rsidRDefault="007636BC" w:rsidP="007636BC">
            <w:pPr>
              <w:spacing w:after="0" w:line="240" w:lineRule="auto"/>
              <w:rPr>
                <w:b/>
                <w:bCs/>
                <w:iCs/>
              </w:rPr>
            </w:pPr>
            <w:r w:rsidRPr="00037DD3">
              <w:rPr>
                <w:b/>
                <w:bCs/>
                <w:iCs/>
              </w:rPr>
              <w:t>SHUSA</w:t>
            </w:r>
          </w:p>
        </w:tc>
        <w:tc>
          <w:tcPr>
            <w:tcW w:w="2490" w:type="dxa"/>
            <w:shd w:val="clear" w:color="auto" w:fill="auto"/>
          </w:tcPr>
          <w:p w:rsidR="007636BC" w:rsidRPr="00037DD3" w:rsidRDefault="007636BC" w:rsidP="007636BC">
            <w:pPr>
              <w:spacing w:after="0" w:line="240" w:lineRule="auto"/>
              <w:rPr>
                <w:b/>
                <w:bCs/>
                <w:iCs/>
              </w:rPr>
            </w:pPr>
            <w:r w:rsidRPr="00037DD3">
              <w:rPr>
                <w:b/>
                <w:bCs/>
                <w:iCs/>
              </w:rPr>
              <w:t>SBNA</w:t>
            </w:r>
          </w:p>
        </w:tc>
        <w:tc>
          <w:tcPr>
            <w:tcW w:w="2490" w:type="dxa"/>
            <w:gridSpan w:val="2"/>
            <w:shd w:val="clear" w:color="auto" w:fill="auto"/>
          </w:tcPr>
          <w:p w:rsidR="007636BC" w:rsidRPr="00037DD3" w:rsidRDefault="007636BC" w:rsidP="007636BC">
            <w:pPr>
              <w:spacing w:after="0" w:line="240" w:lineRule="auto"/>
              <w:rPr>
                <w:b/>
                <w:bCs/>
                <w:iCs/>
              </w:rPr>
            </w:pPr>
            <w:r w:rsidRPr="00037DD3">
              <w:rPr>
                <w:b/>
                <w:bCs/>
                <w:iCs/>
              </w:rPr>
              <w:t>SC</w:t>
            </w:r>
          </w:p>
        </w:tc>
      </w:tr>
      <w:tr w:rsidR="007636BC" w:rsidRPr="00206D41" w:rsidTr="00FD587F">
        <w:trPr>
          <w:trHeight w:val="270"/>
        </w:trPr>
        <w:tc>
          <w:tcPr>
            <w:tcW w:w="1728" w:type="dxa"/>
            <w:vMerge/>
            <w:shd w:val="clear" w:color="auto" w:fill="auto"/>
          </w:tcPr>
          <w:p w:rsidR="007636BC" w:rsidRDefault="007636BC" w:rsidP="007636BC">
            <w:pPr>
              <w:rPr>
                <w:b/>
                <w:bCs/>
                <w:iCs/>
              </w:rPr>
            </w:pPr>
          </w:p>
        </w:tc>
        <w:tc>
          <w:tcPr>
            <w:tcW w:w="2490" w:type="dxa"/>
            <w:shd w:val="clear" w:color="auto" w:fill="auto"/>
          </w:tcPr>
          <w:p w:rsidR="007636BC" w:rsidRPr="00206D41" w:rsidRDefault="007636BC" w:rsidP="007636BC">
            <w:pPr>
              <w:spacing w:after="0" w:line="240" w:lineRule="auto"/>
              <w:rPr>
                <w:bCs/>
                <w:iCs/>
              </w:rPr>
            </w:pPr>
            <w:r>
              <w:rPr>
                <w:bCs/>
                <w:iCs/>
              </w:rPr>
              <w:t>Yes</w:t>
            </w:r>
          </w:p>
        </w:tc>
        <w:tc>
          <w:tcPr>
            <w:tcW w:w="2490" w:type="dxa"/>
            <w:shd w:val="clear" w:color="auto" w:fill="auto"/>
          </w:tcPr>
          <w:p w:rsidR="007636BC" w:rsidRPr="00206D41" w:rsidRDefault="007636BC" w:rsidP="007636BC">
            <w:pPr>
              <w:spacing w:after="0" w:line="240" w:lineRule="auto"/>
              <w:rPr>
                <w:bCs/>
                <w:iCs/>
              </w:rPr>
            </w:pPr>
            <w:r>
              <w:rPr>
                <w:bCs/>
                <w:iCs/>
              </w:rPr>
              <w:t>Yes</w:t>
            </w:r>
          </w:p>
        </w:tc>
        <w:tc>
          <w:tcPr>
            <w:tcW w:w="2490" w:type="dxa"/>
            <w:gridSpan w:val="2"/>
            <w:shd w:val="clear" w:color="auto" w:fill="auto"/>
          </w:tcPr>
          <w:p w:rsidR="007636BC" w:rsidRPr="00206D41" w:rsidRDefault="007636BC" w:rsidP="007636BC">
            <w:pPr>
              <w:spacing w:after="0" w:line="240" w:lineRule="auto"/>
              <w:rPr>
                <w:bCs/>
                <w:iCs/>
              </w:rPr>
            </w:pPr>
            <w:r>
              <w:rPr>
                <w:bCs/>
                <w:iCs/>
              </w:rPr>
              <w:t>No</w:t>
            </w:r>
          </w:p>
        </w:tc>
      </w:tr>
      <w:tr w:rsidR="007636BC" w:rsidRPr="00206D41" w:rsidTr="00213EBA">
        <w:trPr>
          <w:trHeight w:val="270"/>
          <w:ins w:id="223" w:author="Amarucci, Scott M" w:date="2016-02-18T19:15:00Z"/>
        </w:trPr>
        <w:tc>
          <w:tcPr>
            <w:tcW w:w="1728" w:type="dxa"/>
            <w:vMerge/>
            <w:shd w:val="clear" w:color="auto" w:fill="auto"/>
          </w:tcPr>
          <w:p w:rsidR="007636BC" w:rsidRDefault="007636BC" w:rsidP="007636BC">
            <w:pPr>
              <w:rPr>
                <w:ins w:id="224" w:author="Amarucci, Scott M" w:date="2016-02-18T19:15:00Z"/>
                <w:b/>
                <w:bCs/>
                <w:iCs/>
              </w:rPr>
            </w:pPr>
          </w:p>
        </w:tc>
        <w:tc>
          <w:tcPr>
            <w:tcW w:w="2490" w:type="dxa"/>
            <w:shd w:val="clear" w:color="auto" w:fill="auto"/>
          </w:tcPr>
          <w:p w:rsidR="007636BC" w:rsidRDefault="007636BC" w:rsidP="007636BC">
            <w:pPr>
              <w:spacing w:after="0" w:line="240" w:lineRule="auto"/>
              <w:rPr>
                <w:ins w:id="225" w:author="Amarucci, Scott M" w:date="2016-02-18T19:15:00Z"/>
                <w:bCs/>
                <w:iCs/>
              </w:rPr>
            </w:pPr>
            <w:ins w:id="226" w:author="Amarucci, Scott M" w:date="2016-02-18T19:16:00Z">
              <w:r>
                <w:rPr>
                  <w:b/>
                  <w:bCs/>
                  <w:iCs/>
                </w:rPr>
                <w:t>SIS</w:t>
              </w:r>
            </w:ins>
          </w:p>
        </w:tc>
        <w:tc>
          <w:tcPr>
            <w:tcW w:w="2490" w:type="dxa"/>
            <w:shd w:val="clear" w:color="auto" w:fill="auto"/>
          </w:tcPr>
          <w:p w:rsidR="007636BC" w:rsidRDefault="007636BC" w:rsidP="007636BC">
            <w:pPr>
              <w:spacing w:after="0" w:line="240" w:lineRule="auto"/>
              <w:rPr>
                <w:ins w:id="227" w:author="Amarucci, Scott M" w:date="2016-02-18T19:15:00Z"/>
                <w:bCs/>
                <w:iCs/>
              </w:rPr>
            </w:pPr>
            <w:ins w:id="228" w:author="Amarucci, Scott M" w:date="2016-02-18T19:16:00Z">
              <w:r>
                <w:rPr>
                  <w:b/>
                  <w:bCs/>
                  <w:iCs/>
                </w:rPr>
                <w:t>BSI Miami</w:t>
              </w:r>
            </w:ins>
          </w:p>
        </w:tc>
        <w:tc>
          <w:tcPr>
            <w:tcW w:w="1245" w:type="dxa"/>
            <w:shd w:val="clear" w:color="auto" w:fill="auto"/>
          </w:tcPr>
          <w:p w:rsidR="007636BC" w:rsidRDefault="007636BC" w:rsidP="007636BC">
            <w:pPr>
              <w:spacing w:after="0" w:line="240" w:lineRule="auto"/>
              <w:rPr>
                <w:ins w:id="229" w:author="Amarucci, Scott M" w:date="2016-02-18T19:15:00Z"/>
                <w:bCs/>
                <w:iCs/>
              </w:rPr>
            </w:pPr>
            <w:ins w:id="230" w:author="Amarucci, Scott M" w:date="2016-02-18T19:16:00Z">
              <w:r>
                <w:rPr>
                  <w:b/>
                  <w:bCs/>
                  <w:iCs/>
                </w:rPr>
                <w:t>BSPR</w:t>
              </w:r>
            </w:ins>
          </w:p>
        </w:tc>
        <w:tc>
          <w:tcPr>
            <w:tcW w:w="1245" w:type="dxa"/>
            <w:shd w:val="clear" w:color="auto" w:fill="auto"/>
          </w:tcPr>
          <w:p w:rsidR="007636BC" w:rsidRDefault="007636BC" w:rsidP="007636BC">
            <w:pPr>
              <w:spacing w:after="0" w:line="240" w:lineRule="auto"/>
              <w:rPr>
                <w:ins w:id="231" w:author="Amarucci, Scott M" w:date="2016-02-18T19:15:00Z"/>
                <w:bCs/>
                <w:iCs/>
              </w:rPr>
            </w:pPr>
            <w:ins w:id="232" w:author="Amarucci, Scott M" w:date="2016-02-18T19:16:00Z">
              <w:r w:rsidRPr="00426737">
                <w:rPr>
                  <w:b/>
                  <w:bCs/>
                  <w:iCs/>
                </w:rPr>
                <w:t>SSLLC</w:t>
              </w:r>
            </w:ins>
          </w:p>
        </w:tc>
      </w:tr>
      <w:tr w:rsidR="007636BC" w:rsidRPr="00206D41" w:rsidTr="00213EBA">
        <w:trPr>
          <w:trHeight w:val="270"/>
          <w:ins w:id="233" w:author="Amarucci, Scott M" w:date="2016-02-18T19:15:00Z"/>
        </w:trPr>
        <w:tc>
          <w:tcPr>
            <w:tcW w:w="1728" w:type="dxa"/>
            <w:vMerge/>
            <w:shd w:val="clear" w:color="auto" w:fill="auto"/>
          </w:tcPr>
          <w:p w:rsidR="007636BC" w:rsidRDefault="007636BC" w:rsidP="007636BC">
            <w:pPr>
              <w:rPr>
                <w:ins w:id="234" w:author="Amarucci, Scott M" w:date="2016-02-18T19:15:00Z"/>
                <w:b/>
                <w:bCs/>
                <w:iCs/>
              </w:rPr>
            </w:pPr>
          </w:p>
        </w:tc>
        <w:tc>
          <w:tcPr>
            <w:tcW w:w="2490" w:type="dxa"/>
            <w:shd w:val="clear" w:color="auto" w:fill="auto"/>
          </w:tcPr>
          <w:p w:rsidR="007636BC" w:rsidRDefault="007636BC" w:rsidP="007636BC">
            <w:pPr>
              <w:spacing w:after="0" w:line="240" w:lineRule="auto"/>
              <w:rPr>
                <w:ins w:id="235" w:author="Amarucci, Scott M" w:date="2016-02-18T19:15:00Z"/>
                <w:bCs/>
                <w:iCs/>
              </w:rPr>
            </w:pPr>
            <w:ins w:id="236" w:author="Amarucci, Scott M" w:date="2016-02-18T19:16:00Z">
              <w:r>
                <w:rPr>
                  <w:bCs/>
                  <w:iCs/>
                </w:rPr>
                <w:t>No</w:t>
              </w:r>
            </w:ins>
          </w:p>
        </w:tc>
        <w:tc>
          <w:tcPr>
            <w:tcW w:w="2490" w:type="dxa"/>
            <w:shd w:val="clear" w:color="auto" w:fill="auto"/>
          </w:tcPr>
          <w:p w:rsidR="007636BC" w:rsidRDefault="007636BC" w:rsidP="007636BC">
            <w:pPr>
              <w:spacing w:after="0" w:line="240" w:lineRule="auto"/>
              <w:rPr>
                <w:ins w:id="237" w:author="Amarucci, Scott M" w:date="2016-02-18T19:15:00Z"/>
                <w:bCs/>
                <w:iCs/>
              </w:rPr>
            </w:pPr>
            <w:ins w:id="238" w:author="Amarucci, Scott M" w:date="2016-02-18T19:16:00Z">
              <w:r>
                <w:rPr>
                  <w:bCs/>
                  <w:iCs/>
                </w:rPr>
                <w:t>Yes</w:t>
              </w:r>
            </w:ins>
          </w:p>
        </w:tc>
        <w:tc>
          <w:tcPr>
            <w:tcW w:w="1245" w:type="dxa"/>
            <w:shd w:val="clear" w:color="auto" w:fill="auto"/>
          </w:tcPr>
          <w:p w:rsidR="007636BC" w:rsidRDefault="007636BC" w:rsidP="007636BC">
            <w:pPr>
              <w:spacing w:after="0" w:line="240" w:lineRule="auto"/>
              <w:rPr>
                <w:ins w:id="239" w:author="Amarucci, Scott M" w:date="2016-02-18T19:15:00Z"/>
                <w:bCs/>
                <w:iCs/>
              </w:rPr>
            </w:pPr>
            <w:ins w:id="240" w:author="Amarucci, Scott M" w:date="2016-02-18T19:16:00Z">
              <w:r>
                <w:rPr>
                  <w:bCs/>
                  <w:iCs/>
                </w:rPr>
                <w:t>Yes</w:t>
              </w:r>
            </w:ins>
          </w:p>
        </w:tc>
        <w:tc>
          <w:tcPr>
            <w:tcW w:w="1245" w:type="dxa"/>
            <w:shd w:val="clear" w:color="auto" w:fill="auto"/>
          </w:tcPr>
          <w:p w:rsidR="007636BC" w:rsidRDefault="007636BC" w:rsidP="007636BC">
            <w:pPr>
              <w:spacing w:after="0" w:line="240" w:lineRule="auto"/>
              <w:rPr>
                <w:ins w:id="241" w:author="Amarucci, Scott M" w:date="2016-02-18T19:15:00Z"/>
                <w:bCs/>
                <w:iCs/>
              </w:rPr>
            </w:pPr>
            <w:ins w:id="242" w:author="Amarucci, Scott M" w:date="2016-02-18T19:16:00Z">
              <w:r>
                <w:rPr>
                  <w:bCs/>
                  <w:iCs/>
                </w:rPr>
                <w:t>No</w:t>
              </w:r>
            </w:ins>
          </w:p>
        </w:tc>
      </w:tr>
      <w:tr w:rsidR="007636BC" w:rsidRPr="00206D41" w:rsidTr="00FD587F">
        <w:trPr>
          <w:trHeight w:val="270"/>
        </w:trPr>
        <w:tc>
          <w:tcPr>
            <w:tcW w:w="1728" w:type="dxa"/>
            <w:vMerge w:val="restart"/>
            <w:shd w:val="clear" w:color="auto" w:fill="auto"/>
          </w:tcPr>
          <w:p w:rsidR="007636BC" w:rsidRPr="00206D41" w:rsidRDefault="007636BC" w:rsidP="007636BC">
            <w:pPr>
              <w:rPr>
                <w:b/>
                <w:bCs/>
                <w:iCs/>
              </w:rPr>
            </w:pPr>
            <w:r>
              <w:rPr>
                <w:b/>
                <w:bCs/>
                <w:iCs/>
              </w:rPr>
              <w:t>METRIC OWNER</w:t>
            </w:r>
          </w:p>
        </w:tc>
        <w:tc>
          <w:tcPr>
            <w:tcW w:w="2490" w:type="dxa"/>
            <w:shd w:val="clear" w:color="auto" w:fill="auto"/>
          </w:tcPr>
          <w:p w:rsidR="007636BC" w:rsidRPr="00037DD3" w:rsidRDefault="007636BC" w:rsidP="007636BC">
            <w:pPr>
              <w:spacing w:after="0" w:line="240" w:lineRule="auto"/>
              <w:rPr>
                <w:b/>
                <w:bCs/>
                <w:iCs/>
              </w:rPr>
            </w:pPr>
            <w:r w:rsidRPr="00037DD3">
              <w:rPr>
                <w:b/>
                <w:bCs/>
                <w:iCs/>
              </w:rPr>
              <w:t>SHUSA</w:t>
            </w:r>
          </w:p>
        </w:tc>
        <w:tc>
          <w:tcPr>
            <w:tcW w:w="2490" w:type="dxa"/>
            <w:shd w:val="clear" w:color="auto" w:fill="auto"/>
          </w:tcPr>
          <w:p w:rsidR="007636BC" w:rsidRPr="00037DD3" w:rsidRDefault="007636BC" w:rsidP="007636BC">
            <w:pPr>
              <w:spacing w:after="0" w:line="240" w:lineRule="auto"/>
              <w:rPr>
                <w:b/>
                <w:bCs/>
                <w:iCs/>
              </w:rPr>
            </w:pPr>
            <w:r w:rsidRPr="00037DD3">
              <w:rPr>
                <w:b/>
                <w:bCs/>
                <w:iCs/>
              </w:rPr>
              <w:t>SBNA</w:t>
            </w:r>
          </w:p>
        </w:tc>
        <w:tc>
          <w:tcPr>
            <w:tcW w:w="2490" w:type="dxa"/>
            <w:gridSpan w:val="2"/>
            <w:shd w:val="clear" w:color="auto" w:fill="auto"/>
          </w:tcPr>
          <w:p w:rsidR="007636BC" w:rsidRPr="00037DD3" w:rsidRDefault="007636BC" w:rsidP="007636BC">
            <w:pPr>
              <w:spacing w:after="0" w:line="240" w:lineRule="auto"/>
              <w:rPr>
                <w:b/>
                <w:bCs/>
                <w:iCs/>
              </w:rPr>
            </w:pPr>
            <w:r w:rsidRPr="00037DD3">
              <w:rPr>
                <w:b/>
                <w:bCs/>
                <w:iCs/>
              </w:rPr>
              <w:t>SC</w:t>
            </w:r>
          </w:p>
        </w:tc>
      </w:tr>
      <w:tr w:rsidR="007636BC" w:rsidRPr="00206D41" w:rsidTr="00FD587F">
        <w:trPr>
          <w:trHeight w:val="252"/>
        </w:trPr>
        <w:tc>
          <w:tcPr>
            <w:tcW w:w="1728" w:type="dxa"/>
            <w:vMerge/>
            <w:shd w:val="clear" w:color="auto" w:fill="auto"/>
          </w:tcPr>
          <w:p w:rsidR="007636BC" w:rsidRPr="00206D41" w:rsidRDefault="007636BC" w:rsidP="007636BC">
            <w:pPr>
              <w:rPr>
                <w:b/>
                <w:bCs/>
                <w:iCs/>
              </w:rPr>
            </w:pPr>
          </w:p>
        </w:tc>
        <w:tc>
          <w:tcPr>
            <w:tcW w:w="2490" w:type="dxa"/>
            <w:shd w:val="clear" w:color="auto" w:fill="auto"/>
          </w:tcPr>
          <w:p w:rsidR="007636BC" w:rsidRPr="00206D41" w:rsidRDefault="007636BC" w:rsidP="007636BC">
            <w:pPr>
              <w:spacing w:after="0" w:line="240" w:lineRule="auto"/>
              <w:rPr>
                <w:bCs/>
                <w:iCs/>
              </w:rPr>
            </w:pPr>
            <w:r>
              <w:rPr>
                <w:bCs/>
                <w:iCs/>
              </w:rPr>
              <w:t>SHUSA Director of Capital Policy</w:t>
            </w:r>
          </w:p>
        </w:tc>
        <w:tc>
          <w:tcPr>
            <w:tcW w:w="2490" w:type="dxa"/>
            <w:shd w:val="clear" w:color="auto" w:fill="auto"/>
          </w:tcPr>
          <w:p w:rsidR="007636BC" w:rsidRPr="00F95F1B" w:rsidRDefault="007636BC" w:rsidP="007636BC">
            <w:pPr>
              <w:spacing w:after="0" w:line="240" w:lineRule="auto"/>
              <w:rPr>
                <w:bCs/>
                <w:iCs/>
              </w:rPr>
            </w:pPr>
            <w:r>
              <w:rPr>
                <w:bCs/>
                <w:iCs/>
              </w:rPr>
              <w:t>SBNA</w:t>
            </w:r>
            <w:r w:rsidRPr="00F95F1B">
              <w:rPr>
                <w:bCs/>
                <w:iCs/>
              </w:rPr>
              <w:t xml:space="preserve"> </w:t>
            </w:r>
            <w:del w:id="243" w:author="Amarucci, Scott M" w:date="2016-02-18T19:17:00Z">
              <w:r w:rsidRPr="00F95F1B" w:rsidDel="00E7375B">
                <w:rPr>
                  <w:bCs/>
                  <w:iCs/>
                </w:rPr>
                <w:delText xml:space="preserve">Director </w:delText>
              </w:r>
            </w:del>
            <w:ins w:id="244" w:author="Amarucci, Scott M" w:date="2016-02-18T19:17:00Z">
              <w:r w:rsidRPr="00F95F1B">
                <w:rPr>
                  <w:bCs/>
                  <w:iCs/>
                </w:rPr>
                <w:t>Dir</w:t>
              </w:r>
              <w:r>
                <w:rPr>
                  <w:bCs/>
                  <w:iCs/>
                </w:rPr>
                <w:t xml:space="preserve">. </w:t>
              </w:r>
            </w:ins>
            <w:r w:rsidRPr="00F95F1B">
              <w:rPr>
                <w:bCs/>
                <w:iCs/>
              </w:rPr>
              <w:t>of Capital Policy</w:t>
            </w:r>
          </w:p>
        </w:tc>
        <w:tc>
          <w:tcPr>
            <w:tcW w:w="2490" w:type="dxa"/>
            <w:gridSpan w:val="2"/>
            <w:shd w:val="clear" w:color="auto" w:fill="auto"/>
          </w:tcPr>
          <w:p w:rsidR="007636BC" w:rsidRPr="00F95F1B" w:rsidRDefault="007636BC" w:rsidP="007636BC">
            <w:pPr>
              <w:spacing w:after="0" w:line="240" w:lineRule="auto"/>
              <w:rPr>
                <w:bCs/>
                <w:iCs/>
              </w:rPr>
            </w:pPr>
            <w:r>
              <w:rPr>
                <w:bCs/>
                <w:iCs/>
              </w:rPr>
              <w:t>N/A</w:t>
            </w:r>
          </w:p>
        </w:tc>
      </w:tr>
      <w:tr w:rsidR="007636BC" w:rsidRPr="00206D41" w:rsidTr="00FD587F">
        <w:trPr>
          <w:trHeight w:val="252"/>
          <w:ins w:id="245" w:author="Amarucci, Scott M" w:date="2016-02-18T19:15:00Z"/>
        </w:trPr>
        <w:tc>
          <w:tcPr>
            <w:tcW w:w="1728" w:type="dxa"/>
            <w:vMerge/>
            <w:shd w:val="clear" w:color="auto" w:fill="auto"/>
          </w:tcPr>
          <w:p w:rsidR="007636BC" w:rsidRPr="00206D41" w:rsidRDefault="007636BC" w:rsidP="007636BC">
            <w:pPr>
              <w:rPr>
                <w:ins w:id="246" w:author="Amarucci, Scott M" w:date="2016-02-18T19:15:00Z"/>
                <w:b/>
                <w:bCs/>
                <w:iCs/>
              </w:rPr>
            </w:pPr>
          </w:p>
        </w:tc>
        <w:tc>
          <w:tcPr>
            <w:tcW w:w="2490" w:type="dxa"/>
            <w:shd w:val="clear" w:color="auto" w:fill="auto"/>
          </w:tcPr>
          <w:p w:rsidR="007636BC" w:rsidRDefault="007636BC" w:rsidP="007636BC">
            <w:pPr>
              <w:spacing w:after="0" w:line="240" w:lineRule="auto"/>
              <w:rPr>
                <w:ins w:id="247" w:author="Amarucci, Scott M" w:date="2016-02-18T19:15:00Z"/>
                <w:bCs/>
                <w:iCs/>
              </w:rPr>
            </w:pPr>
            <w:ins w:id="248" w:author="Amarucci, Scott M" w:date="2016-02-18T19:15:00Z">
              <w:r>
                <w:rPr>
                  <w:b/>
                  <w:bCs/>
                  <w:iCs/>
                </w:rPr>
                <w:t>SIS</w:t>
              </w:r>
            </w:ins>
          </w:p>
        </w:tc>
        <w:tc>
          <w:tcPr>
            <w:tcW w:w="2490" w:type="dxa"/>
            <w:shd w:val="clear" w:color="auto" w:fill="auto"/>
          </w:tcPr>
          <w:p w:rsidR="007636BC" w:rsidRDefault="007636BC" w:rsidP="007636BC">
            <w:pPr>
              <w:spacing w:after="0" w:line="240" w:lineRule="auto"/>
              <w:rPr>
                <w:ins w:id="249" w:author="Amarucci, Scott M" w:date="2016-02-18T19:15:00Z"/>
                <w:bCs/>
                <w:iCs/>
              </w:rPr>
            </w:pPr>
            <w:ins w:id="250" w:author="Amarucci, Scott M" w:date="2016-02-18T19:15:00Z">
              <w:r>
                <w:rPr>
                  <w:b/>
                  <w:bCs/>
                  <w:iCs/>
                </w:rPr>
                <w:t>BSI Miami</w:t>
              </w:r>
            </w:ins>
          </w:p>
        </w:tc>
        <w:tc>
          <w:tcPr>
            <w:tcW w:w="2490" w:type="dxa"/>
            <w:gridSpan w:val="2"/>
            <w:shd w:val="clear" w:color="auto" w:fill="auto"/>
          </w:tcPr>
          <w:p w:rsidR="007636BC" w:rsidRDefault="007636BC" w:rsidP="007636BC">
            <w:pPr>
              <w:spacing w:after="0" w:line="240" w:lineRule="auto"/>
              <w:rPr>
                <w:ins w:id="251" w:author="Amarucci, Scott M" w:date="2016-02-18T19:15:00Z"/>
                <w:bCs/>
                <w:iCs/>
              </w:rPr>
            </w:pPr>
            <w:ins w:id="252" w:author="Amarucci, Scott M" w:date="2016-02-18T19:15:00Z">
              <w:r>
                <w:rPr>
                  <w:b/>
                  <w:bCs/>
                  <w:iCs/>
                </w:rPr>
                <w:t>BSPR</w:t>
              </w:r>
            </w:ins>
          </w:p>
        </w:tc>
      </w:tr>
      <w:tr w:rsidR="007636BC" w:rsidRPr="00206D41" w:rsidTr="00FD587F">
        <w:trPr>
          <w:trHeight w:val="252"/>
          <w:ins w:id="253" w:author="Amarucci, Scott M" w:date="2016-02-18T19:15:00Z"/>
        </w:trPr>
        <w:tc>
          <w:tcPr>
            <w:tcW w:w="1728" w:type="dxa"/>
            <w:vMerge/>
            <w:shd w:val="clear" w:color="auto" w:fill="auto"/>
          </w:tcPr>
          <w:p w:rsidR="007636BC" w:rsidRPr="00206D41" w:rsidRDefault="007636BC" w:rsidP="007636BC">
            <w:pPr>
              <w:rPr>
                <w:ins w:id="254" w:author="Amarucci, Scott M" w:date="2016-02-18T19:15:00Z"/>
                <w:b/>
                <w:bCs/>
                <w:iCs/>
              </w:rPr>
            </w:pPr>
          </w:p>
        </w:tc>
        <w:tc>
          <w:tcPr>
            <w:tcW w:w="2490" w:type="dxa"/>
            <w:shd w:val="clear" w:color="auto" w:fill="auto"/>
          </w:tcPr>
          <w:p w:rsidR="007636BC" w:rsidRDefault="007636BC" w:rsidP="007636BC">
            <w:pPr>
              <w:spacing w:after="0" w:line="240" w:lineRule="auto"/>
              <w:rPr>
                <w:ins w:id="255" w:author="Amarucci, Scott M" w:date="2016-02-18T19:15:00Z"/>
                <w:bCs/>
                <w:iCs/>
              </w:rPr>
            </w:pPr>
            <w:ins w:id="256" w:author="Amarucci, Scott M" w:date="2016-02-18T19:15:00Z">
              <w:r>
                <w:rPr>
                  <w:bCs/>
                  <w:iCs/>
                </w:rPr>
                <w:t>N/A</w:t>
              </w:r>
            </w:ins>
          </w:p>
        </w:tc>
        <w:tc>
          <w:tcPr>
            <w:tcW w:w="2490" w:type="dxa"/>
            <w:shd w:val="clear" w:color="auto" w:fill="auto"/>
          </w:tcPr>
          <w:p w:rsidR="007636BC" w:rsidRDefault="007636BC" w:rsidP="007636BC">
            <w:pPr>
              <w:spacing w:after="0" w:line="240" w:lineRule="auto"/>
              <w:rPr>
                <w:ins w:id="257" w:author="Amarucci, Scott M" w:date="2016-02-18T19:15:00Z"/>
                <w:bCs/>
                <w:iCs/>
              </w:rPr>
            </w:pPr>
            <w:ins w:id="258" w:author="Amarucci, Scott M" w:date="2016-02-18T19:16:00Z">
              <w:r>
                <w:rPr>
                  <w:bCs/>
                  <w:iCs/>
                </w:rPr>
                <w:t>BSI Dir. Of Capital Policy</w:t>
              </w:r>
            </w:ins>
          </w:p>
        </w:tc>
        <w:tc>
          <w:tcPr>
            <w:tcW w:w="2490" w:type="dxa"/>
            <w:gridSpan w:val="2"/>
            <w:shd w:val="clear" w:color="auto" w:fill="auto"/>
          </w:tcPr>
          <w:p w:rsidR="007636BC" w:rsidRDefault="007636BC" w:rsidP="007636BC">
            <w:pPr>
              <w:spacing w:after="0" w:line="240" w:lineRule="auto"/>
              <w:rPr>
                <w:ins w:id="259" w:author="Amarucci, Scott M" w:date="2016-02-18T19:15:00Z"/>
                <w:bCs/>
                <w:iCs/>
              </w:rPr>
            </w:pPr>
            <w:ins w:id="260" w:author="Amarucci, Scott M" w:date="2016-02-18T19:15:00Z">
              <w:r>
                <w:rPr>
                  <w:bCs/>
                  <w:iCs/>
                </w:rPr>
                <w:t>BSPR Dir. Of Capital Policy</w:t>
              </w:r>
            </w:ins>
          </w:p>
        </w:tc>
      </w:tr>
      <w:tr w:rsidR="007636BC" w:rsidRPr="00206D41" w:rsidTr="00213EBA">
        <w:trPr>
          <w:trHeight w:val="252"/>
          <w:ins w:id="261" w:author="Amarucci, Scott M" w:date="2016-02-18T19:15:00Z"/>
        </w:trPr>
        <w:tc>
          <w:tcPr>
            <w:tcW w:w="1728" w:type="dxa"/>
            <w:vMerge/>
            <w:shd w:val="clear" w:color="auto" w:fill="auto"/>
          </w:tcPr>
          <w:p w:rsidR="007636BC" w:rsidRPr="00206D41" w:rsidRDefault="007636BC" w:rsidP="007636BC">
            <w:pPr>
              <w:rPr>
                <w:ins w:id="262" w:author="Amarucci, Scott M" w:date="2016-02-18T19:15:00Z"/>
                <w:b/>
                <w:bCs/>
                <w:iCs/>
              </w:rPr>
            </w:pPr>
          </w:p>
        </w:tc>
        <w:tc>
          <w:tcPr>
            <w:tcW w:w="2490" w:type="dxa"/>
            <w:shd w:val="clear" w:color="auto" w:fill="auto"/>
          </w:tcPr>
          <w:p w:rsidR="007636BC" w:rsidRDefault="007636BC" w:rsidP="007636BC">
            <w:pPr>
              <w:spacing w:after="0" w:line="240" w:lineRule="auto"/>
              <w:rPr>
                <w:ins w:id="263" w:author="Amarucci, Scott M" w:date="2016-02-18T19:15:00Z"/>
                <w:bCs/>
                <w:iCs/>
              </w:rPr>
            </w:pPr>
            <w:ins w:id="264" w:author="Amarucci, Scott M" w:date="2016-02-18T19:15:00Z">
              <w:r w:rsidRPr="00426737">
                <w:rPr>
                  <w:b/>
                  <w:bCs/>
                  <w:iCs/>
                </w:rPr>
                <w:t>SSLLC</w:t>
              </w:r>
            </w:ins>
          </w:p>
        </w:tc>
        <w:tc>
          <w:tcPr>
            <w:tcW w:w="4980" w:type="dxa"/>
            <w:gridSpan w:val="3"/>
            <w:vMerge w:val="restart"/>
            <w:shd w:val="clear" w:color="auto" w:fill="auto"/>
          </w:tcPr>
          <w:p w:rsidR="007636BC" w:rsidRDefault="007636BC" w:rsidP="007636BC">
            <w:pPr>
              <w:spacing w:after="0" w:line="240" w:lineRule="auto"/>
              <w:rPr>
                <w:ins w:id="265" w:author="Amarucci, Scott M" w:date="2016-02-18T19:15:00Z"/>
                <w:bCs/>
                <w:iCs/>
              </w:rPr>
            </w:pPr>
          </w:p>
        </w:tc>
      </w:tr>
      <w:tr w:rsidR="007636BC" w:rsidRPr="00206D41" w:rsidTr="00213EBA">
        <w:trPr>
          <w:trHeight w:val="252"/>
          <w:ins w:id="266" w:author="Amarucci, Scott M" w:date="2016-02-18T19:15:00Z"/>
        </w:trPr>
        <w:tc>
          <w:tcPr>
            <w:tcW w:w="1728" w:type="dxa"/>
            <w:vMerge/>
            <w:shd w:val="clear" w:color="auto" w:fill="auto"/>
          </w:tcPr>
          <w:p w:rsidR="007636BC" w:rsidRPr="00206D41" w:rsidRDefault="007636BC" w:rsidP="007636BC">
            <w:pPr>
              <w:rPr>
                <w:ins w:id="267" w:author="Amarucci, Scott M" w:date="2016-02-18T19:15:00Z"/>
                <w:b/>
                <w:bCs/>
                <w:iCs/>
              </w:rPr>
            </w:pPr>
          </w:p>
        </w:tc>
        <w:tc>
          <w:tcPr>
            <w:tcW w:w="2490" w:type="dxa"/>
            <w:shd w:val="clear" w:color="auto" w:fill="auto"/>
          </w:tcPr>
          <w:p w:rsidR="007636BC" w:rsidRDefault="007636BC" w:rsidP="007636BC">
            <w:pPr>
              <w:spacing w:after="0" w:line="240" w:lineRule="auto"/>
              <w:rPr>
                <w:ins w:id="268" w:author="Amarucci, Scott M" w:date="2016-02-18T19:15:00Z"/>
                <w:bCs/>
                <w:iCs/>
              </w:rPr>
            </w:pPr>
            <w:ins w:id="269" w:author="Amarucci, Scott M" w:date="2016-02-18T19:15:00Z">
              <w:r>
                <w:rPr>
                  <w:bCs/>
                  <w:iCs/>
                </w:rPr>
                <w:t>N/A</w:t>
              </w:r>
            </w:ins>
          </w:p>
        </w:tc>
        <w:tc>
          <w:tcPr>
            <w:tcW w:w="4980" w:type="dxa"/>
            <w:gridSpan w:val="3"/>
            <w:vMerge/>
            <w:shd w:val="clear" w:color="auto" w:fill="auto"/>
          </w:tcPr>
          <w:p w:rsidR="007636BC" w:rsidRDefault="007636BC" w:rsidP="007636BC">
            <w:pPr>
              <w:spacing w:after="0" w:line="240" w:lineRule="auto"/>
              <w:rPr>
                <w:ins w:id="270" w:author="Amarucci, Scott M" w:date="2016-02-18T19:15:00Z"/>
                <w:bCs/>
                <w:iCs/>
              </w:rPr>
            </w:pPr>
          </w:p>
        </w:tc>
      </w:tr>
      <w:tr w:rsidR="007636BC" w:rsidRPr="00206D41" w:rsidTr="00FD587F">
        <w:trPr>
          <w:trHeight w:val="510"/>
        </w:trPr>
        <w:tc>
          <w:tcPr>
            <w:tcW w:w="1728" w:type="dxa"/>
            <w:shd w:val="clear" w:color="auto" w:fill="auto"/>
          </w:tcPr>
          <w:p w:rsidR="007636BC" w:rsidRPr="005B0BAF" w:rsidRDefault="007636BC" w:rsidP="007636BC">
            <w:pPr>
              <w:rPr>
                <w:rFonts w:asciiTheme="minorHAnsi" w:hAnsiTheme="minorHAnsi"/>
                <w:b/>
                <w:bCs/>
                <w:iCs/>
              </w:rPr>
              <w:pPrChange w:id="271" w:author="Amarucci, Scott M" w:date="2016-02-16T18:22:00Z">
                <w:pPr>
                  <w:framePr w:hSpace="180" w:wrap="around" w:vAnchor="text" w:hAnchor="text" w:x="168" w:y="1"/>
                  <w:ind w:left="-60"/>
                  <w:suppressOverlap/>
                </w:pPr>
              </w:pPrChange>
            </w:pPr>
            <w:r w:rsidRPr="005B0BAF">
              <w:rPr>
                <w:rFonts w:asciiTheme="minorHAnsi" w:hAnsiTheme="minorHAnsi"/>
                <w:b/>
                <w:bCs/>
                <w:iCs/>
              </w:rPr>
              <w:t>TRIGGER AND LIMIT SETTING</w:t>
            </w:r>
          </w:p>
        </w:tc>
        <w:tc>
          <w:tcPr>
            <w:tcW w:w="7470" w:type="dxa"/>
            <w:gridSpan w:val="4"/>
            <w:shd w:val="clear" w:color="auto" w:fill="auto"/>
          </w:tcPr>
          <w:p w:rsidR="007636BC" w:rsidRPr="00EB0A0D" w:rsidRDefault="007636BC" w:rsidP="007636BC">
            <w:pPr>
              <w:spacing w:after="0" w:line="240" w:lineRule="auto"/>
              <w:rPr>
                <w:iCs/>
                <w:lang w:bidi="en-US"/>
              </w:rPr>
            </w:pPr>
            <w:r w:rsidRPr="00EB0A0D">
              <w:rPr>
                <w:iCs/>
                <w:lang w:bidi="en-US"/>
              </w:rPr>
              <w:t xml:space="preserve">The Amber trigger and Red limit for </w:t>
            </w:r>
            <w:r>
              <w:rPr>
                <w:iCs/>
                <w:lang w:bidi="en-US"/>
              </w:rPr>
              <w:t>T1L</w:t>
            </w:r>
            <w:r w:rsidRPr="00EB0A0D">
              <w:rPr>
                <w:iCs/>
                <w:lang w:bidi="en-US"/>
              </w:rPr>
              <w:t xml:space="preserve"> are set annually based on the Entity’s approved </w:t>
            </w:r>
            <w:r>
              <w:rPr>
                <w:iCs/>
                <w:lang w:bidi="en-US"/>
              </w:rPr>
              <w:t>T1L</w:t>
            </w:r>
            <w:r w:rsidRPr="00EB0A0D">
              <w:rPr>
                <w:iCs/>
                <w:lang w:bidi="en-US"/>
              </w:rPr>
              <w:t xml:space="preserve"> Capital Policy ratios at time of RAS setting:</w:t>
            </w:r>
          </w:p>
          <w:p w:rsidR="007636BC" w:rsidRPr="00F34844" w:rsidRDefault="007636BC" w:rsidP="007636BC">
            <w:pPr>
              <w:pStyle w:val="ListParagraph"/>
              <w:numPr>
                <w:ilvl w:val="0"/>
                <w:numId w:val="4"/>
              </w:numPr>
              <w:spacing w:after="0" w:line="240" w:lineRule="auto"/>
              <w:rPr>
                <w:rFonts w:eastAsia="Calibri" w:cs="Times New Roman"/>
                <w:iCs/>
                <w:szCs w:val="22"/>
                <w:lang w:val="en-US" w:bidi="en-US"/>
              </w:rPr>
            </w:pPr>
            <w:r w:rsidRPr="00F34844">
              <w:rPr>
                <w:rFonts w:eastAsia="Calibri" w:cs="Times New Roman"/>
                <w:iCs/>
                <w:szCs w:val="22"/>
                <w:lang w:val="en-US" w:bidi="en-US"/>
              </w:rPr>
              <w:t>BHC Baseline scenario:</w:t>
            </w:r>
            <w:r>
              <w:rPr>
                <w:rFonts w:eastAsia="Calibri" w:cs="Times New Roman"/>
                <w:iCs/>
                <w:szCs w:val="22"/>
                <w:lang w:val="en-US" w:bidi="en-US"/>
              </w:rPr>
              <w:t xml:space="preserve"> Trigger is ratio for </w:t>
            </w:r>
            <w:r w:rsidRPr="00F34844">
              <w:rPr>
                <w:rFonts w:eastAsia="Calibri" w:cs="Times New Roman"/>
                <w:iCs/>
                <w:szCs w:val="22"/>
                <w:lang w:val="en-US" w:bidi="en-US"/>
              </w:rPr>
              <w:t xml:space="preserve">“use for capital expectations”; </w:t>
            </w:r>
            <w:r>
              <w:rPr>
                <w:rFonts w:eastAsia="Calibri" w:cs="Times New Roman"/>
                <w:iCs/>
                <w:szCs w:val="22"/>
                <w:lang w:val="en-US" w:bidi="en-US"/>
              </w:rPr>
              <w:t>L</w:t>
            </w:r>
            <w:r w:rsidRPr="00F34844">
              <w:rPr>
                <w:rFonts w:eastAsia="Calibri" w:cs="Times New Roman"/>
                <w:iCs/>
                <w:szCs w:val="22"/>
                <w:lang w:val="en-US" w:bidi="en-US"/>
              </w:rPr>
              <w:t>imit</w:t>
            </w:r>
            <w:r>
              <w:rPr>
                <w:rFonts w:eastAsia="Calibri" w:cs="Times New Roman"/>
                <w:iCs/>
                <w:szCs w:val="22"/>
                <w:lang w:val="en-US" w:bidi="en-US"/>
              </w:rPr>
              <w:t xml:space="preserve"> is</w:t>
            </w:r>
            <w:r w:rsidRPr="00F34844">
              <w:rPr>
                <w:rFonts w:eastAsia="Calibri" w:cs="Times New Roman"/>
                <w:iCs/>
                <w:szCs w:val="22"/>
                <w:lang w:val="en-US" w:bidi="en-US"/>
              </w:rPr>
              <w:t xml:space="preserve"> </w:t>
            </w:r>
            <w:r>
              <w:rPr>
                <w:rFonts w:eastAsia="Calibri" w:cs="Times New Roman"/>
                <w:iCs/>
                <w:szCs w:val="22"/>
                <w:lang w:val="en-US" w:bidi="en-US"/>
              </w:rPr>
              <w:t>“</w:t>
            </w:r>
            <w:r w:rsidRPr="00F34844">
              <w:rPr>
                <w:rFonts w:eastAsia="Calibri" w:cs="Times New Roman"/>
                <w:iCs/>
                <w:szCs w:val="22"/>
                <w:lang w:val="en-US" w:bidi="en-US"/>
              </w:rPr>
              <w:t>internal business-as-usual minimum</w:t>
            </w:r>
            <w:r>
              <w:rPr>
                <w:rFonts w:eastAsia="Calibri" w:cs="Times New Roman"/>
                <w:iCs/>
                <w:szCs w:val="22"/>
                <w:lang w:val="en-US" w:bidi="en-US"/>
              </w:rPr>
              <w:t>”</w:t>
            </w:r>
            <w:r w:rsidRPr="00F34844">
              <w:rPr>
                <w:rFonts w:eastAsia="Calibri" w:cs="Times New Roman"/>
                <w:iCs/>
                <w:szCs w:val="22"/>
                <w:lang w:val="en-US" w:bidi="en-US"/>
              </w:rPr>
              <w:t>.</w:t>
            </w:r>
          </w:p>
          <w:p w:rsidR="007636BC" w:rsidRPr="00F34844" w:rsidRDefault="007636BC" w:rsidP="007636BC">
            <w:pPr>
              <w:pStyle w:val="ListParagraph"/>
              <w:numPr>
                <w:ilvl w:val="0"/>
                <w:numId w:val="4"/>
              </w:numPr>
              <w:spacing w:after="0" w:line="240" w:lineRule="auto"/>
              <w:rPr>
                <w:rFonts w:eastAsia="Calibri" w:cs="Times New Roman"/>
                <w:iCs/>
                <w:szCs w:val="22"/>
                <w:lang w:val="en-US" w:bidi="en-US"/>
              </w:rPr>
            </w:pPr>
            <w:r w:rsidRPr="00EB0A0D">
              <w:rPr>
                <w:rFonts w:eastAsia="Calibri" w:cs="Times New Roman"/>
                <w:iCs/>
                <w:szCs w:val="22"/>
                <w:lang w:val="en-US" w:bidi="en-US"/>
              </w:rPr>
              <w:t>BHC Stress scenario: Trigger is ratio “internal post-stress minimum level”; Limit is “well capitalized” Prompt Corrective Action level.</w:t>
            </w:r>
          </w:p>
        </w:tc>
      </w:tr>
      <w:tr w:rsidR="007636BC" w:rsidRPr="00206D41" w:rsidTr="00FD587F">
        <w:trPr>
          <w:trHeight w:val="510"/>
        </w:trPr>
        <w:tc>
          <w:tcPr>
            <w:tcW w:w="1728" w:type="dxa"/>
            <w:shd w:val="clear" w:color="auto" w:fill="auto"/>
          </w:tcPr>
          <w:p w:rsidR="007636BC" w:rsidRPr="005B0BAF" w:rsidRDefault="007636BC" w:rsidP="007636BC">
            <w:pPr>
              <w:rPr>
                <w:rFonts w:asciiTheme="minorHAnsi" w:hAnsiTheme="minorHAnsi"/>
                <w:b/>
                <w:bCs/>
                <w:iCs/>
              </w:rPr>
              <w:pPrChange w:id="272" w:author="Amarucci, Scott M" w:date="2016-02-16T18:22:00Z">
                <w:pPr>
                  <w:framePr w:hSpace="180" w:wrap="around" w:vAnchor="text" w:hAnchor="text" w:x="168" w:y="1"/>
                  <w:ind w:left="-60"/>
                  <w:suppressOverlap/>
                </w:pPr>
              </w:pPrChange>
            </w:pPr>
            <w:r w:rsidRPr="005B0BAF">
              <w:rPr>
                <w:rFonts w:asciiTheme="minorHAnsi" w:hAnsiTheme="minorHAnsi"/>
                <w:b/>
                <w:bCs/>
                <w:iCs/>
              </w:rPr>
              <w:t>TESTING FREQUENCY</w:t>
            </w:r>
          </w:p>
        </w:tc>
        <w:tc>
          <w:tcPr>
            <w:tcW w:w="7470" w:type="dxa"/>
            <w:gridSpan w:val="4"/>
            <w:shd w:val="clear" w:color="auto" w:fill="auto"/>
          </w:tcPr>
          <w:p w:rsidR="007636BC" w:rsidRDefault="007636BC" w:rsidP="007636BC">
            <w:pPr>
              <w:pStyle w:val="ListParagraph"/>
              <w:numPr>
                <w:ilvl w:val="0"/>
                <w:numId w:val="4"/>
              </w:numPr>
              <w:spacing w:before="120" w:after="120" w:line="240" w:lineRule="auto"/>
              <w:rPr>
                <w:rFonts w:eastAsia="Calibri" w:cs="Times New Roman"/>
                <w:iCs/>
                <w:szCs w:val="22"/>
                <w:lang w:val="en-US" w:bidi="en-US"/>
              </w:rPr>
            </w:pPr>
            <w:r w:rsidRPr="005B0BAF">
              <w:rPr>
                <w:rFonts w:eastAsia="Calibri" w:cs="Times New Roman"/>
                <w:iCs/>
                <w:szCs w:val="22"/>
                <w:lang w:val="en-US" w:bidi="en-US"/>
              </w:rPr>
              <w:t xml:space="preserve">Annually/CCAR output: The lowest value of the 9 quarters covered by the CCAR exercise </w:t>
            </w:r>
            <w:r>
              <w:rPr>
                <w:rFonts w:eastAsia="Calibri" w:cs="Times New Roman"/>
                <w:iCs/>
                <w:szCs w:val="22"/>
                <w:lang w:val="en-US" w:bidi="en-US"/>
              </w:rPr>
              <w:t>is</w:t>
            </w:r>
            <w:r w:rsidRPr="005B0BAF">
              <w:rPr>
                <w:rFonts w:eastAsia="Calibri" w:cs="Times New Roman"/>
                <w:iCs/>
                <w:szCs w:val="22"/>
                <w:lang w:val="en-US" w:bidi="en-US"/>
              </w:rPr>
              <w:t xml:space="preserve"> compared to the trigger</w:t>
            </w:r>
            <w:r>
              <w:rPr>
                <w:rFonts w:eastAsia="Calibri" w:cs="Times New Roman"/>
                <w:iCs/>
                <w:szCs w:val="22"/>
                <w:lang w:val="en-US" w:bidi="en-US"/>
              </w:rPr>
              <w:t xml:space="preserve"> and limit derived from the application of the Capital Policy (see above)</w:t>
            </w:r>
            <w:r w:rsidRPr="005B0BAF">
              <w:rPr>
                <w:rFonts w:eastAsia="Calibri" w:cs="Times New Roman"/>
                <w:iCs/>
                <w:szCs w:val="22"/>
                <w:lang w:val="en-US" w:bidi="en-US"/>
              </w:rPr>
              <w:t xml:space="preserve">. The RAS will be presented for annual review with the CCAR outputs compared to the </w:t>
            </w:r>
            <w:r>
              <w:rPr>
                <w:rFonts w:eastAsia="Calibri" w:cs="Times New Roman"/>
                <w:iCs/>
                <w:szCs w:val="22"/>
                <w:lang w:val="en-US" w:bidi="en-US"/>
              </w:rPr>
              <w:t xml:space="preserve">proposed </w:t>
            </w:r>
            <w:r w:rsidRPr="005B0BAF">
              <w:rPr>
                <w:rFonts w:eastAsia="Calibri" w:cs="Times New Roman"/>
                <w:iCs/>
                <w:szCs w:val="22"/>
                <w:lang w:val="en-US" w:bidi="en-US"/>
              </w:rPr>
              <w:t>trigger and limit.</w:t>
            </w:r>
          </w:p>
          <w:p w:rsidR="007636BC" w:rsidRDefault="007636BC" w:rsidP="007636BC">
            <w:pPr>
              <w:pStyle w:val="ListParagraph"/>
              <w:numPr>
                <w:ilvl w:val="0"/>
                <w:numId w:val="4"/>
              </w:numPr>
              <w:spacing w:before="120" w:after="120" w:line="240" w:lineRule="auto"/>
              <w:rPr>
                <w:rFonts w:eastAsia="Calibri" w:cs="Times New Roman"/>
                <w:iCs/>
                <w:szCs w:val="22"/>
                <w:lang w:val="en-US" w:bidi="en-US"/>
              </w:rPr>
            </w:pPr>
            <w:r>
              <w:rPr>
                <w:rFonts w:eastAsia="Calibri" w:cs="Times New Roman"/>
                <w:iCs/>
                <w:szCs w:val="22"/>
                <w:lang w:val="en-US" w:bidi="en-US"/>
              </w:rPr>
              <w:t>Mid-cycle: The lowest value of the 9 quarters covered  by the Mid-cycle exercise is compared to the trigger and limit derived from the application of the Capital Policy</w:t>
            </w:r>
          </w:p>
          <w:p w:rsidR="007636BC" w:rsidRPr="005B0BAF" w:rsidRDefault="007636BC" w:rsidP="007636BC">
            <w:pPr>
              <w:pStyle w:val="ListParagraph"/>
              <w:numPr>
                <w:ilvl w:val="0"/>
                <w:numId w:val="4"/>
              </w:numPr>
              <w:spacing w:before="120" w:after="120" w:line="240" w:lineRule="auto"/>
              <w:rPr>
                <w:rFonts w:eastAsia="Calibri" w:cs="Times New Roman"/>
                <w:iCs/>
                <w:szCs w:val="22"/>
                <w:lang w:val="en-US" w:bidi="en-US"/>
              </w:rPr>
            </w:pPr>
            <w:r>
              <w:rPr>
                <w:rFonts w:eastAsia="Calibri" w:cs="Times New Roman"/>
                <w:iCs/>
                <w:szCs w:val="22"/>
                <w:lang w:val="en-US" w:bidi="en-US"/>
              </w:rPr>
              <w:t xml:space="preserve">Strategic Plan (e.g. P-18): The projected capital levels from the strategic plan are compared to the RAS limits and thresholds </w:t>
            </w:r>
          </w:p>
          <w:p w:rsidR="007636BC" w:rsidRDefault="007636BC" w:rsidP="007636BC">
            <w:pPr>
              <w:pStyle w:val="ListParagraph"/>
              <w:numPr>
                <w:ilvl w:val="0"/>
                <w:numId w:val="4"/>
              </w:numPr>
              <w:spacing w:before="240" w:after="120" w:line="240" w:lineRule="auto"/>
              <w:rPr>
                <w:rFonts w:eastAsia="Calibri" w:cs="Times New Roman"/>
                <w:iCs/>
                <w:szCs w:val="22"/>
                <w:lang w:val="en-US" w:bidi="en-US"/>
              </w:rPr>
            </w:pPr>
            <w:r w:rsidRPr="005B0BAF">
              <w:rPr>
                <w:rFonts w:eastAsia="Calibri" w:cs="Times New Roman"/>
                <w:iCs/>
                <w:szCs w:val="22"/>
                <w:lang w:val="en-US" w:bidi="en-US"/>
              </w:rPr>
              <w:t xml:space="preserve">Monthly: On a monthly basis the actual level of </w:t>
            </w:r>
            <w:r>
              <w:rPr>
                <w:rFonts w:eastAsia="Calibri" w:cs="Times New Roman"/>
                <w:iCs/>
                <w:szCs w:val="22"/>
                <w:lang w:val="en-US" w:bidi="en-US"/>
              </w:rPr>
              <w:t xml:space="preserve">the </w:t>
            </w:r>
            <w:r w:rsidRPr="005B0BAF">
              <w:rPr>
                <w:rFonts w:eastAsia="Calibri" w:cs="Times New Roman"/>
                <w:iCs/>
                <w:szCs w:val="22"/>
                <w:lang w:val="en-US" w:bidi="en-US"/>
              </w:rPr>
              <w:t xml:space="preserve">metric </w:t>
            </w:r>
            <w:r>
              <w:rPr>
                <w:rFonts w:eastAsia="Calibri" w:cs="Times New Roman"/>
                <w:iCs/>
                <w:szCs w:val="22"/>
                <w:lang w:val="en-US" w:bidi="en-US"/>
              </w:rPr>
              <w:t>is</w:t>
            </w:r>
            <w:r w:rsidRPr="005B0BAF">
              <w:rPr>
                <w:rFonts w:eastAsia="Calibri" w:cs="Times New Roman"/>
                <w:iCs/>
                <w:szCs w:val="22"/>
                <w:lang w:val="en-US" w:bidi="en-US"/>
              </w:rPr>
              <w:t xml:space="preserve"> compared only to the BHC Baseline scenario limit</w:t>
            </w:r>
            <w:r>
              <w:rPr>
                <w:rFonts w:eastAsia="Calibri" w:cs="Times New Roman"/>
                <w:iCs/>
                <w:szCs w:val="22"/>
                <w:lang w:val="en-US" w:bidi="en-US"/>
              </w:rPr>
              <w:t xml:space="preserve"> and trigger</w:t>
            </w:r>
            <w:r w:rsidRPr="005B0BAF">
              <w:rPr>
                <w:rFonts w:eastAsia="Calibri" w:cs="Times New Roman"/>
                <w:iCs/>
                <w:szCs w:val="22"/>
                <w:lang w:val="en-US" w:bidi="en-US"/>
              </w:rPr>
              <w:t xml:space="preserve">. </w:t>
            </w:r>
          </w:p>
          <w:p w:rsidR="007636BC" w:rsidRPr="008F032D" w:rsidDel="00744A1B" w:rsidRDefault="007636BC" w:rsidP="007636BC">
            <w:pPr>
              <w:spacing w:before="240" w:after="120" w:line="240" w:lineRule="auto"/>
              <w:jc w:val="center"/>
              <w:rPr>
                <w:iCs/>
                <w:sz w:val="28"/>
                <w:szCs w:val="28"/>
                <w:lang w:bidi="en-US"/>
              </w:rPr>
            </w:pPr>
            <m:oMath>
              <m:f>
                <m:fPr>
                  <m:ctrlPr>
                    <w:rPr>
                      <w:rFonts w:ascii="Cambria Math" w:hAnsi="Cambria Math" w:cs="Arial"/>
                      <w:i/>
                      <w:iCs/>
                      <w:sz w:val="28"/>
                      <w:szCs w:val="28"/>
                    </w:rPr>
                  </m:ctrlPr>
                </m:fPr>
                <m:num>
                  <m:r>
                    <w:rPr>
                      <w:rFonts w:ascii="Cambria Math" w:hAnsi="Cambria Math" w:cs="Arial"/>
                      <w:sz w:val="28"/>
                      <w:szCs w:val="28"/>
                    </w:rPr>
                    <m:t>Tier 1 Risk Based Capital</m:t>
                  </m:r>
                </m:num>
                <m:den>
                  <m:r>
                    <w:rPr>
                      <w:rFonts w:ascii="Cambria Math" w:hAnsi="Cambria Math" w:cs="Arial"/>
                      <w:sz w:val="28"/>
                      <w:szCs w:val="28"/>
                    </w:rPr>
                    <m:t>Adjusted Average Assets</m:t>
                  </m:r>
                </m:den>
              </m:f>
            </m:oMath>
            <w:r w:rsidRPr="008F032D">
              <w:rPr>
                <w:iCs/>
                <w:sz w:val="28"/>
                <w:szCs w:val="28"/>
                <w:lang w:bidi="en-US"/>
              </w:rPr>
              <w:t xml:space="preserve"> </w:t>
            </w:r>
          </w:p>
        </w:tc>
      </w:tr>
      <w:tr w:rsidR="007636BC" w:rsidRPr="00ED05B8" w:rsidTr="00FD587F">
        <w:trPr>
          <w:trHeight w:val="525"/>
        </w:trPr>
        <w:tc>
          <w:tcPr>
            <w:tcW w:w="1728" w:type="dxa"/>
            <w:shd w:val="clear" w:color="auto" w:fill="auto"/>
          </w:tcPr>
          <w:p w:rsidR="007636BC" w:rsidRPr="00206D41" w:rsidRDefault="007636BC" w:rsidP="007636BC">
            <w:pPr>
              <w:rPr>
                <w:b/>
                <w:bCs/>
                <w:iCs/>
              </w:rPr>
            </w:pPr>
            <w:r w:rsidRPr="00206D41">
              <w:rPr>
                <w:b/>
                <w:bCs/>
                <w:iCs/>
              </w:rPr>
              <w:t>SOURCE OF INFORMATION</w:t>
            </w:r>
          </w:p>
        </w:tc>
        <w:tc>
          <w:tcPr>
            <w:tcW w:w="7470" w:type="dxa"/>
            <w:gridSpan w:val="4"/>
            <w:shd w:val="clear" w:color="auto" w:fill="auto"/>
          </w:tcPr>
          <w:p w:rsidR="007636BC" w:rsidRPr="00DF3739" w:rsidRDefault="007636BC" w:rsidP="007636BC">
            <w:pPr>
              <w:numPr>
                <w:ilvl w:val="0"/>
                <w:numId w:val="4"/>
              </w:numPr>
              <w:spacing w:after="0" w:line="240" w:lineRule="auto"/>
              <w:contextualSpacing/>
              <w:rPr>
                <w:rFonts w:asciiTheme="minorHAnsi" w:eastAsiaTheme="minorHAnsi" w:hAnsiTheme="minorHAnsi" w:cstheme="minorBidi"/>
                <w:bCs/>
                <w:iCs/>
                <w:szCs w:val="24"/>
              </w:rPr>
            </w:pPr>
            <w:r w:rsidRPr="00DF3739">
              <w:rPr>
                <w:rFonts w:asciiTheme="minorHAnsi" w:eastAsiaTheme="minorHAnsi" w:hAnsiTheme="minorHAnsi" w:cstheme="minorBidi"/>
                <w:bCs/>
                <w:iCs/>
                <w:szCs w:val="24"/>
              </w:rPr>
              <w:t>Capital Policy levels: Capital team for each entity, based on the capital policy in effect at the time of the RAS submission</w:t>
            </w:r>
          </w:p>
          <w:p w:rsidR="007636BC" w:rsidRDefault="007636BC" w:rsidP="007636BC">
            <w:pPr>
              <w:numPr>
                <w:ilvl w:val="0"/>
                <w:numId w:val="4"/>
              </w:numPr>
              <w:spacing w:after="0" w:line="240" w:lineRule="auto"/>
              <w:contextualSpacing/>
              <w:rPr>
                <w:rFonts w:asciiTheme="minorHAnsi" w:eastAsiaTheme="minorHAnsi" w:hAnsiTheme="minorHAnsi" w:cstheme="minorBidi"/>
                <w:bCs/>
                <w:iCs/>
                <w:szCs w:val="24"/>
              </w:rPr>
            </w:pPr>
            <w:r w:rsidRPr="00DF3739">
              <w:rPr>
                <w:rFonts w:asciiTheme="minorHAnsi" w:eastAsiaTheme="minorHAnsi" w:hAnsiTheme="minorHAnsi" w:cstheme="minorBidi"/>
                <w:bCs/>
                <w:iCs/>
                <w:szCs w:val="24"/>
              </w:rPr>
              <w:t xml:space="preserve">Annual CCAR: CCAR Team. </w:t>
            </w:r>
            <w:r>
              <w:rPr>
                <w:rFonts w:asciiTheme="minorHAnsi" w:eastAsiaTheme="minorHAnsi" w:hAnsiTheme="minorHAnsi" w:cstheme="minorBidi"/>
                <w:bCs/>
                <w:iCs/>
                <w:szCs w:val="24"/>
              </w:rPr>
              <w:t>Taken from the Y14A spreadsheet</w:t>
            </w:r>
          </w:p>
          <w:p w:rsidR="007636BC" w:rsidRDefault="007636BC" w:rsidP="007636BC">
            <w:pPr>
              <w:numPr>
                <w:ilvl w:val="0"/>
                <w:numId w:val="4"/>
              </w:numPr>
              <w:spacing w:after="0" w:line="240" w:lineRule="auto"/>
              <w:contextualSpacing/>
              <w:rPr>
                <w:rFonts w:asciiTheme="minorHAnsi" w:eastAsiaTheme="minorHAnsi" w:hAnsiTheme="minorHAnsi" w:cstheme="minorBidi"/>
                <w:bCs/>
                <w:iCs/>
                <w:szCs w:val="24"/>
              </w:rPr>
            </w:pPr>
            <w:r>
              <w:rPr>
                <w:rFonts w:asciiTheme="minorHAnsi" w:eastAsiaTheme="minorHAnsi" w:hAnsiTheme="minorHAnsi" w:cstheme="minorBidi"/>
                <w:bCs/>
                <w:iCs/>
                <w:szCs w:val="24"/>
              </w:rPr>
              <w:t>Mid-cycle: CCAR Team. Taken from the Y14A spreadsheet</w:t>
            </w:r>
          </w:p>
          <w:p w:rsidR="007636BC" w:rsidRDefault="007636BC" w:rsidP="007636BC">
            <w:pPr>
              <w:numPr>
                <w:ilvl w:val="0"/>
                <w:numId w:val="4"/>
              </w:numPr>
              <w:spacing w:after="0" w:line="240" w:lineRule="auto"/>
              <w:contextualSpacing/>
              <w:rPr>
                <w:rFonts w:asciiTheme="minorHAnsi" w:eastAsiaTheme="minorHAnsi" w:hAnsiTheme="minorHAnsi" w:cstheme="minorBidi"/>
                <w:bCs/>
                <w:iCs/>
                <w:szCs w:val="24"/>
              </w:rPr>
            </w:pPr>
            <w:r>
              <w:rPr>
                <w:rFonts w:asciiTheme="minorHAnsi" w:eastAsiaTheme="minorHAnsi" w:hAnsiTheme="minorHAnsi" w:cstheme="minorBidi"/>
                <w:bCs/>
                <w:iCs/>
                <w:szCs w:val="24"/>
              </w:rPr>
              <w:t xml:space="preserve">Strategic Plan: Strategic and Capital planning team </w:t>
            </w:r>
          </w:p>
          <w:p w:rsidR="007636BC" w:rsidRDefault="007636BC" w:rsidP="007636BC">
            <w:pPr>
              <w:pStyle w:val="ListParagraph"/>
              <w:numPr>
                <w:ilvl w:val="0"/>
                <w:numId w:val="4"/>
              </w:numPr>
              <w:spacing w:after="0" w:line="240" w:lineRule="auto"/>
              <w:rPr>
                <w:bCs/>
                <w:iCs/>
              </w:rPr>
            </w:pPr>
            <w:r w:rsidRPr="00FD587F">
              <w:rPr>
                <w:bCs/>
                <w:iCs/>
              </w:rPr>
              <w:t xml:space="preserve">The monthly values for the SHUSA and SBNA Capital metrics are generated by Regulatory Capital and are made available through their SharePoint site </w:t>
            </w:r>
            <w:r w:rsidRPr="00FD587F">
              <w:rPr>
                <w:bCs/>
                <w:iCs/>
              </w:rPr>
              <w:lastRenderedPageBreak/>
              <w:t>each month</w:t>
            </w:r>
          </w:p>
          <w:p w:rsidR="007636BC" w:rsidRPr="00FD587F" w:rsidRDefault="007636BC" w:rsidP="007636BC">
            <w:pPr>
              <w:pStyle w:val="ListParagraph"/>
              <w:spacing w:after="0" w:line="240" w:lineRule="auto"/>
              <w:ind w:left="360"/>
              <w:rPr>
                <w:bCs/>
                <w:iCs/>
              </w:rPr>
            </w:pPr>
          </w:p>
        </w:tc>
      </w:tr>
    </w:tbl>
    <w:p w:rsidR="00BD3C7C" w:rsidRDefault="00BD3C7C" w:rsidP="00BD3C7C">
      <w:pPr>
        <w:pStyle w:val="SANUS2"/>
        <w:rPr>
          <w:color w:val="000000" w:themeColor="text1"/>
        </w:rPr>
      </w:pPr>
      <w:bookmarkStart w:id="273" w:name="_Toc439841728"/>
      <w:bookmarkStart w:id="274" w:name="_Toc439165513"/>
      <w:bookmarkStart w:id="275" w:name="_Toc439165794"/>
      <w:bookmarkStart w:id="276" w:name="_Toc439841729"/>
      <w:bookmarkStart w:id="277" w:name="_Toc439165514"/>
      <w:bookmarkStart w:id="278" w:name="_Toc439165795"/>
      <w:bookmarkStart w:id="279" w:name="_Toc439841730"/>
      <w:bookmarkStart w:id="280" w:name="_Toc439165515"/>
      <w:bookmarkStart w:id="281" w:name="_Toc439165796"/>
      <w:bookmarkStart w:id="282" w:name="_Toc439841731"/>
      <w:bookmarkEnd w:id="273"/>
      <w:bookmarkEnd w:id="274"/>
      <w:bookmarkEnd w:id="275"/>
      <w:bookmarkEnd w:id="276"/>
      <w:bookmarkEnd w:id="277"/>
      <w:bookmarkEnd w:id="278"/>
      <w:bookmarkEnd w:id="279"/>
      <w:bookmarkEnd w:id="280"/>
      <w:bookmarkEnd w:id="281"/>
      <w:bookmarkEnd w:id="282"/>
    </w:p>
    <w:p w:rsidR="00C72D48" w:rsidRDefault="00C72D48" w:rsidP="00BD3C7C">
      <w:pPr>
        <w:pStyle w:val="SANUS2"/>
        <w:rPr>
          <w:color w:val="000000" w:themeColor="text1"/>
        </w:rPr>
      </w:pPr>
    </w:p>
    <w:p w:rsidR="002F7401" w:rsidRPr="0044308A" w:rsidRDefault="00A43D45" w:rsidP="002F7401">
      <w:pPr>
        <w:pStyle w:val="SANUS2"/>
        <w:numPr>
          <w:ilvl w:val="1"/>
          <w:numId w:val="1"/>
        </w:numPr>
        <w:rPr>
          <w:color w:val="000000" w:themeColor="text1"/>
        </w:rPr>
      </w:pPr>
      <w:bookmarkStart w:id="283" w:name="_Toc441071957"/>
      <w:r>
        <w:rPr>
          <w:color w:val="000000" w:themeColor="text1"/>
        </w:rPr>
        <w:t>Tangible Common Equity</w:t>
      </w:r>
      <w:r w:rsidR="00C46EF2">
        <w:rPr>
          <w:color w:val="000000" w:themeColor="text1"/>
        </w:rPr>
        <w:t xml:space="preserve"> (TCE)</w:t>
      </w:r>
      <w:r>
        <w:rPr>
          <w:color w:val="000000" w:themeColor="text1"/>
        </w:rPr>
        <w:t xml:space="preserve"> Ratio</w:t>
      </w:r>
      <w:r w:rsidR="00452843">
        <w:rPr>
          <w:color w:val="000000" w:themeColor="text1"/>
        </w:rPr>
        <w:t xml:space="preserve"> (baseline and stress)</w:t>
      </w:r>
      <w:bookmarkEnd w:id="283"/>
      <w:r w:rsidR="00452843">
        <w:rPr>
          <w:color w:val="000000" w:themeColor="text1"/>
        </w:rPr>
        <w:t xml:space="preserve"> </w:t>
      </w:r>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1245"/>
        <w:gridCol w:w="1245"/>
      </w:tblGrid>
      <w:tr w:rsidR="00D82A0F" w:rsidRPr="00206D41" w:rsidTr="00FD587F">
        <w:trPr>
          <w:trHeight w:val="390"/>
        </w:trPr>
        <w:tc>
          <w:tcPr>
            <w:tcW w:w="1728" w:type="dxa"/>
            <w:shd w:val="clear" w:color="auto" w:fill="auto"/>
          </w:tcPr>
          <w:p w:rsidR="00D82A0F" w:rsidRPr="00206D41" w:rsidRDefault="0044308A" w:rsidP="00AA4FAF">
            <w:pPr>
              <w:rPr>
                <w:b/>
                <w:bCs/>
                <w:iCs/>
              </w:rPr>
            </w:pPr>
            <w:r>
              <w:rPr>
                <w:b/>
                <w:bCs/>
                <w:iCs/>
              </w:rPr>
              <w:t>DEFINITION</w:t>
            </w:r>
          </w:p>
        </w:tc>
        <w:tc>
          <w:tcPr>
            <w:tcW w:w="7470" w:type="dxa"/>
            <w:gridSpan w:val="4"/>
            <w:shd w:val="clear" w:color="auto" w:fill="auto"/>
          </w:tcPr>
          <w:p w:rsidR="00D82A0F" w:rsidRPr="00206D41" w:rsidRDefault="00C46EF2" w:rsidP="00AA4FAF">
            <w:pPr>
              <w:spacing w:after="0" w:line="240" w:lineRule="auto"/>
              <w:rPr>
                <w:b/>
                <w:color w:val="000000" w:themeColor="text1"/>
              </w:rPr>
            </w:pPr>
            <w:r>
              <w:rPr>
                <w:rFonts w:asciiTheme="minorHAnsi" w:eastAsiaTheme="minorHAnsi" w:hAnsiTheme="minorHAnsi" w:cstheme="minorBidi"/>
                <w:iCs/>
              </w:rPr>
              <w:t xml:space="preserve">The minimum ratio of TCE </w:t>
            </w:r>
            <w:r>
              <w:rPr>
                <w:bCs/>
                <w:iCs/>
              </w:rPr>
              <w:t>to Total Tangible Assets</w:t>
            </w:r>
            <w:r w:rsidRPr="00206D41">
              <w:rPr>
                <w:bCs/>
                <w:iCs/>
              </w:rPr>
              <w:t xml:space="preserve"> under </w:t>
            </w:r>
            <w:r w:rsidRPr="00216A36">
              <w:rPr>
                <w:bCs/>
                <w:iCs/>
              </w:rPr>
              <w:t>Base</w:t>
            </w:r>
            <w:r>
              <w:rPr>
                <w:bCs/>
                <w:iCs/>
              </w:rPr>
              <w:t>line</w:t>
            </w:r>
            <w:r w:rsidRPr="00216A36">
              <w:rPr>
                <w:bCs/>
                <w:iCs/>
              </w:rPr>
              <w:t xml:space="preserve"> and Stressed </w:t>
            </w:r>
            <w:r w:rsidRPr="00206D41">
              <w:rPr>
                <w:bCs/>
                <w:iCs/>
              </w:rPr>
              <w:t>conditions</w:t>
            </w:r>
          </w:p>
        </w:tc>
      </w:tr>
      <w:tr w:rsidR="00D82A0F" w:rsidRPr="00206D41" w:rsidTr="00FD587F">
        <w:trPr>
          <w:trHeight w:val="462"/>
        </w:trPr>
        <w:tc>
          <w:tcPr>
            <w:tcW w:w="1728" w:type="dxa"/>
            <w:shd w:val="clear" w:color="auto" w:fill="auto"/>
          </w:tcPr>
          <w:p w:rsidR="00D82A0F" w:rsidRPr="00206D41" w:rsidRDefault="0044308A" w:rsidP="00AA4FAF">
            <w:pPr>
              <w:rPr>
                <w:b/>
                <w:bCs/>
                <w:iCs/>
              </w:rPr>
            </w:pPr>
            <w:r w:rsidRPr="00206D41">
              <w:rPr>
                <w:b/>
                <w:bCs/>
                <w:iCs/>
              </w:rPr>
              <w:t>RISK TYPE</w:t>
            </w:r>
          </w:p>
        </w:tc>
        <w:tc>
          <w:tcPr>
            <w:tcW w:w="7470" w:type="dxa"/>
            <w:gridSpan w:val="4"/>
            <w:shd w:val="clear" w:color="auto" w:fill="auto"/>
          </w:tcPr>
          <w:p w:rsidR="00D82A0F" w:rsidRPr="00206D41" w:rsidRDefault="00885B82" w:rsidP="00AA4FAF">
            <w:pPr>
              <w:spacing w:after="0" w:line="240" w:lineRule="auto"/>
              <w:rPr>
                <w:bCs/>
                <w:iCs/>
              </w:rPr>
            </w:pPr>
            <w:r>
              <w:rPr>
                <w:bCs/>
                <w:iCs/>
              </w:rPr>
              <w:t>Capital Adequacy Risk</w:t>
            </w:r>
          </w:p>
        </w:tc>
      </w:tr>
      <w:tr w:rsidR="007636BC" w:rsidRPr="00206D41" w:rsidTr="00FD587F">
        <w:trPr>
          <w:trHeight w:val="462"/>
          <w:ins w:id="284" w:author="Amarucci, Scott M" w:date="2016-02-18T19:11:00Z"/>
        </w:trPr>
        <w:tc>
          <w:tcPr>
            <w:tcW w:w="1728" w:type="dxa"/>
            <w:shd w:val="clear" w:color="auto" w:fill="auto"/>
          </w:tcPr>
          <w:p w:rsidR="007636BC" w:rsidRPr="00206D41" w:rsidRDefault="007636BC" w:rsidP="007636BC">
            <w:pPr>
              <w:rPr>
                <w:ins w:id="285" w:author="Amarucci, Scott M" w:date="2016-02-18T19:11:00Z"/>
                <w:b/>
                <w:bCs/>
                <w:iCs/>
              </w:rPr>
            </w:pPr>
            <w:ins w:id="286" w:author="Amarucci, Scott M" w:date="2016-02-18T19:11:00Z">
              <w:r>
                <w:rPr>
                  <w:b/>
                  <w:bCs/>
                  <w:iCs/>
                </w:rPr>
                <w:t>RATIONALE</w:t>
              </w:r>
            </w:ins>
          </w:p>
        </w:tc>
        <w:tc>
          <w:tcPr>
            <w:tcW w:w="7470" w:type="dxa"/>
            <w:gridSpan w:val="4"/>
            <w:shd w:val="clear" w:color="auto" w:fill="auto"/>
          </w:tcPr>
          <w:p w:rsidR="007636BC" w:rsidRDefault="007636BC" w:rsidP="007636BC">
            <w:pPr>
              <w:spacing w:after="0" w:line="240" w:lineRule="auto"/>
              <w:rPr>
                <w:ins w:id="287" w:author="Amarucci, Scott M" w:date="2016-02-19T10:47:00Z"/>
                <w:rFonts w:asciiTheme="minorHAnsi" w:hAnsiTheme="minorHAnsi"/>
                <w:bCs/>
                <w:iCs/>
              </w:rPr>
            </w:pPr>
            <w:ins w:id="288" w:author="Amarucci, Scott M" w:date="2016-02-19T10:47:00Z">
              <w:r>
                <w:rPr>
                  <w:rFonts w:asciiTheme="minorHAnsi" w:hAnsiTheme="minorHAnsi"/>
                  <w:bCs/>
                  <w:iCs/>
                </w:rPr>
                <w:t>If ratios fall below PCA adequately capitalized levels, probability is high that SHUSA would not be able to act as a financial intermediary.</w:t>
              </w:r>
            </w:ins>
          </w:p>
          <w:p w:rsidR="007636BC" w:rsidRDefault="007636BC" w:rsidP="007636BC">
            <w:pPr>
              <w:spacing w:after="0" w:line="240" w:lineRule="auto"/>
              <w:rPr>
                <w:ins w:id="289" w:author="Amarucci, Scott M" w:date="2016-02-18T19:11:00Z"/>
                <w:bCs/>
                <w:iCs/>
              </w:rPr>
            </w:pPr>
            <w:ins w:id="290" w:author="Amarucci, Scott M" w:date="2016-02-19T10:47:00Z">
              <w:r>
                <w:rPr>
                  <w:rFonts w:asciiTheme="minorHAnsi" w:hAnsiTheme="minorHAnsi"/>
                  <w:bCs/>
                  <w:iCs/>
                </w:rPr>
                <w:t>I</w:t>
              </w:r>
              <w:r w:rsidRPr="000F7334">
                <w:rPr>
                  <w:rFonts w:asciiTheme="minorHAnsi" w:hAnsiTheme="minorHAnsi"/>
                  <w:bCs/>
                  <w:iCs/>
                </w:rPr>
                <w:t>mportant to external stakeholders when making decisions regarding SHUSA in either normal or stressful economic environments</w:t>
              </w:r>
              <w:r>
                <w:rPr>
                  <w:rFonts w:asciiTheme="minorHAnsi" w:hAnsiTheme="minorHAnsi"/>
                  <w:bCs/>
                  <w:iCs/>
                </w:rPr>
                <w:t>.</w:t>
              </w:r>
            </w:ins>
          </w:p>
        </w:tc>
      </w:tr>
      <w:tr w:rsidR="007636BC" w:rsidRPr="00206D41" w:rsidTr="00FD587F">
        <w:trPr>
          <w:trHeight w:val="270"/>
        </w:trPr>
        <w:tc>
          <w:tcPr>
            <w:tcW w:w="1728" w:type="dxa"/>
            <w:vMerge w:val="restart"/>
            <w:shd w:val="clear" w:color="auto" w:fill="auto"/>
          </w:tcPr>
          <w:p w:rsidR="007636BC" w:rsidRPr="00206D41" w:rsidRDefault="007636BC" w:rsidP="007636BC">
            <w:pPr>
              <w:rPr>
                <w:b/>
                <w:bCs/>
                <w:iCs/>
              </w:rPr>
            </w:pPr>
            <w:r>
              <w:rPr>
                <w:b/>
                <w:bCs/>
                <w:iCs/>
              </w:rPr>
              <w:t>ENTITY</w:t>
            </w:r>
          </w:p>
        </w:tc>
        <w:tc>
          <w:tcPr>
            <w:tcW w:w="2490" w:type="dxa"/>
            <w:shd w:val="clear" w:color="auto" w:fill="auto"/>
          </w:tcPr>
          <w:p w:rsidR="007636BC" w:rsidRPr="0044308A" w:rsidRDefault="007636BC" w:rsidP="007636BC">
            <w:pPr>
              <w:spacing w:after="0" w:line="240" w:lineRule="auto"/>
              <w:rPr>
                <w:b/>
                <w:bCs/>
                <w:iCs/>
              </w:rPr>
            </w:pPr>
            <w:r>
              <w:rPr>
                <w:b/>
                <w:bCs/>
                <w:iCs/>
              </w:rPr>
              <w:t>SHUSA</w:t>
            </w:r>
          </w:p>
        </w:tc>
        <w:tc>
          <w:tcPr>
            <w:tcW w:w="2490" w:type="dxa"/>
            <w:shd w:val="clear" w:color="auto" w:fill="auto"/>
          </w:tcPr>
          <w:p w:rsidR="007636BC" w:rsidRPr="0044308A" w:rsidRDefault="007636BC" w:rsidP="007636BC">
            <w:pPr>
              <w:spacing w:after="0" w:line="240" w:lineRule="auto"/>
              <w:rPr>
                <w:b/>
                <w:bCs/>
                <w:iCs/>
              </w:rPr>
            </w:pPr>
            <w:r>
              <w:rPr>
                <w:b/>
                <w:bCs/>
                <w:iCs/>
              </w:rPr>
              <w:t>SBNA</w:t>
            </w:r>
          </w:p>
        </w:tc>
        <w:tc>
          <w:tcPr>
            <w:tcW w:w="2490" w:type="dxa"/>
            <w:gridSpan w:val="2"/>
            <w:shd w:val="clear" w:color="auto" w:fill="auto"/>
          </w:tcPr>
          <w:p w:rsidR="007636BC" w:rsidRPr="0044308A" w:rsidRDefault="007636BC" w:rsidP="007636BC">
            <w:pPr>
              <w:spacing w:after="0" w:line="240" w:lineRule="auto"/>
              <w:rPr>
                <w:b/>
                <w:bCs/>
                <w:iCs/>
              </w:rPr>
            </w:pPr>
            <w:r w:rsidRPr="0044308A">
              <w:rPr>
                <w:b/>
                <w:bCs/>
                <w:iCs/>
              </w:rPr>
              <w:t>SC</w:t>
            </w:r>
          </w:p>
        </w:tc>
      </w:tr>
      <w:tr w:rsidR="007636BC" w:rsidRPr="00206D41" w:rsidTr="00FD587F">
        <w:trPr>
          <w:trHeight w:val="270"/>
        </w:trPr>
        <w:tc>
          <w:tcPr>
            <w:tcW w:w="1728" w:type="dxa"/>
            <w:vMerge/>
            <w:shd w:val="clear" w:color="auto" w:fill="auto"/>
          </w:tcPr>
          <w:p w:rsidR="007636BC" w:rsidRDefault="007636BC" w:rsidP="007636BC">
            <w:pPr>
              <w:rPr>
                <w:b/>
                <w:bCs/>
                <w:iCs/>
              </w:rPr>
            </w:pPr>
          </w:p>
        </w:tc>
        <w:tc>
          <w:tcPr>
            <w:tcW w:w="2490" w:type="dxa"/>
            <w:shd w:val="clear" w:color="auto" w:fill="auto"/>
          </w:tcPr>
          <w:p w:rsidR="007636BC" w:rsidRPr="00206D41" w:rsidRDefault="007636BC" w:rsidP="007636BC">
            <w:pPr>
              <w:spacing w:after="0" w:line="240" w:lineRule="auto"/>
              <w:rPr>
                <w:bCs/>
                <w:iCs/>
              </w:rPr>
            </w:pPr>
            <w:r>
              <w:rPr>
                <w:bCs/>
                <w:iCs/>
              </w:rPr>
              <w:t>Yes</w:t>
            </w:r>
          </w:p>
        </w:tc>
        <w:tc>
          <w:tcPr>
            <w:tcW w:w="2490" w:type="dxa"/>
            <w:shd w:val="clear" w:color="auto" w:fill="auto"/>
          </w:tcPr>
          <w:p w:rsidR="007636BC" w:rsidRPr="00206D41" w:rsidRDefault="007636BC" w:rsidP="007636BC">
            <w:pPr>
              <w:spacing w:after="0" w:line="240" w:lineRule="auto"/>
              <w:rPr>
                <w:bCs/>
                <w:iCs/>
              </w:rPr>
            </w:pPr>
            <w:r>
              <w:rPr>
                <w:bCs/>
                <w:iCs/>
              </w:rPr>
              <w:t>Yes</w:t>
            </w:r>
          </w:p>
        </w:tc>
        <w:tc>
          <w:tcPr>
            <w:tcW w:w="2490" w:type="dxa"/>
            <w:gridSpan w:val="2"/>
            <w:shd w:val="clear" w:color="auto" w:fill="auto"/>
          </w:tcPr>
          <w:p w:rsidR="007636BC" w:rsidRPr="00206D41" w:rsidRDefault="007636BC" w:rsidP="007636BC">
            <w:pPr>
              <w:spacing w:after="0" w:line="240" w:lineRule="auto"/>
              <w:rPr>
                <w:bCs/>
                <w:iCs/>
              </w:rPr>
            </w:pPr>
            <w:r>
              <w:rPr>
                <w:bCs/>
                <w:iCs/>
              </w:rPr>
              <w:t>Yes</w:t>
            </w:r>
          </w:p>
        </w:tc>
      </w:tr>
      <w:tr w:rsidR="007636BC" w:rsidRPr="00206D41" w:rsidTr="00213EBA">
        <w:trPr>
          <w:trHeight w:val="270"/>
          <w:ins w:id="291" w:author="Amarucci, Scott M" w:date="2016-02-18T19:11:00Z"/>
        </w:trPr>
        <w:tc>
          <w:tcPr>
            <w:tcW w:w="1728" w:type="dxa"/>
            <w:vMerge/>
            <w:shd w:val="clear" w:color="auto" w:fill="auto"/>
          </w:tcPr>
          <w:p w:rsidR="007636BC" w:rsidRDefault="007636BC" w:rsidP="007636BC">
            <w:pPr>
              <w:rPr>
                <w:ins w:id="292" w:author="Amarucci, Scott M" w:date="2016-02-18T19:11:00Z"/>
                <w:b/>
                <w:bCs/>
                <w:iCs/>
              </w:rPr>
            </w:pPr>
          </w:p>
        </w:tc>
        <w:tc>
          <w:tcPr>
            <w:tcW w:w="2490" w:type="dxa"/>
            <w:shd w:val="clear" w:color="auto" w:fill="auto"/>
          </w:tcPr>
          <w:p w:rsidR="007636BC" w:rsidRDefault="007636BC" w:rsidP="007636BC">
            <w:pPr>
              <w:spacing w:after="0" w:line="240" w:lineRule="auto"/>
              <w:rPr>
                <w:ins w:id="293" w:author="Amarucci, Scott M" w:date="2016-02-18T19:11:00Z"/>
                <w:bCs/>
                <w:iCs/>
              </w:rPr>
            </w:pPr>
            <w:ins w:id="294" w:author="Amarucci, Scott M" w:date="2016-02-18T19:12:00Z">
              <w:r>
                <w:rPr>
                  <w:b/>
                  <w:bCs/>
                  <w:iCs/>
                </w:rPr>
                <w:t>SIS</w:t>
              </w:r>
            </w:ins>
          </w:p>
        </w:tc>
        <w:tc>
          <w:tcPr>
            <w:tcW w:w="2490" w:type="dxa"/>
            <w:shd w:val="clear" w:color="auto" w:fill="auto"/>
          </w:tcPr>
          <w:p w:rsidR="007636BC" w:rsidRDefault="007636BC" w:rsidP="007636BC">
            <w:pPr>
              <w:spacing w:after="0" w:line="240" w:lineRule="auto"/>
              <w:rPr>
                <w:ins w:id="295" w:author="Amarucci, Scott M" w:date="2016-02-18T19:11:00Z"/>
                <w:bCs/>
                <w:iCs/>
              </w:rPr>
            </w:pPr>
            <w:ins w:id="296" w:author="Amarucci, Scott M" w:date="2016-02-18T19:12:00Z">
              <w:r>
                <w:rPr>
                  <w:b/>
                  <w:bCs/>
                  <w:iCs/>
                </w:rPr>
                <w:t>BSI Miami</w:t>
              </w:r>
            </w:ins>
          </w:p>
        </w:tc>
        <w:tc>
          <w:tcPr>
            <w:tcW w:w="1245" w:type="dxa"/>
            <w:shd w:val="clear" w:color="auto" w:fill="auto"/>
          </w:tcPr>
          <w:p w:rsidR="007636BC" w:rsidRDefault="007636BC" w:rsidP="007636BC">
            <w:pPr>
              <w:spacing w:after="0" w:line="240" w:lineRule="auto"/>
              <w:rPr>
                <w:ins w:id="297" w:author="Amarucci, Scott M" w:date="2016-02-18T19:11:00Z"/>
                <w:bCs/>
                <w:iCs/>
              </w:rPr>
            </w:pPr>
            <w:ins w:id="298" w:author="Amarucci, Scott M" w:date="2016-02-18T19:12:00Z">
              <w:r>
                <w:rPr>
                  <w:b/>
                  <w:bCs/>
                  <w:iCs/>
                </w:rPr>
                <w:t>BSPR</w:t>
              </w:r>
            </w:ins>
          </w:p>
        </w:tc>
        <w:tc>
          <w:tcPr>
            <w:tcW w:w="1245" w:type="dxa"/>
            <w:shd w:val="clear" w:color="auto" w:fill="auto"/>
          </w:tcPr>
          <w:p w:rsidR="007636BC" w:rsidRDefault="007636BC" w:rsidP="007636BC">
            <w:pPr>
              <w:spacing w:after="0" w:line="240" w:lineRule="auto"/>
              <w:rPr>
                <w:ins w:id="299" w:author="Amarucci, Scott M" w:date="2016-02-18T19:11:00Z"/>
                <w:bCs/>
                <w:iCs/>
              </w:rPr>
            </w:pPr>
            <w:ins w:id="300" w:author="Amarucci, Scott M" w:date="2016-02-18T19:12:00Z">
              <w:r w:rsidRPr="00426737">
                <w:rPr>
                  <w:b/>
                  <w:bCs/>
                  <w:iCs/>
                </w:rPr>
                <w:t>SSLLC</w:t>
              </w:r>
            </w:ins>
          </w:p>
        </w:tc>
      </w:tr>
      <w:tr w:rsidR="007636BC" w:rsidRPr="00206D41" w:rsidTr="00213EBA">
        <w:trPr>
          <w:trHeight w:val="270"/>
          <w:ins w:id="301" w:author="Amarucci, Scott M" w:date="2016-02-18T19:11:00Z"/>
        </w:trPr>
        <w:tc>
          <w:tcPr>
            <w:tcW w:w="1728" w:type="dxa"/>
            <w:vMerge/>
            <w:shd w:val="clear" w:color="auto" w:fill="auto"/>
          </w:tcPr>
          <w:p w:rsidR="007636BC" w:rsidRDefault="007636BC" w:rsidP="007636BC">
            <w:pPr>
              <w:rPr>
                <w:ins w:id="302" w:author="Amarucci, Scott M" w:date="2016-02-18T19:11:00Z"/>
                <w:b/>
                <w:bCs/>
                <w:iCs/>
              </w:rPr>
            </w:pPr>
          </w:p>
        </w:tc>
        <w:tc>
          <w:tcPr>
            <w:tcW w:w="2490" w:type="dxa"/>
            <w:shd w:val="clear" w:color="auto" w:fill="auto"/>
          </w:tcPr>
          <w:p w:rsidR="007636BC" w:rsidRDefault="007636BC" w:rsidP="007636BC">
            <w:pPr>
              <w:spacing w:after="0" w:line="240" w:lineRule="auto"/>
              <w:rPr>
                <w:ins w:id="303" w:author="Amarucci, Scott M" w:date="2016-02-18T19:11:00Z"/>
                <w:bCs/>
                <w:iCs/>
              </w:rPr>
            </w:pPr>
            <w:ins w:id="304" w:author="Amarucci, Scott M" w:date="2016-02-18T19:12:00Z">
              <w:r>
                <w:rPr>
                  <w:bCs/>
                  <w:iCs/>
                </w:rPr>
                <w:t>No</w:t>
              </w:r>
            </w:ins>
          </w:p>
        </w:tc>
        <w:tc>
          <w:tcPr>
            <w:tcW w:w="2490" w:type="dxa"/>
            <w:shd w:val="clear" w:color="auto" w:fill="auto"/>
          </w:tcPr>
          <w:p w:rsidR="007636BC" w:rsidRDefault="007636BC" w:rsidP="007636BC">
            <w:pPr>
              <w:spacing w:after="0" w:line="240" w:lineRule="auto"/>
              <w:rPr>
                <w:ins w:id="305" w:author="Amarucci, Scott M" w:date="2016-02-18T19:11:00Z"/>
                <w:bCs/>
                <w:iCs/>
              </w:rPr>
            </w:pPr>
            <w:ins w:id="306" w:author="Amarucci, Scott M" w:date="2016-02-18T19:12:00Z">
              <w:r>
                <w:rPr>
                  <w:bCs/>
                  <w:iCs/>
                </w:rPr>
                <w:t>Yes</w:t>
              </w:r>
            </w:ins>
          </w:p>
        </w:tc>
        <w:tc>
          <w:tcPr>
            <w:tcW w:w="1245" w:type="dxa"/>
            <w:shd w:val="clear" w:color="auto" w:fill="auto"/>
          </w:tcPr>
          <w:p w:rsidR="007636BC" w:rsidRDefault="007636BC" w:rsidP="007636BC">
            <w:pPr>
              <w:spacing w:after="0" w:line="240" w:lineRule="auto"/>
              <w:rPr>
                <w:ins w:id="307" w:author="Amarucci, Scott M" w:date="2016-02-18T19:11:00Z"/>
                <w:bCs/>
                <w:iCs/>
              </w:rPr>
            </w:pPr>
            <w:ins w:id="308" w:author="Amarucci, Scott M" w:date="2016-02-18T19:12:00Z">
              <w:r>
                <w:rPr>
                  <w:bCs/>
                  <w:iCs/>
                </w:rPr>
                <w:t>Yes</w:t>
              </w:r>
            </w:ins>
          </w:p>
        </w:tc>
        <w:tc>
          <w:tcPr>
            <w:tcW w:w="1245" w:type="dxa"/>
            <w:shd w:val="clear" w:color="auto" w:fill="auto"/>
          </w:tcPr>
          <w:p w:rsidR="007636BC" w:rsidRDefault="007636BC" w:rsidP="007636BC">
            <w:pPr>
              <w:spacing w:after="0" w:line="240" w:lineRule="auto"/>
              <w:rPr>
                <w:ins w:id="309" w:author="Amarucci, Scott M" w:date="2016-02-18T19:11:00Z"/>
                <w:bCs/>
                <w:iCs/>
              </w:rPr>
            </w:pPr>
            <w:ins w:id="310" w:author="Amarucci, Scott M" w:date="2016-02-18T19:12:00Z">
              <w:r>
                <w:rPr>
                  <w:bCs/>
                  <w:iCs/>
                </w:rPr>
                <w:t>No</w:t>
              </w:r>
            </w:ins>
          </w:p>
        </w:tc>
      </w:tr>
      <w:tr w:rsidR="007636BC" w:rsidRPr="00206D41" w:rsidTr="00FD587F">
        <w:trPr>
          <w:trHeight w:val="270"/>
        </w:trPr>
        <w:tc>
          <w:tcPr>
            <w:tcW w:w="1728" w:type="dxa"/>
            <w:vMerge w:val="restart"/>
            <w:shd w:val="clear" w:color="auto" w:fill="auto"/>
          </w:tcPr>
          <w:p w:rsidR="007636BC" w:rsidRPr="00206D41" w:rsidRDefault="007636BC" w:rsidP="007636BC">
            <w:pPr>
              <w:rPr>
                <w:b/>
                <w:bCs/>
                <w:iCs/>
              </w:rPr>
            </w:pPr>
            <w:r>
              <w:rPr>
                <w:b/>
                <w:bCs/>
                <w:iCs/>
              </w:rPr>
              <w:t>METRIC OWNER</w:t>
            </w:r>
          </w:p>
        </w:tc>
        <w:tc>
          <w:tcPr>
            <w:tcW w:w="2490" w:type="dxa"/>
            <w:shd w:val="clear" w:color="auto" w:fill="auto"/>
          </w:tcPr>
          <w:p w:rsidR="007636BC" w:rsidRPr="0044308A" w:rsidRDefault="007636BC" w:rsidP="007636BC">
            <w:pPr>
              <w:spacing w:after="0" w:line="240" w:lineRule="auto"/>
              <w:rPr>
                <w:b/>
                <w:bCs/>
                <w:iCs/>
              </w:rPr>
            </w:pPr>
            <w:r w:rsidRPr="0044308A">
              <w:rPr>
                <w:b/>
                <w:bCs/>
                <w:iCs/>
              </w:rPr>
              <w:t>SHUSA</w:t>
            </w:r>
          </w:p>
        </w:tc>
        <w:tc>
          <w:tcPr>
            <w:tcW w:w="2490" w:type="dxa"/>
            <w:shd w:val="clear" w:color="auto" w:fill="auto"/>
          </w:tcPr>
          <w:p w:rsidR="007636BC" w:rsidRPr="0044308A" w:rsidRDefault="007636BC" w:rsidP="007636BC">
            <w:pPr>
              <w:spacing w:after="0" w:line="240" w:lineRule="auto"/>
              <w:rPr>
                <w:b/>
                <w:bCs/>
                <w:iCs/>
              </w:rPr>
            </w:pPr>
            <w:r w:rsidRPr="0044308A">
              <w:rPr>
                <w:b/>
                <w:bCs/>
                <w:iCs/>
              </w:rPr>
              <w:t>SBNA</w:t>
            </w:r>
          </w:p>
        </w:tc>
        <w:tc>
          <w:tcPr>
            <w:tcW w:w="2490" w:type="dxa"/>
            <w:gridSpan w:val="2"/>
            <w:shd w:val="clear" w:color="auto" w:fill="auto"/>
          </w:tcPr>
          <w:p w:rsidR="007636BC" w:rsidRPr="0044308A" w:rsidRDefault="007636BC" w:rsidP="007636BC">
            <w:pPr>
              <w:spacing w:after="0" w:line="240" w:lineRule="auto"/>
              <w:rPr>
                <w:b/>
                <w:bCs/>
                <w:iCs/>
              </w:rPr>
            </w:pPr>
            <w:r w:rsidRPr="0044308A">
              <w:rPr>
                <w:b/>
                <w:bCs/>
                <w:iCs/>
              </w:rPr>
              <w:t>SC</w:t>
            </w:r>
          </w:p>
        </w:tc>
      </w:tr>
      <w:tr w:rsidR="007636BC" w:rsidRPr="00206D41" w:rsidTr="00FD587F">
        <w:trPr>
          <w:trHeight w:val="252"/>
        </w:trPr>
        <w:tc>
          <w:tcPr>
            <w:tcW w:w="1728" w:type="dxa"/>
            <w:vMerge/>
            <w:shd w:val="clear" w:color="auto" w:fill="auto"/>
          </w:tcPr>
          <w:p w:rsidR="007636BC" w:rsidRPr="00206D41" w:rsidRDefault="007636BC" w:rsidP="007636BC">
            <w:pPr>
              <w:rPr>
                <w:b/>
                <w:bCs/>
                <w:iCs/>
              </w:rPr>
            </w:pPr>
          </w:p>
        </w:tc>
        <w:tc>
          <w:tcPr>
            <w:tcW w:w="2490" w:type="dxa"/>
            <w:shd w:val="clear" w:color="auto" w:fill="auto"/>
          </w:tcPr>
          <w:p w:rsidR="007636BC" w:rsidRPr="00206D41" w:rsidRDefault="007636BC" w:rsidP="007636BC">
            <w:pPr>
              <w:spacing w:after="0" w:line="240" w:lineRule="auto"/>
              <w:rPr>
                <w:bCs/>
                <w:iCs/>
              </w:rPr>
            </w:pPr>
            <w:r>
              <w:rPr>
                <w:bCs/>
                <w:iCs/>
              </w:rPr>
              <w:t>SHUSA Director of Capital Policy</w:t>
            </w:r>
          </w:p>
        </w:tc>
        <w:tc>
          <w:tcPr>
            <w:tcW w:w="2490" w:type="dxa"/>
            <w:shd w:val="clear" w:color="auto" w:fill="auto"/>
          </w:tcPr>
          <w:p w:rsidR="007636BC" w:rsidRPr="00F95F1B" w:rsidRDefault="007636BC" w:rsidP="007636BC">
            <w:pPr>
              <w:spacing w:after="0" w:line="240" w:lineRule="auto"/>
              <w:rPr>
                <w:bCs/>
                <w:iCs/>
              </w:rPr>
            </w:pPr>
            <w:r>
              <w:rPr>
                <w:bCs/>
                <w:iCs/>
              </w:rPr>
              <w:t>SBNA</w:t>
            </w:r>
            <w:r w:rsidRPr="00F95F1B">
              <w:rPr>
                <w:bCs/>
                <w:iCs/>
              </w:rPr>
              <w:t xml:space="preserve"> </w:t>
            </w:r>
            <w:del w:id="311" w:author="Amarucci, Scott M" w:date="2016-02-18T19:14:00Z">
              <w:r w:rsidRPr="00F95F1B" w:rsidDel="00E7375B">
                <w:rPr>
                  <w:bCs/>
                  <w:iCs/>
                </w:rPr>
                <w:delText xml:space="preserve">Director </w:delText>
              </w:r>
            </w:del>
            <w:ins w:id="312" w:author="Amarucci, Scott M" w:date="2016-02-18T19:14:00Z">
              <w:r w:rsidRPr="00F95F1B">
                <w:rPr>
                  <w:bCs/>
                  <w:iCs/>
                </w:rPr>
                <w:t>Dir</w:t>
              </w:r>
              <w:r>
                <w:rPr>
                  <w:bCs/>
                  <w:iCs/>
                </w:rPr>
                <w:t xml:space="preserve">. </w:t>
              </w:r>
            </w:ins>
            <w:r w:rsidRPr="00F95F1B">
              <w:rPr>
                <w:bCs/>
                <w:iCs/>
              </w:rPr>
              <w:t>of Capital Policy</w:t>
            </w:r>
          </w:p>
        </w:tc>
        <w:tc>
          <w:tcPr>
            <w:tcW w:w="2490" w:type="dxa"/>
            <w:gridSpan w:val="2"/>
            <w:shd w:val="clear" w:color="auto" w:fill="auto"/>
          </w:tcPr>
          <w:p w:rsidR="007636BC" w:rsidRPr="00F95F1B" w:rsidRDefault="007636BC" w:rsidP="007636BC">
            <w:pPr>
              <w:spacing w:after="0" w:line="240" w:lineRule="auto"/>
              <w:rPr>
                <w:bCs/>
                <w:iCs/>
              </w:rPr>
            </w:pPr>
            <w:r>
              <w:rPr>
                <w:bCs/>
                <w:iCs/>
              </w:rPr>
              <w:t>SC</w:t>
            </w:r>
            <w:r w:rsidRPr="00F95F1B">
              <w:rPr>
                <w:bCs/>
                <w:iCs/>
              </w:rPr>
              <w:t xml:space="preserve"> </w:t>
            </w:r>
            <w:del w:id="313" w:author="Amarucci, Scott M" w:date="2016-02-18T19:13:00Z">
              <w:r w:rsidRPr="00F95F1B" w:rsidDel="00E7375B">
                <w:rPr>
                  <w:bCs/>
                  <w:iCs/>
                </w:rPr>
                <w:delText xml:space="preserve">Director </w:delText>
              </w:r>
            </w:del>
            <w:proofErr w:type="spellStart"/>
            <w:ins w:id="314" w:author="Amarucci, Scott M" w:date="2016-02-18T19:13:00Z">
              <w:r w:rsidRPr="00F95F1B">
                <w:rPr>
                  <w:bCs/>
                  <w:iCs/>
                </w:rPr>
                <w:t>Dir</w:t>
              </w:r>
              <w:r>
                <w:rPr>
                  <w:bCs/>
                  <w:iCs/>
                </w:rPr>
                <w:t>.</w:t>
              </w:r>
            </w:ins>
            <w:r w:rsidRPr="00F95F1B">
              <w:rPr>
                <w:bCs/>
                <w:iCs/>
              </w:rPr>
              <w:t>of</w:t>
            </w:r>
            <w:proofErr w:type="spellEnd"/>
            <w:r w:rsidRPr="00F95F1B">
              <w:rPr>
                <w:bCs/>
                <w:iCs/>
              </w:rPr>
              <w:t xml:space="preserve"> Capital Policy</w:t>
            </w:r>
          </w:p>
        </w:tc>
      </w:tr>
      <w:tr w:rsidR="007636BC" w:rsidRPr="00206D41" w:rsidTr="00FD587F">
        <w:trPr>
          <w:trHeight w:val="252"/>
          <w:ins w:id="315" w:author="Amarucci, Scott M" w:date="2016-02-18T19:11:00Z"/>
        </w:trPr>
        <w:tc>
          <w:tcPr>
            <w:tcW w:w="1728" w:type="dxa"/>
            <w:vMerge/>
            <w:shd w:val="clear" w:color="auto" w:fill="auto"/>
          </w:tcPr>
          <w:p w:rsidR="007636BC" w:rsidRPr="00206D41" w:rsidRDefault="007636BC" w:rsidP="007636BC">
            <w:pPr>
              <w:rPr>
                <w:ins w:id="316" w:author="Amarucci, Scott M" w:date="2016-02-18T19:11:00Z"/>
                <w:b/>
                <w:bCs/>
                <w:iCs/>
              </w:rPr>
            </w:pPr>
          </w:p>
        </w:tc>
        <w:tc>
          <w:tcPr>
            <w:tcW w:w="2490" w:type="dxa"/>
            <w:shd w:val="clear" w:color="auto" w:fill="auto"/>
          </w:tcPr>
          <w:p w:rsidR="007636BC" w:rsidRDefault="007636BC" w:rsidP="007636BC">
            <w:pPr>
              <w:spacing w:after="0" w:line="240" w:lineRule="auto"/>
              <w:rPr>
                <w:ins w:id="317" w:author="Amarucci, Scott M" w:date="2016-02-18T19:11:00Z"/>
                <w:bCs/>
                <w:iCs/>
              </w:rPr>
            </w:pPr>
            <w:ins w:id="318" w:author="Amarucci, Scott M" w:date="2016-02-18T19:12:00Z">
              <w:r>
                <w:rPr>
                  <w:b/>
                  <w:bCs/>
                  <w:iCs/>
                </w:rPr>
                <w:t>SIS</w:t>
              </w:r>
            </w:ins>
          </w:p>
        </w:tc>
        <w:tc>
          <w:tcPr>
            <w:tcW w:w="2490" w:type="dxa"/>
            <w:shd w:val="clear" w:color="auto" w:fill="auto"/>
          </w:tcPr>
          <w:p w:rsidR="007636BC" w:rsidRDefault="007636BC" w:rsidP="007636BC">
            <w:pPr>
              <w:spacing w:after="0" w:line="240" w:lineRule="auto"/>
              <w:rPr>
                <w:ins w:id="319" w:author="Amarucci, Scott M" w:date="2016-02-18T19:11:00Z"/>
                <w:bCs/>
                <w:iCs/>
              </w:rPr>
            </w:pPr>
            <w:ins w:id="320" w:author="Amarucci, Scott M" w:date="2016-02-18T19:12:00Z">
              <w:r>
                <w:rPr>
                  <w:b/>
                  <w:bCs/>
                  <w:iCs/>
                </w:rPr>
                <w:t>BSI Miami</w:t>
              </w:r>
            </w:ins>
          </w:p>
        </w:tc>
        <w:tc>
          <w:tcPr>
            <w:tcW w:w="2490" w:type="dxa"/>
            <w:gridSpan w:val="2"/>
            <w:shd w:val="clear" w:color="auto" w:fill="auto"/>
          </w:tcPr>
          <w:p w:rsidR="007636BC" w:rsidRDefault="007636BC" w:rsidP="007636BC">
            <w:pPr>
              <w:spacing w:after="0" w:line="240" w:lineRule="auto"/>
              <w:rPr>
                <w:ins w:id="321" w:author="Amarucci, Scott M" w:date="2016-02-18T19:11:00Z"/>
                <w:bCs/>
                <w:iCs/>
              </w:rPr>
            </w:pPr>
            <w:ins w:id="322" w:author="Amarucci, Scott M" w:date="2016-02-18T19:12:00Z">
              <w:r>
                <w:rPr>
                  <w:b/>
                  <w:bCs/>
                  <w:iCs/>
                </w:rPr>
                <w:t>BSPR</w:t>
              </w:r>
            </w:ins>
          </w:p>
        </w:tc>
      </w:tr>
      <w:tr w:rsidR="007636BC" w:rsidRPr="00206D41" w:rsidTr="00FD587F">
        <w:trPr>
          <w:trHeight w:val="252"/>
          <w:ins w:id="323" w:author="Amarucci, Scott M" w:date="2016-02-18T19:11:00Z"/>
        </w:trPr>
        <w:tc>
          <w:tcPr>
            <w:tcW w:w="1728" w:type="dxa"/>
            <w:vMerge/>
            <w:shd w:val="clear" w:color="auto" w:fill="auto"/>
          </w:tcPr>
          <w:p w:rsidR="007636BC" w:rsidRPr="00206D41" w:rsidRDefault="007636BC" w:rsidP="007636BC">
            <w:pPr>
              <w:rPr>
                <w:ins w:id="324" w:author="Amarucci, Scott M" w:date="2016-02-18T19:11:00Z"/>
                <w:b/>
                <w:bCs/>
                <w:iCs/>
              </w:rPr>
            </w:pPr>
          </w:p>
        </w:tc>
        <w:tc>
          <w:tcPr>
            <w:tcW w:w="2490" w:type="dxa"/>
            <w:shd w:val="clear" w:color="auto" w:fill="auto"/>
          </w:tcPr>
          <w:p w:rsidR="007636BC" w:rsidRDefault="007636BC" w:rsidP="007636BC">
            <w:pPr>
              <w:spacing w:after="0" w:line="240" w:lineRule="auto"/>
              <w:rPr>
                <w:ins w:id="325" w:author="Amarucci, Scott M" w:date="2016-02-18T19:11:00Z"/>
                <w:bCs/>
                <w:iCs/>
              </w:rPr>
            </w:pPr>
            <w:ins w:id="326" w:author="Amarucci, Scott M" w:date="2016-02-18T19:12:00Z">
              <w:r>
                <w:rPr>
                  <w:bCs/>
                  <w:iCs/>
                </w:rPr>
                <w:t>N</w:t>
              </w:r>
            </w:ins>
            <w:ins w:id="327" w:author="Amarucci, Scott M" w:date="2016-02-18T19:13:00Z">
              <w:r>
                <w:rPr>
                  <w:bCs/>
                  <w:iCs/>
                </w:rPr>
                <w:t>/A</w:t>
              </w:r>
            </w:ins>
          </w:p>
        </w:tc>
        <w:tc>
          <w:tcPr>
            <w:tcW w:w="2490" w:type="dxa"/>
            <w:shd w:val="clear" w:color="auto" w:fill="auto"/>
          </w:tcPr>
          <w:p w:rsidR="007636BC" w:rsidRDefault="007636BC" w:rsidP="007636BC">
            <w:pPr>
              <w:spacing w:after="0" w:line="240" w:lineRule="auto"/>
              <w:rPr>
                <w:ins w:id="328" w:author="Amarucci, Scott M" w:date="2016-02-18T19:11:00Z"/>
                <w:bCs/>
                <w:iCs/>
              </w:rPr>
            </w:pPr>
            <w:ins w:id="329" w:author="Amarucci, Scott M" w:date="2016-02-18T19:13:00Z">
              <w:r>
                <w:rPr>
                  <w:bCs/>
                  <w:iCs/>
                </w:rPr>
                <w:t>N/A</w:t>
              </w:r>
            </w:ins>
          </w:p>
        </w:tc>
        <w:tc>
          <w:tcPr>
            <w:tcW w:w="2490" w:type="dxa"/>
            <w:gridSpan w:val="2"/>
            <w:shd w:val="clear" w:color="auto" w:fill="auto"/>
          </w:tcPr>
          <w:p w:rsidR="007636BC" w:rsidRDefault="007636BC" w:rsidP="007636BC">
            <w:pPr>
              <w:spacing w:after="0" w:line="240" w:lineRule="auto"/>
              <w:rPr>
                <w:ins w:id="330" w:author="Amarucci, Scott M" w:date="2016-02-18T19:11:00Z"/>
                <w:bCs/>
                <w:iCs/>
              </w:rPr>
            </w:pPr>
            <w:ins w:id="331" w:author="Amarucci, Scott M" w:date="2016-02-18T19:12:00Z">
              <w:r>
                <w:rPr>
                  <w:bCs/>
                  <w:iCs/>
                </w:rPr>
                <w:t>BSPR Dir. Of C</w:t>
              </w:r>
            </w:ins>
            <w:ins w:id="332" w:author="Amarucci, Scott M" w:date="2016-02-18T19:13:00Z">
              <w:r>
                <w:rPr>
                  <w:bCs/>
                  <w:iCs/>
                </w:rPr>
                <w:t>apital Policy</w:t>
              </w:r>
            </w:ins>
          </w:p>
        </w:tc>
      </w:tr>
      <w:tr w:rsidR="007636BC" w:rsidRPr="00206D41" w:rsidTr="00213EBA">
        <w:trPr>
          <w:trHeight w:val="252"/>
          <w:ins w:id="333" w:author="Amarucci, Scott M" w:date="2016-02-18T19:11:00Z"/>
        </w:trPr>
        <w:tc>
          <w:tcPr>
            <w:tcW w:w="1728" w:type="dxa"/>
            <w:vMerge/>
            <w:shd w:val="clear" w:color="auto" w:fill="auto"/>
          </w:tcPr>
          <w:p w:rsidR="007636BC" w:rsidRPr="00206D41" w:rsidRDefault="007636BC" w:rsidP="007636BC">
            <w:pPr>
              <w:rPr>
                <w:ins w:id="334" w:author="Amarucci, Scott M" w:date="2016-02-18T19:11:00Z"/>
                <w:b/>
                <w:bCs/>
                <w:iCs/>
              </w:rPr>
            </w:pPr>
          </w:p>
        </w:tc>
        <w:tc>
          <w:tcPr>
            <w:tcW w:w="2490" w:type="dxa"/>
            <w:shd w:val="clear" w:color="auto" w:fill="auto"/>
          </w:tcPr>
          <w:p w:rsidR="007636BC" w:rsidRDefault="007636BC" w:rsidP="007636BC">
            <w:pPr>
              <w:spacing w:after="0" w:line="240" w:lineRule="auto"/>
              <w:rPr>
                <w:ins w:id="335" w:author="Amarucci, Scott M" w:date="2016-02-18T19:11:00Z"/>
                <w:bCs/>
                <w:iCs/>
              </w:rPr>
            </w:pPr>
            <w:ins w:id="336" w:author="Amarucci, Scott M" w:date="2016-02-18T19:12:00Z">
              <w:r w:rsidRPr="00426737">
                <w:rPr>
                  <w:b/>
                  <w:bCs/>
                  <w:iCs/>
                </w:rPr>
                <w:t>SSLLC</w:t>
              </w:r>
            </w:ins>
          </w:p>
        </w:tc>
        <w:tc>
          <w:tcPr>
            <w:tcW w:w="4980" w:type="dxa"/>
            <w:gridSpan w:val="3"/>
            <w:vMerge w:val="restart"/>
            <w:shd w:val="clear" w:color="auto" w:fill="auto"/>
          </w:tcPr>
          <w:p w:rsidR="007636BC" w:rsidRDefault="007636BC" w:rsidP="007636BC">
            <w:pPr>
              <w:spacing w:after="0" w:line="240" w:lineRule="auto"/>
              <w:rPr>
                <w:ins w:id="337" w:author="Amarucci, Scott M" w:date="2016-02-18T19:11:00Z"/>
                <w:bCs/>
                <w:iCs/>
              </w:rPr>
            </w:pPr>
          </w:p>
        </w:tc>
      </w:tr>
      <w:tr w:rsidR="007636BC" w:rsidRPr="00206D41" w:rsidTr="00213EBA">
        <w:trPr>
          <w:trHeight w:val="252"/>
          <w:ins w:id="338" w:author="Amarucci, Scott M" w:date="2016-02-18T19:11:00Z"/>
        </w:trPr>
        <w:tc>
          <w:tcPr>
            <w:tcW w:w="1728" w:type="dxa"/>
            <w:vMerge/>
            <w:shd w:val="clear" w:color="auto" w:fill="auto"/>
          </w:tcPr>
          <w:p w:rsidR="007636BC" w:rsidRPr="00206D41" w:rsidRDefault="007636BC" w:rsidP="007636BC">
            <w:pPr>
              <w:rPr>
                <w:ins w:id="339" w:author="Amarucci, Scott M" w:date="2016-02-18T19:11:00Z"/>
                <w:b/>
                <w:bCs/>
                <w:iCs/>
              </w:rPr>
            </w:pPr>
          </w:p>
        </w:tc>
        <w:tc>
          <w:tcPr>
            <w:tcW w:w="2490" w:type="dxa"/>
            <w:shd w:val="clear" w:color="auto" w:fill="auto"/>
          </w:tcPr>
          <w:p w:rsidR="007636BC" w:rsidRDefault="007636BC" w:rsidP="007636BC">
            <w:pPr>
              <w:spacing w:after="0" w:line="240" w:lineRule="auto"/>
              <w:rPr>
                <w:ins w:id="340" w:author="Amarucci, Scott M" w:date="2016-02-18T19:11:00Z"/>
                <w:bCs/>
                <w:iCs/>
              </w:rPr>
            </w:pPr>
            <w:ins w:id="341" w:author="Amarucci, Scott M" w:date="2016-02-18T19:13:00Z">
              <w:r>
                <w:rPr>
                  <w:bCs/>
                  <w:iCs/>
                </w:rPr>
                <w:t>N/A</w:t>
              </w:r>
            </w:ins>
          </w:p>
        </w:tc>
        <w:tc>
          <w:tcPr>
            <w:tcW w:w="4980" w:type="dxa"/>
            <w:gridSpan w:val="3"/>
            <w:vMerge/>
            <w:shd w:val="clear" w:color="auto" w:fill="auto"/>
          </w:tcPr>
          <w:p w:rsidR="007636BC" w:rsidRDefault="007636BC" w:rsidP="007636BC">
            <w:pPr>
              <w:spacing w:after="0" w:line="240" w:lineRule="auto"/>
              <w:rPr>
                <w:ins w:id="342" w:author="Amarucci, Scott M" w:date="2016-02-18T19:11:00Z"/>
                <w:bCs/>
                <w:iCs/>
              </w:rPr>
            </w:pPr>
          </w:p>
        </w:tc>
      </w:tr>
      <w:tr w:rsidR="007636BC" w:rsidRPr="00206D41" w:rsidTr="00FD587F">
        <w:trPr>
          <w:trHeight w:val="510"/>
        </w:trPr>
        <w:tc>
          <w:tcPr>
            <w:tcW w:w="1728" w:type="dxa"/>
            <w:shd w:val="clear" w:color="auto" w:fill="auto"/>
          </w:tcPr>
          <w:p w:rsidR="007636BC" w:rsidRPr="005B0BAF" w:rsidRDefault="007636BC" w:rsidP="007636BC">
            <w:pPr>
              <w:rPr>
                <w:rFonts w:asciiTheme="minorHAnsi" w:hAnsiTheme="minorHAnsi"/>
                <w:b/>
                <w:bCs/>
                <w:iCs/>
              </w:rPr>
              <w:pPrChange w:id="343" w:author="Amarucci, Scott M" w:date="2016-02-16T18:22:00Z">
                <w:pPr>
                  <w:framePr w:hSpace="180" w:wrap="around" w:vAnchor="text" w:hAnchor="text" w:x="168" w:y="1"/>
                  <w:ind w:left="-60"/>
                  <w:suppressOverlap/>
                </w:pPr>
              </w:pPrChange>
            </w:pPr>
            <w:r w:rsidRPr="005B0BAF">
              <w:rPr>
                <w:rFonts w:asciiTheme="minorHAnsi" w:hAnsiTheme="minorHAnsi"/>
                <w:b/>
                <w:bCs/>
                <w:iCs/>
              </w:rPr>
              <w:t>TRIGGER AND LIMIT SETTING</w:t>
            </w:r>
          </w:p>
        </w:tc>
        <w:tc>
          <w:tcPr>
            <w:tcW w:w="7470" w:type="dxa"/>
            <w:gridSpan w:val="4"/>
            <w:shd w:val="clear" w:color="auto" w:fill="auto"/>
          </w:tcPr>
          <w:p w:rsidR="007636BC" w:rsidRPr="00EB0A0D" w:rsidRDefault="007636BC" w:rsidP="007636BC">
            <w:pPr>
              <w:spacing w:after="0" w:line="240" w:lineRule="auto"/>
              <w:rPr>
                <w:iCs/>
                <w:lang w:bidi="en-US"/>
              </w:rPr>
            </w:pPr>
            <w:r w:rsidRPr="00EB0A0D">
              <w:rPr>
                <w:iCs/>
                <w:lang w:bidi="en-US"/>
              </w:rPr>
              <w:t xml:space="preserve">The Amber trigger and Red limit for </w:t>
            </w:r>
            <w:r>
              <w:rPr>
                <w:iCs/>
                <w:lang w:bidi="en-US"/>
              </w:rPr>
              <w:t>TCE</w:t>
            </w:r>
            <w:r w:rsidRPr="00EB0A0D">
              <w:rPr>
                <w:iCs/>
                <w:lang w:bidi="en-US"/>
              </w:rPr>
              <w:t xml:space="preserve"> are set annually based on the Entity’s approved </w:t>
            </w:r>
            <w:r>
              <w:rPr>
                <w:iCs/>
                <w:lang w:bidi="en-US"/>
              </w:rPr>
              <w:t>TCE</w:t>
            </w:r>
            <w:r w:rsidRPr="00EB0A0D">
              <w:rPr>
                <w:iCs/>
                <w:lang w:bidi="en-US"/>
              </w:rPr>
              <w:t xml:space="preserve"> Capital Policy ratios at time of RAS setting:</w:t>
            </w:r>
          </w:p>
          <w:p w:rsidR="007636BC" w:rsidRPr="00F34844" w:rsidRDefault="007636BC" w:rsidP="007636BC">
            <w:pPr>
              <w:pStyle w:val="ListParagraph"/>
              <w:numPr>
                <w:ilvl w:val="0"/>
                <w:numId w:val="4"/>
              </w:numPr>
              <w:spacing w:after="0" w:line="240" w:lineRule="auto"/>
              <w:rPr>
                <w:rFonts w:eastAsia="Calibri" w:cs="Times New Roman"/>
                <w:iCs/>
                <w:szCs w:val="22"/>
                <w:lang w:val="en-US" w:bidi="en-US"/>
              </w:rPr>
            </w:pPr>
            <w:r w:rsidRPr="00F34844">
              <w:rPr>
                <w:rFonts w:eastAsia="Calibri" w:cs="Times New Roman"/>
                <w:iCs/>
                <w:szCs w:val="22"/>
                <w:lang w:val="en-US" w:bidi="en-US"/>
              </w:rPr>
              <w:t>BHC Baseline scenario:</w:t>
            </w:r>
            <w:r>
              <w:rPr>
                <w:rFonts w:eastAsia="Calibri" w:cs="Times New Roman"/>
                <w:iCs/>
                <w:szCs w:val="22"/>
                <w:lang w:val="en-US" w:bidi="en-US"/>
              </w:rPr>
              <w:t xml:space="preserve"> Trigger is ratio for </w:t>
            </w:r>
            <w:r w:rsidRPr="00F34844">
              <w:rPr>
                <w:rFonts w:eastAsia="Calibri" w:cs="Times New Roman"/>
                <w:iCs/>
                <w:szCs w:val="22"/>
                <w:lang w:val="en-US" w:bidi="en-US"/>
              </w:rPr>
              <w:t xml:space="preserve">“use for capital expectations”; </w:t>
            </w:r>
            <w:r>
              <w:rPr>
                <w:rFonts w:eastAsia="Calibri" w:cs="Times New Roman"/>
                <w:iCs/>
                <w:szCs w:val="22"/>
                <w:lang w:val="en-US" w:bidi="en-US"/>
              </w:rPr>
              <w:t>L</w:t>
            </w:r>
            <w:r w:rsidRPr="00F34844">
              <w:rPr>
                <w:rFonts w:eastAsia="Calibri" w:cs="Times New Roman"/>
                <w:iCs/>
                <w:szCs w:val="22"/>
                <w:lang w:val="en-US" w:bidi="en-US"/>
              </w:rPr>
              <w:t>imit</w:t>
            </w:r>
            <w:r>
              <w:rPr>
                <w:rFonts w:eastAsia="Calibri" w:cs="Times New Roman"/>
                <w:iCs/>
                <w:szCs w:val="22"/>
                <w:lang w:val="en-US" w:bidi="en-US"/>
              </w:rPr>
              <w:t xml:space="preserve"> is</w:t>
            </w:r>
            <w:r w:rsidRPr="00F34844">
              <w:rPr>
                <w:rFonts w:eastAsia="Calibri" w:cs="Times New Roman"/>
                <w:iCs/>
                <w:szCs w:val="22"/>
                <w:lang w:val="en-US" w:bidi="en-US"/>
              </w:rPr>
              <w:t xml:space="preserve"> </w:t>
            </w:r>
            <w:r>
              <w:rPr>
                <w:rFonts w:eastAsia="Calibri" w:cs="Times New Roman"/>
                <w:iCs/>
                <w:szCs w:val="22"/>
                <w:lang w:val="en-US" w:bidi="en-US"/>
              </w:rPr>
              <w:t>“</w:t>
            </w:r>
            <w:r w:rsidRPr="00F34844">
              <w:rPr>
                <w:rFonts w:eastAsia="Calibri" w:cs="Times New Roman"/>
                <w:iCs/>
                <w:szCs w:val="22"/>
                <w:lang w:val="en-US" w:bidi="en-US"/>
              </w:rPr>
              <w:t>internal business-as-usual minimum</w:t>
            </w:r>
            <w:r>
              <w:rPr>
                <w:rFonts w:eastAsia="Calibri" w:cs="Times New Roman"/>
                <w:iCs/>
                <w:szCs w:val="22"/>
                <w:lang w:val="en-US" w:bidi="en-US"/>
              </w:rPr>
              <w:t>”</w:t>
            </w:r>
            <w:r w:rsidRPr="00F34844">
              <w:rPr>
                <w:rFonts w:eastAsia="Calibri" w:cs="Times New Roman"/>
                <w:iCs/>
                <w:szCs w:val="22"/>
                <w:lang w:val="en-US" w:bidi="en-US"/>
              </w:rPr>
              <w:t>.</w:t>
            </w:r>
          </w:p>
          <w:p w:rsidR="007636BC" w:rsidRPr="00F34844" w:rsidRDefault="007636BC" w:rsidP="007636BC">
            <w:pPr>
              <w:pStyle w:val="ListParagraph"/>
              <w:numPr>
                <w:ilvl w:val="0"/>
                <w:numId w:val="4"/>
              </w:numPr>
              <w:spacing w:after="0" w:line="240" w:lineRule="auto"/>
              <w:rPr>
                <w:rFonts w:eastAsia="Calibri" w:cs="Times New Roman"/>
                <w:iCs/>
                <w:szCs w:val="22"/>
                <w:lang w:val="en-US" w:bidi="en-US"/>
              </w:rPr>
            </w:pPr>
            <w:r w:rsidRPr="00EB0A0D">
              <w:rPr>
                <w:rFonts w:eastAsia="Calibri" w:cs="Times New Roman"/>
                <w:iCs/>
                <w:szCs w:val="22"/>
                <w:lang w:val="en-US" w:bidi="en-US"/>
              </w:rPr>
              <w:t>BHC Stress scenario: Trigger is ratio “internal post-stress minimum level”; Limit is “well capitalized” Prompt Corrective Action level.</w:t>
            </w:r>
          </w:p>
        </w:tc>
      </w:tr>
      <w:tr w:rsidR="007636BC" w:rsidRPr="00206D41" w:rsidTr="00FD587F">
        <w:trPr>
          <w:trHeight w:val="510"/>
        </w:trPr>
        <w:tc>
          <w:tcPr>
            <w:tcW w:w="1728" w:type="dxa"/>
            <w:shd w:val="clear" w:color="auto" w:fill="auto"/>
          </w:tcPr>
          <w:p w:rsidR="007636BC" w:rsidRPr="005B0BAF" w:rsidRDefault="007636BC" w:rsidP="007636BC">
            <w:pPr>
              <w:rPr>
                <w:rFonts w:asciiTheme="minorHAnsi" w:hAnsiTheme="minorHAnsi"/>
                <w:b/>
                <w:bCs/>
                <w:iCs/>
              </w:rPr>
              <w:pPrChange w:id="344" w:author="Amarucci, Scott M" w:date="2016-02-16T18:22:00Z">
                <w:pPr>
                  <w:framePr w:hSpace="180" w:wrap="around" w:vAnchor="text" w:hAnchor="text" w:x="168" w:y="1"/>
                  <w:ind w:left="-60"/>
                  <w:suppressOverlap/>
                </w:pPr>
              </w:pPrChange>
            </w:pPr>
            <w:r w:rsidRPr="005B0BAF">
              <w:rPr>
                <w:rFonts w:asciiTheme="minorHAnsi" w:hAnsiTheme="minorHAnsi"/>
                <w:b/>
                <w:bCs/>
                <w:iCs/>
              </w:rPr>
              <w:t>TESTING FREQUENCY</w:t>
            </w:r>
          </w:p>
        </w:tc>
        <w:tc>
          <w:tcPr>
            <w:tcW w:w="7470" w:type="dxa"/>
            <w:gridSpan w:val="4"/>
            <w:shd w:val="clear" w:color="auto" w:fill="auto"/>
          </w:tcPr>
          <w:p w:rsidR="007636BC" w:rsidRDefault="007636BC" w:rsidP="007636BC">
            <w:pPr>
              <w:pStyle w:val="ListParagraph"/>
              <w:numPr>
                <w:ilvl w:val="0"/>
                <w:numId w:val="4"/>
              </w:numPr>
              <w:spacing w:before="120" w:after="120" w:line="240" w:lineRule="auto"/>
              <w:rPr>
                <w:rFonts w:eastAsia="Calibri" w:cs="Times New Roman"/>
                <w:iCs/>
                <w:szCs w:val="22"/>
                <w:lang w:val="en-US" w:bidi="en-US"/>
              </w:rPr>
            </w:pPr>
            <w:r w:rsidRPr="005B0BAF">
              <w:rPr>
                <w:rFonts w:eastAsia="Calibri" w:cs="Times New Roman"/>
                <w:iCs/>
                <w:szCs w:val="22"/>
                <w:lang w:val="en-US" w:bidi="en-US"/>
              </w:rPr>
              <w:t xml:space="preserve">Annually/CCAR output: The lowest value of the 9 quarters covered by the CCAR exercise </w:t>
            </w:r>
            <w:r>
              <w:rPr>
                <w:rFonts w:eastAsia="Calibri" w:cs="Times New Roman"/>
                <w:iCs/>
                <w:szCs w:val="22"/>
                <w:lang w:val="en-US" w:bidi="en-US"/>
              </w:rPr>
              <w:t>is</w:t>
            </w:r>
            <w:r w:rsidRPr="005B0BAF">
              <w:rPr>
                <w:rFonts w:eastAsia="Calibri" w:cs="Times New Roman"/>
                <w:iCs/>
                <w:szCs w:val="22"/>
                <w:lang w:val="en-US" w:bidi="en-US"/>
              </w:rPr>
              <w:t xml:space="preserve"> compared to the trigger</w:t>
            </w:r>
            <w:r>
              <w:rPr>
                <w:rFonts w:eastAsia="Calibri" w:cs="Times New Roman"/>
                <w:iCs/>
                <w:szCs w:val="22"/>
                <w:lang w:val="en-US" w:bidi="en-US"/>
              </w:rPr>
              <w:t xml:space="preserve"> and limit derived from the application of the Capital Policy (see above)</w:t>
            </w:r>
            <w:r w:rsidRPr="005B0BAF">
              <w:rPr>
                <w:rFonts w:eastAsia="Calibri" w:cs="Times New Roman"/>
                <w:iCs/>
                <w:szCs w:val="22"/>
                <w:lang w:val="en-US" w:bidi="en-US"/>
              </w:rPr>
              <w:t xml:space="preserve">. The RAS will be presented for annual review with the CCAR outputs compared to the </w:t>
            </w:r>
            <w:r>
              <w:rPr>
                <w:rFonts w:eastAsia="Calibri" w:cs="Times New Roman"/>
                <w:iCs/>
                <w:szCs w:val="22"/>
                <w:lang w:val="en-US" w:bidi="en-US"/>
              </w:rPr>
              <w:t xml:space="preserve">proposed </w:t>
            </w:r>
            <w:r w:rsidRPr="005B0BAF">
              <w:rPr>
                <w:rFonts w:eastAsia="Calibri" w:cs="Times New Roman"/>
                <w:iCs/>
                <w:szCs w:val="22"/>
                <w:lang w:val="en-US" w:bidi="en-US"/>
              </w:rPr>
              <w:t>trigger and limit.</w:t>
            </w:r>
          </w:p>
          <w:p w:rsidR="007636BC" w:rsidRDefault="007636BC" w:rsidP="007636BC">
            <w:pPr>
              <w:pStyle w:val="ListParagraph"/>
              <w:numPr>
                <w:ilvl w:val="0"/>
                <w:numId w:val="4"/>
              </w:numPr>
              <w:spacing w:before="120" w:after="120" w:line="240" w:lineRule="auto"/>
              <w:rPr>
                <w:rFonts w:eastAsia="Calibri" w:cs="Times New Roman"/>
                <w:iCs/>
                <w:szCs w:val="22"/>
                <w:lang w:val="en-US" w:bidi="en-US"/>
              </w:rPr>
            </w:pPr>
            <w:r>
              <w:rPr>
                <w:rFonts w:eastAsia="Calibri" w:cs="Times New Roman"/>
                <w:iCs/>
                <w:szCs w:val="22"/>
                <w:lang w:val="en-US" w:bidi="en-US"/>
              </w:rPr>
              <w:t>Mid-cycle: The lowest value of the 9 quarters covered  by the Mid-cycle exercise is compared to the trigger and limit derived from the application of the Capital Policy</w:t>
            </w:r>
          </w:p>
          <w:p w:rsidR="007636BC" w:rsidRPr="005B0BAF" w:rsidRDefault="007636BC" w:rsidP="007636BC">
            <w:pPr>
              <w:pStyle w:val="ListParagraph"/>
              <w:numPr>
                <w:ilvl w:val="0"/>
                <w:numId w:val="4"/>
              </w:numPr>
              <w:spacing w:before="120" w:after="120" w:line="240" w:lineRule="auto"/>
              <w:rPr>
                <w:rFonts w:eastAsia="Calibri" w:cs="Times New Roman"/>
                <w:iCs/>
                <w:szCs w:val="22"/>
                <w:lang w:val="en-US" w:bidi="en-US"/>
              </w:rPr>
            </w:pPr>
            <w:r>
              <w:rPr>
                <w:rFonts w:eastAsia="Calibri" w:cs="Times New Roman"/>
                <w:iCs/>
                <w:szCs w:val="22"/>
                <w:lang w:val="en-US" w:bidi="en-US"/>
              </w:rPr>
              <w:t xml:space="preserve">Strategic Plan (e.g. P-18): The projected capital levels from the strategic plan are compared to the RAS limits and thresholds </w:t>
            </w:r>
          </w:p>
          <w:p w:rsidR="007636BC" w:rsidRPr="00BD3C7C" w:rsidRDefault="007636BC" w:rsidP="007636BC">
            <w:pPr>
              <w:pStyle w:val="ListParagraph"/>
              <w:numPr>
                <w:ilvl w:val="0"/>
                <w:numId w:val="4"/>
              </w:numPr>
              <w:spacing w:before="240" w:after="0" w:line="240" w:lineRule="auto"/>
              <w:rPr>
                <w:rFonts w:eastAsia="Calibri" w:cs="Times New Roman"/>
                <w:iCs/>
                <w:szCs w:val="22"/>
                <w:lang w:val="en-US" w:bidi="en-US"/>
              </w:rPr>
            </w:pPr>
            <w:r w:rsidRPr="005B0BAF">
              <w:rPr>
                <w:rFonts w:eastAsia="Calibri" w:cs="Times New Roman"/>
                <w:iCs/>
                <w:szCs w:val="22"/>
                <w:lang w:val="en-US" w:bidi="en-US"/>
              </w:rPr>
              <w:t xml:space="preserve">Monthly: On a monthly basis the actual level of </w:t>
            </w:r>
            <w:r>
              <w:rPr>
                <w:rFonts w:eastAsia="Calibri" w:cs="Times New Roman"/>
                <w:iCs/>
                <w:szCs w:val="22"/>
                <w:lang w:val="en-US" w:bidi="en-US"/>
              </w:rPr>
              <w:t xml:space="preserve">the </w:t>
            </w:r>
            <w:r w:rsidRPr="005B0BAF">
              <w:rPr>
                <w:rFonts w:eastAsia="Calibri" w:cs="Times New Roman"/>
                <w:iCs/>
                <w:szCs w:val="22"/>
                <w:lang w:val="en-US" w:bidi="en-US"/>
              </w:rPr>
              <w:t xml:space="preserve">metric </w:t>
            </w:r>
            <w:r>
              <w:rPr>
                <w:rFonts w:eastAsia="Calibri" w:cs="Times New Roman"/>
                <w:iCs/>
                <w:szCs w:val="22"/>
                <w:lang w:val="en-US" w:bidi="en-US"/>
              </w:rPr>
              <w:t>is</w:t>
            </w:r>
            <w:r w:rsidRPr="005B0BAF">
              <w:rPr>
                <w:rFonts w:eastAsia="Calibri" w:cs="Times New Roman"/>
                <w:iCs/>
                <w:szCs w:val="22"/>
                <w:lang w:val="en-US" w:bidi="en-US"/>
              </w:rPr>
              <w:t xml:space="preserve"> compared only </w:t>
            </w:r>
            <w:r w:rsidRPr="005B0BAF">
              <w:rPr>
                <w:rFonts w:eastAsia="Calibri" w:cs="Times New Roman"/>
                <w:iCs/>
                <w:szCs w:val="22"/>
                <w:lang w:val="en-US" w:bidi="en-US"/>
              </w:rPr>
              <w:lastRenderedPageBreak/>
              <w:t>to the BHC Baseline scenario limit</w:t>
            </w:r>
            <w:r>
              <w:rPr>
                <w:rFonts w:eastAsia="Calibri" w:cs="Times New Roman"/>
                <w:iCs/>
                <w:szCs w:val="22"/>
                <w:lang w:val="en-US" w:bidi="en-US"/>
              </w:rPr>
              <w:t xml:space="preserve"> and trigger</w:t>
            </w:r>
            <w:r w:rsidRPr="00551882">
              <w:rPr>
                <w:rFonts w:eastAsia="Calibri" w:cs="Times New Roman"/>
                <w:iCs/>
                <w:szCs w:val="22"/>
                <w:lang w:val="en-US" w:bidi="en-US"/>
              </w:rPr>
              <w:t xml:space="preserve">. </w:t>
            </w:r>
          </w:p>
          <w:p w:rsidR="007636BC" w:rsidRPr="00BD3C7C" w:rsidRDefault="007636BC" w:rsidP="007636BC">
            <w:pPr>
              <w:pStyle w:val="ListParagraph"/>
              <w:spacing w:before="240" w:after="0" w:line="240" w:lineRule="auto"/>
              <w:ind w:left="360"/>
              <w:rPr>
                <w:rFonts w:eastAsia="Calibri" w:cs="Times New Roman"/>
                <w:iCs/>
                <w:szCs w:val="22"/>
                <w:lang w:val="en-US" w:bidi="en-US"/>
              </w:rPr>
            </w:pPr>
          </w:p>
          <w:p w:rsidR="007636BC" w:rsidRDefault="007636BC" w:rsidP="007636BC">
            <w:pPr>
              <w:pStyle w:val="ListParagraph"/>
              <w:spacing w:before="240" w:after="0" w:line="240" w:lineRule="auto"/>
              <w:ind w:left="360"/>
              <w:jc w:val="center"/>
              <w:rPr>
                <w:rFonts w:eastAsia="Calibri" w:cs="Times New Roman"/>
                <w:iCs/>
                <w:sz w:val="28"/>
                <w:szCs w:val="28"/>
                <w:lang w:val="en-US" w:bidi="en-US"/>
              </w:rPr>
            </w:pPr>
            <m:oMath>
              <m:f>
                <m:fPr>
                  <m:ctrlPr>
                    <w:rPr>
                      <w:rFonts w:ascii="Cambria Math" w:hAnsi="Cambria Math" w:cs="Arial"/>
                      <w:i/>
                      <w:iCs/>
                      <w:sz w:val="28"/>
                      <w:szCs w:val="28"/>
                    </w:rPr>
                  </m:ctrlPr>
                </m:fPr>
                <m:num>
                  <m:r>
                    <w:rPr>
                      <w:rFonts w:ascii="Cambria Math" w:hAnsi="Cambria Math" w:cs="Arial"/>
                      <w:sz w:val="28"/>
                      <w:szCs w:val="28"/>
                    </w:rPr>
                    <m:t>Tangible Equity</m:t>
                  </m:r>
                </m:num>
                <m:den>
                  <m:r>
                    <w:rPr>
                      <w:rFonts w:ascii="Cambria Math" w:hAnsi="Cambria Math" w:cs="Arial"/>
                      <w:sz w:val="28"/>
                      <w:szCs w:val="28"/>
                    </w:rPr>
                    <m:t>Tangible Assets</m:t>
                  </m:r>
                </m:den>
              </m:f>
            </m:oMath>
            <w:r w:rsidRPr="003B12CC">
              <w:rPr>
                <w:rFonts w:eastAsia="Calibri" w:cs="Times New Roman"/>
                <w:iCs/>
                <w:sz w:val="28"/>
                <w:szCs w:val="28"/>
                <w:lang w:val="en-US" w:bidi="en-US"/>
              </w:rPr>
              <w:t xml:space="preserve"> </w:t>
            </w:r>
          </w:p>
          <w:p w:rsidR="007636BC" w:rsidRPr="003B12CC" w:rsidDel="00744A1B" w:rsidRDefault="007636BC" w:rsidP="007636BC">
            <w:pPr>
              <w:pStyle w:val="ListParagraph"/>
              <w:spacing w:before="240" w:after="0" w:line="240" w:lineRule="auto"/>
              <w:ind w:left="360"/>
              <w:jc w:val="center"/>
              <w:rPr>
                <w:rFonts w:eastAsia="Calibri" w:cs="Times New Roman"/>
                <w:iCs/>
                <w:sz w:val="28"/>
                <w:szCs w:val="28"/>
                <w:lang w:val="en-US" w:bidi="en-US"/>
              </w:rPr>
            </w:pPr>
          </w:p>
        </w:tc>
      </w:tr>
      <w:tr w:rsidR="007636BC" w:rsidRPr="00ED05B8" w:rsidTr="00FD587F">
        <w:trPr>
          <w:trHeight w:val="525"/>
        </w:trPr>
        <w:tc>
          <w:tcPr>
            <w:tcW w:w="1728" w:type="dxa"/>
            <w:shd w:val="clear" w:color="auto" w:fill="auto"/>
          </w:tcPr>
          <w:p w:rsidR="007636BC" w:rsidRPr="00206D41" w:rsidRDefault="007636BC" w:rsidP="007636BC">
            <w:pPr>
              <w:rPr>
                <w:b/>
                <w:bCs/>
                <w:iCs/>
              </w:rPr>
            </w:pPr>
            <w:r w:rsidRPr="00206D41">
              <w:rPr>
                <w:b/>
                <w:bCs/>
                <w:iCs/>
              </w:rPr>
              <w:lastRenderedPageBreak/>
              <w:t>SOURCE OF INFORMATION</w:t>
            </w:r>
          </w:p>
        </w:tc>
        <w:tc>
          <w:tcPr>
            <w:tcW w:w="7470" w:type="dxa"/>
            <w:gridSpan w:val="4"/>
            <w:shd w:val="clear" w:color="auto" w:fill="auto"/>
          </w:tcPr>
          <w:p w:rsidR="007636BC" w:rsidRPr="003B12CC" w:rsidRDefault="007636BC" w:rsidP="007636BC">
            <w:pPr>
              <w:pStyle w:val="ListParagraph"/>
              <w:numPr>
                <w:ilvl w:val="0"/>
                <w:numId w:val="4"/>
              </w:numPr>
              <w:spacing w:before="120" w:after="120" w:line="240" w:lineRule="auto"/>
              <w:rPr>
                <w:rFonts w:eastAsia="Calibri" w:cs="Times New Roman"/>
                <w:iCs/>
                <w:szCs w:val="22"/>
                <w:lang w:val="en-US" w:bidi="en-US"/>
              </w:rPr>
            </w:pPr>
            <w:r w:rsidRPr="003B12CC">
              <w:rPr>
                <w:rFonts w:eastAsia="Calibri" w:cs="Times New Roman"/>
                <w:iCs/>
                <w:szCs w:val="22"/>
                <w:lang w:val="en-US" w:bidi="en-US"/>
              </w:rPr>
              <w:t>Capital Policy levels: Capital team for each entity, based on the capital policy in effect at the time of the RAS submission</w:t>
            </w:r>
          </w:p>
          <w:p w:rsidR="007636BC" w:rsidRPr="003B12CC" w:rsidRDefault="007636BC" w:rsidP="007636BC">
            <w:pPr>
              <w:pStyle w:val="ListParagraph"/>
              <w:numPr>
                <w:ilvl w:val="0"/>
                <w:numId w:val="4"/>
              </w:numPr>
              <w:spacing w:before="120" w:after="120" w:line="240" w:lineRule="auto"/>
              <w:rPr>
                <w:rFonts w:eastAsia="Calibri" w:cs="Times New Roman"/>
                <w:iCs/>
                <w:szCs w:val="22"/>
                <w:lang w:val="en-US" w:bidi="en-US"/>
              </w:rPr>
            </w:pPr>
            <w:r w:rsidRPr="003B12CC">
              <w:rPr>
                <w:rFonts w:eastAsia="Calibri" w:cs="Times New Roman"/>
                <w:iCs/>
                <w:szCs w:val="22"/>
                <w:lang w:val="en-US" w:bidi="en-US"/>
              </w:rPr>
              <w:t>Annual CCAR: CCAR Team. Taken from the Y14A spreadsheet</w:t>
            </w:r>
          </w:p>
          <w:p w:rsidR="007636BC" w:rsidRPr="003B12CC" w:rsidRDefault="007636BC" w:rsidP="007636BC">
            <w:pPr>
              <w:pStyle w:val="ListParagraph"/>
              <w:numPr>
                <w:ilvl w:val="0"/>
                <w:numId w:val="4"/>
              </w:numPr>
              <w:spacing w:before="120" w:after="120" w:line="240" w:lineRule="auto"/>
              <w:rPr>
                <w:rFonts w:eastAsia="Calibri" w:cs="Times New Roman"/>
                <w:iCs/>
                <w:szCs w:val="22"/>
                <w:lang w:val="en-US" w:bidi="en-US"/>
              </w:rPr>
            </w:pPr>
            <w:r w:rsidRPr="003B12CC">
              <w:rPr>
                <w:rFonts w:eastAsia="Calibri" w:cs="Times New Roman"/>
                <w:iCs/>
                <w:szCs w:val="22"/>
                <w:lang w:val="en-US" w:bidi="en-US"/>
              </w:rPr>
              <w:t xml:space="preserve">Mid-cycle: CCAR Team. Taken from the Y14A spreadsheet </w:t>
            </w:r>
          </w:p>
          <w:p w:rsidR="007636BC" w:rsidRPr="003B12CC" w:rsidRDefault="007636BC" w:rsidP="007636BC">
            <w:pPr>
              <w:pStyle w:val="ListParagraph"/>
              <w:numPr>
                <w:ilvl w:val="0"/>
                <w:numId w:val="4"/>
              </w:numPr>
              <w:spacing w:before="120" w:after="120" w:line="240" w:lineRule="auto"/>
              <w:rPr>
                <w:rFonts w:eastAsia="Calibri" w:cs="Times New Roman"/>
                <w:iCs/>
                <w:szCs w:val="22"/>
                <w:lang w:val="en-US" w:bidi="en-US"/>
              </w:rPr>
            </w:pPr>
            <w:r w:rsidRPr="003B12CC">
              <w:rPr>
                <w:rFonts w:eastAsia="Calibri" w:cs="Times New Roman"/>
                <w:iCs/>
                <w:szCs w:val="22"/>
                <w:lang w:val="en-US" w:bidi="en-US"/>
              </w:rPr>
              <w:t xml:space="preserve">Strategic plan: Strategic and Capital planning team </w:t>
            </w:r>
          </w:p>
          <w:p w:rsidR="007636BC" w:rsidRPr="003B12CC" w:rsidRDefault="007636BC" w:rsidP="007636BC">
            <w:pPr>
              <w:pStyle w:val="ListParagraph"/>
              <w:numPr>
                <w:ilvl w:val="0"/>
                <w:numId w:val="4"/>
              </w:numPr>
              <w:spacing w:before="120" w:after="120" w:line="240" w:lineRule="auto"/>
              <w:rPr>
                <w:rFonts w:eastAsia="Calibri" w:cs="Times New Roman"/>
                <w:iCs/>
                <w:szCs w:val="22"/>
                <w:lang w:val="en-US" w:bidi="en-US"/>
              </w:rPr>
            </w:pPr>
            <w:r w:rsidRPr="003B12CC">
              <w:rPr>
                <w:rFonts w:eastAsia="Calibri" w:cs="Times New Roman"/>
                <w:iCs/>
                <w:szCs w:val="22"/>
                <w:lang w:val="en-US" w:bidi="en-US"/>
              </w:rPr>
              <w:t xml:space="preserve">The monthly values for the SHUSA and SBNA Capital metrics are generated by Regulatory Capital and are made available through their SharePoint site each month. </w:t>
            </w:r>
          </w:p>
          <w:p w:rsidR="007636BC" w:rsidRPr="00BC135B" w:rsidRDefault="007636BC" w:rsidP="007636BC">
            <w:pPr>
              <w:pStyle w:val="ListParagraph"/>
              <w:numPr>
                <w:ilvl w:val="0"/>
                <w:numId w:val="4"/>
              </w:numPr>
              <w:spacing w:before="120" w:after="120" w:line="240" w:lineRule="auto"/>
              <w:rPr>
                <w:bCs/>
                <w:iCs/>
                <w:lang w:val="en-US"/>
              </w:rPr>
            </w:pPr>
            <w:r w:rsidRPr="003B12CC">
              <w:rPr>
                <w:rFonts w:eastAsia="Calibri" w:cs="Times New Roman"/>
                <w:iCs/>
                <w:szCs w:val="22"/>
                <w:lang w:val="en-US" w:bidi="en-US"/>
              </w:rPr>
              <w:t>The monthly values for the SC metric are generated by External Reporting, who is responsible for production of the metric. Tangible Equity and Tangible Assets are provided by Accounting.</w:t>
            </w:r>
          </w:p>
        </w:tc>
      </w:tr>
    </w:tbl>
    <w:p w:rsidR="00E74288" w:rsidRDefault="00A43D45" w:rsidP="00E74288">
      <w:pPr>
        <w:pStyle w:val="SANUS1"/>
        <w:numPr>
          <w:ilvl w:val="0"/>
          <w:numId w:val="1"/>
        </w:numPr>
      </w:pPr>
      <w:bookmarkStart w:id="345" w:name="_Toc441071958"/>
      <w:r>
        <w:t>Credit risk metrics</w:t>
      </w:r>
      <w:bookmarkEnd w:id="345"/>
    </w:p>
    <w:p w:rsidR="00C1561C" w:rsidRPr="00090B3E" w:rsidRDefault="00B5028C" w:rsidP="00E8004A">
      <w:pPr>
        <w:pStyle w:val="SANUS2"/>
        <w:numPr>
          <w:ilvl w:val="1"/>
          <w:numId w:val="1"/>
        </w:numPr>
        <w:tabs>
          <w:tab w:val="num" w:pos="540"/>
        </w:tabs>
        <w:ind w:left="567" w:hanging="567"/>
        <w:rPr>
          <w:color w:val="000000" w:themeColor="text1"/>
        </w:rPr>
      </w:pPr>
      <w:bookmarkStart w:id="346" w:name="_Toc441071959"/>
      <w:r>
        <w:rPr>
          <w:color w:val="000000" w:themeColor="text1"/>
        </w:rPr>
        <w:t xml:space="preserve">Stressed </w:t>
      </w:r>
      <w:r w:rsidR="001D6A93">
        <w:rPr>
          <w:color w:val="000000" w:themeColor="text1"/>
        </w:rPr>
        <w:t xml:space="preserve">CCAR </w:t>
      </w:r>
      <w:r w:rsidR="00E43BC9">
        <w:rPr>
          <w:color w:val="000000" w:themeColor="text1"/>
        </w:rPr>
        <w:t>credit</w:t>
      </w:r>
      <w:r w:rsidR="001D6A93">
        <w:rPr>
          <w:color w:val="000000" w:themeColor="text1"/>
        </w:rPr>
        <w:t xml:space="preserve"> losses</w:t>
      </w:r>
      <w:r w:rsidR="004809E3" w:rsidRPr="00090B3E">
        <w:rPr>
          <w:color w:val="000000" w:themeColor="text1"/>
        </w:rPr>
        <w:t xml:space="preserve"> by material portfolio</w:t>
      </w:r>
      <w:bookmarkEnd w:id="346"/>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1245"/>
        <w:gridCol w:w="1245"/>
        <w:tblGridChange w:id="347">
          <w:tblGrid>
            <w:gridCol w:w="1728"/>
            <w:gridCol w:w="2490"/>
            <w:gridCol w:w="2490"/>
            <w:gridCol w:w="1245"/>
            <w:gridCol w:w="1245"/>
          </w:tblGrid>
        </w:tblGridChange>
      </w:tblGrid>
      <w:tr w:rsidR="00883CD9" w:rsidRPr="00206D41" w:rsidTr="00BC135B">
        <w:trPr>
          <w:trHeight w:val="462"/>
        </w:trPr>
        <w:tc>
          <w:tcPr>
            <w:tcW w:w="1728" w:type="dxa"/>
            <w:shd w:val="clear" w:color="auto" w:fill="auto"/>
          </w:tcPr>
          <w:p w:rsidR="00883CD9" w:rsidRPr="00206D41" w:rsidRDefault="0044308A" w:rsidP="007E122B">
            <w:pPr>
              <w:rPr>
                <w:b/>
                <w:bCs/>
                <w:iCs/>
              </w:rPr>
            </w:pPr>
            <w:r>
              <w:rPr>
                <w:b/>
                <w:bCs/>
                <w:iCs/>
              </w:rPr>
              <w:t>DEFINITION</w:t>
            </w:r>
          </w:p>
        </w:tc>
        <w:tc>
          <w:tcPr>
            <w:tcW w:w="7470" w:type="dxa"/>
            <w:gridSpan w:val="4"/>
            <w:shd w:val="clear" w:color="auto" w:fill="auto"/>
          </w:tcPr>
          <w:p w:rsidR="00C1561C" w:rsidRDefault="00BA2396" w:rsidP="004809E3">
            <w:pPr>
              <w:spacing w:after="0" w:line="240" w:lineRule="auto"/>
              <w:rPr>
                <w:bCs/>
                <w:iCs/>
              </w:rPr>
            </w:pPr>
            <w:r w:rsidRPr="00BA2396">
              <w:rPr>
                <w:bCs/>
                <w:iCs/>
              </w:rPr>
              <w:t>SHUSA’s</w:t>
            </w:r>
            <w:r w:rsidR="00353F7B">
              <w:rPr>
                <w:bCs/>
                <w:iCs/>
              </w:rPr>
              <w:t xml:space="preserve"> </w:t>
            </w:r>
            <w:r w:rsidR="00353F7B" w:rsidRPr="00BA2396">
              <w:rPr>
                <w:bCs/>
                <w:iCs/>
              </w:rPr>
              <w:t xml:space="preserve">9Q </w:t>
            </w:r>
            <w:r w:rsidR="00E43BC9">
              <w:rPr>
                <w:bCs/>
                <w:iCs/>
              </w:rPr>
              <w:t xml:space="preserve">stressed </w:t>
            </w:r>
            <w:r w:rsidR="00353F7B" w:rsidRPr="00BA2396">
              <w:rPr>
                <w:bCs/>
                <w:iCs/>
              </w:rPr>
              <w:t>cumulative</w:t>
            </w:r>
            <w:r w:rsidR="001C358E">
              <w:rPr>
                <w:bCs/>
                <w:iCs/>
              </w:rPr>
              <w:t xml:space="preserve"> </w:t>
            </w:r>
            <w:r w:rsidR="00353F7B">
              <w:rPr>
                <w:bCs/>
                <w:iCs/>
              </w:rPr>
              <w:t>credit</w:t>
            </w:r>
            <w:r w:rsidR="00353F7B" w:rsidRPr="00BA2396">
              <w:rPr>
                <w:bCs/>
                <w:iCs/>
              </w:rPr>
              <w:t xml:space="preserve"> losses</w:t>
            </w:r>
            <w:r w:rsidR="001C358E">
              <w:rPr>
                <w:bCs/>
                <w:iCs/>
              </w:rPr>
              <w:t xml:space="preserve"> </w:t>
            </w:r>
            <w:r w:rsidR="00C1561C">
              <w:rPr>
                <w:bCs/>
                <w:iCs/>
              </w:rPr>
              <w:t xml:space="preserve">and any available capital surplus </w:t>
            </w:r>
            <w:r w:rsidR="00353F7B" w:rsidRPr="00BA2396">
              <w:rPr>
                <w:bCs/>
                <w:iCs/>
              </w:rPr>
              <w:t>under the CCAR BHC Stress scenario</w:t>
            </w:r>
            <w:r w:rsidR="008415BA">
              <w:rPr>
                <w:bCs/>
                <w:iCs/>
              </w:rPr>
              <w:t xml:space="preserve"> are</w:t>
            </w:r>
            <w:r w:rsidR="00353F7B">
              <w:rPr>
                <w:bCs/>
                <w:iCs/>
              </w:rPr>
              <w:t xml:space="preserve"> </w:t>
            </w:r>
            <w:r w:rsidR="004809E3">
              <w:rPr>
                <w:bCs/>
                <w:iCs/>
              </w:rPr>
              <w:t xml:space="preserve">allocated by material portfolio. </w:t>
            </w:r>
          </w:p>
          <w:p w:rsidR="00C1561C" w:rsidRDefault="00C1561C" w:rsidP="004809E3">
            <w:pPr>
              <w:spacing w:after="0" w:line="240" w:lineRule="auto"/>
              <w:rPr>
                <w:bCs/>
                <w:iCs/>
              </w:rPr>
            </w:pPr>
          </w:p>
          <w:p w:rsidR="008415BA" w:rsidRDefault="008415BA" w:rsidP="00E8004A">
            <w:pPr>
              <w:spacing w:after="0" w:line="240" w:lineRule="auto"/>
              <w:rPr>
                <w:bCs/>
                <w:iCs/>
              </w:rPr>
            </w:pPr>
            <w:r>
              <w:rPr>
                <w:bCs/>
                <w:iCs/>
              </w:rPr>
              <w:t>M</w:t>
            </w:r>
            <w:r w:rsidR="00C1561C">
              <w:rPr>
                <w:bCs/>
                <w:iCs/>
              </w:rPr>
              <w:t>aterial portfolio</w:t>
            </w:r>
            <w:r>
              <w:rPr>
                <w:bCs/>
                <w:iCs/>
              </w:rPr>
              <w:t xml:space="preserve">s are </w:t>
            </w:r>
            <w:r w:rsidR="00C1561C">
              <w:rPr>
                <w:bCs/>
                <w:iCs/>
              </w:rPr>
              <w:t>defined as</w:t>
            </w:r>
            <w:r w:rsidR="0032719B">
              <w:rPr>
                <w:bCs/>
                <w:iCs/>
              </w:rPr>
              <w:t>:</w:t>
            </w:r>
            <w:r w:rsidR="00C1561C">
              <w:rPr>
                <w:bCs/>
                <w:iCs/>
              </w:rPr>
              <w:t xml:space="preserve"> </w:t>
            </w:r>
          </w:p>
          <w:p w:rsidR="008415BA" w:rsidRPr="00C72190" w:rsidRDefault="004C3836" w:rsidP="00FD522C">
            <w:pPr>
              <w:pStyle w:val="ListParagraph"/>
              <w:numPr>
                <w:ilvl w:val="0"/>
                <w:numId w:val="6"/>
              </w:numPr>
              <w:spacing w:after="0" w:line="240" w:lineRule="auto"/>
              <w:rPr>
                <w:bCs/>
                <w:iCs/>
                <w:lang w:val="en-US"/>
              </w:rPr>
            </w:pPr>
            <w:r w:rsidRPr="00C72190">
              <w:rPr>
                <w:bCs/>
                <w:iCs/>
                <w:lang w:val="en-US"/>
              </w:rPr>
              <w:t>SC Auto (SH</w:t>
            </w:r>
            <w:r w:rsidR="00C1561C" w:rsidRPr="00C72190">
              <w:rPr>
                <w:bCs/>
                <w:iCs/>
                <w:lang w:val="en-US"/>
              </w:rPr>
              <w:t xml:space="preserve">USA Auto + </w:t>
            </w:r>
            <w:r w:rsidRPr="00C72190">
              <w:rPr>
                <w:bCs/>
                <w:iCs/>
                <w:lang w:val="en-US"/>
              </w:rPr>
              <w:t>SC F</w:t>
            </w:r>
            <w:r w:rsidR="00C1561C" w:rsidRPr="00C72190">
              <w:rPr>
                <w:bCs/>
                <w:iCs/>
                <w:lang w:val="en-US"/>
              </w:rPr>
              <w:t>leet loans),</w:t>
            </w:r>
          </w:p>
          <w:p w:rsidR="008415BA" w:rsidRPr="008415BA" w:rsidRDefault="00C1561C" w:rsidP="00FD522C">
            <w:pPr>
              <w:pStyle w:val="ListParagraph"/>
              <w:numPr>
                <w:ilvl w:val="0"/>
                <w:numId w:val="6"/>
              </w:numPr>
              <w:spacing w:after="0" w:line="240" w:lineRule="auto"/>
              <w:rPr>
                <w:bCs/>
                <w:iCs/>
              </w:rPr>
            </w:pPr>
            <w:r w:rsidRPr="008415BA">
              <w:rPr>
                <w:bCs/>
                <w:iCs/>
              </w:rPr>
              <w:t xml:space="preserve">SC Unsecured, </w:t>
            </w:r>
          </w:p>
          <w:p w:rsidR="008415BA" w:rsidRPr="008415BA" w:rsidRDefault="00C1561C" w:rsidP="00FD522C">
            <w:pPr>
              <w:pStyle w:val="ListParagraph"/>
              <w:numPr>
                <w:ilvl w:val="0"/>
                <w:numId w:val="6"/>
              </w:numPr>
              <w:spacing w:after="0" w:line="240" w:lineRule="auto"/>
              <w:rPr>
                <w:bCs/>
                <w:iCs/>
              </w:rPr>
            </w:pPr>
            <w:r w:rsidRPr="008415BA">
              <w:rPr>
                <w:bCs/>
                <w:iCs/>
              </w:rPr>
              <w:t xml:space="preserve">SBNA Retail, </w:t>
            </w:r>
          </w:p>
          <w:p w:rsidR="008415BA" w:rsidRPr="008415BA" w:rsidRDefault="008415BA" w:rsidP="00FD522C">
            <w:pPr>
              <w:pStyle w:val="ListParagraph"/>
              <w:numPr>
                <w:ilvl w:val="0"/>
                <w:numId w:val="6"/>
              </w:numPr>
              <w:spacing w:after="0" w:line="240" w:lineRule="auto"/>
              <w:rPr>
                <w:bCs/>
                <w:iCs/>
              </w:rPr>
            </w:pPr>
            <w:r w:rsidRPr="008415BA">
              <w:rPr>
                <w:bCs/>
                <w:iCs/>
              </w:rPr>
              <w:t>SBNA Wholesale</w:t>
            </w:r>
            <w:r w:rsidR="0032719B">
              <w:rPr>
                <w:bCs/>
                <w:iCs/>
              </w:rPr>
              <w:t>,</w:t>
            </w:r>
          </w:p>
          <w:p w:rsidR="00605AB5" w:rsidRDefault="0032719B" w:rsidP="00FD522C">
            <w:pPr>
              <w:pStyle w:val="ListParagraph"/>
              <w:numPr>
                <w:ilvl w:val="0"/>
                <w:numId w:val="6"/>
              </w:numPr>
              <w:spacing w:after="0" w:line="240" w:lineRule="auto"/>
              <w:rPr>
                <w:ins w:id="348" w:author="Amarucci, Scott M" w:date="2016-02-18T19:02:00Z"/>
                <w:bCs/>
                <w:iCs/>
              </w:rPr>
            </w:pPr>
            <w:r>
              <w:rPr>
                <w:bCs/>
                <w:iCs/>
              </w:rPr>
              <w:t>SBNA</w:t>
            </w:r>
            <w:r w:rsidRPr="0032719B">
              <w:rPr>
                <w:bCs/>
                <w:iCs/>
              </w:rPr>
              <w:t xml:space="preserve"> G</w:t>
            </w:r>
            <w:r>
              <w:rPr>
                <w:bCs/>
                <w:iCs/>
              </w:rPr>
              <w:t xml:space="preserve">lobal </w:t>
            </w:r>
            <w:r w:rsidRPr="0032719B">
              <w:rPr>
                <w:bCs/>
                <w:iCs/>
              </w:rPr>
              <w:t>C</w:t>
            </w:r>
            <w:r>
              <w:rPr>
                <w:bCs/>
                <w:iCs/>
              </w:rPr>
              <w:t xml:space="preserve">orporate </w:t>
            </w:r>
            <w:r w:rsidRPr="0032719B">
              <w:rPr>
                <w:bCs/>
                <w:iCs/>
              </w:rPr>
              <w:t>B</w:t>
            </w:r>
            <w:r>
              <w:rPr>
                <w:bCs/>
                <w:iCs/>
              </w:rPr>
              <w:t>anking</w:t>
            </w:r>
          </w:p>
          <w:p w:rsidR="00FD522C" w:rsidRPr="00426737" w:rsidRDefault="00FD522C" w:rsidP="00FD522C">
            <w:pPr>
              <w:pStyle w:val="ListParagraph"/>
              <w:numPr>
                <w:ilvl w:val="0"/>
                <w:numId w:val="6"/>
              </w:numPr>
              <w:spacing w:after="0" w:line="240" w:lineRule="auto"/>
              <w:rPr>
                <w:ins w:id="349" w:author="Amarucci, Scott M" w:date="2016-02-19T11:26:00Z"/>
                <w:b/>
                <w:bCs/>
                <w:iCs/>
              </w:rPr>
            </w:pPr>
            <w:ins w:id="350" w:author="Amarucci, Scott M" w:date="2016-02-19T11:26:00Z">
              <w:r>
                <w:rPr>
                  <w:color w:val="000000" w:themeColor="text1"/>
                </w:rPr>
                <w:t>BSPR Mortgages</w:t>
              </w:r>
            </w:ins>
          </w:p>
          <w:p w:rsidR="00FD522C" w:rsidRPr="00426737" w:rsidRDefault="00FD522C" w:rsidP="00FD522C">
            <w:pPr>
              <w:pStyle w:val="ListParagraph"/>
              <w:numPr>
                <w:ilvl w:val="0"/>
                <w:numId w:val="6"/>
              </w:numPr>
              <w:spacing w:after="0" w:line="240" w:lineRule="auto"/>
              <w:rPr>
                <w:ins w:id="351" w:author="Amarucci, Scott M" w:date="2016-02-19T11:26:00Z"/>
                <w:b/>
                <w:bCs/>
                <w:iCs/>
              </w:rPr>
            </w:pPr>
            <w:ins w:id="352" w:author="Amarucci, Scott M" w:date="2016-02-19T11:26:00Z">
              <w:r>
                <w:rPr>
                  <w:color w:val="000000" w:themeColor="text1"/>
                </w:rPr>
                <w:t>BSPR Personal Loans</w:t>
              </w:r>
            </w:ins>
          </w:p>
          <w:p w:rsidR="00FD522C" w:rsidRPr="00FB16F9" w:rsidRDefault="00FD522C" w:rsidP="00FD522C">
            <w:pPr>
              <w:pStyle w:val="ListParagraph"/>
              <w:numPr>
                <w:ilvl w:val="0"/>
                <w:numId w:val="6"/>
              </w:numPr>
              <w:spacing w:after="0" w:line="240" w:lineRule="auto"/>
              <w:rPr>
                <w:ins w:id="353" w:author="Amarucci, Scott M" w:date="2016-02-19T11:26:00Z"/>
                <w:b/>
                <w:bCs/>
                <w:iCs/>
              </w:rPr>
            </w:pPr>
            <w:ins w:id="354" w:author="Amarucci, Scott M" w:date="2016-02-19T11:26:00Z">
              <w:r>
                <w:rPr>
                  <w:color w:val="000000" w:themeColor="text1"/>
                </w:rPr>
                <w:t>BSPR Credit Cards</w:t>
              </w:r>
            </w:ins>
          </w:p>
          <w:p w:rsidR="00883CD9" w:rsidRDefault="0032719B" w:rsidP="00FD522C">
            <w:pPr>
              <w:pStyle w:val="ListParagraph"/>
              <w:numPr>
                <w:ilvl w:val="0"/>
                <w:numId w:val="6"/>
              </w:numPr>
              <w:spacing w:after="0" w:line="240" w:lineRule="auto"/>
              <w:rPr>
                <w:bCs/>
                <w:iCs/>
              </w:rPr>
            </w:pPr>
            <w:del w:id="355" w:author="Amarucci, Scott M" w:date="2016-02-18T19:02:00Z">
              <w:r w:rsidDel="00605AB5">
                <w:rPr>
                  <w:bCs/>
                  <w:iCs/>
                </w:rPr>
                <w:delText>.</w:delText>
              </w:r>
            </w:del>
          </w:p>
          <w:p w:rsidR="00FB16F9" w:rsidRPr="00483277" w:rsidRDefault="00FB16F9" w:rsidP="00483277">
            <w:pPr>
              <w:spacing w:after="0" w:line="240" w:lineRule="auto"/>
              <w:rPr>
                <w:bCs/>
                <w:iCs/>
              </w:rPr>
            </w:pPr>
          </w:p>
        </w:tc>
      </w:tr>
      <w:tr w:rsidR="00883CD9" w:rsidRPr="00206D41" w:rsidTr="00BC135B">
        <w:trPr>
          <w:trHeight w:val="462"/>
        </w:trPr>
        <w:tc>
          <w:tcPr>
            <w:tcW w:w="1728" w:type="dxa"/>
            <w:shd w:val="clear" w:color="auto" w:fill="auto"/>
          </w:tcPr>
          <w:p w:rsidR="00883CD9" w:rsidRPr="00206D41" w:rsidRDefault="007973F5" w:rsidP="007E122B">
            <w:pPr>
              <w:rPr>
                <w:b/>
                <w:bCs/>
                <w:iCs/>
              </w:rPr>
            </w:pPr>
            <w:r>
              <w:rPr>
                <w:b/>
                <w:bCs/>
                <w:iCs/>
              </w:rPr>
              <w:t>RISK TYPE</w:t>
            </w:r>
          </w:p>
        </w:tc>
        <w:tc>
          <w:tcPr>
            <w:tcW w:w="7470" w:type="dxa"/>
            <w:gridSpan w:val="4"/>
            <w:shd w:val="clear" w:color="auto" w:fill="auto"/>
          </w:tcPr>
          <w:p w:rsidR="00883CD9" w:rsidRPr="00206D41" w:rsidRDefault="007973F5" w:rsidP="007E122B">
            <w:pPr>
              <w:spacing w:after="0" w:line="240" w:lineRule="auto"/>
              <w:rPr>
                <w:bCs/>
                <w:iCs/>
              </w:rPr>
            </w:pPr>
            <w:r>
              <w:rPr>
                <w:bCs/>
                <w:iCs/>
              </w:rPr>
              <w:t>Credit Risk</w:t>
            </w:r>
          </w:p>
        </w:tc>
      </w:tr>
      <w:tr w:rsidR="005274D7" w:rsidRPr="00206D41" w:rsidTr="00BC135B">
        <w:trPr>
          <w:trHeight w:val="462"/>
          <w:ins w:id="356" w:author="Amarucci, Scott M" w:date="2016-02-18T18:58:00Z"/>
        </w:trPr>
        <w:tc>
          <w:tcPr>
            <w:tcW w:w="1728" w:type="dxa"/>
            <w:shd w:val="clear" w:color="auto" w:fill="auto"/>
          </w:tcPr>
          <w:p w:rsidR="005274D7" w:rsidRDefault="005274D7" w:rsidP="007E122B">
            <w:pPr>
              <w:rPr>
                <w:ins w:id="357" w:author="Amarucci, Scott M" w:date="2016-02-18T18:58:00Z"/>
                <w:b/>
                <w:bCs/>
                <w:iCs/>
              </w:rPr>
            </w:pPr>
            <w:ins w:id="358" w:author="Amarucci, Scott M" w:date="2016-02-18T18:58:00Z">
              <w:r>
                <w:rPr>
                  <w:b/>
                  <w:bCs/>
                  <w:iCs/>
                </w:rPr>
                <w:t>RATIONALE</w:t>
              </w:r>
            </w:ins>
          </w:p>
        </w:tc>
        <w:tc>
          <w:tcPr>
            <w:tcW w:w="7470" w:type="dxa"/>
            <w:gridSpan w:val="4"/>
            <w:shd w:val="clear" w:color="auto" w:fill="auto"/>
          </w:tcPr>
          <w:p w:rsidR="005274D7" w:rsidRDefault="0016453C" w:rsidP="00BB1132">
            <w:pPr>
              <w:spacing w:after="0" w:line="240" w:lineRule="auto"/>
              <w:rPr>
                <w:ins w:id="359" w:author="Amarucci, Scott M" w:date="2016-02-18T18:58:00Z"/>
                <w:bCs/>
                <w:iCs/>
              </w:rPr>
            </w:pPr>
            <w:ins w:id="360" w:author="Amarucci, Scott M" w:date="2016-02-19T10:49:00Z">
              <w:r w:rsidRPr="0016453C">
                <w:rPr>
                  <w:bCs/>
                  <w:iCs/>
                </w:rPr>
                <w:t xml:space="preserve">RAS is tied to the objective of quantitatively </w:t>
              </w:r>
              <w:r>
                <w:rPr>
                  <w:bCs/>
                  <w:iCs/>
                </w:rPr>
                <w:t>passing CCAR; CCAR loss budgets</w:t>
              </w:r>
              <w:r w:rsidRPr="0016453C">
                <w:rPr>
                  <w:bCs/>
                  <w:iCs/>
                </w:rPr>
                <w:t xml:space="preserve"> allow </w:t>
              </w:r>
              <w:r>
                <w:rPr>
                  <w:bCs/>
                  <w:iCs/>
                </w:rPr>
                <w:t>comparison of</w:t>
              </w:r>
              <w:r w:rsidRPr="0016453C">
                <w:rPr>
                  <w:bCs/>
                  <w:iCs/>
                </w:rPr>
                <w:t xml:space="preserve"> projected losses under stress against the maximum losses the bank can afford to lo</w:t>
              </w:r>
              <w:r>
                <w:rPr>
                  <w:bCs/>
                  <w:iCs/>
                </w:rPr>
                <w:t xml:space="preserve">se </w:t>
              </w:r>
            </w:ins>
            <w:ins w:id="361" w:author="Amarucci, Scott M" w:date="2016-02-19T11:01:00Z">
              <w:r w:rsidR="00BB1132">
                <w:rPr>
                  <w:bCs/>
                  <w:iCs/>
                </w:rPr>
                <w:t>and pass CCAR</w:t>
              </w:r>
            </w:ins>
          </w:p>
        </w:tc>
      </w:tr>
      <w:tr w:rsidR="00605AB5" w:rsidRPr="00206D41" w:rsidTr="00BC135B">
        <w:trPr>
          <w:trHeight w:val="270"/>
        </w:trPr>
        <w:tc>
          <w:tcPr>
            <w:tcW w:w="1728" w:type="dxa"/>
            <w:vMerge w:val="restart"/>
            <w:shd w:val="clear" w:color="auto" w:fill="auto"/>
          </w:tcPr>
          <w:p w:rsidR="00605AB5" w:rsidRPr="00206D41" w:rsidRDefault="00605AB5" w:rsidP="007E122B">
            <w:pPr>
              <w:rPr>
                <w:b/>
                <w:bCs/>
                <w:iCs/>
              </w:rPr>
            </w:pPr>
            <w:r>
              <w:rPr>
                <w:b/>
                <w:bCs/>
                <w:iCs/>
              </w:rPr>
              <w:t>ENTITY</w:t>
            </w:r>
          </w:p>
        </w:tc>
        <w:tc>
          <w:tcPr>
            <w:tcW w:w="2490" w:type="dxa"/>
            <w:shd w:val="clear" w:color="auto" w:fill="auto"/>
          </w:tcPr>
          <w:p w:rsidR="00605AB5" w:rsidRPr="007973F5" w:rsidRDefault="00605AB5" w:rsidP="007E122B">
            <w:pPr>
              <w:spacing w:after="0" w:line="240" w:lineRule="auto"/>
              <w:rPr>
                <w:b/>
                <w:bCs/>
                <w:iCs/>
              </w:rPr>
            </w:pPr>
            <w:r w:rsidRPr="007973F5">
              <w:rPr>
                <w:b/>
                <w:bCs/>
                <w:iCs/>
              </w:rPr>
              <w:t>SHUSA</w:t>
            </w:r>
          </w:p>
        </w:tc>
        <w:tc>
          <w:tcPr>
            <w:tcW w:w="2490" w:type="dxa"/>
            <w:shd w:val="clear" w:color="auto" w:fill="auto"/>
          </w:tcPr>
          <w:p w:rsidR="00605AB5" w:rsidRPr="007973F5" w:rsidRDefault="00605AB5" w:rsidP="007E122B">
            <w:pPr>
              <w:spacing w:after="0" w:line="240" w:lineRule="auto"/>
              <w:rPr>
                <w:b/>
                <w:bCs/>
                <w:iCs/>
              </w:rPr>
            </w:pPr>
            <w:r w:rsidRPr="007973F5">
              <w:rPr>
                <w:b/>
                <w:bCs/>
                <w:iCs/>
              </w:rPr>
              <w:t>SBNA</w:t>
            </w:r>
          </w:p>
        </w:tc>
        <w:tc>
          <w:tcPr>
            <w:tcW w:w="2490" w:type="dxa"/>
            <w:gridSpan w:val="2"/>
            <w:shd w:val="clear" w:color="auto" w:fill="auto"/>
          </w:tcPr>
          <w:p w:rsidR="00605AB5" w:rsidRPr="007973F5" w:rsidRDefault="00605AB5" w:rsidP="007E122B">
            <w:pPr>
              <w:spacing w:after="0" w:line="240" w:lineRule="auto"/>
              <w:rPr>
                <w:b/>
                <w:bCs/>
                <w:iCs/>
              </w:rPr>
            </w:pPr>
            <w:r w:rsidRPr="007973F5">
              <w:rPr>
                <w:b/>
                <w:bCs/>
                <w:iCs/>
              </w:rPr>
              <w:t>SC</w:t>
            </w:r>
          </w:p>
        </w:tc>
      </w:tr>
      <w:tr w:rsidR="00605AB5" w:rsidRPr="00206D41" w:rsidTr="00BC135B">
        <w:trPr>
          <w:trHeight w:val="270"/>
        </w:trPr>
        <w:tc>
          <w:tcPr>
            <w:tcW w:w="1728" w:type="dxa"/>
            <w:vMerge/>
            <w:shd w:val="clear" w:color="auto" w:fill="auto"/>
          </w:tcPr>
          <w:p w:rsidR="00605AB5" w:rsidRDefault="00605AB5" w:rsidP="007E122B">
            <w:pPr>
              <w:rPr>
                <w:b/>
                <w:bCs/>
                <w:iCs/>
              </w:rPr>
            </w:pPr>
          </w:p>
        </w:tc>
        <w:tc>
          <w:tcPr>
            <w:tcW w:w="2490" w:type="dxa"/>
            <w:shd w:val="clear" w:color="auto" w:fill="auto"/>
          </w:tcPr>
          <w:p w:rsidR="00605AB5" w:rsidRPr="00206D41" w:rsidRDefault="00605AB5" w:rsidP="007E122B">
            <w:pPr>
              <w:spacing w:after="0" w:line="240" w:lineRule="auto"/>
              <w:rPr>
                <w:bCs/>
                <w:iCs/>
              </w:rPr>
            </w:pPr>
            <w:r>
              <w:rPr>
                <w:bCs/>
                <w:iCs/>
              </w:rPr>
              <w:t>Yes</w:t>
            </w:r>
          </w:p>
        </w:tc>
        <w:tc>
          <w:tcPr>
            <w:tcW w:w="2490" w:type="dxa"/>
            <w:shd w:val="clear" w:color="auto" w:fill="auto"/>
          </w:tcPr>
          <w:p w:rsidR="00605AB5" w:rsidRPr="00206D41" w:rsidRDefault="00605AB5" w:rsidP="007E122B">
            <w:pPr>
              <w:spacing w:after="0" w:line="240" w:lineRule="auto"/>
              <w:rPr>
                <w:bCs/>
                <w:iCs/>
              </w:rPr>
            </w:pPr>
            <w:r>
              <w:rPr>
                <w:bCs/>
                <w:iCs/>
              </w:rPr>
              <w:t>Yes</w:t>
            </w:r>
          </w:p>
        </w:tc>
        <w:tc>
          <w:tcPr>
            <w:tcW w:w="2490" w:type="dxa"/>
            <w:gridSpan w:val="2"/>
            <w:shd w:val="clear" w:color="auto" w:fill="auto"/>
          </w:tcPr>
          <w:p w:rsidR="00605AB5" w:rsidRPr="00206D41" w:rsidRDefault="00605AB5" w:rsidP="007E122B">
            <w:pPr>
              <w:spacing w:after="0" w:line="240" w:lineRule="auto"/>
              <w:rPr>
                <w:bCs/>
                <w:iCs/>
              </w:rPr>
            </w:pPr>
            <w:r>
              <w:rPr>
                <w:bCs/>
                <w:iCs/>
              </w:rPr>
              <w:t>Yes</w:t>
            </w:r>
          </w:p>
        </w:tc>
      </w:tr>
      <w:tr w:rsidR="00605AB5" w:rsidRPr="00206D41" w:rsidTr="00213EBA">
        <w:trPr>
          <w:trHeight w:val="270"/>
          <w:ins w:id="362" w:author="Amarucci, Scott M" w:date="2016-02-18T18:58:00Z"/>
        </w:trPr>
        <w:tc>
          <w:tcPr>
            <w:tcW w:w="1728" w:type="dxa"/>
            <w:vMerge/>
            <w:shd w:val="clear" w:color="auto" w:fill="auto"/>
          </w:tcPr>
          <w:p w:rsidR="00605AB5" w:rsidRDefault="00605AB5" w:rsidP="005274D7">
            <w:pPr>
              <w:rPr>
                <w:ins w:id="363" w:author="Amarucci, Scott M" w:date="2016-02-18T18:58:00Z"/>
                <w:b/>
                <w:bCs/>
                <w:iCs/>
              </w:rPr>
            </w:pPr>
          </w:p>
        </w:tc>
        <w:tc>
          <w:tcPr>
            <w:tcW w:w="2490" w:type="dxa"/>
            <w:shd w:val="clear" w:color="auto" w:fill="auto"/>
          </w:tcPr>
          <w:p w:rsidR="00605AB5" w:rsidRDefault="00605AB5" w:rsidP="005274D7">
            <w:pPr>
              <w:spacing w:after="0" w:line="240" w:lineRule="auto"/>
              <w:rPr>
                <w:ins w:id="364" w:author="Amarucci, Scott M" w:date="2016-02-18T18:58:00Z"/>
                <w:bCs/>
                <w:iCs/>
              </w:rPr>
            </w:pPr>
            <w:ins w:id="365" w:author="Amarucci, Scott M" w:date="2016-02-18T18:59:00Z">
              <w:r>
                <w:rPr>
                  <w:b/>
                  <w:bCs/>
                  <w:iCs/>
                </w:rPr>
                <w:t>SIS</w:t>
              </w:r>
            </w:ins>
          </w:p>
        </w:tc>
        <w:tc>
          <w:tcPr>
            <w:tcW w:w="2490" w:type="dxa"/>
            <w:shd w:val="clear" w:color="auto" w:fill="auto"/>
          </w:tcPr>
          <w:p w:rsidR="00605AB5" w:rsidRDefault="00605AB5" w:rsidP="005274D7">
            <w:pPr>
              <w:spacing w:after="0" w:line="240" w:lineRule="auto"/>
              <w:rPr>
                <w:ins w:id="366" w:author="Amarucci, Scott M" w:date="2016-02-18T18:58:00Z"/>
                <w:bCs/>
                <w:iCs/>
              </w:rPr>
            </w:pPr>
            <w:ins w:id="367" w:author="Amarucci, Scott M" w:date="2016-02-18T18:59:00Z">
              <w:r>
                <w:rPr>
                  <w:b/>
                  <w:bCs/>
                  <w:iCs/>
                </w:rPr>
                <w:t>BSI Miami</w:t>
              </w:r>
            </w:ins>
          </w:p>
        </w:tc>
        <w:tc>
          <w:tcPr>
            <w:tcW w:w="1245" w:type="dxa"/>
            <w:shd w:val="clear" w:color="auto" w:fill="auto"/>
          </w:tcPr>
          <w:p w:rsidR="00605AB5" w:rsidRDefault="00605AB5" w:rsidP="005274D7">
            <w:pPr>
              <w:spacing w:after="0" w:line="240" w:lineRule="auto"/>
              <w:rPr>
                <w:ins w:id="368" w:author="Amarucci, Scott M" w:date="2016-02-18T18:58:00Z"/>
                <w:bCs/>
                <w:iCs/>
              </w:rPr>
            </w:pPr>
            <w:ins w:id="369" w:author="Amarucci, Scott M" w:date="2016-02-18T18:59:00Z">
              <w:r>
                <w:rPr>
                  <w:b/>
                  <w:bCs/>
                  <w:iCs/>
                </w:rPr>
                <w:t>BSPR</w:t>
              </w:r>
            </w:ins>
          </w:p>
        </w:tc>
        <w:tc>
          <w:tcPr>
            <w:tcW w:w="1245" w:type="dxa"/>
            <w:shd w:val="clear" w:color="auto" w:fill="auto"/>
          </w:tcPr>
          <w:p w:rsidR="00605AB5" w:rsidRDefault="00605AB5" w:rsidP="005274D7">
            <w:pPr>
              <w:spacing w:after="0" w:line="240" w:lineRule="auto"/>
              <w:rPr>
                <w:ins w:id="370" w:author="Amarucci, Scott M" w:date="2016-02-18T18:58:00Z"/>
                <w:bCs/>
                <w:iCs/>
              </w:rPr>
            </w:pPr>
            <w:ins w:id="371" w:author="Amarucci, Scott M" w:date="2016-02-18T18:59:00Z">
              <w:r w:rsidRPr="00426737">
                <w:rPr>
                  <w:b/>
                  <w:bCs/>
                  <w:iCs/>
                </w:rPr>
                <w:t>SSLLC</w:t>
              </w:r>
            </w:ins>
          </w:p>
        </w:tc>
      </w:tr>
      <w:tr w:rsidR="00605AB5" w:rsidRPr="00206D41" w:rsidTr="00213EBA">
        <w:trPr>
          <w:trHeight w:val="270"/>
          <w:ins w:id="372" w:author="Amarucci, Scott M" w:date="2016-02-18T18:58:00Z"/>
        </w:trPr>
        <w:tc>
          <w:tcPr>
            <w:tcW w:w="1728" w:type="dxa"/>
            <w:vMerge/>
            <w:shd w:val="clear" w:color="auto" w:fill="auto"/>
          </w:tcPr>
          <w:p w:rsidR="00605AB5" w:rsidRDefault="00605AB5" w:rsidP="005274D7">
            <w:pPr>
              <w:rPr>
                <w:ins w:id="373" w:author="Amarucci, Scott M" w:date="2016-02-18T18:58:00Z"/>
                <w:b/>
                <w:bCs/>
                <w:iCs/>
              </w:rPr>
            </w:pPr>
          </w:p>
        </w:tc>
        <w:tc>
          <w:tcPr>
            <w:tcW w:w="2490" w:type="dxa"/>
            <w:shd w:val="clear" w:color="auto" w:fill="auto"/>
          </w:tcPr>
          <w:p w:rsidR="00605AB5" w:rsidRDefault="00605AB5" w:rsidP="005274D7">
            <w:pPr>
              <w:spacing w:after="0" w:line="240" w:lineRule="auto"/>
              <w:rPr>
                <w:ins w:id="374" w:author="Amarucci, Scott M" w:date="2016-02-18T18:58:00Z"/>
                <w:bCs/>
                <w:iCs/>
              </w:rPr>
            </w:pPr>
            <w:ins w:id="375" w:author="Amarucci, Scott M" w:date="2016-02-18T18:59:00Z">
              <w:r>
                <w:rPr>
                  <w:bCs/>
                  <w:iCs/>
                </w:rPr>
                <w:t>No</w:t>
              </w:r>
            </w:ins>
          </w:p>
        </w:tc>
        <w:tc>
          <w:tcPr>
            <w:tcW w:w="2490" w:type="dxa"/>
            <w:shd w:val="clear" w:color="auto" w:fill="auto"/>
          </w:tcPr>
          <w:p w:rsidR="00605AB5" w:rsidRDefault="00605AB5" w:rsidP="005274D7">
            <w:pPr>
              <w:spacing w:after="0" w:line="240" w:lineRule="auto"/>
              <w:rPr>
                <w:ins w:id="376" w:author="Amarucci, Scott M" w:date="2016-02-18T18:58:00Z"/>
                <w:bCs/>
                <w:iCs/>
              </w:rPr>
            </w:pPr>
            <w:ins w:id="377" w:author="Amarucci, Scott M" w:date="2016-02-18T18:59:00Z">
              <w:r>
                <w:rPr>
                  <w:bCs/>
                  <w:iCs/>
                </w:rPr>
                <w:t>Yes</w:t>
              </w:r>
            </w:ins>
          </w:p>
        </w:tc>
        <w:tc>
          <w:tcPr>
            <w:tcW w:w="1245" w:type="dxa"/>
            <w:shd w:val="clear" w:color="auto" w:fill="auto"/>
          </w:tcPr>
          <w:p w:rsidR="00605AB5" w:rsidRDefault="00605AB5" w:rsidP="005274D7">
            <w:pPr>
              <w:spacing w:after="0" w:line="240" w:lineRule="auto"/>
              <w:rPr>
                <w:ins w:id="378" w:author="Amarucci, Scott M" w:date="2016-02-18T18:58:00Z"/>
                <w:bCs/>
                <w:iCs/>
              </w:rPr>
            </w:pPr>
            <w:ins w:id="379" w:author="Amarucci, Scott M" w:date="2016-02-18T18:59:00Z">
              <w:r>
                <w:rPr>
                  <w:bCs/>
                  <w:iCs/>
                </w:rPr>
                <w:t>Yes</w:t>
              </w:r>
            </w:ins>
          </w:p>
        </w:tc>
        <w:tc>
          <w:tcPr>
            <w:tcW w:w="1245" w:type="dxa"/>
            <w:shd w:val="clear" w:color="auto" w:fill="auto"/>
          </w:tcPr>
          <w:p w:rsidR="00605AB5" w:rsidRDefault="00605AB5" w:rsidP="005274D7">
            <w:pPr>
              <w:spacing w:after="0" w:line="240" w:lineRule="auto"/>
              <w:rPr>
                <w:ins w:id="380" w:author="Amarucci, Scott M" w:date="2016-02-18T18:58:00Z"/>
                <w:bCs/>
                <w:iCs/>
              </w:rPr>
            </w:pPr>
            <w:ins w:id="381" w:author="Amarucci, Scott M" w:date="2016-02-18T18:59:00Z">
              <w:r>
                <w:rPr>
                  <w:bCs/>
                  <w:iCs/>
                </w:rPr>
                <w:t>No</w:t>
              </w:r>
            </w:ins>
          </w:p>
        </w:tc>
      </w:tr>
      <w:tr w:rsidR="005274D7" w:rsidRPr="00206D41" w:rsidTr="00BC135B">
        <w:trPr>
          <w:trHeight w:val="245"/>
        </w:trPr>
        <w:tc>
          <w:tcPr>
            <w:tcW w:w="1728" w:type="dxa"/>
            <w:vMerge w:val="restart"/>
            <w:shd w:val="clear" w:color="auto" w:fill="auto"/>
          </w:tcPr>
          <w:p w:rsidR="005274D7" w:rsidRDefault="005274D7" w:rsidP="005274D7">
            <w:pPr>
              <w:rPr>
                <w:b/>
                <w:bCs/>
                <w:iCs/>
              </w:rPr>
            </w:pPr>
            <w:r>
              <w:rPr>
                <w:b/>
                <w:bCs/>
                <w:iCs/>
              </w:rPr>
              <w:lastRenderedPageBreak/>
              <w:t>METRIC OWNER</w:t>
            </w:r>
          </w:p>
        </w:tc>
        <w:tc>
          <w:tcPr>
            <w:tcW w:w="2490" w:type="dxa"/>
            <w:shd w:val="clear" w:color="auto" w:fill="auto"/>
          </w:tcPr>
          <w:p w:rsidR="005274D7" w:rsidRPr="005A6F8C" w:rsidRDefault="005274D7" w:rsidP="005274D7">
            <w:pPr>
              <w:spacing w:after="0" w:line="240" w:lineRule="auto"/>
              <w:rPr>
                <w:b/>
                <w:bCs/>
                <w:iCs/>
              </w:rPr>
            </w:pPr>
            <w:r w:rsidRPr="005A6F8C">
              <w:rPr>
                <w:b/>
                <w:bCs/>
                <w:iCs/>
              </w:rPr>
              <w:t>SHUSA</w:t>
            </w:r>
          </w:p>
        </w:tc>
        <w:tc>
          <w:tcPr>
            <w:tcW w:w="2490" w:type="dxa"/>
            <w:shd w:val="clear" w:color="auto" w:fill="auto"/>
          </w:tcPr>
          <w:p w:rsidR="005274D7" w:rsidRPr="005A6F8C" w:rsidRDefault="005274D7" w:rsidP="005274D7">
            <w:pPr>
              <w:spacing w:after="0" w:line="240" w:lineRule="auto"/>
              <w:rPr>
                <w:b/>
                <w:bCs/>
                <w:iCs/>
              </w:rPr>
            </w:pPr>
            <w:r w:rsidRPr="005A6F8C">
              <w:rPr>
                <w:b/>
                <w:bCs/>
                <w:iCs/>
              </w:rPr>
              <w:t>SBNA</w:t>
            </w:r>
          </w:p>
        </w:tc>
        <w:tc>
          <w:tcPr>
            <w:tcW w:w="2490" w:type="dxa"/>
            <w:gridSpan w:val="2"/>
            <w:shd w:val="clear" w:color="auto" w:fill="auto"/>
          </w:tcPr>
          <w:p w:rsidR="005274D7" w:rsidRPr="005A6F8C" w:rsidRDefault="005274D7" w:rsidP="005274D7">
            <w:pPr>
              <w:spacing w:after="0" w:line="240" w:lineRule="auto"/>
              <w:rPr>
                <w:b/>
                <w:bCs/>
                <w:iCs/>
              </w:rPr>
            </w:pPr>
            <w:r w:rsidRPr="005A6F8C">
              <w:rPr>
                <w:b/>
                <w:bCs/>
                <w:iCs/>
              </w:rPr>
              <w:t>SC</w:t>
            </w:r>
          </w:p>
        </w:tc>
      </w:tr>
      <w:tr w:rsidR="005274D7" w:rsidRPr="00206D41" w:rsidTr="00BC135B">
        <w:trPr>
          <w:trHeight w:val="547"/>
        </w:trPr>
        <w:tc>
          <w:tcPr>
            <w:tcW w:w="1728" w:type="dxa"/>
            <w:vMerge/>
            <w:shd w:val="clear" w:color="auto" w:fill="auto"/>
          </w:tcPr>
          <w:p w:rsidR="005274D7" w:rsidRDefault="005274D7" w:rsidP="005274D7">
            <w:pPr>
              <w:rPr>
                <w:b/>
                <w:bCs/>
                <w:iCs/>
              </w:rPr>
            </w:pPr>
          </w:p>
        </w:tc>
        <w:tc>
          <w:tcPr>
            <w:tcW w:w="2490" w:type="dxa"/>
            <w:shd w:val="clear" w:color="auto" w:fill="auto"/>
          </w:tcPr>
          <w:p w:rsidR="005274D7" w:rsidRPr="00206D41" w:rsidRDefault="005274D7" w:rsidP="005274D7">
            <w:pPr>
              <w:spacing w:after="0" w:line="240" w:lineRule="auto"/>
              <w:rPr>
                <w:bCs/>
                <w:iCs/>
              </w:rPr>
            </w:pPr>
            <w:r>
              <w:rPr>
                <w:bCs/>
                <w:iCs/>
              </w:rPr>
              <w:t>SHUSA Director of CCAR Team</w:t>
            </w:r>
          </w:p>
        </w:tc>
        <w:tc>
          <w:tcPr>
            <w:tcW w:w="2490" w:type="dxa"/>
            <w:shd w:val="clear" w:color="auto" w:fill="auto"/>
          </w:tcPr>
          <w:p w:rsidR="005274D7" w:rsidRPr="00206D41" w:rsidRDefault="005274D7" w:rsidP="00605AB5">
            <w:pPr>
              <w:spacing w:after="0" w:line="240" w:lineRule="auto"/>
              <w:rPr>
                <w:bCs/>
                <w:iCs/>
              </w:rPr>
            </w:pPr>
            <w:r>
              <w:rPr>
                <w:bCs/>
                <w:iCs/>
              </w:rPr>
              <w:t xml:space="preserve">SBNA </w:t>
            </w:r>
            <w:del w:id="382" w:author="Amarucci, Scott M" w:date="2016-02-18T19:00:00Z">
              <w:r w:rsidDel="00605AB5">
                <w:rPr>
                  <w:bCs/>
                  <w:iCs/>
                </w:rPr>
                <w:delText xml:space="preserve">Director </w:delText>
              </w:r>
            </w:del>
            <w:ins w:id="383" w:author="Amarucci, Scott M" w:date="2016-02-18T19:00:00Z">
              <w:r w:rsidR="00605AB5">
                <w:rPr>
                  <w:bCs/>
                  <w:iCs/>
                </w:rPr>
                <w:t xml:space="preserve">Dir. </w:t>
              </w:r>
            </w:ins>
            <w:r>
              <w:rPr>
                <w:bCs/>
                <w:iCs/>
              </w:rPr>
              <w:t>of CCAR Team</w:t>
            </w:r>
          </w:p>
        </w:tc>
        <w:tc>
          <w:tcPr>
            <w:tcW w:w="2490" w:type="dxa"/>
            <w:gridSpan w:val="2"/>
            <w:shd w:val="clear" w:color="auto" w:fill="auto"/>
          </w:tcPr>
          <w:p w:rsidR="005274D7" w:rsidRPr="00206D41" w:rsidRDefault="005274D7" w:rsidP="00605AB5">
            <w:pPr>
              <w:spacing w:after="0" w:line="240" w:lineRule="auto"/>
              <w:rPr>
                <w:bCs/>
                <w:iCs/>
              </w:rPr>
            </w:pPr>
            <w:r>
              <w:rPr>
                <w:bCs/>
                <w:iCs/>
              </w:rPr>
              <w:t xml:space="preserve">SC </w:t>
            </w:r>
            <w:del w:id="384" w:author="Amarucci, Scott M" w:date="2016-02-18T19:00:00Z">
              <w:r w:rsidDel="00605AB5">
                <w:rPr>
                  <w:bCs/>
                  <w:iCs/>
                </w:rPr>
                <w:delText xml:space="preserve">Director </w:delText>
              </w:r>
            </w:del>
            <w:proofErr w:type="spellStart"/>
            <w:ins w:id="385" w:author="Amarucci, Scott M" w:date="2016-02-18T19:00:00Z">
              <w:r w:rsidR="00605AB5">
                <w:rPr>
                  <w:bCs/>
                  <w:iCs/>
                </w:rPr>
                <w:t>Dir.</w:t>
              </w:r>
            </w:ins>
            <w:r>
              <w:rPr>
                <w:bCs/>
                <w:iCs/>
              </w:rPr>
              <w:t>of</w:t>
            </w:r>
            <w:proofErr w:type="spellEnd"/>
            <w:r>
              <w:rPr>
                <w:bCs/>
                <w:iCs/>
              </w:rPr>
              <w:t xml:space="preserve"> CCAR Team</w:t>
            </w:r>
          </w:p>
        </w:tc>
      </w:tr>
      <w:tr w:rsidR="005274D7" w:rsidRPr="00206D41" w:rsidTr="00605AB5">
        <w:tblPrEx>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ExChange w:id="386" w:author="Amarucci, Scott M" w:date="2016-02-18T19:01:00Z">
            <w:tblPrEx>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Ex>
          </w:tblPrExChange>
        </w:tblPrEx>
        <w:trPr>
          <w:trHeight w:val="238"/>
          <w:ins w:id="387" w:author="Amarucci, Scott M" w:date="2016-02-18T18:58:00Z"/>
          <w:trPrChange w:id="388" w:author="Amarucci, Scott M" w:date="2016-02-18T19:01:00Z">
            <w:trPr>
              <w:trHeight w:val="547"/>
            </w:trPr>
          </w:trPrChange>
        </w:trPr>
        <w:tc>
          <w:tcPr>
            <w:tcW w:w="1728" w:type="dxa"/>
            <w:vMerge/>
            <w:shd w:val="clear" w:color="auto" w:fill="auto"/>
            <w:tcPrChange w:id="389" w:author="Amarucci, Scott M" w:date="2016-02-18T19:01:00Z">
              <w:tcPr>
                <w:tcW w:w="1728" w:type="dxa"/>
                <w:vMerge/>
                <w:shd w:val="clear" w:color="auto" w:fill="auto"/>
              </w:tcPr>
            </w:tcPrChange>
          </w:tcPr>
          <w:p w:rsidR="005274D7" w:rsidRDefault="005274D7" w:rsidP="005274D7">
            <w:pPr>
              <w:rPr>
                <w:ins w:id="390" w:author="Amarucci, Scott M" w:date="2016-02-18T18:58:00Z"/>
                <w:b/>
                <w:bCs/>
                <w:iCs/>
              </w:rPr>
            </w:pPr>
          </w:p>
        </w:tc>
        <w:tc>
          <w:tcPr>
            <w:tcW w:w="2490" w:type="dxa"/>
            <w:shd w:val="clear" w:color="auto" w:fill="auto"/>
            <w:tcPrChange w:id="391" w:author="Amarucci, Scott M" w:date="2016-02-18T19:01:00Z">
              <w:tcPr>
                <w:tcW w:w="2490" w:type="dxa"/>
                <w:shd w:val="clear" w:color="auto" w:fill="auto"/>
              </w:tcPr>
            </w:tcPrChange>
          </w:tcPr>
          <w:p w:rsidR="005274D7" w:rsidRDefault="005274D7" w:rsidP="005274D7">
            <w:pPr>
              <w:spacing w:after="0" w:line="240" w:lineRule="auto"/>
              <w:rPr>
                <w:ins w:id="392" w:author="Amarucci, Scott M" w:date="2016-02-18T18:58:00Z"/>
                <w:bCs/>
                <w:iCs/>
              </w:rPr>
            </w:pPr>
            <w:ins w:id="393" w:author="Amarucci, Scott M" w:date="2016-02-18T18:59:00Z">
              <w:r>
                <w:rPr>
                  <w:b/>
                  <w:bCs/>
                  <w:iCs/>
                </w:rPr>
                <w:t>SIS</w:t>
              </w:r>
            </w:ins>
          </w:p>
        </w:tc>
        <w:tc>
          <w:tcPr>
            <w:tcW w:w="2490" w:type="dxa"/>
            <w:shd w:val="clear" w:color="auto" w:fill="auto"/>
            <w:tcPrChange w:id="394" w:author="Amarucci, Scott M" w:date="2016-02-18T19:01:00Z">
              <w:tcPr>
                <w:tcW w:w="2490" w:type="dxa"/>
                <w:shd w:val="clear" w:color="auto" w:fill="auto"/>
              </w:tcPr>
            </w:tcPrChange>
          </w:tcPr>
          <w:p w:rsidR="005274D7" w:rsidRDefault="005274D7" w:rsidP="005274D7">
            <w:pPr>
              <w:spacing w:after="0" w:line="240" w:lineRule="auto"/>
              <w:rPr>
                <w:ins w:id="395" w:author="Amarucci, Scott M" w:date="2016-02-18T18:58:00Z"/>
                <w:bCs/>
                <w:iCs/>
              </w:rPr>
            </w:pPr>
            <w:ins w:id="396" w:author="Amarucci, Scott M" w:date="2016-02-18T18:59:00Z">
              <w:r>
                <w:rPr>
                  <w:b/>
                  <w:bCs/>
                  <w:iCs/>
                </w:rPr>
                <w:t>BSI Miami</w:t>
              </w:r>
            </w:ins>
          </w:p>
        </w:tc>
        <w:tc>
          <w:tcPr>
            <w:tcW w:w="2490" w:type="dxa"/>
            <w:gridSpan w:val="2"/>
            <w:shd w:val="clear" w:color="auto" w:fill="auto"/>
            <w:tcPrChange w:id="397" w:author="Amarucci, Scott M" w:date="2016-02-18T19:01:00Z">
              <w:tcPr>
                <w:tcW w:w="2490" w:type="dxa"/>
                <w:gridSpan w:val="2"/>
                <w:shd w:val="clear" w:color="auto" w:fill="auto"/>
              </w:tcPr>
            </w:tcPrChange>
          </w:tcPr>
          <w:p w:rsidR="005274D7" w:rsidRDefault="005274D7" w:rsidP="005274D7">
            <w:pPr>
              <w:spacing w:after="0" w:line="240" w:lineRule="auto"/>
              <w:rPr>
                <w:ins w:id="398" w:author="Amarucci, Scott M" w:date="2016-02-18T18:58:00Z"/>
                <w:bCs/>
                <w:iCs/>
              </w:rPr>
            </w:pPr>
            <w:ins w:id="399" w:author="Amarucci, Scott M" w:date="2016-02-18T18:59:00Z">
              <w:r>
                <w:rPr>
                  <w:b/>
                  <w:bCs/>
                  <w:iCs/>
                </w:rPr>
                <w:t>BSPR</w:t>
              </w:r>
            </w:ins>
          </w:p>
        </w:tc>
      </w:tr>
      <w:tr w:rsidR="00605AB5" w:rsidRPr="00206D41" w:rsidTr="00605AB5">
        <w:tblPrEx>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ExChange w:id="400" w:author="Amarucci, Scott M" w:date="2016-02-18T19:01:00Z">
            <w:tblPrEx>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Ex>
          </w:tblPrExChange>
        </w:tblPrEx>
        <w:trPr>
          <w:trHeight w:val="265"/>
          <w:ins w:id="401" w:author="Amarucci, Scott M" w:date="2016-02-18T18:58:00Z"/>
          <w:trPrChange w:id="402" w:author="Amarucci, Scott M" w:date="2016-02-18T19:01:00Z">
            <w:trPr>
              <w:trHeight w:val="547"/>
            </w:trPr>
          </w:trPrChange>
        </w:trPr>
        <w:tc>
          <w:tcPr>
            <w:tcW w:w="1728" w:type="dxa"/>
            <w:vMerge/>
            <w:shd w:val="clear" w:color="auto" w:fill="auto"/>
            <w:tcPrChange w:id="403" w:author="Amarucci, Scott M" w:date="2016-02-18T19:01:00Z">
              <w:tcPr>
                <w:tcW w:w="1728" w:type="dxa"/>
                <w:vMerge/>
                <w:shd w:val="clear" w:color="auto" w:fill="auto"/>
              </w:tcPr>
            </w:tcPrChange>
          </w:tcPr>
          <w:p w:rsidR="00605AB5" w:rsidRDefault="00605AB5" w:rsidP="00605AB5">
            <w:pPr>
              <w:rPr>
                <w:ins w:id="404" w:author="Amarucci, Scott M" w:date="2016-02-18T18:58:00Z"/>
                <w:b/>
                <w:bCs/>
                <w:iCs/>
              </w:rPr>
            </w:pPr>
          </w:p>
        </w:tc>
        <w:tc>
          <w:tcPr>
            <w:tcW w:w="2490" w:type="dxa"/>
            <w:shd w:val="clear" w:color="auto" w:fill="auto"/>
            <w:tcPrChange w:id="405" w:author="Amarucci, Scott M" w:date="2016-02-18T19:01:00Z">
              <w:tcPr>
                <w:tcW w:w="2490" w:type="dxa"/>
                <w:shd w:val="clear" w:color="auto" w:fill="auto"/>
              </w:tcPr>
            </w:tcPrChange>
          </w:tcPr>
          <w:p w:rsidR="00605AB5" w:rsidRDefault="00E7375B" w:rsidP="00605AB5">
            <w:pPr>
              <w:spacing w:after="0" w:line="240" w:lineRule="auto"/>
              <w:rPr>
                <w:ins w:id="406" w:author="Amarucci, Scott M" w:date="2016-02-18T18:58:00Z"/>
                <w:bCs/>
                <w:iCs/>
              </w:rPr>
            </w:pPr>
            <w:ins w:id="407" w:author="Amarucci, Scott M" w:date="2016-02-18T19:12:00Z">
              <w:r>
                <w:rPr>
                  <w:bCs/>
                  <w:iCs/>
                </w:rPr>
                <w:t>N/A</w:t>
              </w:r>
            </w:ins>
          </w:p>
        </w:tc>
        <w:tc>
          <w:tcPr>
            <w:tcW w:w="2490" w:type="dxa"/>
            <w:shd w:val="clear" w:color="auto" w:fill="auto"/>
            <w:tcPrChange w:id="408" w:author="Amarucci, Scott M" w:date="2016-02-18T19:01:00Z">
              <w:tcPr>
                <w:tcW w:w="2490" w:type="dxa"/>
                <w:shd w:val="clear" w:color="auto" w:fill="auto"/>
              </w:tcPr>
            </w:tcPrChange>
          </w:tcPr>
          <w:p w:rsidR="00605AB5" w:rsidRDefault="00605AB5" w:rsidP="00605AB5">
            <w:pPr>
              <w:spacing w:after="0" w:line="240" w:lineRule="auto"/>
              <w:rPr>
                <w:ins w:id="409" w:author="Amarucci, Scott M" w:date="2016-02-18T18:58:00Z"/>
                <w:bCs/>
                <w:iCs/>
              </w:rPr>
            </w:pPr>
            <w:ins w:id="410" w:author="Amarucci, Scott M" w:date="2016-02-18T19:00:00Z">
              <w:r>
                <w:rPr>
                  <w:bCs/>
                  <w:iCs/>
                </w:rPr>
                <w:t>BSI Dir. Of CCAR Team</w:t>
              </w:r>
            </w:ins>
          </w:p>
        </w:tc>
        <w:tc>
          <w:tcPr>
            <w:tcW w:w="2490" w:type="dxa"/>
            <w:gridSpan w:val="2"/>
            <w:shd w:val="clear" w:color="auto" w:fill="auto"/>
            <w:tcPrChange w:id="411" w:author="Amarucci, Scott M" w:date="2016-02-18T19:01:00Z">
              <w:tcPr>
                <w:tcW w:w="2490" w:type="dxa"/>
                <w:gridSpan w:val="2"/>
                <w:shd w:val="clear" w:color="auto" w:fill="auto"/>
              </w:tcPr>
            </w:tcPrChange>
          </w:tcPr>
          <w:p w:rsidR="00605AB5" w:rsidRDefault="00605AB5" w:rsidP="00605AB5">
            <w:pPr>
              <w:spacing w:after="0" w:line="240" w:lineRule="auto"/>
              <w:rPr>
                <w:ins w:id="412" w:author="Amarucci, Scott M" w:date="2016-02-18T18:58:00Z"/>
                <w:bCs/>
                <w:iCs/>
              </w:rPr>
            </w:pPr>
            <w:ins w:id="413" w:author="Amarucci, Scott M" w:date="2016-02-18T19:00:00Z">
              <w:r>
                <w:rPr>
                  <w:bCs/>
                  <w:iCs/>
                </w:rPr>
                <w:t>BSPR Dir. Of CCAR Team</w:t>
              </w:r>
            </w:ins>
          </w:p>
        </w:tc>
      </w:tr>
      <w:tr w:rsidR="005274D7" w:rsidRPr="00206D41" w:rsidTr="00605AB5">
        <w:tblPrEx>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ExChange w:id="414" w:author="Amarucci, Scott M" w:date="2016-02-18T19:01:00Z">
            <w:tblPrEx>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Ex>
          </w:tblPrExChange>
        </w:tblPrEx>
        <w:trPr>
          <w:trHeight w:val="256"/>
          <w:ins w:id="415" w:author="Amarucci, Scott M" w:date="2016-02-18T18:58:00Z"/>
          <w:trPrChange w:id="416" w:author="Amarucci, Scott M" w:date="2016-02-18T19:01:00Z">
            <w:trPr>
              <w:trHeight w:val="547"/>
            </w:trPr>
          </w:trPrChange>
        </w:trPr>
        <w:tc>
          <w:tcPr>
            <w:tcW w:w="1728" w:type="dxa"/>
            <w:vMerge/>
            <w:shd w:val="clear" w:color="auto" w:fill="auto"/>
            <w:tcPrChange w:id="417" w:author="Amarucci, Scott M" w:date="2016-02-18T19:01:00Z">
              <w:tcPr>
                <w:tcW w:w="1728" w:type="dxa"/>
                <w:vMerge/>
                <w:shd w:val="clear" w:color="auto" w:fill="auto"/>
              </w:tcPr>
            </w:tcPrChange>
          </w:tcPr>
          <w:p w:rsidR="005274D7" w:rsidRDefault="005274D7" w:rsidP="005274D7">
            <w:pPr>
              <w:rPr>
                <w:ins w:id="418" w:author="Amarucci, Scott M" w:date="2016-02-18T18:58:00Z"/>
                <w:b/>
                <w:bCs/>
                <w:iCs/>
              </w:rPr>
            </w:pPr>
          </w:p>
        </w:tc>
        <w:tc>
          <w:tcPr>
            <w:tcW w:w="2490" w:type="dxa"/>
            <w:shd w:val="clear" w:color="auto" w:fill="auto"/>
            <w:tcPrChange w:id="419" w:author="Amarucci, Scott M" w:date="2016-02-18T19:01:00Z">
              <w:tcPr>
                <w:tcW w:w="2490" w:type="dxa"/>
                <w:shd w:val="clear" w:color="auto" w:fill="auto"/>
              </w:tcPr>
            </w:tcPrChange>
          </w:tcPr>
          <w:p w:rsidR="005274D7" w:rsidRDefault="005274D7" w:rsidP="005274D7">
            <w:pPr>
              <w:spacing w:after="0" w:line="240" w:lineRule="auto"/>
              <w:rPr>
                <w:ins w:id="420" w:author="Amarucci, Scott M" w:date="2016-02-18T18:58:00Z"/>
                <w:bCs/>
                <w:iCs/>
              </w:rPr>
            </w:pPr>
            <w:ins w:id="421" w:author="Amarucci, Scott M" w:date="2016-02-18T18:59:00Z">
              <w:r w:rsidRPr="00426737">
                <w:rPr>
                  <w:b/>
                  <w:bCs/>
                  <w:iCs/>
                </w:rPr>
                <w:t>SSLLC</w:t>
              </w:r>
            </w:ins>
          </w:p>
        </w:tc>
        <w:tc>
          <w:tcPr>
            <w:tcW w:w="4980" w:type="dxa"/>
            <w:gridSpan w:val="3"/>
            <w:vMerge w:val="restart"/>
            <w:shd w:val="clear" w:color="auto" w:fill="auto"/>
            <w:tcPrChange w:id="422" w:author="Amarucci, Scott M" w:date="2016-02-18T19:01:00Z">
              <w:tcPr>
                <w:tcW w:w="4980" w:type="dxa"/>
                <w:gridSpan w:val="3"/>
                <w:vMerge w:val="restart"/>
                <w:shd w:val="clear" w:color="auto" w:fill="auto"/>
              </w:tcPr>
            </w:tcPrChange>
          </w:tcPr>
          <w:p w:rsidR="005274D7" w:rsidRDefault="005274D7" w:rsidP="005274D7">
            <w:pPr>
              <w:spacing w:after="0" w:line="240" w:lineRule="auto"/>
              <w:rPr>
                <w:ins w:id="423" w:author="Amarucci, Scott M" w:date="2016-02-18T18:58:00Z"/>
                <w:bCs/>
                <w:iCs/>
              </w:rPr>
            </w:pPr>
          </w:p>
        </w:tc>
      </w:tr>
      <w:tr w:rsidR="005274D7" w:rsidRPr="00206D41" w:rsidTr="00605AB5">
        <w:tblPrEx>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ExChange w:id="424" w:author="Amarucci, Scott M" w:date="2016-02-18T19:01:00Z">
            <w:tblPrEx>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Ex>
          </w:tblPrExChange>
        </w:tblPrEx>
        <w:trPr>
          <w:trHeight w:val="247"/>
          <w:ins w:id="425" w:author="Amarucci, Scott M" w:date="2016-02-18T18:58:00Z"/>
          <w:trPrChange w:id="426" w:author="Amarucci, Scott M" w:date="2016-02-18T19:01:00Z">
            <w:trPr>
              <w:trHeight w:val="547"/>
            </w:trPr>
          </w:trPrChange>
        </w:trPr>
        <w:tc>
          <w:tcPr>
            <w:tcW w:w="1728" w:type="dxa"/>
            <w:vMerge/>
            <w:shd w:val="clear" w:color="auto" w:fill="auto"/>
            <w:tcPrChange w:id="427" w:author="Amarucci, Scott M" w:date="2016-02-18T19:01:00Z">
              <w:tcPr>
                <w:tcW w:w="1728" w:type="dxa"/>
                <w:vMerge/>
                <w:shd w:val="clear" w:color="auto" w:fill="auto"/>
              </w:tcPr>
            </w:tcPrChange>
          </w:tcPr>
          <w:p w:rsidR="005274D7" w:rsidRDefault="005274D7" w:rsidP="005274D7">
            <w:pPr>
              <w:rPr>
                <w:ins w:id="428" w:author="Amarucci, Scott M" w:date="2016-02-18T18:58:00Z"/>
                <w:b/>
                <w:bCs/>
                <w:iCs/>
              </w:rPr>
            </w:pPr>
          </w:p>
        </w:tc>
        <w:tc>
          <w:tcPr>
            <w:tcW w:w="2490" w:type="dxa"/>
            <w:shd w:val="clear" w:color="auto" w:fill="auto"/>
            <w:tcPrChange w:id="429" w:author="Amarucci, Scott M" w:date="2016-02-18T19:01:00Z">
              <w:tcPr>
                <w:tcW w:w="2490" w:type="dxa"/>
                <w:shd w:val="clear" w:color="auto" w:fill="auto"/>
              </w:tcPr>
            </w:tcPrChange>
          </w:tcPr>
          <w:p w:rsidR="005274D7" w:rsidRDefault="005274D7" w:rsidP="005274D7">
            <w:pPr>
              <w:spacing w:after="0" w:line="240" w:lineRule="auto"/>
              <w:rPr>
                <w:ins w:id="430" w:author="Amarucci, Scott M" w:date="2016-02-18T18:58:00Z"/>
                <w:bCs/>
                <w:iCs/>
              </w:rPr>
            </w:pPr>
            <w:ins w:id="431" w:author="Amarucci, Scott M" w:date="2016-02-18T18:59:00Z">
              <w:r>
                <w:rPr>
                  <w:bCs/>
                  <w:iCs/>
                </w:rPr>
                <w:t>N/A</w:t>
              </w:r>
            </w:ins>
          </w:p>
        </w:tc>
        <w:tc>
          <w:tcPr>
            <w:tcW w:w="4980" w:type="dxa"/>
            <w:gridSpan w:val="3"/>
            <w:vMerge/>
            <w:shd w:val="clear" w:color="auto" w:fill="auto"/>
            <w:tcPrChange w:id="432" w:author="Amarucci, Scott M" w:date="2016-02-18T19:01:00Z">
              <w:tcPr>
                <w:tcW w:w="4980" w:type="dxa"/>
                <w:gridSpan w:val="3"/>
                <w:vMerge/>
                <w:shd w:val="clear" w:color="auto" w:fill="auto"/>
              </w:tcPr>
            </w:tcPrChange>
          </w:tcPr>
          <w:p w:rsidR="005274D7" w:rsidRDefault="005274D7" w:rsidP="005274D7">
            <w:pPr>
              <w:spacing w:after="0" w:line="240" w:lineRule="auto"/>
              <w:rPr>
                <w:ins w:id="433" w:author="Amarucci, Scott M" w:date="2016-02-18T18:58:00Z"/>
                <w:bCs/>
                <w:iCs/>
              </w:rPr>
            </w:pPr>
          </w:p>
        </w:tc>
      </w:tr>
      <w:tr w:rsidR="005274D7" w:rsidRPr="00206D41" w:rsidTr="00BC135B">
        <w:trPr>
          <w:trHeight w:val="439"/>
        </w:trPr>
        <w:tc>
          <w:tcPr>
            <w:tcW w:w="1728" w:type="dxa"/>
            <w:shd w:val="clear" w:color="auto" w:fill="auto"/>
          </w:tcPr>
          <w:p w:rsidR="005274D7" w:rsidRPr="00206D41" w:rsidRDefault="005274D7" w:rsidP="005274D7">
            <w:pPr>
              <w:rPr>
                <w:b/>
                <w:bCs/>
                <w:iCs/>
              </w:rPr>
              <w:pPrChange w:id="434" w:author="Amarucci, Scott M" w:date="2016-02-16T18:22:00Z">
                <w:pPr>
                  <w:framePr w:hSpace="180" w:wrap="around" w:vAnchor="text" w:hAnchor="text" w:x="168" w:y="1"/>
                  <w:ind w:left="-60"/>
                  <w:suppressOverlap/>
                </w:pPr>
              </w:pPrChange>
            </w:pPr>
            <w:r w:rsidRPr="005B0BAF">
              <w:rPr>
                <w:rFonts w:asciiTheme="minorHAnsi" w:hAnsiTheme="minorHAnsi"/>
                <w:b/>
                <w:bCs/>
                <w:iCs/>
              </w:rPr>
              <w:t>TRIGGER AND LIMIT SETTING</w:t>
            </w:r>
          </w:p>
        </w:tc>
        <w:tc>
          <w:tcPr>
            <w:tcW w:w="7470" w:type="dxa"/>
            <w:gridSpan w:val="4"/>
            <w:shd w:val="clear" w:color="auto" w:fill="auto"/>
          </w:tcPr>
          <w:p w:rsidR="005274D7" w:rsidRDefault="005274D7" w:rsidP="005274D7">
            <w:pPr>
              <w:spacing w:after="0" w:line="240" w:lineRule="auto"/>
              <w:rPr>
                <w:bCs/>
                <w:iCs/>
              </w:rPr>
            </w:pPr>
            <w:r>
              <w:rPr>
                <w:bCs/>
                <w:iCs/>
              </w:rPr>
              <w:t>The CCAR Stressed projected credit losses  triggers and limits are set as follows:</w:t>
            </w:r>
          </w:p>
          <w:p w:rsidR="005274D7" w:rsidRDefault="005274D7" w:rsidP="005274D7">
            <w:pPr>
              <w:spacing w:after="0" w:line="240" w:lineRule="auto"/>
              <w:rPr>
                <w:bCs/>
                <w:iCs/>
              </w:rPr>
            </w:pPr>
          </w:p>
          <w:p w:rsidR="005274D7" w:rsidRPr="008415BA" w:rsidRDefault="005274D7" w:rsidP="005274D7">
            <w:pPr>
              <w:pStyle w:val="ListParagraph"/>
              <w:numPr>
                <w:ilvl w:val="0"/>
                <w:numId w:val="7"/>
              </w:numPr>
              <w:spacing w:after="0" w:line="240" w:lineRule="auto"/>
              <w:rPr>
                <w:bCs/>
                <w:iCs/>
              </w:rPr>
            </w:pPr>
            <w:r w:rsidRPr="008415BA">
              <w:rPr>
                <w:bCs/>
                <w:iCs/>
              </w:rPr>
              <w:t xml:space="preserve">Each material portfolio is allocated its </w:t>
            </w:r>
            <w:r>
              <w:rPr>
                <w:bCs/>
                <w:iCs/>
              </w:rPr>
              <w:t xml:space="preserve">CCAR stressed cumulative </w:t>
            </w:r>
            <w:r w:rsidRPr="008415BA">
              <w:rPr>
                <w:bCs/>
                <w:iCs/>
              </w:rPr>
              <w:t>credit losses and, in addition, a proportionate amount of any capital surplus that may remain between the lowest</w:t>
            </w:r>
            <w:r>
              <w:rPr>
                <w:bCs/>
                <w:iCs/>
              </w:rPr>
              <w:t xml:space="preserve"> stressed</w:t>
            </w:r>
            <w:r w:rsidRPr="008415BA">
              <w:rPr>
                <w:bCs/>
                <w:iCs/>
              </w:rPr>
              <w:t xml:space="preserve"> quarterly value of the Tier 1 Risk-based Capital</w:t>
            </w:r>
            <w:r>
              <w:rPr>
                <w:rStyle w:val="FootnoteReference"/>
                <w:iCs/>
              </w:rPr>
              <w:footnoteReference w:id="2"/>
            </w:r>
            <w:r w:rsidRPr="008415BA">
              <w:rPr>
                <w:bCs/>
                <w:iCs/>
              </w:rPr>
              <w:t xml:space="preserve"> ratio throughout the CCAR period and the</w:t>
            </w:r>
            <w:r>
              <w:rPr>
                <w:bCs/>
                <w:iCs/>
              </w:rPr>
              <w:t xml:space="preserve"> stressed</w:t>
            </w:r>
            <w:r w:rsidRPr="008415BA">
              <w:rPr>
                <w:bCs/>
                <w:iCs/>
              </w:rPr>
              <w:t xml:space="preserve"> amber triggers/red limit level for the ratio. </w:t>
            </w:r>
          </w:p>
          <w:p w:rsidR="005274D7" w:rsidRPr="00204F0A" w:rsidRDefault="005274D7" w:rsidP="005274D7">
            <w:pPr>
              <w:pStyle w:val="ListParagraph"/>
              <w:numPr>
                <w:ilvl w:val="0"/>
                <w:numId w:val="5"/>
              </w:numPr>
              <w:spacing w:after="0" w:line="240" w:lineRule="auto"/>
              <w:rPr>
                <w:bCs/>
                <w:iCs/>
              </w:rPr>
            </w:pPr>
            <w:r>
              <w:rPr>
                <w:bCs/>
                <w:iCs/>
              </w:rPr>
              <w:t>Am</w:t>
            </w:r>
            <w:r w:rsidRPr="00204F0A">
              <w:rPr>
                <w:bCs/>
                <w:iCs/>
              </w:rPr>
              <w:t>ber trigger</w:t>
            </w:r>
            <w:r>
              <w:rPr>
                <w:bCs/>
                <w:iCs/>
              </w:rPr>
              <w:t>:</w:t>
            </w:r>
            <w:r w:rsidRPr="00204F0A">
              <w:rPr>
                <w:bCs/>
                <w:iCs/>
              </w:rPr>
              <w:t xml:space="preserve"> is</w:t>
            </w:r>
            <w:r>
              <w:rPr>
                <w:bCs/>
                <w:iCs/>
              </w:rPr>
              <w:t xml:space="preserve"> calculated as the sum of the portfolio’s stressed cumulative credit losses + the proportionate amount of capital surplus (in dollar terms) between the stressed CCAR output for the Tier 1 Risk-based capital ratio and the internally set post-stress minimum ratio (amber trigger).   </w:t>
            </w:r>
            <w:r w:rsidRPr="00204F0A">
              <w:rPr>
                <w:bCs/>
                <w:iCs/>
              </w:rPr>
              <w:t xml:space="preserve"> </w:t>
            </w:r>
          </w:p>
          <w:p w:rsidR="005274D7" w:rsidRDefault="005274D7" w:rsidP="005274D7">
            <w:pPr>
              <w:pStyle w:val="ListParagraph"/>
              <w:numPr>
                <w:ilvl w:val="0"/>
                <w:numId w:val="5"/>
              </w:numPr>
              <w:spacing w:after="0" w:line="240" w:lineRule="auto"/>
              <w:rPr>
                <w:bCs/>
                <w:iCs/>
              </w:rPr>
            </w:pPr>
            <w:r>
              <w:rPr>
                <w:bCs/>
                <w:iCs/>
              </w:rPr>
              <w:t xml:space="preserve">Red limit: </w:t>
            </w:r>
            <w:r w:rsidRPr="00204F0A">
              <w:rPr>
                <w:bCs/>
                <w:iCs/>
              </w:rPr>
              <w:t>is</w:t>
            </w:r>
            <w:r>
              <w:rPr>
                <w:bCs/>
                <w:iCs/>
              </w:rPr>
              <w:t xml:space="preserve"> calculated as the sum of the portfolio’s stressed cumulative credit losses + the proportionate amount of capital surplus (in dollar terms) between the stressed CCAR output for the Tier 1 Risk-based capital ratio and the regulatory “Prompt Corrective Action” Tier 1 Risk-based capital ratio (red limit).   </w:t>
            </w:r>
            <w:r w:rsidRPr="00204F0A">
              <w:rPr>
                <w:bCs/>
                <w:iCs/>
              </w:rPr>
              <w:t xml:space="preserve"> </w:t>
            </w:r>
          </w:p>
          <w:p w:rsidR="005274D7" w:rsidRDefault="005274D7" w:rsidP="005274D7">
            <w:pPr>
              <w:pStyle w:val="ListParagraph"/>
              <w:spacing w:after="0" w:line="240" w:lineRule="auto"/>
              <w:ind w:left="360"/>
              <w:rPr>
                <w:bCs/>
                <w:iCs/>
              </w:rPr>
            </w:pPr>
          </w:p>
          <w:p w:rsidR="005274D7" w:rsidRDefault="005274D7" w:rsidP="005274D7">
            <w:pPr>
              <w:spacing w:after="0" w:line="240" w:lineRule="auto"/>
              <w:rPr>
                <w:bCs/>
                <w:iCs/>
              </w:rPr>
            </w:pPr>
            <w:r>
              <w:rPr>
                <w:bCs/>
                <w:iCs/>
              </w:rPr>
              <w:t>The capital surplus is calculated as follows</w:t>
            </w:r>
            <w:r>
              <w:rPr>
                <w:rStyle w:val="FootnoteReference"/>
                <w:bCs/>
                <w:iCs/>
              </w:rPr>
              <w:footnoteReference w:id="3"/>
            </w:r>
            <w:r>
              <w:rPr>
                <w:bCs/>
                <w:iCs/>
              </w:rPr>
              <w:t>:</w:t>
            </w:r>
          </w:p>
          <w:p w:rsidR="005274D7" w:rsidRDefault="005274D7" w:rsidP="005274D7">
            <w:pPr>
              <w:spacing w:after="0" w:line="240" w:lineRule="auto"/>
              <w:rPr>
                <w:bCs/>
                <w:iCs/>
              </w:rPr>
            </w:pPr>
          </w:p>
          <w:p w:rsidR="005274D7" w:rsidRPr="00627823" w:rsidRDefault="005274D7" w:rsidP="005274D7">
            <w:pPr>
              <w:spacing w:after="0" w:line="240" w:lineRule="auto"/>
              <w:jc w:val="center"/>
              <w:rPr>
                <w:bCs/>
                <w:i/>
                <w:iCs/>
              </w:rPr>
            </w:pPr>
            <w:r w:rsidRPr="00627823">
              <w:rPr>
                <w:bCs/>
                <w:i/>
                <w:iCs/>
              </w:rPr>
              <w:t>Capital Surplus ($MM) =</w:t>
            </w:r>
          </w:p>
          <w:p w:rsidR="005274D7" w:rsidRPr="00627823" w:rsidRDefault="005274D7" w:rsidP="005274D7">
            <w:pPr>
              <w:spacing w:after="0" w:line="240" w:lineRule="auto"/>
              <w:jc w:val="center"/>
              <w:rPr>
                <w:bCs/>
                <w:i/>
                <w:iCs/>
              </w:rPr>
            </w:pPr>
            <w:r w:rsidRPr="00627823">
              <w:rPr>
                <w:bCs/>
                <w:i/>
                <w:iCs/>
              </w:rPr>
              <w:t xml:space="preserve">(T1 Risk Based Capital limit – 9Q T1 Risk Based Capital in BHC Stress) * </w:t>
            </w:r>
            <w:r>
              <w:rPr>
                <w:bCs/>
                <w:i/>
                <w:iCs/>
              </w:rPr>
              <w:t xml:space="preserve">lowest </w:t>
            </w:r>
            <w:r w:rsidRPr="00627823">
              <w:rPr>
                <w:bCs/>
                <w:i/>
                <w:iCs/>
              </w:rPr>
              <w:t>9Q RWAs in BHC Stress</w:t>
            </w:r>
          </w:p>
          <w:p w:rsidR="005274D7" w:rsidRPr="00206D41" w:rsidRDefault="005274D7" w:rsidP="005274D7">
            <w:pPr>
              <w:spacing w:after="0" w:line="240" w:lineRule="auto"/>
              <w:jc w:val="both"/>
              <w:rPr>
                <w:rFonts w:asciiTheme="minorHAnsi" w:eastAsiaTheme="minorHAnsi" w:hAnsiTheme="minorHAnsi" w:cstheme="minorBidi"/>
                <w:iCs/>
              </w:rPr>
            </w:pPr>
          </w:p>
        </w:tc>
      </w:tr>
      <w:tr w:rsidR="005274D7" w:rsidRPr="00206D41" w:rsidTr="00BC135B">
        <w:trPr>
          <w:trHeight w:val="303"/>
        </w:trPr>
        <w:tc>
          <w:tcPr>
            <w:tcW w:w="1728" w:type="dxa"/>
            <w:shd w:val="clear" w:color="auto" w:fill="auto"/>
          </w:tcPr>
          <w:p w:rsidR="005274D7" w:rsidRPr="00DF3739" w:rsidRDefault="005274D7" w:rsidP="005274D7">
            <w:pPr>
              <w:rPr>
                <w:b/>
                <w:bCs/>
                <w:iCs/>
              </w:rPr>
              <w:pPrChange w:id="435" w:author="Amarucci, Scott M" w:date="2016-02-16T18:22:00Z">
                <w:pPr>
                  <w:framePr w:hSpace="180" w:wrap="around" w:vAnchor="text" w:hAnchor="text" w:x="168" w:y="1"/>
                  <w:ind w:left="-60"/>
                  <w:suppressOverlap/>
                </w:pPr>
              </w:pPrChange>
            </w:pPr>
            <w:r w:rsidRPr="00DF3739">
              <w:rPr>
                <w:rFonts w:asciiTheme="minorHAnsi" w:hAnsiTheme="minorHAnsi"/>
                <w:b/>
                <w:bCs/>
                <w:iCs/>
              </w:rPr>
              <w:t>TESTING FREQUENCY</w:t>
            </w:r>
          </w:p>
        </w:tc>
        <w:tc>
          <w:tcPr>
            <w:tcW w:w="7470" w:type="dxa"/>
            <w:gridSpan w:val="4"/>
            <w:shd w:val="clear" w:color="auto" w:fill="auto"/>
          </w:tcPr>
          <w:p w:rsidR="005274D7" w:rsidRPr="00DF3739" w:rsidRDefault="005274D7" w:rsidP="005274D7">
            <w:pPr>
              <w:spacing w:after="0" w:line="240" w:lineRule="auto"/>
            </w:pPr>
            <w:r w:rsidRPr="00DF3739">
              <w:rPr>
                <w:bCs/>
                <w:iCs/>
              </w:rPr>
              <w:t xml:space="preserve">Annually: CCAR output. The </w:t>
            </w:r>
            <w:r>
              <w:rPr>
                <w:bCs/>
                <w:iCs/>
              </w:rPr>
              <w:t xml:space="preserve">stressed </w:t>
            </w:r>
            <w:r w:rsidRPr="00DF3739">
              <w:rPr>
                <w:bCs/>
                <w:iCs/>
              </w:rPr>
              <w:t>cumulative values of credit losses under CCAR are compared to the annual re-calculation of amber trigger and red limit as set out above. The RAS will be presented for annual review with the CCAR outputs compared to the new triggers and limits</w:t>
            </w:r>
            <w:r>
              <w:rPr>
                <w:bCs/>
                <w:iCs/>
              </w:rPr>
              <w:t xml:space="preserve"> and the previous RAS levels.</w:t>
            </w:r>
          </w:p>
        </w:tc>
      </w:tr>
      <w:tr w:rsidR="005274D7" w:rsidRPr="00206D41" w:rsidTr="00AE6EDD">
        <w:trPr>
          <w:trHeight w:val="978"/>
        </w:trPr>
        <w:tc>
          <w:tcPr>
            <w:tcW w:w="1728" w:type="dxa"/>
            <w:shd w:val="clear" w:color="auto" w:fill="auto"/>
          </w:tcPr>
          <w:p w:rsidR="005274D7" w:rsidRPr="00DF3739" w:rsidRDefault="005274D7" w:rsidP="005274D7">
            <w:pPr>
              <w:rPr>
                <w:b/>
                <w:bCs/>
                <w:iCs/>
              </w:rPr>
            </w:pPr>
            <w:r w:rsidRPr="00DF3739">
              <w:rPr>
                <w:b/>
                <w:bCs/>
                <w:iCs/>
              </w:rPr>
              <w:t>SOURCE OF INFORMATION</w:t>
            </w:r>
          </w:p>
        </w:tc>
        <w:tc>
          <w:tcPr>
            <w:tcW w:w="7470" w:type="dxa"/>
            <w:gridSpan w:val="4"/>
            <w:shd w:val="clear" w:color="auto" w:fill="auto"/>
          </w:tcPr>
          <w:p w:rsidR="005274D7" w:rsidRPr="006C140B" w:rsidRDefault="005274D7" w:rsidP="005274D7">
            <w:pPr>
              <w:spacing w:after="0" w:line="240" w:lineRule="auto"/>
              <w:rPr>
                <w:bCs/>
                <w:iCs/>
              </w:rPr>
            </w:pPr>
            <w:r>
              <w:rPr>
                <w:bCs/>
                <w:iCs/>
              </w:rPr>
              <w:t>Provided by the CCAR teams for SHUSA, SBNA</w:t>
            </w:r>
            <w:ins w:id="436" w:author="Amarucci, Scott M" w:date="2016-02-18T19:02:00Z">
              <w:r w:rsidR="00605AB5">
                <w:rPr>
                  <w:bCs/>
                  <w:iCs/>
                </w:rPr>
                <w:t>,</w:t>
              </w:r>
            </w:ins>
            <w:r>
              <w:rPr>
                <w:bCs/>
                <w:iCs/>
              </w:rPr>
              <w:t xml:space="preserve"> </w:t>
            </w:r>
            <w:del w:id="437" w:author="Amarucci, Scott M" w:date="2016-02-18T19:02:00Z">
              <w:r w:rsidDel="00605AB5">
                <w:rPr>
                  <w:bCs/>
                  <w:iCs/>
                </w:rPr>
                <w:delText xml:space="preserve">and </w:delText>
              </w:r>
            </w:del>
            <w:r>
              <w:rPr>
                <w:bCs/>
                <w:iCs/>
              </w:rPr>
              <w:t>SC</w:t>
            </w:r>
            <w:ins w:id="438" w:author="Amarucci, Scott M" w:date="2016-02-18T19:03:00Z">
              <w:r w:rsidR="00605AB5">
                <w:rPr>
                  <w:bCs/>
                  <w:iCs/>
                </w:rPr>
                <w:t>, and BSPR</w:t>
              </w:r>
            </w:ins>
            <w:r>
              <w:rPr>
                <w:bCs/>
                <w:iCs/>
              </w:rPr>
              <w:t>:</w:t>
            </w:r>
          </w:p>
          <w:p w:rsidR="005274D7" w:rsidRPr="00DF3739" w:rsidRDefault="005274D7" w:rsidP="005274D7">
            <w:pPr>
              <w:pStyle w:val="ListParagraph"/>
              <w:numPr>
                <w:ilvl w:val="0"/>
                <w:numId w:val="4"/>
              </w:numPr>
              <w:spacing w:after="0" w:line="240" w:lineRule="auto"/>
              <w:rPr>
                <w:bCs/>
                <w:iCs/>
                <w:lang w:val="en-US"/>
              </w:rPr>
            </w:pPr>
            <w:r w:rsidRPr="00DF3739">
              <w:rPr>
                <w:bCs/>
                <w:iCs/>
                <w:lang w:val="en-US"/>
              </w:rPr>
              <w:t xml:space="preserve">Cumulative </w:t>
            </w:r>
            <w:r>
              <w:rPr>
                <w:bCs/>
                <w:iCs/>
                <w:lang w:val="en-US"/>
              </w:rPr>
              <w:t>stressed credit l</w:t>
            </w:r>
            <w:r w:rsidRPr="00DF3739">
              <w:rPr>
                <w:bCs/>
                <w:iCs/>
                <w:lang w:val="en-US"/>
              </w:rPr>
              <w:t>osses by portfolio: CCAR Y14 A</w:t>
            </w:r>
          </w:p>
          <w:p w:rsidR="005274D7" w:rsidRPr="00671478" w:rsidRDefault="005274D7" w:rsidP="005274D7">
            <w:pPr>
              <w:pStyle w:val="ListParagraph"/>
              <w:numPr>
                <w:ilvl w:val="0"/>
                <w:numId w:val="4"/>
              </w:numPr>
              <w:spacing w:after="0" w:line="240" w:lineRule="auto"/>
              <w:rPr>
                <w:bCs/>
                <w:iCs/>
                <w:lang w:val="en-US"/>
              </w:rPr>
            </w:pPr>
            <w:r w:rsidRPr="00DF3739">
              <w:rPr>
                <w:bCs/>
                <w:iCs/>
                <w:lang w:val="en-US"/>
              </w:rPr>
              <w:t>Capital Surplus</w:t>
            </w:r>
            <w:r>
              <w:rPr>
                <w:bCs/>
                <w:iCs/>
                <w:lang w:val="en-US"/>
              </w:rPr>
              <w:t xml:space="preserve"> as per calculation above</w:t>
            </w:r>
            <w:r w:rsidRPr="00671478">
              <w:rPr>
                <w:bCs/>
                <w:iCs/>
                <w:lang w:val="en-US"/>
              </w:rPr>
              <w:t>.</w:t>
            </w:r>
            <w:r w:rsidRPr="00671478">
              <w:rPr>
                <w:bCs/>
                <w:iCs/>
                <w:lang w:val="en-US"/>
              </w:rPr>
              <w:tab/>
            </w:r>
          </w:p>
          <w:p w:rsidR="005274D7" w:rsidRPr="000E4C0C" w:rsidRDefault="005274D7" w:rsidP="005274D7">
            <w:pPr>
              <w:spacing w:after="0" w:line="240" w:lineRule="auto"/>
              <w:rPr>
                <w:bCs/>
                <w:iCs/>
              </w:rPr>
            </w:pPr>
            <w:r w:rsidRPr="000E4C0C">
              <w:rPr>
                <w:bCs/>
                <w:iCs/>
              </w:rPr>
              <w:tab/>
            </w:r>
            <w:r w:rsidRPr="000E4C0C">
              <w:rPr>
                <w:bCs/>
                <w:iCs/>
              </w:rPr>
              <w:tab/>
            </w:r>
            <w:r w:rsidRPr="000E4C0C">
              <w:rPr>
                <w:bCs/>
                <w:iCs/>
              </w:rPr>
              <w:tab/>
            </w:r>
            <w:r w:rsidRPr="000E4C0C">
              <w:rPr>
                <w:bCs/>
                <w:iCs/>
              </w:rPr>
              <w:tab/>
            </w:r>
            <w:r w:rsidRPr="000E4C0C">
              <w:rPr>
                <w:bCs/>
                <w:iCs/>
              </w:rPr>
              <w:tab/>
            </w:r>
          </w:p>
        </w:tc>
      </w:tr>
    </w:tbl>
    <w:p w:rsidR="004650D6" w:rsidRDefault="004650D6" w:rsidP="00B52E32">
      <w:pPr>
        <w:rPr>
          <w:ins w:id="439" w:author="Amarucci, Scott M" w:date="2016-02-16T15:03:00Z"/>
        </w:rPr>
      </w:pPr>
    </w:p>
    <w:p w:rsidR="003404F2" w:rsidRPr="00090B3E" w:rsidRDefault="003404F2" w:rsidP="003404F2">
      <w:pPr>
        <w:pStyle w:val="SANUS2"/>
        <w:numPr>
          <w:ilvl w:val="1"/>
          <w:numId w:val="1"/>
        </w:numPr>
        <w:tabs>
          <w:tab w:val="num" w:pos="540"/>
        </w:tabs>
        <w:ind w:left="567" w:hanging="567"/>
        <w:rPr>
          <w:ins w:id="440" w:author="Amarucci, Scott M" w:date="2016-02-16T15:05:00Z"/>
          <w:color w:val="000000" w:themeColor="text1"/>
        </w:rPr>
      </w:pPr>
      <w:ins w:id="441" w:author="Amarucci, Scott M" w:date="2016-02-16T15:05:00Z">
        <w:r>
          <w:rPr>
            <w:color w:val="000000" w:themeColor="text1"/>
          </w:rPr>
          <w:t>Cost of Credit</w:t>
        </w:r>
      </w:ins>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Change w:id="442" w:author="Amarucci, Scott M" w:date="2016-02-16T15:15:00Z">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PrChange>
      </w:tblPr>
      <w:tblGrid>
        <w:gridCol w:w="1728"/>
        <w:gridCol w:w="2490"/>
        <w:gridCol w:w="2490"/>
        <w:gridCol w:w="1245"/>
        <w:gridCol w:w="1245"/>
        <w:tblGridChange w:id="443">
          <w:tblGrid>
            <w:gridCol w:w="1728"/>
            <w:gridCol w:w="2490"/>
            <w:gridCol w:w="2490"/>
            <w:gridCol w:w="1245"/>
            <w:gridCol w:w="1245"/>
          </w:tblGrid>
        </w:tblGridChange>
      </w:tblGrid>
      <w:tr w:rsidR="003404F2" w:rsidRPr="00206D41" w:rsidTr="00FA3A26">
        <w:trPr>
          <w:trHeight w:val="462"/>
          <w:ins w:id="444" w:author="Amarucci, Scott M" w:date="2016-02-16T15:05:00Z"/>
          <w:trPrChange w:id="445" w:author="Amarucci, Scott M" w:date="2016-02-16T15:15:00Z">
            <w:trPr>
              <w:trHeight w:val="462"/>
            </w:trPr>
          </w:trPrChange>
        </w:trPr>
        <w:tc>
          <w:tcPr>
            <w:tcW w:w="1728" w:type="dxa"/>
            <w:shd w:val="clear" w:color="auto" w:fill="auto"/>
            <w:tcPrChange w:id="446" w:author="Amarucci, Scott M" w:date="2016-02-16T15:15:00Z">
              <w:tcPr>
                <w:tcW w:w="1728" w:type="dxa"/>
                <w:shd w:val="clear" w:color="auto" w:fill="auto"/>
              </w:tcPr>
            </w:tcPrChange>
          </w:tcPr>
          <w:p w:rsidR="003404F2" w:rsidRPr="00206D41" w:rsidRDefault="003404F2" w:rsidP="00FA3A26">
            <w:pPr>
              <w:rPr>
                <w:ins w:id="447" w:author="Amarucci, Scott M" w:date="2016-02-16T15:05:00Z"/>
                <w:b/>
                <w:bCs/>
                <w:iCs/>
              </w:rPr>
            </w:pPr>
            <w:ins w:id="448" w:author="Amarucci, Scott M" w:date="2016-02-16T15:05:00Z">
              <w:r>
                <w:rPr>
                  <w:b/>
                  <w:bCs/>
                  <w:iCs/>
                </w:rPr>
                <w:t>DEFINITION</w:t>
              </w:r>
            </w:ins>
          </w:p>
        </w:tc>
        <w:tc>
          <w:tcPr>
            <w:tcW w:w="7470" w:type="dxa"/>
            <w:gridSpan w:val="4"/>
            <w:shd w:val="clear" w:color="auto" w:fill="auto"/>
            <w:tcPrChange w:id="449" w:author="Amarucci, Scott M" w:date="2016-02-16T15:15:00Z">
              <w:tcPr>
                <w:tcW w:w="7470" w:type="dxa"/>
                <w:gridSpan w:val="4"/>
                <w:shd w:val="clear" w:color="auto" w:fill="auto"/>
              </w:tcPr>
            </w:tcPrChange>
          </w:tcPr>
          <w:p w:rsidR="003404F2" w:rsidRPr="003404F2" w:rsidRDefault="003404F2" w:rsidP="00FA3A26">
            <w:pPr>
              <w:spacing w:after="0" w:line="240" w:lineRule="auto"/>
              <w:rPr>
                <w:ins w:id="450" w:author="Amarucci, Scott M" w:date="2016-02-16T15:05:00Z"/>
                <w:bCs/>
                <w:iCs/>
              </w:rPr>
              <w:pPrChange w:id="451" w:author="Amarucci, Scott M" w:date="2016-02-16T15:06:00Z">
                <w:pPr>
                  <w:pStyle w:val="ListParagraph"/>
                  <w:framePr w:hSpace="180" w:wrap="around" w:vAnchor="text" w:hAnchor="text" w:x="168" w:y="1"/>
                  <w:numPr>
                    <w:numId w:val="6"/>
                  </w:numPr>
                  <w:spacing w:after="0" w:line="240" w:lineRule="auto"/>
                  <w:ind w:left="360" w:hanging="360"/>
                  <w:suppressOverlap/>
                </w:pPr>
              </w:pPrChange>
            </w:pPr>
            <w:ins w:id="452" w:author="Amarucci, Scott M" w:date="2016-02-16T15:09:00Z">
              <w:r>
                <w:t>N</w:t>
              </w:r>
            </w:ins>
            <w:ins w:id="453" w:author="Amarucci, Scott M" w:date="2016-02-16T15:07:00Z">
              <w:r w:rsidRPr="0036105A">
                <w:t xml:space="preserve">et credit provisions incurred </w:t>
              </w:r>
            </w:ins>
            <w:ins w:id="454" w:author="Amarucci, Scott M" w:date="2016-02-16T15:11:00Z">
              <w:r>
                <w:t>on a trailing 12 month basis as</w:t>
              </w:r>
            </w:ins>
            <w:ins w:id="455" w:author="Amarucci, Scott M" w:date="2016-02-16T17:45:00Z">
              <w:r w:rsidR="007362A8">
                <w:t xml:space="preserve"> a </w:t>
              </w:r>
            </w:ins>
            <w:ins w:id="456" w:author="Amarucci, Scott M" w:date="2016-02-16T15:07:00Z">
              <w:r w:rsidRPr="0036105A">
                <w:t>percentage of the</w:t>
              </w:r>
            </w:ins>
            <w:ins w:id="457" w:author="Amarucci, Scott M" w:date="2016-02-16T17:47:00Z">
              <w:r w:rsidR="00445762">
                <w:t xml:space="preserve"> trailing 12 month</w:t>
              </w:r>
            </w:ins>
            <w:ins w:id="458" w:author="Amarucci, Scott M" w:date="2016-02-16T15:07:00Z">
              <w:r w:rsidR="00BB1132">
                <w:t xml:space="preserve"> average loan portfolio</w:t>
              </w:r>
            </w:ins>
          </w:p>
          <w:p w:rsidR="003404F2" w:rsidRPr="00483277" w:rsidRDefault="003404F2" w:rsidP="00FA3A26">
            <w:pPr>
              <w:spacing w:after="0" w:line="240" w:lineRule="auto"/>
              <w:rPr>
                <w:ins w:id="459" w:author="Amarucci, Scott M" w:date="2016-02-16T15:05:00Z"/>
                <w:bCs/>
                <w:iCs/>
              </w:rPr>
            </w:pPr>
          </w:p>
        </w:tc>
      </w:tr>
      <w:tr w:rsidR="003404F2" w:rsidRPr="00206D41" w:rsidTr="00FA3A26">
        <w:trPr>
          <w:trHeight w:val="462"/>
          <w:ins w:id="460" w:author="Amarucci, Scott M" w:date="2016-02-16T15:05:00Z"/>
          <w:trPrChange w:id="461" w:author="Amarucci, Scott M" w:date="2016-02-16T15:15:00Z">
            <w:trPr>
              <w:trHeight w:val="462"/>
            </w:trPr>
          </w:trPrChange>
        </w:trPr>
        <w:tc>
          <w:tcPr>
            <w:tcW w:w="1728" w:type="dxa"/>
            <w:shd w:val="clear" w:color="auto" w:fill="auto"/>
            <w:tcPrChange w:id="462" w:author="Amarucci, Scott M" w:date="2016-02-16T15:15:00Z">
              <w:tcPr>
                <w:tcW w:w="1728" w:type="dxa"/>
                <w:shd w:val="clear" w:color="auto" w:fill="auto"/>
              </w:tcPr>
            </w:tcPrChange>
          </w:tcPr>
          <w:p w:rsidR="003404F2" w:rsidRPr="00206D41" w:rsidRDefault="003404F2" w:rsidP="00FA3A26">
            <w:pPr>
              <w:rPr>
                <w:ins w:id="463" w:author="Amarucci, Scott M" w:date="2016-02-16T15:05:00Z"/>
                <w:b/>
                <w:bCs/>
                <w:iCs/>
              </w:rPr>
            </w:pPr>
            <w:ins w:id="464" w:author="Amarucci, Scott M" w:date="2016-02-16T15:05:00Z">
              <w:r>
                <w:rPr>
                  <w:b/>
                  <w:bCs/>
                  <w:iCs/>
                </w:rPr>
                <w:t>RISK TYPE</w:t>
              </w:r>
            </w:ins>
          </w:p>
        </w:tc>
        <w:tc>
          <w:tcPr>
            <w:tcW w:w="7470" w:type="dxa"/>
            <w:gridSpan w:val="4"/>
            <w:shd w:val="clear" w:color="auto" w:fill="auto"/>
            <w:tcPrChange w:id="465" w:author="Amarucci, Scott M" w:date="2016-02-16T15:15:00Z">
              <w:tcPr>
                <w:tcW w:w="7470" w:type="dxa"/>
                <w:gridSpan w:val="4"/>
                <w:shd w:val="clear" w:color="auto" w:fill="auto"/>
              </w:tcPr>
            </w:tcPrChange>
          </w:tcPr>
          <w:p w:rsidR="003404F2" w:rsidRPr="00206D41" w:rsidRDefault="003404F2" w:rsidP="00FA3A26">
            <w:pPr>
              <w:spacing w:after="0" w:line="240" w:lineRule="auto"/>
              <w:rPr>
                <w:ins w:id="466" w:author="Amarucci, Scott M" w:date="2016-02-16T15:05:00Z"/>
                <w:bCs/>
                <w:iCs/>
              </w:rPr>
            </w:pPr>
            <w:ins w:id="467" w:author="Amarucci, Scott M" w:date="2016-02-16T15:05:00Z">
              <w:r>
                <w:rPr>
                  <w:bCs/>
                  <w:iCs/>
                </w:rPr>
                <w:t>Credit Risk</w:t>
              </w:r>
            </w:ins>
          </w:p>
        </w:tc>
      </w:tr>
      <w:tr w:rsidR="00B3712C" w:rsidRPr="00206D41" w:rsidTr="00FA3A26">
        <w:trPr>
          <w:trHeight w:val="462"/>
          <w:ins w:id="468" w:author="Amarucci, Scott M" w:date="2016-02-16T18:03:00Z"/>
        </w:trPr>
        <w:tc>
          <w:tcPr>
            <w:tcW w:w="1728" w:type="dxa"/>
            <w:shd w:val="clear" w:color="auto" w:fill="auto"/>
          </w:tcPr>
          <w:p w:rsidR="00B3712C" w:rsidRDefault="00B3712C" w:rsidP="00FA3A26">
            <w:pPr>
              <w:rPr>
                <w:ins w:id="469" w:author="Amarucci, Scott M" w:date="2016-02-16T18:03:00Z"/>
                <w:b/>
                <w:bCs/>
                <w:iCs/>
              </w:rPr>
            </w:pPr>
            <w:ins w:id="470" w:author="Amarucci, Scott M" w:date="2016-02-16T18:03:00Z">
              <w:r>
                <w:rPr>
                  <w:b/>
                  <w:bCs/>
                  <w:iCs/>
                </w:rPr>
                <w:t>RATIONALE</w:t>
              </w:r>
            </w:ins>
          </w:p>
        </w:tc>
        <w:tc>
          <w:tcPr>
            <w:tcW w:w="7470" w:type="dxa"/>
            <w:gridSpan w:val="4"/>
            <w:shd w:val="clear" w:color="auto" w:fill="auto"/>
          </w:tcPr>
          <w:p w:rsidR="00B3712C" w:rsidRDefault="00B3712C" w:rsidP="00FA3A26">
            <w:pPr>
              <w:spacing w:after="0" w:line="240" w:lineRule="auto"/>
              <w:rPr>
                <w:ins w:id="471" w:author="Amarucci, Scott M" w:date="2016-02-16T18:03:00Z"/>
                <w:bCs/>
                <w:iCs/>
              </w:rPr>
            </w:pPr>
            <w:ins w:id="472" w:author="Amarucci, Scott M" w:date="2016-02-16T18:03:00Z">
              <w:r>
                <w:rPr>
                  <w:bCs/>
                  <w:iCs/>
                </w:rPr>
                <w:t>…</w:t>
              </w:r>
            </w:ins>
          </w:p>
        </w:tc>
      </w:tr>
      <w:tr w:rsidR="003404F2" w:rsidRPr="00206D41" w:rsidTr="00FA3A26">
        <w:trPr>
          <w:trHeight w:val="270"/>
          <w:ins w:id="473" w:author="Amarucci, Scott M" w:date="2016-02-16T15:05:00Z"/>
          <w:trPrChange w:id="474" w:author="Amarucci, Scott M" w:date="2016-02-16T15:15:00Z">
            <w:trPr>
              <w:trHeight w:val="270"/>
            </w:trPr>
          </w:trPrChange>
        </w:trPr>
        <w:tc>
          <w:tcPr>
            <w:tcW w:w="1728" w:type="dxa"/>
            <w:vMerge w:val="restart"/>
            <w:shd w:val="clear" w:color="auto" w:fill="auto"/>
            <w:tcPrChange w:id="475" w:author="Amarucci, Scott M" w:date="2016-02-16T15:15:00Z">
              <w:tcPr>
                <w:tcW w:w="1728" w:type="dxa"/>
                <w:vMerge w:val="restart"/>
                <w:shd w:val="clear" w:color="auto" w:fill="auto"/>
              </w:tcPr>
            </w:tcPrChange>
          </w:tcPr>
          <w:p w:rsidR="003404F2" w:rsidRPr="00206D41" w:rsidRDefault="003404F2" w:rsidP="00FA3A26">
            <w:pPr>
              <w:rPr>
                <w:ins w:id="476" w:author="Amarucci, Scott M" w:date="2016-02-16T15:05:00Z"/>
                <w:b/>
                <w:bCs/>
                <w:iCs/>
              </w:rPr>
            </w:pPr>
            <w:ins w:id="477" w:author="Amarucci, Scott M" w:date="2016-02-16T15:05:00Z">
              <w:r>
                <w:rPr>
                  <w:b/>
                  <w:bCs/>
                  <w:iCs/>
                </w:rPr>
                <w:t>ENTITY</w:t>
              </w:r>
            </w:ins>
          </w:p>
        </w:tc>
        <w:tc>
          <w:tcPr>
            <w:tcW w:w="2490" w:type="dxa"/>
            <w:shd w:val="clear" w:color="auto" w:fill="auto"/>
            <w:tcPrChange w:id="478" w:author="Amarucci, Scott M" w:date="2016-02-16T15:15:00Z">
              <w:tcPr>
                <w:tcW w:w="2490" w:type="dxa"/>
                <w:shd w:val="clear" w:color="auto" w:fill="auto"/>
              </w:tcPr>
            </w:tcPrChange>
          </w:tcPr>
          <w:p w:rsidR="003404F2" w:rsidRPr="007973F5" w:rsidRDefault="003404F2" w:rsidP="00FA3A26">
            <w:pPr>
              <w:spacing w:after="0" w:line="240" w:lineRule="auto"/>
              <w:rPr>
                <w:ins w:id="479" w:author="Amarucci, Scott M" w:date="2016-02-16T15:05:00Z"/>
                <w:b/>
                <w:bCs/>
                <w:iCs/>
              </w:rPr>
            </w:pPr>
            <w:ins w:id="480" w:author="Amarucci, Scott M" w:date="2016-02-16T15:05:00Z">
              <w:r w:rsidRPr="007973F5">
                <w:rPr>
                  <w:b/>
                  <w:bCs/>
                  <w:iCs/>
                </w:rPr>
                <w:t>SHUSA</w:t>
              </w:r>
            </w:ins>
          </w:p>
        </w:tc>
        <w:tc>
          <w:tcPr>
            <w:tcW w:w="2490" w:type="dxa"/>
            <w:shd w:val="clear" w:color="auto" w:fill="auto"/>
            <w:tcPrChange w:id="481" w:author="Amarucci, Scott M" w:date="2016-02-16T15:15:00Z">
              <w:tcPr>
                <w:tcW w:w="2490" w:type="dxa"/>
                <w:shd w:val="clear" w:color="auto" w:fill="auto"/>
              </w:tcPr>
            </w:tcPrChange>
          </w:tcPr>
          <w:p w:rsidR="003404F2" w:rsidRPr="007973F5" w:rsidRDefault="003404F2" w:rsidP="00FA3A26">
            <w:pPr>
              <w:spacing w:after="0" w:line="240" w:lineRule="auto"/>
              <w:rPr>
                <w:ins w:id="482" w:author="Amarucci, Scott M" w:date="2016-02-16T15:05:00Z"/>
                <w:b/>
                <w:bCs/>
                <w:iCs/>
              </w:rPr>
            </w:pPr>
            <w:ins w:id="483" w:author="Amarucci, Scott M" w:date="2016-02-16T15:05:00Z">
              <w:r w:rsidRPr="007973F5">
                <w:rPr>
                  <w:b/>
                  <w:bCs/>
                  <w:iCs/>
                </w:rPr>
                <w:t>SBNA</w:t>
              </w:r>
            </w:ins>
          </w:p>
        </w:tc>
        <w:tc>
          <w:tcPr>
            <w:tcW w:w="2490" w:type="dxa"/>
            <w:gridSpan w:val="2"/>
            <w:shd w:val="clear" w:color="auto" w:fill="auto"/>
            <w:tcPrChange w:id="484" w:author="Amarucci, Scott M" w:date="2016-02-16T15:15:00Z">
              <w:tcPr>
                <w:tcW w:w="2490" w:type="dxa"/>
                <w:gridSpan w:val="2"/>
                <w:shd w:val="clear" w:color="auto" w:fill="auto"/>
              </w:tcPr>
            </w:tcPrChange>
          </w:tcPr>
          <w:p w:rsidR="003404F2" w:rsidRPr="007973F5" w:rsidRDefault="003404F2" w:rsidP="00FA3A26">
            <w:pPr>
              <w:spacing w:after="0" w:line="240" w:lineRule="auto"/>
              <w:rPr>
                <w:ins w:id="485" w:author="Amarucci, Scott M" w:date="2016-02-16T15:05:00Z"/>
                <w:b/>
                <w:bCs/>
                <w:iCs/>
              </w:rPr>
            </w:pPr>
            <w:ins w:id="486" w:author="Amarucci, Scott M" w:date="2016-02-16T15:05:00Z">
              <w:r w:rsidRPr="007973F5">
                <w:rPr>
                  <w:b/>
                  <w:bCs/>
                  <w:iCs/>
                </w:rPr>
                <w:t>SC</w:t>
              </w:r>
            </w:ins>
          </w:p>
        </w:tc>
      </w:tr>
      <w:tr w:rsidR="003404F2" w:rsidRPr="00206D41" w:rsidTr="00FA3A26">
        <w:trPr>
          <w:trHeight w:val="113"/>
          <w:ins w:id="487" w:author="Amarucci, Scott M" w:date="2016-02-16T15:05:00Z"/>
          <w:trPrChange w:id="488" w:author="Amarucci, Scott M" w:date="2016-02-16T15:15:00Z">
            <w:trPr>
              <w:trHeight w:val="113"/>
            </w:trPr>
          </w:trPrChange>
        </w:trPr>
        <w:tc>
          <w:tcPr>
            <w:tcW w:w="1728" w:type="dxa"/>
            <w:vMerge/>
            <w:shd w:val="clear" w:color="auto" w:fill="auto"/>
            <w:tcPrChange w:id="489" w:author="Amarucci, Scott M" w:date="2016-02-16T15:15:00Z">
              <w:tcPr>
                <w:tcW w:w="1728" w:type="dxa"/>
                <w:vMerge/>
                <w:shd w:val="clear" w:color="auto" w:fill="auto"/>
              </w:tcPr>
            </w:tcPrChange>
          </w:tcPr>
          <w:p w:rsidR="003404F2" w:rsidRDefault="003404F2" w:rsidP="00FA3A26">
            <w:pPr>
              <w:rPr>
                <w:ins w:id="490" w:author="Amarucci, Scott M" w:date="2016-02-16T15:05:00Z"/>
                <w:b/>
                <w:bCs/>
                <w:iCs/>
              </w:rPr>
            </w:pPr>
          </w:p>
        </w:tc>
        <w:tc>
          <w:tcPr>
            <w:tcW w:w="2490" w:type="dxa"/>
            <w:shd w:val="clear" w:color="auto" w:fill="auto"/>
            <w:tcPrChange w:id="491" w:author="Amarucci, Scott M" w:date="2016-02-16T15:15:00Z">
              <w:tcPr>
                <w:tcW w:w="2490" w:type="dxa"/>
                <w:shd w:val="clear" w:color="auto" w:fill="auto"/>
              </w:tcPr>
            </w:tcPrChange>
          </w:tcPr>
          <w:p w:rsidR="003404F2" w:rsidRPr="00206D41" w:rsidRDefault="003404F2" w:rsidP="00FA3A26">
            <w:pPr>
              <w:spacing w:after="0" w:line="240" w:lineRule="auto"/>
              <w:rPr>
                <w:ins w:id="492" w:author="Amarucci, Scott M" w:date="2016-02-16T15:05:00Z"/>
                <w:bCs/>
                <w:iCs/>
              </w:rPr>
            </w:pPr>
            <w:ins w:id="493" w:author="Amarucci, Scott M" w:date="2016-02-16T15:05:00Z">
              <w:r>
                <w:rPr>
                  <w:bCs/>
                  <w:iCs/>
                </w:rPr>
                <w:t>Yes</w:t>
              </w:r>
            </w:ins>
          </w:p>
        </w:tc>
        <w:tc>
          <w:tcPr>
            <w:tcW w:w="2490" w:type="dxa"/>
            <w:shd w:val="clear" w:color="auto" w:fill="auto"/>
            <w:tcPrChange w:id="494" w:author="Amarucci, Scott M" w:date="2016-02-16T15:15:00Z">
              <w:tcPr>
                <w:tcW w:w="2490" w:type="dxa"/>
                <w:shd w:val="clear" w:color="auto" w:fill="auto"/>
              </w:tcPr>
            </w:tcPrChange>
          </w:tcPr>
          <w:p w:rsidR="003404F2" w:rsidRPr="00206D41" w:rsidRDefault="003404F2" w:rsidP="00FA3A26">
            <w:pPr>
              <w:spacing w:after="0" w:line="240" w:lineRule="auto"/>
              <w:rPr>
                <w:ins w:id="495" w:author="Amarucci, Scott M" w:date="2016-02-16T15:05:00Z"/>
                <w:bCs/>
                <w:iCs/>
              </w:rPr>
            </w:pPr>
            <w:ins w:id="496" w:author="Amarucci, Scott M" w:date="2016-02-16T15:05:00Z">
              <w:r>
                <w:rPr>
                  <w:bCs/>
                  <w:iCs/>
                </w:rPr>
                <w:t>Yes</w:t>
              </w:r>
            </w:ins>
          </w:p>
        </w:tc>
        <w:tc>
          <w:tcPr>
            <w:tcW w:w="2490" w:type="dxa"/>
            <w:gridSpan w:val="2"/>
            <w:shd w:val="clear" w:color="auto" w:fill="auto"/>
            <w:tcPrChange w:id="497" w:author="Amarucci, Scott M" w:date="2016-02-16T15:15:00Z">
              <w:tcPr>
                <w:tcW w:w="2490" w:type="dxa"/>
                <w:gridSpan w:val="2"/>
                <w:shd w:val="clear" w:color="auto" w:fill="auto"/>
              </w:tcPr>
            </w:tcPrChange>
          </w:tcPr>
          <w:p w:rsidR="003404F2" w:rsidRPr="00206D41" w:rsidRDefault="003404F2" w:rsidP="00FA3A26">
            <w:pPr>
              <w:spacing w:after="0" w:line="240" w:lineRule="auto"/>
              <w:rPr>
                <w:ins w:id="498" w:author="Amarucci, Scott M" w:date="2016-02-16T15:05:00Z"/>
                <w:bCs/>
                <w:iCs/>
              </w:rPr>
            </w:pPr>
            <w:ins w:id="499" w:author="Amarucci, Scott M" w:date="2016-02-16T15:05:00Z">
              <w:r>
                <w:rPr>
                  <w:bCs/>
                  <w:iCs/>
                </w:rPr>
                <w:t>Yes</w:t>
              </w:r>
            </w:ins>
          </w:p>
        </w:tc>
      </w:tr>
      <w:tr w:rsidR="00785EA3" w:rsidRPr="00206D41" w:rsidTr="00AB3662">
        <w:trPr>
          <w:trHeight w:val="112"/>
          <w:ins w:id="500" w:author="Amarucci, Scott M" w:date="2016-02-16T15:05:00Z"/>
        </w:trPr>
        <w:tc>
          <w:tcPr>
            <w:tcW w:w="1728" w:type="dxa"/>
            <w:vMerge/>
            <w:shd w:val="clear" w:color="auto" w:fill="auto"/>
          </w:tcPr>
          <w:p w:rsidR="00785EA3" w:rsidRDefault="00785EA3" w:rsidP="00FA3A26">
            <w:pPr>
              <w:rPr>
                <w:ins w:id="501" w:author="Amarucci, Scott M" w:date="2016-02-16T15:05:00Z"/>
                <w:b/>
                <w:bCs/>
                <w:iCs/>
              </w:rPr>
            </w:pPr>
          </w:p>
        </w:tc>
        <w:tc>
          <w:tcPr>
            <w:tcW w:w="2490" w:type="dxa"/>
            <w:shd w:val="clear" w:color="auto" w:fill="auto"/>
          </w:tcPr>
          <w:p w:rsidR="00785EA3" w:rsidRPr="00FA3A26" w:rsidRDefault="00785EA3" w:rsidP="00FA3A26">
            <w:pPr>
              <w:spacing w:after="0" w:line="240" w:lineRule="auto"/>
              <w:rPr>
                <w:ins w:id="502" w:author="Amarucci, Scott M" w:date="2016-02-16T15:05:00Z"/>
                <w:b/>
                <w:bCs/>
                <w:iCs/>
                <w:rPrChange w:id="503" w:author="Amarucci, Scott M" w:date="2016-02-16T15:13:00Z">
                  <w:rPr>
                    <w:ins w:id="504" w:author="Amarucci, Scott M" w:date="2016-02-16T15:05:00Z"/>
                    <w:bCs/>
                    <w:iCs/>
                  </w:rPr>
                </w:rPrChange>
              </w:rPr>
            </w:pPr>
            <w:ins w:id="505" w:author="Amarucci, Scott M" w:date="2016-02-16T15:13:00Z">
              <w:r>
                <w:rPr>
                  <w:b/>
                  <w:bCs/>
                  <w:iCs/>
                </w:rPr>
                <w:t>SIS</w:t>
              </w:r>
            </w:ins>
          </w:p>
        </w:tc>
        <w:tc>
          <w:tcPr>
            <w:tcW w:w="2490" w:type="dxa"/>
            <w:shd w:val="clear" w:color="auto" w:fill="auto"/>
          </w:tcPr>
          <w:p w:rsidR="00785EA3" w:rsidRPr="00FA3A26" w:rsidRDefault="00785EA3" w:rsidP="00FA3A26">
            <w:pPr>
              <w:spacing w:after="0" w:line="240" w:lineRule="auto"/>
              <w:rPr>
                <w:ins w:id="506" w:author="Amarucci, Scott M" w:date="2016-02-16T15:05:00Z"/>
                <w:b/>
                <w:bCs/>
                <w:iCs/>
                <w:rPrChange w:id="507" w:author="Amarucci, Scott M" w:date="2016-02-16T15:13:00Z">
                  <w:rPr>
                    <w:ins w:id="508" w:author="Amarucci, Scott M" w:date="2016-02-16T15:05:00Z"/>
                    <w:bCs/>
                    <w:iCs/>
                  </w:rPr>
                </w:rPrChange>
              </w:rPr>
            </w:pPr>
            <w:ins w:id="509" w:author="Amarucci, Scott M" w:date="2016-02-16T15:13:00Z">
              <w:r>
                <w:rPr>
                  <w:b/>
                  <w:bCs/>
                  <w:iCs/>
                </w:rPr>
                <w:t>BSI Miami</w:t>
              </w:r>
            </w:ins>
          </w:p>
        </w:tc>
        <w:tc>
          <w:tcPr>
            <w:tcW w:w="1245" w:type="dxa"/>
            <w:shd w:val="clear" w:color="auto" w:fill="auto"/>
          </w:tcPr>
          <w:p w:rsidR="00785EA3" w:rsidRPr="00785EA3" w:rsidRDefault="00785EA3" w:rsidP="00FA3A26">
            <w:pPr>
              <w:spacing w:after="0" w:line="240" w:lineRule="auto"/>
              <w:rPr>
                <w:ins w:id="510" w:author="Amarucci, Scott M" w:date="2016-02-16T15:05:00Z"/>
                <w:b/>
                <w:bCs/>
                <w:iCs/>
              </w:rPr>
            </w:pPr>
            <w:ins w:id="511" w:author="Amarucci, Scott M" w:date="2016-02-16T17:34:00Z">
              <w:r>
                <w:rPr>
                  <w:b/>
                  <w:bCs/>
                  <w:iCs/>
                </w:rPr>
                <w:t>BSPR</w:t>
              </w:r>
            </w:ins>
          </w:p>
        </w:tc>
        <w:tc>
          <w:tcPr>
            <w:tcW w:w="1245" w:type="dxa"/>
            <w:shd w:val="clear" w:color="auto" w:fill="auto"/>
          </w:tcPr>
          <w:p w:rsidR="00785EA3" w:rsidRPr="00785EA3" w:rsidRDefault="00785EA3" w:rsidP="00AB3662">
            <w:pPr>
              <w:spacing w:after="0" w:line="240" w:lineRule="auto"/>
              <w:rPr>
                <w:ins w:id="512" w:author="Amarucci, Scott M" w:date="2016-02-16T15:05:00Z"/>
                <w:b/>
                <w:bCs/>
                <w:iCs/>
                <w:rPrChange w:id="513" w:author="Amarucci, Scott M" w:date="2016-02-16T17:35:00Z">
                  <w:rPr>
                    <w:ins w:id="514" w:author="Amarucci, Scott M" w:date="2016-02-16T15:05:00Z"/>
                    <w:bCs/>
                    <w:iCs/>
                  </w:rPr>
                </w:rPrChange>
              </w:rPr>
            </w:pPr>
            <w:ins w:id="515" w:author="Amarucci, Scott M" w:date="2016-02-16T17:35:00Z">
              <w:r w:rsidRPr="00785EA3">
                <w:rPr>
                  <w:b/>
                  <w:bCs/>
                  <w:iCs/>
                  <w:rPrChange w:id="516" w:author="Amarucci, Scott M" w:date="2016-02-16T17:35:00Z">
                    <w:rPr>
                      <w:bCs/>
                      <w:iCs/>
                    </w:rPr>
                  </w:rPrChange>
                </w:rPr>
                <w:t>SSLLC</w:t>
              </w:r>
            </w:ins>
          </w:p>
        </w:tc>
      </w:tr>
      <w:tr w:rsidR="00785EA3" w:rsidRPr="00206D41" w:rsidTr="00AB3662">
        <w:trPr>
          <w:trHeight w:val="112"/>
          <w:ins w:id="517" w:author="Amarucci, Scott M" w:date="2016-02-16T15:05:00Z"/>
        </w:trPr>
        <w:tc>
          <w:tcPr>
            <w:tcW w:w="1728" w:type="dxa"/>
            <w:vMerge/>
            <w:shd w:val="clear" w:color="auto" w:fill="auto"/>
          </w:tcPr>
          <w:p w:rsidR="00785EA3" w:rsidRDefault="00785EA3" w:rsidP="00FA3A26">
            <w:pPr>
              <w:rPr>
                <w:ins w:id="518" w:author="Amarucci, Scott M" w:date="2016-02-16T15:05:00Z"/>
                <w:b/>
                <w:bCs/>
                <w:iCs/>
              </w:rPr>
            </w:pPr>
          </w:p>
        </w:tc>
        <w:tc>
          <w:tcPr>
            <w:tcW w:w="2490" w:type="dxa"/>
            <w:shd w:val="clear" w:color="auto" w:fill="auto"/>
          </w:tcPr>
          <w:p w:rsidR="00785EA3" w:rsidRDefault="00785EA3" w:rsidP="00FA3A26">
            <w:pPr>
              <w:spacing w:after="0" w:line="240" w:lineRule="auto"/>
              <w:rPr>
                <w:ins w:id="519" w:author="Amarucci, Scott M" w:date="2016-02-16T15:05:00Z"/>
                <w:bCs/>
                <w:iCs/>
              </w:rPr>
            </w:pPr>
            <w:ins w:id="520" w:author="Amarucci, Scott M" w:date="2016-02-16T15:14:00Z">
              <w:r>
                <w:rPr>
                  <w:bCs/>
                  <w:iCs/>
                </w:rPr>
                <w:t>No</w:t>
              </w:r>
            </w:ins>
          </w:p>
        </w:tc>
        <w:tc>
          <w:tcPr>
            <w:tcW w:w="2490" w:type="dxa"/>
            <w:shd w:val="clear" w:color="auto" w:fill="auto"/>
          </w:tcPr>
          <w:p w:rsidR="00785EA3" w:rsidRDefault="00785EA3" w:rsidP="00FA3A26">
            <w:pPr>
              <w:spacing w:after="0" w:line="240" w:lineRule="auto"/>
              <w:rPr>
                <w:ins w:id="521" w:author="Amarucci, Scott M" w:date="2016-02-16T15:05:00Z"/>
                <w:bCs/>
                <w:iCs/>
              </w:rPr>
            </w:pPr>
            <w:ins w:id="522" w:author="Amarucci, Scott M" w:date="2016-02-16T15:14:00Z">
              <w:r>
                <w:rPr>
                  <w:bCs/>
                  <w:iCs/>
                </w:rPr>
                <w:t>Yes</w:t>
              </w:r>
            </w:ins>
          </w:p>
        </w:tc>
        <w:tc>
          <w:tcPr>
            <w:tcW w:w="1245" w:type="dxa"/>
            <w:shd w:val="clear" w:color="auto" w:fill="auto"/>
          </w:tcPr>
          <w:p w:rsidR="00785EA3" w:rsidRDefault="00785EA3" w:rsidP="00FA3A26">
            <w:pPr>
              <w:spacing w:after="0" w:line="240" w:lineRule="auto"/>
              <w:rPr>
                <w:ins w:id="523" w:author="Amarucci, Scott M" w:date="2016-02-16T15:05:00Z"/>
                <w:bCs/>
                <w:iCs/>
              </w:rPr>
            </w:pPr>
            <w:ins w:id="524" w:author="Amarucci, Scott M" w:date="2016-02-16T17:34:00Z">
              <w:r>
                <w:rPr>
                  <w:bCs/>
                  <w:iCs/>
                </w:rPr>
                <w:t>Yes</w:t>
              </w:r>
            </w:ins>
          </w:p>
        </w:tc>
        <w:tc>
          <w:tcPr>
            <w:tcW w:w="1245" w:type="dxa"/>
            <w:shd w:val="clear" w:color="auto" w:fill="auto"/>
          </w:tcPr>
          <w:p w:rsidR="00785EA3" w:rsidRDefault="00785EA3" w:rsidP="00FA3A26">
            <w:pPr>
              <w:spacing w:after="0" w:line="240" w:lineRule="auto"/>
              <w:rPr>
                <w:ins w:id="525" w:author="Amarucci, Scott M" w:date="2016-02-16T15:05:00Z"/>
                <w:bCs/>
                <w:iCs/>
              </w:rPr>
            </w:pPr>
            <w:ins w:id="526" w:author="Amarucci, Scott M" w:date="2016-02-16T17:35:00Z">
              <w:r>
                <w:rPr>
                  <w:bCs/>
                  <w:iCs/>
                </w:rPr>
                <w:t>No</w:t>
              </w:r>
            </w:ins>
          </w:p>
        </w:tc>
      </w:tr>
      <w:tr w:rsidR="007362A8" w:rsidRPr="00206D41" w:rsidTr="00AB3662">
        <w:trPr>
          <w:trHeight w:val="245"/>
          <w:ins w:id="527" w:author="Amarucci, Scott M" w:date="2016-02-16T15:05:00Z"/>
        </w:trPr>
        <w:tc>
          <w:tcPr>
            <w:tcW w:w="1728" w:type="dxa"/>
            <w:vMerge w:val="restart"/>
            <w:shd w:val="clear" w:color="auto" w:fill="auto"/>
          </w:tcPr>
          <w:p w:rsidR="007362A8" w:rsidRDefault="007362A8" w:rsidP="00FA3A26">
            <w:pPr>
              <w:rPr>
                <w:ins w:id="528" w:author="Amarucci, Scott M" w:date="2016-02-16T15:05:00Z"/>
                <w:b/>
                <w:bCs/>
                <w:iCs/>
              </w:rPr>
            </w:pPr>
            <w:ins w:id="529" w:author="Amarucci, Scott M" w:date="2016-02-16T15:05:00Z">
              <w:r>
                <w:rPr>
                  <w:b/>
                  <w:bCs/>
                  <w:iCs/>
                </w:rPr>
                <w:t>METRIC OWNER</w:t>
              </w:r>
            </w:ins>
          </w:p>
        </w:tc>
        <w:tc>
          <w:tcPr>
            <w:tcW w:w="2490" w:type="dxa"/>
            <w:shd w:val="clear" w:color="auto" w:fill="auto"/>
          </w:tcPr>
          <w:p w:rsidR="007362A8" w:rsidRPr="005A6F8C" w:rsidRDefault="007362A8" w:rsidP="00FA3A26">
            <w:pPr>
              <w:spacing w:after="0" w:line="240" w:lineRule="auto"/>
              <w:rPr>
                <w:ins w:id="530" w:author="Amarucci, Scott M" w:date="2016-02-16T15:05:00Z"/>
                <w:b/>
                <w:bCs/>
                <w:iCs/>
              </w:rPr>
            </w:pPr>
            <w:ins w:id="531" w:author="Amarucci, Scott M" w:date="2016-02-16T15:05:00Z">
              <w:r w:rsidRPr="005A6F8C">
                <w:rPr>
                  <w:b/>
                  <w:bCs/>
                  <w:iCs/>
                </w:rPr>
                <w:t>SHUSA</w:t>
              </w:r>
            </w:ins>
          </w:p>
        </w:tc>
        <w:tc>
          <w:tcPr>
            <w:tcW w:w="2490" w:type="dxa"/>
            <w:shd w:val="clear" w:color="auto" w:fill="auto"/>
          </w:tcPr>
          <w:p w:rsidR="007362A8" w:rsidRPr="005A6F8C" w:rsidRDefault="007362A8" w:rsidP="00FA3A26">
            <w:pPr>
              <w:spacing w:after="0" w:line="240" w:lineRule="auto"/>
              <w:rPr>
                <w:ins w:id="532" w:author="Amarucci, Scott M" w:date="2016-02-16T15:05:00Z"/>
                <w:b/>
                <w:bCs/>
                <w:iCs/>
              </w:rPr>
            </w:pPr>
            <w:ins w:id="533" w:author="Amarucci, Scott M" w:date="2016-02-16T15:05:00Z">
              <w:r w:rsidRPr="005A6F8C">
                <w:rPr>
                  <w:b/>
                  <w:bCs/>
                  <w:iCs/>
                </w:rPr>
                <w:t>SBNA</w:t>
              </w:r>
            </w:ins>
          </w:p>
        </w:tc>
        <w:tc>
          <w:tcPr>
            <w:tcW w:w="2490" w:type="dxa"/>
            <w:gridSpan w:val="2"/>
            <w:shd w:val="clear" w:color="auto" w:fill="auto"/>
          </w:tcPr>
          <w:p w:rsidR="007362A8" w:rsidRPr="005A6F8C" w:rsidRDefault="007362A8" w:rsidP="00FA3A26">
            <w:pPr>
              <w:spacing w:after="0" w:line="240" w:lineRule="auto"/>
              <w:rPr>
                <w:ins w:id="534" w:author="Amarucci, Scott M" w:date="2016-02-16T15:05:00Z"/>
                <w:b/>
                <w:bCs/>
                <w:iCs/>
              </w:rPr>
            </w:pPr>
            <w:ins w:id="535" w:author="Amarucci, Scott M" w:date="2016-02-16T15:05:00Z">
              <w:r w:rsidRPr="005A6F8C">
                <w:rPr>
                  <w:b/>
                  <w:bCs/>
                  <w:iCs/>
                </w:rPr>
                <w:t>SC</w:t>
              </w:r>
            </w:ins>
          </w:p>
        </w:tc>
      </w:tr>
      <w:tr w:rsidR="007362A8" w:rsidRPr="00206D41" w:rsidTr="00AB3662">
        <w:trPr>
          <w:trHeight w:val="547"/>
          <w:ins w:id="536" w:author="Amarucci, Scott M" w:date="2016-02-16T15:05:00Z"/>
        </w:trPr>
        <w:tc>
          <w:tcPr>
            <w:tcW w:w="1728" w:type="dxa"/>
            <w:vMerge/>
            <w:shd w:val="clear" w:color="auto" w:fill="auto"/>
          </w:tcPr>
          <w:p w:rsidR="007362A8" w:rsidRDefault="007362A8" w:rsidP="00FA3A26">
            <w:pPr>
              <w:rPr>
                <w:ins w:id="537" w:author="Amarucci, Scott M" w:date="2016-02-16T15:05:00Z"/>
                <w:b/>
                <w:bCs/>
                <w:iCs/>
              </w:rPr>
            </w:pPr>
          </w:p>
        </w:tc>
        <w:tc>
          <w:tcPr>
            <w:tcW w:w="2490" w:type="dxa"/>
            <w:shd w:val="clear" w:color="auto" w:fill="auto"/>
          </w:tcPr>
          <w:p w:rsidR="007362A8" w:rsidRPr="00206D41" w:rsidRDefault="007362A8" w:rsidP="00FA3A26">
            <w:pPr>
              <w:spacing w:after="0" w:line="240" w:lineRule="auto"/>
              <w:rPr>
                <w:ins w:id="538" w:author="Amarucci, Scott M" w:date="2016-02-16T15:05:00Z"/>
                <w:bCs/>
                <w:iCs/>
              </w:rPr>
            </w:pPr>
            <w:ins w:id="539" w:author="Amarucci, Scott M" w:date="2016-02-16T15:16:00Z">
              <w:r>
                <w:rPr>
                  <w:bCs/>
                  <w:iCs/>
                </w:rPr>
                <w:t>???</w:t>
              </w:r>
            </w:ins>
          </w:p>
        </w:tc>
        <w:tc>
          <w:tcPr>
            <w:tcW w:w="2490" w:type="dxa"/>
            <w:shd w:val="clear" w:color="auto" w:fill="auto"/>
          </w:tcPr>
          <w:p w:rsidR="007362A8" w:rsidRPr="00206D41" w:rsidRDefault="007362A8" w:rsidP="00FA3A26">
            <w:pPr>
              <w:spacing w:after="0" w:line="240" w:lineRule="auto"/>
              <w:rPr>
                <w:ins w:id="540" w:author="Amarucci, Scott M" w:date="2016-02-16T15:05:00Z"/>
                <w:bCs/>
                <w:iCs/>
              </w:rPr>
            </w:pPr>
            <w:ins w:id="541" w:author="Amarucci, Scott M" w:date="2016-02-16T15:16:00Z">
              <w:r>
                <w:rPr>
                  <w:bCs/>
                  <w:iCs/>
                </w:rPr>
                <w:t>???</w:t>
              </w:r>
            </w:ins>
          </w:p>
        </w:tc>
        <w:tc>
          <w:tcPr>
            <w:tcW w:w="2490" w:type="dxa"/>
            <w:gridSpan w:val="2"/>
            <w:shd w:val="clear" w:color="auto" w:fill="auto"/>
          </w:tcPr>
          <w:p w:rsidR="007362A8" w:rsidRPr="00206D41" w:rsidRDefault="007362A8" w:rsidP="00FA3A26">
            <w:pPr>
              <w:spacing w:after="0" w:line="240" w:lineRule="auto"/>
              <w:rPr>
                <w:ins w:id="542" w:author="Amarucci, Scott M" w:date="2016-02-16T15:05:00Z"/>
                <w:bCs/>
                <w:iCs/>
              </w:rPr>
            </w:pPr>
            <w:ins w:id="543" w:author="Amarucci, Scott M" w:date="2016-02-16T15:16:00Z">
              <w:r>
                <w:rPr>
                  <w:bCs/>
                  <w:iCs/>
                </w:rPr>
                <w:t>???</w:t>
              </w:r>
            </w:ins>
          </w:p>
        </w:tc>
      </w:tr>
      <w:tr w:rsidR="007362A8" w:rsidRPr="00206D41" w:rsidTr="00AB3662">
        <w:trPr>
          <w:trHeight w:val="245"/>
          <w:ins w:id="544" w:author="Amarucci, Scott M" w:date="2016-02-16T15:14:00Z"/>
        </w:trPr>
        <w:tc>
          <w:tcPr>
            <w:tcW w:w="1728" w:type="dxa"/>
            <w:vMerge/>
            <w:shd w:val="clear" w:color="auto" w:fill="auto"/>
          </w:tcPr>
          <w:p w:rsidR="007362A8" w:rsidRDefault="007362A8" w:rsidP="00FA3A26">
            <w:pPr>
              <w:rPr>
                <w:ins w:id="545" w:author="Amarucci, Scott M" w:date="2016-02-16T15:14:00Z"/>
                <w:b/>
                <w:bCs/>
                <w:iCs/>
              </w:rPr>
            </w:pPr>
          </w:p>
        </w:tc>
        <w:tc>
          <w:tcPr>
            <w:tcW w:w="2490" w:type="dxa"/>
            <w:shd w:val="clear" w:color="auto" w:fill="auto"/>
          </w:tcPr>
          <w:p w:rsidR="007362A8" w:rsidRDefault="007362A8" w:rsidP="00FA3A26">
            <w:pPr>
              <w:spacing w:after="0" w:line="240" w:lineRule="auto"/>
              <w:rPr>
                <w:ins w:id="546" w:author="Amarucci, Scott M" w:date="2016-02-16T15:14:00Z"/>
                <w:bCs/>
                <w:iCs/>
              </w:rPr>
            </w:pPr>
            <w:ins w:id="547" w:author="Amarucci, Scott M" w:date="2016-02-16T15:15:00Z">
              <w:r>
                <w:rPr>
                  <w:b/>
                  <w:bCs/>
                  <w:iCs/>
                </w:rPr>
                <w:t>SIS</w:t>
              </w:r>
            </w:ins>
          </w:p>
        </w:tc>
        <w:tc>
          <w:tcPr>
            <w:tcW w:w="2490" w:type="dxa"/>
            <w:shd w:val="clear" w:color="auto" w:fill="auto"/>
          </w:tcPr>
          <w:p w:rsidR="007362A8" w:rsidRDefault="007362A8" w:rsidP="00FA3A26">
            <w:pPr>
              <w:spacing w:after="0" w:line="240" w:lineRule="auto"/>
              <w:rPr>
                <w:ins w:id="548" w:author="Amarucci, Scott M" w:date="2016-02-16T15:14:00Z"/>
                <w:bCs/>
                <w:iCs/>
              </w:rPr>
            </w:pPr>
            <w:ins w:id="549" w:author="Amarucci, Scott M" w:date="2016-02-16T15:15:00Z">
              <w:r>
                <w:rPr>
                  <w:b/>
                  <w:bCs/>
                  <w:iCs/>
                </w:rPr>
                <w:t>BSI Miami</w:t>
              </w:r>
            </w:ins>
          </w:p>
        </w:tc>
        <w:tc>
          <w:tcPr>
            <w:tcW w:w="2490" w:type="dxa"/>
            <w:gridSpan w:val="2"/>
            <w:shd w:val="clear" w:color="auto" w:fill="auto"/>
          </w:tcPr>
          <w:p w:rsidR="007362A8" w:rsidRDefault="007362A8" w:rsidP="00FA3A26">
            <w:pPr>
              <w:spacing w:after="0" w:line="240" w:lineRule="auto"/>
              <w:rPr>
                <w:ins w:id="550" w:author="Amarucci, Scott M" w:date="2016-02-16T15:14:00Z"/>
                <w:bCs/>
                <w:iCs/>
              </w:rPr>
            </w:pPr>
            <w:ins w:id="551" w:author="Amarucci, Scott M" w:date="2016-02-16T17:36:00Z">
              <w:r>
                <w:rPr>
                  <w:b/>
                  <w:bCs/>
                  <w:iCs/>
                </w:rPr>
                <w:t>BSPR</w:t>
              </w:r>
            </w:ins>
          </w:p>
        </w:tc>
      </w:tr>
      <w:tr w:rsidR="007362A8" w:rsidRPr="00206D41" w:rsidTr="005274D7">
        <w:trPr>
          <w:trHeight w:val="276"/>
          <w:ins w:id="552" w:author="Amarucci, Scott M" w:date="2016-02-16T15:15:00Z"/>
          <w:trPrChange w:id="553" w:author="Amarucci, Scott M" w:date="2016-02-18T18:59:00Z">
            <w:trPr>
              <w:trHeight w:val="547"/>
            </w:trPr>
          </w:trPrChange>
        </w:trPr>
        <w:tc>
          <w:tcPr>
            <w:tcW w:w="1728" w:type="dxa"/>
            <w:vMerge/>
            <w:shd w:val="clear" w:color="auto" w:fill="auto"/>
            <w:tcPrChange w:id="554" w:author="Amarucci, Scott M" w:date="2016-02-18T18:59:00Z">
              <w:tcPr>
                <w:tcW w:w="1728" w:type="dxa"/>
                <w:vMerge/>
                <w:shd w:val="clear" w:color="auto" w:fill="auto"/>
              </w:tcPr>
            </w:tcPrChange>
          </w:tcPr>
          <w:p w:rsidR="007362A8" w:rsidRDefault="007362A8" w:rsidP="00FA3A26">
            <w:pPr>
              <w:rPr>
                <w:ins w:id="555" w:author="Amarucci, Scott M" w:date="2016-02-16T15:15:00Z"/>
                <w:b/>
                <w:bCs/>
                <w:iCs/>
              </w:rPr>
            </w:pPr>
          </w:p>
        </w:tc>
        <w:tc>
          <w:tcPr>
            <w:tcW w:w="2490" w:type="dxa"/>
            <w:shd w:val="clear" w:color="auto" w:fill="auto"/>
            <w:tcPrChange w:id="556" w:author="Amarucci, Scott M" w:date="2016-02-18T18:59:00Z">
              <w:tcPr>
                <w:tcW w:w="2490" w:type="dxa"/>
                <w:shd w:val="clear" w:color="auto" w:fill="auto"/>
              </w:tcPr>
            </w:tcPrChange>
          </w:tcPr>
          <w:p w:rsidR="007362A8" w:rsidRDefault="007362A8" w:rsidP="00E7375B">
            <w:pPr>
              <w:spacing w:after="0" w:line="240" w:lineRule="auto"/>
              <w:rPr>
                <w:ins w:id="557" w:author="Amarucci, Scott M" w:date="2016-02-16T15:15:00Z"/>
                <w:bCs/>
                <w:iCs/>
              </w:rPr>
            </w:pPr>
            <w:ins w:id="558" w:author="Amarucci, Scott M" w:date="2016-02-16T17:36:00Z">
              <w:r>
                <w:rPr>
                  <w:bCs/>
                  <w:iCs/>
                </w:rPr>
                <w:t>N</w:t>
              </w:r>
            </w:ins>
            <w:ins w:id="559" w:author="Amarucci, Scott M" w:date="2016-02-18T19:12:00Z">
              <w:r w:rsidR="00E7375B">
                <w:rPr>
                  <w:bCs/>
                  <w:iCs/>
                </w:rPr>
                <w:t>/A</w:t>
              </w:r>
            </w:ins>
          </w:p>
        </w:tc>
        <w:tc>
          <w:tcPr>
            <w:tcW w:w="2490" w:type="dxa"/>
            <w:shd w:val="clear" w:color="auto" w:fill="auto"/>
            <w:tcPrChange w:id="560" w:author="Amarucci, Scott M" w:date="2016-02-18T18:59:00Z">
              <w:tcPr>
                <w:tcW w:w="2490" w:type="dxa"/>
                <w:shd w:val="clear" w:color="auto" w:fill="auto"/>
              </w:tcPr>
            </w:tcPrChange>
          </w:tcPr>
          <w:p w:rsidR="007362A8" w:rsidRDefault="007362A8" w:rsidP="00FA3A26">
            <w:pPr>
              <w:spacing w:after="0" w:line="240" w:lineRule="auto"/>
              <w:rPr>
                <w:ins w:id="561" w:author="Amarucci, Scott M" w:date="2016-02-16T15:15:00Z"/>
                <w:bCs/>
                <w:iCs/>
              </w:rPr>
            </w:pPr>
            <w:ins w:id="562" w:author="Amarucci, Scott M" w:date="2016-02-16T15:15:00Z">
              <w:r>
                <w:rPr>
                  <w:bCs/>
                  <w:iCs/>
                </w:rPr>
                <w:t>???</w:t>
              </w:r>
            </w:ins>
          </w:p>
        </w:tc>
        <w:tc>
          <w:tcPr>
            <w:tcW w:w="2490" w:type="dxa"/>
            <w:gridSpan w:val="2"/>
            <w:shd w:val="clear" w:color="auto" w:fill="auto"/>
            <w:tcPrChange w:id="563" w:author="Amarucci, Scott M" w:date="2016-02-18T18:59:00Z">
              <w:tcPr>
                <w:tcW w:w="2490" w:type="dxa"/>
                <w:gridSpan w:val="2"/>
                <w:shd w:val="clear" w:color="auto" w:fill="auto"/>
              </w:tcPr>
            </w:tcPrChange>
          </w:tcPr>
          <w:p w:rsidR="007362A8" w:rsidRDefault="007362A8" w:rsidP="00FA3A26">
            <w:pPr>
              <w:spacing w:after="0" w:line="240" w:lineRule="auto"/>
              <w:rPr>
                <w:ins w:id="564" w:author="Amarucci, Scott M" w:date="2016-02-16T15:15:00Z"/>
                <w:bCs/>
                <w:iCs/>
              </w:rPr>
            </w:pPr>
            <w:ins w:id="565" w:author="Amarucci, Scott M" w:date="2016-02-16T15:15:00Z">
              <w:r>
                <w:rPr>
                  <w:bCs/>
                  <w:iCs/>
                </w:rPr>
                <w:t>???</w:t>
              </w:r>
            </w:ins>
          </w:p>
        </w:tc>
      </w:tr>
      <w:tr w:rsidR="007362A8" w:rsidRPr="00206D41" w:rsidTr="007362A8">
        <w:trPr>
          <w:trHeight w:val="337"/>
          <w:ins w:id="566" w:author="Amarucci, Scott M" w:date="2016-02-16T17:37:00Z"/>
        </w:trPr>
        <w:tc>
          <w:tcPr>
            <w:tcW w:w="1728" w:type="dxa"/>
            <w:vMerge/>
            <w:shd w:val="clear" w:color="auto" w:fill="auto"/>
          </w:tcPr>
          <w:p w:rsidR="007362A8" w:rsidRDefault="007362A8" w:rsidP="00FA3A26">
            <w:pPr>
              <w:rPr>
                <w:ins w:id="567" w:author="Amarucci, Scott M" w:date="2016-02-16T17:37:00Z"/>
                <w:b/>
                <w:bCs/>
                <w:iCs/>
              </w:rPr>
            </w:pPr>
          </w:p>
        </w:tc>
        <w:tc>
          <w:tcPr>
            <w:tcW w:w="2490" w:type="dxa"/>
            <w:shd w:val="clear" w:color="auto" w:fill="auto"/>
          </w:tcPr>
          <w:p w:rsidR="007362A8" w:rsidRPr="007362A8" w:rsidRDefault="007362A8" w:rsidP="00FA3A26">
            <w:pPr>
              <w:spacing w:after="0" w:line="240" w:lineRule="auto"/>
              <w:rPr>
                <w:ins w:id="568" w:author="Amarucci, Scott M" w:date="2016-02-16T17:37:00Z"/>
                <w:b/>
                <w:bCs/>
                <w:iCs/>
                <w:rPrChange w:id="569" w:author="Amarucci, Scott M" w:date="2016-02-16T17:37:00Z">
                  <w:rPr>
                    <w:ins w:id="570" w:author="Amarucci, Scott M" w:date="2016-02-16T17:37:00Z"/>
                    <w:bCs/>
                    <w:iCs/>
                  </w:rPr>
                </w:rPrChange>
              </w:rPr>
            </w:pPr>
            <w:ins w:id="571" w:author="Amarucci, Scott M" w:date="2016-02-16T17:37:00Z">
              <w:r w:rsidRPr="007362A8">
                <w:rPr>
                  <w:b/>
                  <w:bCs/>
                  <w:iCs/>
                  <w:rPrChange w:id="572" w:author="Amarucci, Scott M" w:date="2016-02-16T17:37:00Z">
                    <w:rPr>
                      <w:bCs/>
                      <w:iCs/>
                    </w:rPr>
                  </w:rPrChange>
                </w:rPr>
                <w:t>SSLLC</w:t>
              </w:r>
            </w:ins>
          </w:p>
        </w:tc>
        <w:tc>
          <w:tcPr>
            <w:tcW w:w="2490" w:type="dxa"/>
            <w:vMerge w:val="restart"/>
            <w:shd w:val="clear" w:color="auto" w:fill="auto"/>
          </w:tcPr>
          <w:p w:rsidR="007362A8" w:rsidRDefault="007362A8" w:rsidP="00FA3A26">
            <w:pPr>
              <w:spacing w:after="0" w:line="240" w:lineRule="auto"/>
              <w:rPr>
                <w:ins w:id="573" w:author="Amarucci, Scott M" w:date="2016-02-16T17:37:00Z"/>
                <w:bCs/>
                <w:iCs/>
              </w:rPr>
            </w:pPr>
          </w:p>
        </w:tc>
        <w:tc>
          <w:tcPr>
            <w:tcW w:w="2490" w:type="dxa"/>
            <w:gridSpan w:val="2"/>
            <w:vMerge w:val="restart"/>
            <w:shd w:val="clear" w:color="auto" w:fill="auto"/>
          </w:tcPr>
          <w:p w:rsidR="007362A8" w:rsidRDefault="007362A8" w:rsidP="00FA3A26">
            <w:pPr>
              <w:spacing w:after="0" w:line="240" w:lineRule="auto"/>
              <w:rPr>
                <w:ins w:id="574" w:author="Amarucci, Scott M" w:date="2016-02-16T17:37:00Z"/>
                <w:bCs/>
                <w:iCs/>
              </w:rPr>
            </w:pPr>
          </w:p>
        </w:tc>
      </w:tr>
      <w:tr w:rsidR="007362A8" w:rsidRPr="00206D41" w:rsidTr="00FA3A26">
        <w:trPr>
          <w:trHeight w:val="336"/>
          <w:ins w:id="575" w:author="Amarucci, Scott M" w:date="2016-02-16T17:37:00Z"/>
        </w:trPr>
        <w:tc>
          <w:tcPr>
            <w:tcW w:w="1728" w:type="dxa"/>
            <w:vMerge/>
            <w:shd w:val="clear" w:color="auto" w:fill="auto"/>
          </w:tcPr>
          <w:p w:rsidR="007362A8" w:rsidRDefault="007362A8" w:rsidP="00FA3A26">
            <w:pPr>
              <w:rPr>
                <w:ins w:id="576" w:author="Amarucci, Scott M" w:date="2016-02-16T17:37:00Z"/>
                <w:b/>
                <w:bCs/>
                <w:iCs/>
              </w:rPr>
            </w:pPr>
          </w:p>
        </w:tc>
        <w:tc>
          <w:tcPr>
            <w:tcW w:w="2490" w:type="dxa"/>
            <w:shd w:val="clear" w:color="auto" w:fill="auto"/>
          </w:tcPr>
          <w:p w:rsidR="007362A8" w:rsidRPr="007362A8" w:rsidRDefault="007362A8" w:rsidP="00E7375B">
            <w:pPr>
              <w:spacing w:after="0" w:line="240" w:lineRule="auto"/>
              <w:rPr>
                <w:ins w:id="577" w:author="Amarucci, Scott M" w:date="2016-02-16T17:37:00Z"/>
                <w:bCs/>
                <w:iCs/>
                <w:rPrChange w:id="578" w:author="Amarucci, Scott M" w:date="2016-02-16T17:37:00Z">
                  <w:rPr>
                    <w:ins w:id="579" w:author="Amarucci, Scott M" w:date="2016-02-16T17:37:00Z"/>
                    <w:b/>
                    <w:bCs/>
                    <w:iCs/>
                  </w:rPr>
                </w:rPrChange>
              </w:rPr>
            </w:pPr>
            <w:ins w:id="580" w:author="Amarucci, Scott M" w:date="2016-02-16T17:37:00Z">
              <w:r>
                <w:rPr>
                  <w:bCs/>
                  <w:iCs/>
                </w:rPr>
                <w:t>N</w:t>
              </w:r>
            </w:ins>
            <w:ins w:id="581" w:author="Amarucci, Scott M" w:date="2016-02-18T19:12:00Z">
              <w:r w:rsidR="00E7375B">
                <w:rPr>
                  <w:bCs/>
                  <w:iCs/>
                </w:rPr>
                <w:t>/A</w:t>
              </w:r>
            </w:ins>
          </w:p>
        </w:tc>
        <w:tc>
          <w:tcPr>
            <w:tcW w:w="2490" w:type="dxa"/>
            <w:vMerge/>
            <w:shd w:val="clear" w:color="auto" w:fill="auto"/>
          </w:tcPr>
          <w:p w:rsidR="007362A8" w:rsidRDefault="007362A8" w:rsidP="00FA3A26">
            <w:pPr>
              <w:spacing w:after="0" w:line="240" w:lineRule="auto"/>
              <w:rPr>
                <w:ins w:id="582" w:author="Amarucci, Scott M" w:date="2016-02-16T17:37:00Z"/>
                <w:bCs/>
                <w:iCs/>
              </w:rPr>
            </w:pPr>
          </w:p>
        </w:tc>
        <w:tc>
          <w:tcPr>
            <w:tcW w:w="2490" w:type="dxa"/>
            <w:gridSpan w:val="2"/>
            <w:vMerge/>
            <w:shd w:val="clear" w:color="auto" w:fill="auto"/>
          </w:tcPr>
          <w:p w:rsidR="007362A8" w:rsidRDefault="007362A8" w:rsidP="00FA3A26">
            <w:pPr>
              <w:spacing w:after="0" w:line="240" w:lineRule="auto"/>
              <w:rPr>
                <w:ins w:id="583" w:author="Amarucci, Scott M" w:date="2016-02-16T17:37:00Z"/>
                <w:bCs/>
                <w:iCs/>
              </w:rPr>
            </w:pPr>
          </w:p>
        </w:tc>
      </w:tr>
      <w:tr w:rsidR="00FA3A26" w:rsidRPr="00206D41" w:rsidTr="00FA3A26">
        <w:trPr>
          <w:trHeight w:val="439"/>
          <w:ins w:id="584" w:author="Amarucci, Scott M" w:date="2016-02-16T15:05:00Z"/>
          <w:trPrChange w:id="585" w:author="Amarucci, Scott M" w:date="2016-02-16T15:15:00Z">
            <w:trPr>
              <w:trHeight w:val="439"/>
            </w:trPr>
          </w:trPrChange>
        </w:trPr>
        <w:tc>
          <w:tcPr>
            <w:tcW w:w="1728" w:type="dxa"/>
            <w:shd w:val="clear" w:color="auto" w:fill="auto"/>
            <w:tcPrChange w:id="586" w:author="Amarucci, Scott M" w:date="2016-02-16T15:15:00Z">
              <w:tcPr>
                <w:tcW w:w="1728" w:type="dxa"/>
                <w:shd w:val="clear" w:color="auto" w:fill="auto"/>
              </w:tcPr>
            </w:tcPrChange>
          </w:tcPr>
          <w:p w:rsidR="00FA3A26" w:rsidRPr="00206D41" w:rsidRDefault="00FA3A26" w:rsidP="00D666EE">
            <w:pPr>
              <w:rPr>
                <w:ins w:id="587" w:author="Amarucci, Scott M" w:date="2016-02-16T15:05:00Z"/>
                <w:b/>
                <w:bCs/>
                <w:iCs/>
              </w:rPr>
              <w:pPrChange w:id="588" w:author="Amarucci, Scott M" w:date="2016-02-16T18:22:00Z">
                <w:pPr>
                  <w:framePr w:hSpace="180" w:wrap="around" w:vAnchor="text" w:hAnchor="text" w:x="168" w:y="1"/>
                  <w:ind w:left="-60"/>
                  <w:suppressOverlap/>
                </w:pPr>
              </w:pPrChange>
            </w:pPr>
            <w:ins w:id="589" w:author="Amarucci, Scott M" w:date="2016-02-16T15:05:00Z">
              <w:r w:rsidRPr="005B0BAF">
                <w:rPr>
                  <w:rFonts w:asciiTheme="minorHAnsi" w:hAnsiTheme="minorHAnsi"/>
                  <w:b/>
                  <w:bCs/>
                  <w:iCs/>
                </w:rPr>
                <w:t>TRIGGER AND LIMIT SETTING</w:t>
              </w:r>
            </w:ins>
          </w:p>
        </w:tc>
        <w:tc>
          <w:tcPr>
            <w:tcW w:w="7470" w:type="dxa"/>
            <w:gridSpan w:val="4"/>
            <w:shd w:val="clear" w:color="auto" w:fill="auto"/>
            <w:tcPrChange w:id="590" w:author="Amarucci, Scott M" w:date="2016-02-16T15:15:00Z">
              <w:tcPr>
                <w:tcW w:w="7470" w:type="dxa"/>
                <w:gridSpan w:val="4"/>
                <w:shd w:val="clear" w:color="auto" w:fill="auto"/>
              </w:tcPr>
            </w:tcPrChange>
          </w:tcPr>
          <w:p w:rsidR="00FA3A26" w:rsidRDefault="00FA3A26" w:rsidP="00FA3A26">
            <w:pPr>
              <w:spacing w:after="0" w:line="240" w:lineRule="auto"/>
              <w:rPr>
                <w:ins w:id="591" w:author="Amarucci, Scott M" w:date="2016-02-16T15:05:00Z"/>
                <w:bCs/>
                <w:iCs/>
              </w:rPr>
            </w:pPr>
            <w:ins w:id="592" w:author="Amarucci, Scott M" w:date="2016-02-16T15:05:00Z">
              <w:r>
                <w:rPr>
                  <w:bCs/>
                  <w:iCs/>
                </w:rPr>
                <w:t>The</w:t>
              </w:r>
            </w:ins>
            <w:ins w:id="593" w:author="Amarucci, Scott M" w:date="2016-02-16T15:49:00Z">
              <w:r w:rsidR="000C5DC9">
                <w:rPr>
                  <w:bCs/>
                  <w:iCs/>
                </w:rPr>
                <w:t xml:space="preserve"> Cost of Credit</w:t>
              </w:r>
            </w:ins>
            <w:ins w:id="594" w:author="Amarucci, Scott M" w:date="2016-02-16T15:05:00Z">
              <w:r>
                <w:rPr>
                  <w:bCs/>
                  <w:iCs/>
                </w:rPr>
                <w:t xml:space="preserve"> triggers and limits are set as follows:</w:t>
              </w:r>
            </w:ins>
          </w:p>
          <w:p w:rsidR="00FA3A26" w:rsidRDefault="00FA3A26" w:rsidP="00FA3A26">
            <w:pPr>
              <w:spacing w:after="0" w:line="240" w:lineRule="auto"/>
              <w:rPr>
                <w:ins w:id="595" w:author="Amarucci, Scott M" w:date="2016-02-16T15:05:00Z"/>
                <w:bCs/>
                <w:iCs/>
              </w:rPr>
            </w:pPr>
          </w:p>
          <w:p w:rsidR="00FA3A26" w:rsidRPr="00204F0A" w:rsidRDefault="00FA3A26" w:rsidP="00FA3A26">
            <w:pPr>
              <w:pStyle w:val="ListParagraph"/>
              <w:numPr>
                <w:ilvl w:val="0"/>
                <w:numId w:val="5"/>
              </w:numPr>
              <w:spacing w:after="0" w:line="240" w:lineRule="auto"/>
              <w:rPr>
                <w:ins w:id="596" w:author="Amarucci, Scott M" w:date="2016-02-16T15:05:00Z"/>
                <w:bCs/>
                <w:iCs/>
              </w:rPr>
            </w:pPr>
            <w:ins w:id="597" w:author="Amarucci, Scott M" w:date="2016-02-16T15:05:00Z">
              <w:r>
                <w:rPr>
                  <w:bCs/>
                  <w:iCs/>
                </w:rPr>
                <w:t>Am</w:t>
              </w:r>
              <w:r w:rsidRPr="00204F0A">
                <w:rPr>
                  <w:bCs/>
                  <w:iCs/>
                </w:rPr>
                <w:t>ber trigger</w:t>
              </w:r>
              <w:r>
                <w:rPr>
                  <w:bCs/>
                  <w:iCs/>
                </w:rPr>
                <w:t>:</w:t>
              </w:r>
              <w:r w:rsidRPr="00204F0A">
                <w:rPr>
                  <w:bCs/>
                  <w:iCs/>
                </w:rPr>
                <w:t xml:space="preserve"> is</w:t>
              </w:r>
              <w:r>
                <w:rPr>
                  <w:bCs/>
                  <w:iCs/>
                </w:rPr>
                <w:t xml:space="preserve"> calculated as </w:t>
              </w:r>
            </w:ins>
          </w:p>
          <w:p w:rsidR="00FA3A26" w:rsidRPr="00785EA3" w:rsidRDefault="00FA3A26" w:rsidP="00FA3A26">
            <w:pPr>
              <w:pStyle w:val="ListParagraph"/>
              <w:numPr>
                <w:ilvl w:val="0"/>
                <w:numId w:val="5"/>
              </w:numPr>
              <w:spacing w:after="0" w:line="240" w:lineRule="auto"/>
              <w:rPr>
                <w:ins w:id="598" w:author="Amarucci, Scott M" w:date="2016-02-16T15:05:00Z"/>
                <w:bCs/>
                <w:iCs/>
              </w:rPr>
              <w:pPrChange w:id="599" w:author="Amarucci, Scott M" w:date="2016-02-16T17:03:00Z">
                <w:pPr>
                  <w:pStyle w:val="ListParagraph"/>
                  <w:framePr w:hSpace="180" w:wrap="around" w:vAnchor="text" w:hAnchor="text" w:x="168" w:y="1"/>
                  <w:spacing w:after="0" w:line="240" w:lineRule="auto"/>
                  <w:ind w:left="360"/>
                  <w:suppressOverlap/>
                </w:pPr>
              </w:pPrChange>
            </w:pPr>
            <w:ins w:id="600" w:author="Amarucci, Scott M" w:date="2016-02-16T15:05:00Z">
              <w:r w:rsidRPr="0072414D">
                <w:rPr>
                  <w:bCs/>
                  <w:iCs/>
                </w:rPr>
                <w:t>Red limit: is calculate</w:t>
              </w:r>
              <w:r w:rsidRPr="00785EA3">
                <w:rPr>
                  <w:bCs/>
                  <w:iCs/>
                </w:rPr>
                <w:t xml:space="preserve">d as </w:t>
              </w:r>
            </w:ins>
          </w:p>
          <w:p w:rsidR="00FA3A26" w:rsidRDefault="00FA3A26" w:rsidP="00FA3A26">
            <w:pPr>
              <w:spacing w:after="0" w:line="240" w:lineRule="auto"/>
              <w:rPr>
                <w:ins w:id="601" w:author="Amarucci, Scott M" w:date="2016-02-16T15:05:00Z"/>
                <w:bCs/>
                <w:iCs/>
              </w:rPr>
            </w:pPr>
          </w:p>
          <w:p w:rsidR="00FA3A26" w:rsidRPr="00206D41" w:rsidRDefault="00FA3A26" w:rsidP="0072414D">
            <w:pPr>
              <w:spacing w:after="0" w:line="240" w:lineRule="auto"/>
              <w:jc w:val="center"/>
              <w:rPr>
                <w:ins w:id="602" w:author="Amarucci, Scott M" w:date="2016-02-16T15:05:00Z"/>
                <w:rFonts w:asciiTheme="minorHAnsi" w:eastAsiaTheme="minorHAnsi" w:hAnsiTheme="minorHAnsi" w:cstheme="minorBidi"/>
                <w:iCs/>
              </w:rPr>
              <w:pPrChange w:id="603" w:author="Amarucci, Scott M" w:date="2016-02-16T17:03:00Z">
                <w:pPr>
                  <w:framePr w:hSpace="180" w:wrap="around" w:vAnchor="text" w:hAnchor="text" w:x="168" w:y="1"/>
                  <w:spacing w:after="0" w:line="240" w:lineRule="auto"/>
                  <w:suppressOverlap/>
                  <w:jc w:val="both"/>
                </w:pPr>
              </w:pPrChange>
            </w:pPr>
          </w:p>
        </w:tc>
      </w:tr>
      <w:tr w:rsidR="00FA3A26" w:rsidRPr="00206D41" w:rsidTr="00FA3A26">
        <w:trPr>
          <w:trHeight w:val="303"/>
          <w:ins w:id="604" w:author="Amarucci, Scott M" w:date="2016-02-16T15:05:00Z"/>
          <w:trPrChange w:id="605" w:author="Amarucci, Scott M" w:date="2016-02-16T15:15:00Z">
            <w:trPr>
              <w:trHeight w:val="303"/>
            </w:trPr>
          </w:trPrChange>
        </w:trPr>
        <w:tc>
          <w:tcPr>
            <w:tcW w:w="1728" w:type="dxa"/>
            <w:shd w:val="clear" w:color="auto" w:fill="auto"/>
            <w:tcPrChange w:id="606" w:author="Amarucci, Scott M" w:date="2016-02-16T15:15:00Z">
              <w:tcPr>
                <w:tcW w:w="1728" w:type="dxa"/>
                <w:shd w:val="clear" w:color="auto" w:fill="auto"/>
              </w:tcPr>
            </w:tcPrChange>
          </w:tcPr>
          <w:p w:rsidR="00FA3A26" w:rsidRPr="00DF3739" w:rsidRDefault="00FA3A26" w:rsidP="00D666EE">
            <w:pPr>
              <w:rPr>
                <w:ins w:id="607" w:author="Amarucci, Scott M" w:date="2016-02-16T15:05:00Z"/>
                <w:b/>
                <w:bCs/>
                <w:iCs/>
              </w:rPr>
              <w:pPrChange w:id="608" w:author="Amarucci, Scott M" w:date="2016-02-16T18:22:00Z">
                <w:pPr>
                  <w:framePr w:hSpace="180" w:wrap="around" w:vAnchor="text" w:hAnchor="text" w:x="168" w:y="1"/>
                  <w:ind w:left="-60"/>
                  <w:suppressOverlap/>
                </w:pPr>
              </w:pPrChange>
            </w:pPr>
            <w:ins w:id="609" w:author="Amarucci, Scott M" w:date="2016-02-16T15:05:00Z">
              <w:r w:rsidRPr="00DF3739">
                <w:rPr>
                  <w:rFonts w:asciiTheme="minorHAnsi" w:hAnsiTheme="minorHAnsi"/>
                  <w:b/>
                  <w:bCs/>
                  <w:iCs/>
                </w:rPr>
                <w:t>TESTING FREQUENCY</w:t>
              </w:r>
            </w:ins>
          </w:p>
        </w:tc>
        <w:tc>
          <w:tcPr>
            <w:tcW w:w="7470" w:type="dxa"/>
            <w:gridSpan w:val="4"/>
            <w:shd w:val="clear" w:color="auto" w:fill="auto"/>
            <w:tcPrChange w:id="610" w:author="Amarucci, Scott M" w:date="2016-02-16T15:15:00Z">
              <w:tcPr>
                <w:tcW w:w="7470" w:type="dxa"/>
                <w:gridSpan w:val="4"/>
                <w:shd w:val="clear" w:color="auto" w:fill="auto"/>
              </w:tcPr>
            </w:tcPrChange>
          </w:tcPr>
          <w:p w:rsidR="00FA3A26" w:rsidRPr="00DF3739" w:rsidRDefault="00FA3A26" w:rsidP="00FA3A26">
            <w:pPr>
              <w:spacing w:after="0" w:line="240" w:lineRule="auto"/>
              <w:rPr>
                <w:ins w:id="611" w:author="Amarucci, Scott M" w:date="2016-02-16T15:05:00Z"/>
              </w:rPr>
            </w:pPr>
            <w:ins w:id="612" w:author="Amarucci, Scott M" w:date="2016-02-16T15:23:00Z">
              <w:r>
                <w:rPr>
                  <w:bCs/>
                  <w:iCs/>
                </w:rPr>
                <w:t>Quarterly</w:t>
              </w:r>
            </w:ins>
          </w:p>
        </w:tc>
      </w:tr>
      <w:tr w:rsidR="00FA3A26" w:rsidRPr="00206D41" w:rsidTr="00FA3A26">
        <w:trPr>
          <w:trHeight w:val="978"/>
          <w:ins w:id="613" w:author="Amarucci, Scott M" w:date="2016-02-16T15:05:00Z"/>
          <w:trPrChange w:id="614" w:author="Amarucci, Scott M" w:date="2016-02-16T15:15:00Z">
            <w:trPr>
              <w:trHeight w:val="978"/>
            </w:trPr>
          </w:trPrChange>
        </w:trPr>
        <w:tc>
          <w:tcPr>
            <w:tcW w:w="1728" w:type="dxa"/>
            <w:shd w:val="clear" w:color="auto" w:fill="auto"/>
            <w:tcPrChange w:id="615" w:author="Amarucci, Scott M" w:date="2016-02-16T15:15:00Z">
              <w:tcPr>
                <w:tcW w:w="1728" w:type="dxa"/>
                <w:shd w:val="clear" w:color="auto" w:fill="auto"/>
              </w:tcPr>
            </w:tcPrChange>
          </w:tcPr>
          <w:p w:rsidR="00FA3A26" w:rsidRPr="00DF3739" w:rsidRDefault="00FA3A26" w:rsidP="00FA3A26">
            <w:pPr>
              <w:rPr>
                <w:ins w:id="616" w:author="Amarucci, Scott M" w:date="2016-02-16T15:05:00Z"/>
                <w:b/>
                <w:bCs/>
                <w:iCs/>
              </w:rPr>
            </w:pPr>
            <w:ins w:id="617" w:author="Amarucci, Scott M" w:date="2016-02-16T15:05:00Z">
              <w:r w:rsidRPr="00DF3739">
                <w:rPr>
                  <w:b/>
                  <w:bCs/>
                  <w:iCs/>
                </w:rPr>
                <w:t>SOURCE OF INFORMATION</w:t>
              </w:r>
            </w:ins>
          </w:p>
        </w:tc>
        <w:tc>
          <w:tcPr>
            <w:tcW w:w="7470" w:type="dxa"/>
            <w:gridSpan w:val="4"/>
            <w:shd w:val="clear" w:color="auto" w:fill="auto"/>
            <w:tcPrChange w:id="618" w:author="Amarucci, Scott M" w:date="2016-02-16T15:15:00Z">
              <w:tcPr>
                <w:tcW w:w="7470" w:type="dxa"/>
                <w:gridSpan w:val="4"/>
                <w:shd w:val="clear" w:color="auto" w:fill="auto"/>
              </w:tcPr>
            </w:tcPrChange>
          </w:tcPr>
          <w:p w:rsidR="00FA3A26" w:rsidRPr="000E4C0C" w:rsidRDefault="00FA3A26" w:rsidP="000C5DC9">
            <w:pPr>
              <w:spacing w:after="0" w:line="240" w:lineRule="auto"/>
              <w:rPr>
                <w:ins w:id="619" w:author="Amarucci, Scott M" w:date="2016-02-16T15:05:00Z"/>
                <w:bCs/>
                <w:iCs/>
              </w:rPr>
            </w:pPr>
            <w:ins w:id="620" w:author="Amarucci, Scott M" w:date="2016-02-16T15:05:00Z">
              <w:r>
                <w:rPr>
                  <w:bCs/>
                  <w:iCs/>
                </w:rPr>
                <w:t>Provided by</w:t>
              </w:r>
              <w:r w:rsidRPr="000E4C0C">
                <w:rPr>
                  <w:bCs/>
                  <w:iCs/>
                </w:rPr>
                <w:tab/>
              </w:r>
              <w:r w:rsidRPr="000E4C0C">
                <w:rPr>
                  <w:bCs/>
                  <w:iCs/>
                </w:rPr>
                <w:tab/>
              </w:r>
              <w:r w:rsidRPr="000E4C0C">
                <w:rPr>
                  <w:bCs/>
                  <w:iCs/>
                </w:rPr>
                <w:tab/>
              </w:r>
              <w:r w:rsidRPr="000E4C0C">
                <w:rPr>
                  <w:bCs/>
                  <w:iCs/>
                </w:rPr>
                <w:tab/>
              </w:r>
              <w:r w:rsidRPr="000E4C0C">
                <w:rPr>
                  <w:bCs/>
                  <w:iCs/>
                </w:rPr>
                <w:tab/>
              </w:r>
            </w:ins>
          </w:p>
        </w:tc>
      </w:tr>
    </w:tbl>
    <w:p w:rsidR="003404F2" w:rsidRDefault="003404F2" w:rsidP="00B52E32"/>
    <w:p w:rsidR="00BB4DCA" w:rsidRPr="007973F5" w:rsidRDefault="00A43D45" w:rsidP="00FD1AD4">
      <w:pPr>
        <w:pStyle w:val="SANUS2"/>
        <w:numPr>
          <w:ilvl w:val="1"/>
          <w:numId w:val="1"/>
        </w:numPr>
        <w:tabs>
          <w:tab w:val="num" w:pos="540"/>
        </w:tabs>
        <w:ind w:left="567" w:hanging="567"/>
        <w:rPr>
          <w:color w:val="000000" w:themeColor="text1"/>
        </w:rPr>
      </w:pPr>
      <w:bookmarkStart w:id="621" w:name="_Toc441071960"/>
      <w:r>
        <w:rPr>
          <w:color w:val="000000" w:themeColor="text1"/>
        </w:rPr>
        <w:t>Net charge-off rate</w:t>
      </w:r>
      <w:bookmarkEnd w:id="621"/>
    </w:p>
    <w:tbl>
      <w:tblPr>
        <w:tblpPr w:leftFromText="180" w:rightFromText="180" w:vertAnchor="text" w:tblpX="168" w:tblpY="1"/>
        <w:tblOverlap w:val="never"/>
        <w:tblW w:w="935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000" w:firstRow="0" w:lastRow="0" w:firstColumn="0" w:lastColumn="0" w:noHBand="0" w:noVBand="0"/>
      </w:tblPr>
      <w:tblGrid>
        <w:gridCol w:w="1728"/>
        <w:gridCol w:w="2520"/>
        <w:gridCol w:w="2461"/>
        <w:gridCol w:w="1324"/>
        <w:gridCol w:w="1325"/>
      </w:tblGrid>
      <w:tr w:rsidR="00BB4DCA" w:rsidRPr="00206D41" w:rsidTr="002A5DA6">
        <w:trPr>
          <w:trHeight w:val="708"/>
        </w:trPr>
        <w:tc>
          <w:tcPr>
            <w:tcW w:w="1728" w:type="dxa"/>
            <w:shd w:val="clear" w:color="auto" w:fill="auto"/>
          </w:tcPr>
          <w:p w:rsidR="00BB4DCA" w:rsidRPr="00206D41" w:rsidRDefault="005A6F8C" w:rsidP="007E122B">
            <w:pPr>
              <w:rPr>
                <w:b/>
                <w:bCs/>
                <w:iCs/>
              </w:rPr>
            </w:pPr>
            <w:r>
              <w:rPr>
                <w:b/>
                <w:bCs/>
                <w:iCs/>
              </w:rPr>
              <w:t>DEFINITION</w:t>
            </w:r>
          </w:p>
        </w:tc>
        <w:tc>
          <w:tcPr>
            <w:tcW w:w="7630" w:type="dxa"/>
            <w:gridSpan w:val="4"/>
            <w:shd w:val="clear" w:color="auto" w:fill="auto"/>
          </w:tcPr>
          <w:p w:rsidR="00BB4DCA" w:rsidRDefault="006C140B" w:rsidP="0032719B">
            <w:pPr>
              <w:rPr>
                <w:rFonts w:asciiTheme="minorHAnsi" w:eastAsiaTheme="minorHAnsi" w:hAnsiTheme="minorHAnsi" w:cstheme="minorBidi"/>
                <w:iCs/>
              </w:rPr>
            </w:pPr>
            <w:r>
              <w:rPr>
                <w:rFonts w:asciiTheme="minorHAnsi" w:eastAsiaTheme="minorHAnsi" w:hAnsiTheme="minorHAnsi" w:cstheme="minorBidi"/>
                <w:iCs/>
              </w:rPr>
              <w:t>M</w:t>
            </w:r>
            <w:r w:rsidR="005C06CC">
              <w:rPr>
                <w:rFonts w:asciiTheme="minorHAnsi" w:eastAsiaTheme="minorHAnsi" w:hAnsiTheme="minorHAnsi" w:cstheme="minorBidi"/>
                <w:iCs/>
              </w:rPr>
              <w:t xml:space="preserve">onthly net charge-offs </w:t>
            </w:r>
            <w:r>
              <w:rPr>
                <w:rFonts w:asciiTheme="minorHAnsi" w:eastAsiaTheme="minorHAnsi" w:hAnsiTheme="minorHAnsi" w:cstheme="minorBidi"/>
                <w:iCs/>
              </w:rPr>
              <w:t xml:space="preserve">(NCOs) </w:t>
            </w:r>
            <w:r w:rsidR="005C06CC">
              <w:rPr>
                <w:rFonts w:asciiTheme="minorHAnsi" w:eastAsiaTheme="minorHAnsi" w:hAnsiTheme="minorHAnsi" w:cstheme="minorBidi"/>
                <w:iCs/>
              </w:rPr>
              <w:t>as a percentage</w:t>
            </w:r>
            <w:r w:rsidR="007973F5" w:rsidRPr="007973F5">
              <w:rPr>
                <w:rFonts w:asciiTheme="minorHAnsi" w:eastAsiaTheme="minorHAnsi" w:hAnsiTheme="minorHAnsi" w:cstheme="minorBidi"/>
                <w:iCs/>
              </w:rPr>
              <w:t xml:space="preserve"> of </w:t>
            </w:r>
            <w:r w:rsidR="002854DF">
              <w:rPr>
                <w:rFonts w:asciiTheme="minorHAnsi" w:eastAsiaTheme="minorHAnsi" w:hAnsiTheme="minorHAnsi" w:cstheme="minorBidi"/>
                <w:iCs/>
              </w:rPr>
              <w:t xml:space="preserve">outstanding </w:t>
            </w:r>
            <w:r w:rsidR="007973F5" w:rsidRPr="007973F5">
              <w:rPr>
                <w:rFonts w:asciiTheme="minorHAnsi" w:eastAsiaTheme="minorHAnsi" w:hAnsiTheme="minorHAnsi" w:cstheme="minorBidi"/>
                <w:iCs/>
              </w:rPr>
              <w:t>balances</w:t>
            </w:r>
            <w:r w:rsidR="00E42593">
              <w:rPr>
                <w:rFonts w:asciiTheme="minorHAnsi" w:eastAsiaTheme="minorHAnsi" w:hAnsiTheme="minorHAnsi" w:cstheme="minorBidi"/>
                <w:iCs/>
              </w:rPr>
              <w:t xml:space="preserve">, by material portfolio. </w:t>
            </w:r>
          </w:p>
          <w:p w:rsidR="0032719B" w:rsidRDefault="0032719B" w:rsidP="0032719B">
            <w:pPr>
              <w:spacing w:after="0" w:line="240" w:lineRule="auto"/>
              <w:rPr>
                <w:bCs/>
                <w:iCs/>
              </w:rPr>
            </w:pPr>
            <w:r>
              <w:rPr>
                <w:bCs/>
                <w:iCs/>
              </w:rPr>
              <w:t xml:space="preserve">Material portfolios are defined as: </w:t>
            </w:r>
          </w:p>
          <w:p w:rsidR="0032719B" w:rsidRPr="00C72190" w:rsidRDefault="0032719B" w:rsidP="00FD522C">
            <w:pPr>
              <w:pStyle w:val="ListParagraph"/>
              <w:numPr>
                <w:ilvl w:val="0"/>
                <w:numId w:val="6"/>
              </w:numPr>
              <w:spacing w:after="0" w:line="240" w:lineRule="auto"/>
              <w:rPr>
                <w:bCs/>
                <w:iCs/>
                <w:lang w:val="en-US"/>
              </w:rPr>
            </w:pPr>
            <w:r w:rsidRPr="00C72190">
              <w:rPr>
                <w:bCs/>
                <w:iCs/>
                <w:lang w:val="en-US"/>
              </w:rPr>
              <w:t>SC Auto (SC Auto + SC Fleet loans),</w:t>
            </w:r>
          </w:p>
          <w:p w:rsidR="0032719B" w:rsidRPr="008415BA" w:rsidRDefault="0032719B" w:rsidP="00FD522C">
            <w:pPr>
              <w:pStyle w:val="ListParagraph"/>
              <w:numPr>
                <w:ilvl w:val="0"/>
                <w:numId w:val="6"/>
              </w:numPr>
              <w:spacing w:after="0" w:line="240" w:lineRule="auto"/>
              <w:rPr>
                <w:bCs/>
                <w:iCs/>
              </w:rPr>
            </w:pPr>
            <w:r w:rsidRPr="008415BA">
              <w:rPr>
                <w:bCs/>
                <w:iCs/>
              </w:rPr>
              <w:t xml:space="preserve">SC Unsecured, </w:t>
            </w:r>
          </w:p>
          <w:p w:rsidR="0032719B" w:rsidRDefault="0032719B" w:rsidP="00FD522C">
            <w:pPr>
              <w:pStyle w:val="ListParagraph"/>
              <w:numPr>
                <w:ilvl w:val="0"/>
                <w:numId w:val="6"/>
              </w:numPr>
              <w:spacing w:after="0" w:line="240" w:lineRule="auto"/>
              <w:rPr>
                <w:bCs/>
                <w:iCs/>
              </w:rPr>
            </w:pPr>
            <w:r w:rsidRPr="008415BA">
              <w:rPr>
                <w:bCs/>
                <w:iCs/>
              </w:rPr>
              <w:lastRenderedPageBreak/>
              <w:t xml:space="preserve">SBNA Retail, </w:t>
            </w:r>
          </w:p>
          <w:p w:rsidR="0032719B" w:rsidRDefault="0032719B" w:rsidP="00FD522C">
            <w:pPr>
              <w:pStyle w:val="ListParagraph"/>
              <w:numPr>
                <w:ilvl w:val="0"/>
                <w:numId w:val="6"/>
              </w:numPr>
              <w:spacing w:after="0" w:line="240" w:lineRule="auto"/>
              <w:rPr>
                <w:bCs/>
                <w:iCs/>
              </w:rPr>
            </w:pPr>
            <w:r>
              <w:rPr>
                <w:bCs/>
                <w:iCs/>
              </w:rPr>
              <w:t>SBNA Small Business</w:t>
            </w:r>
          </w:p>
          <w:p w:rsidR="0032719B" w:rsidRDefault="0032719B" w:rsidP="00FD522C">
            <w:pPr>
              <w:pStyle w:val="ListParagraph"/>
              <w:numPr>
                <w:ilvl w:val="0"/>
                <w:numId w:val="6"/>
              </w:numPr>
              <w:spacing w:after="0" w:line="240" w:lineRule="auto"/>
              <w:rPr>
                <w:bCs/>
                <w:iCs/>
              </w:rPr>
            </w:pPr>
            <w:r>
              <w:rPr>
                <w:bCs/>
                <w:iCs/>
              </w:rPr>
              <w:t>SBNA Commercial Real Estate (including Multifamily),</w:t>
            </w:r>
          </w:p>
          <w:p w:rsidR="0032719B" w:rsidRPr="008415BA" w:rsidRDefault="0032719B" w:rsidP="00FD522C">
            <w:pPr>
              <w:pStyle w:val="ListParagraph"/>
              <w:numPr>
                <w:ilvl w:val="0"/>
                <w:numId w:val="6"/>
              </w:numPr>
              <w:spacing w:after="0" w:line="240" w:lineRule="auto"/>
              <w:rPr>
                <w:bCs/>
                <w:iCs/>
              </w:rPr>
            </w:pPr>
            <w:r>
              <w:rPr>
                <w:bCs/>
                <w:iCs/>
              </w:rPr>
              <w:t xml:space="preserve">SBNA Commercial &amp; Industrial, </w:t>
            </w:r>
          </w:p>
          <w:p w:rsidR="005274D7" w:rsidRPr="005274D7" w:rsidRDefault="0032719B" w:rsidP="00FD522C">
            <w:pPr>
              <w:pStyle w:val="ListParagraph"/>
              <w:numPr>
                <w:ilvl w:val="0"/>
                <w:numId w:val="6"/>
              </w:numPr>
              <w:rPr>
                <w:ins w:id="622" w:author="Amarucci, Scott M" w:date="2016-02-18T18:55:00Z"/>
                <w:b/>
                <w:bCs/>
                <w:iCs/>
                <w:rPrChange w:id="623" w:author="Amarucci, Scott M" w:date="2016-02-18T18:55:00Z">
                  <w:rPr>
                    <w:ins w:id="624" w:author="Amarucci, Scott M" w:date="2016-02-18T18:55:00Z"/>
                    <w:bCs/>
                    <w:iCs/>
                  </w:rPr>
                </w:rPrChange>
              </w:rPr>
            </w:pPr>
            <w:r w:rsidRPr="0032719B">
              <w:rPr>
                <w:bCs/>
                <w:iCs/>
              </w:rPr>
              <w:t>SBNA G</w:t>
            </w:r>
            <w:r>
              <w:rPr>
                <w:bCs/>
                <w:iCs/>
              </w:rPr>
              <w:t xml:space="preserve">lobal </w:t>
            </w:r>
            <w:r w:rsidRPr="0032719B">
              <w:rPr>
                <w:bCs/>
                <w:iCs/>
              </w:rPr>
              <w:t>C</w:t>
            </w:r>
            <w:r>
              <w:rPr>
                <w:bCs/>
                <w:iCs/>
              </w:rPr>
              <w:t xml:space="preserve">orporate </w:t>
            </w:r>
            <w:r w:rsidRPr="0032719B">
              <w:rPr>
                <w:bCs/>
                <w:iCs/>
              </w:rPr>
              <w:t>B</w:t>
            </w:r>
            <w:r>
              <w:rPr>
                <w:bCs/>
                <w:iCs/>
              </w:rPr>
              <w:t>anking</w:t>
            </w:r>
          </w:p>
          <w:p w:rsidR="00FD522C" w:rsidRPr="00426737" w:rsidRDefault="00FD522C" w:rsidP="00FD522C">
            <w:pPr>
              <w:pStyle w:val="ListParagraph"/>
              <w:numPr>
                <w:ilvl w:val="0"/>
                <w:numId w:val="6"/>
              </w:numPr>
              <w:spacing w:after="0" w:line="240" w:lineRule="auto"/>
              <w:rPr>
                <w:ins w:id="625" w:author="Amarucci, Scott M" w:date="2016-02-19T11:26:00Z"/>
                <w:b/>
                <w:bCs/>
                <w:iCs/>
              </w:rPr>
            </w:pPr>
            <w:ins w:id="626" w:author="Amarucci, Scott M" w:date="2016-02-19T11:26:00Z">
              <w:r>
                <w:rPr>
                  <w:color w:val="000000" w:themeColor="text1"/>
                </w:rPr>
                <w:t>BSPR Mortgages</w:t>
              </w:r>
            </w:ins>
          </w:p>
          <w:p w:rsidR="00FD522C" w:rsidRPr="00426737" w:rsidRDefault="00FD522C" w:rsidP="00FD522C">
            <w:pPr>
              <w:pStyle w:val="ListParagraph"/>
              <w:numPr>
                <w:ilvl w:val="0"/>
                <w:numId w:val="6"/>
              </w:numPr>
              <w:spacing w:after="0" w:line="240" w:lineRule="auto"/>
              <w:rPr>
                <w:ins w:id="627" w:author="Amarucci, Scott M" w:date="2016-02-19T11:26:00Z"/>
                <w:b/>
                <w:bCs/>
                <w:iCs/>
              </w:rPr>
            </w:pPr>
            <w:ins w:id="628" w:author="Amarucci, Scott M" w:date="2016-02-19T11:26:00Z">
              <w:r>
                <w:rPr>
                  <w:color w:val="000000" w:themeColor="text1"/>
                </w:rPr>
                <w:t>BSPR Personal Loans</w:t>
              </w:r>
            </w:ins>
          </w:p>
          <w:p w:rsidR="00FD522C" w:rsidRPr="00FB16F9" w:rsidRDefault="00FD522C" w:rsidP="00FD522C">
            <w:pPr>
              <w:pStyle w:val="ListParagraph"/>
              <w:numPr>
                <w:ilvl w:val="0"/>
                <w:numId w:val="6"/>
              </w:numPr>
              <w:spacing w:after="0" w:line="240" w:lineRule="auto"/>
              <w:rPr>
                <w:ins w:id="629" w:author="Amarucci, Scott M" w:date="2016-02-19T11:26:00Z"/>
                <w:b/>
                <w:bCs/>
                <w:iCs/>
              </w:rPr>
            </w:pPr>
            <w:ins w:id="630" w:author="Amarucci, Scott M" w:date="2016-02-19T11:26:00Z">
              <w:r>
                <w:rPr>
                  <w:color w:val="000000" w:themeColor="text1"/>
                </w:rPr>
                <w:t>BSPR Credit Cards</w:t>
              </w:r>
            </w:ins>
          </w:p>
          <w:p w:rsidR="0032719B" w:rsidRPr="006C140B" w:rsidRDefault="0032719B" w:rsidP="00FD522C">
            <w:pPr>
              <w:pStyle w:val="ListParagraph"/>
              <w:numPr>
                <w:ilvl w:val="0"/>
                <w:numId w:val="6"/>
              </w:numPr>
              <w:rPr>
                <w:b/>
                <w:bCs/>
                <w:iCs/>
              </w:rPr>
            </w:pPr>
            <w:del w:id="631" w:author="Amarucci, Scott M" w:date="2016-02-18T18:55:00Z">
              <w:r w:rsidDel="005274D7">
                <w:rPr>
                  <w:bCs/>
                  <w:iCs/>
                </w:rPr>
                <w:delText>.</w:delText>
              </w:r>
            </w:del>
          </w:p>
          <w:p w:rsidR="00C72D48" w:rsidRDefault="006C140B" w:rsidP="00C72D48">
            <w:pPr>
              <w:rPr>
                <w:bCs/>
                <w:i/>
                <w:iCs/>
              </w:rPr>
            </w:pPr>
            <w:r w:rsidRPr="00C14758">
              <w:rPr>
                <w:bCs/>
                <w:i/>
                <w:iCs/>
              </w:rPr>
              <w:t xml:space="preserve">This metric uses the </w:t>
            </w:r>
            <w:r w:rsidR="00534585">
              <w:rPr>
                <w:bCs/>
                <w:i/>
                <w:iCs/>
              </w:rPr>
              <w:t>“</w:t>
            </w:r>
            <w:r w:rsidR="00446BFB" w:rsidRPr="00446BFB">
              <w:rPr>
                <w:i/>
              </w:rPr>
              <w:t>Stressed CCAR credit losses by material portfolio</w:t>
            </w:r>
            <w:r w:rsidR="00534585">
              <w:rPr>
                <w:bCs/>
                <w:i/>
                <w:iCs/>
              </w:rPr>
              <w:t>”</w:t>
            </w:r>
            <w:r w:rsidRPr="00C14758">
              <w:rPr>
                <w:bCs/>
                <w:i/>
                <w:iCs/>
              </w:rPr>
              <w:t xml:space="preserve"> described in the previous metric </w:t>
            </w:r>
            <w:r w:rsidR="00C14758">
              <w:rPr>
                <w:bCs/>
                <w:i/>
                <w:iCs/>
              </w:rPr>
              <w:t>together with historical NCO data</w:t>
            </w:r>
            <w:r w:rsidRPr="00C14758">
              <w:rPr>
                <w:bCs/>
                <w:i/>
                <w:iCs/>
              </w:rPr>
              <w:t xml:space="preserve"> to derive a Baseline annual </w:t>
            </w:r>
            <w:r w:rsidR="00C14758">
              <w:rPr>
                <w:bCs/>
                <w:i/>
                <w:iCs/>
              </w:rPr>
              <w:t>NCO rate</w:t>
            </w:r>
            <w:r w:rsidRPr="00C14758">
              <w:rPr>
                <w:bCs/>
                <w:i/>
                <w:iCs/>
              </w:rPr>
              <w:t xml:space="preserve"> by portfolio that can then be </w:t>
            </w:r>
            <w:r w:rsidR="00C14758">
              <w:rPr>
                <w:bCs/>
                <w:i/>
                <w:iCs/>
              </w:rPr>
              <w:t>compared</w:t>
            </w:r>
            <w:r w:rsidRPr="00C14758">
              <w:rPr>
                <w:bCs/>
                <w:i/>
                <w:iCs/>
              </w:rPr>
              <w:t xml:space="preserve"> against actual </w:t>
            </w:r>
            <w:r w:rsidR="00537053">
              <w:rPr>
                <w:bCs/>
                <w:i/>
                <w:iCs/>
              </w:rPr>
              <w:t xml:space="preserve">annualized </w:t>
            </w:r>
            <w:r w:rsidRPr="00C14758">
              <w:rPr>
                <w:bCs/>
                <w:i/>
                <w:iCs/>
              </w:rPr>
              <w:t xml:space="preserve">NCOs on each portfolio. This establishes the link between risk appetite and actual </w:t>
            </w:r>
            <w:r w:rsidR="00534585">
              <w:rPr>
                <w:bCs/>
                <w:i/>
                <w:iCs/>
              </w:rPr>
              <w:t>NCOs</w:t>
            </w:r>
            <w:r w:rsidRPr="00C14758">
              <w:rPr>
                <w:bCs/>
                <w:i/>
                <w:iCs/>
              </w:rPr>
              <w:t xml:space="preserve"> </w:t>
            </w:r>
            <w:r w:rsidR="00537053">
              <w:rPr>
                <w:bCs/>
                <w:i/>
                <w:iCs/>
              </w:rPr>
              <w:t>for</w:t>
            </w:r>
            <w:r w:rsidRPr="00C14758">
              <w:rPr>
                <w:bCs/>
                <w:i/>
                <w:iCs/>
              </w:rPr>
              <w:t xml:space="preserve"> each </w:t>
            </w:r>
            <w:r w:rsidR="00C14758">
              <w:rPr>
                <w:bCs/>
                <w:i/>
                <w:iCs/>
              </w:rPr>
              <w:t>portfolio on the assumption that if actual NC</w:t>
            </w:r>
            <w:r w:rsidR="00534585">
              <w:rPr>
                <w:bCs/>
                <w:i/>
                <w:iCs/>
              </w:rPr>
              <w:t xml:space="preserve">Os are higher than the modelled (expected) baseline </w:t>
            </w:r>
            <w:r w:rsidR="00C14758">
              <w:rPr>
                <w:bCs/>
                <w:i/>
                <w:iCs/>
              </w:rPr>
              <w:t xml:space="preserve">ratio, the underlying risk profile </w:t>
            </w:r>
            <w:r w:rsidR="00534585">
              <w:rPr>
                <w:bCs/>
                <w:i/>
                <w:iCs/>
              </w:rPr>
              <w:t xml:space="preserve">of the portfolio </w:t>
            </w:r>
            <w:r w:rsidR="00C14758">
              <w:rPr>
                <w:bCs/>
                <w:i/>
                <w:iCs/>
              </w:rPr>
              <w:t xml:space="preserve">is deteriorating and that, under stress, it could lead to a breach of the CCAR capital metrics. </w:t>
            </w:r>
          </w:p>
          <w:p w:rsidR="006C140B" w:rsidRPr="00C14758" w:rsidRDefault="00C14758" w:rsidP="00C72D48">
            <w:pPr>
              <w:rPr>
                <w:bCs/>
                <w:i/>
                <w:iCs/>
              </w:rPr>
            </w:pPr>
            <w:r w:rsidRPr="00C14758">
              <w:rPr>
                <w:bCs/>
                <w:i/>
                <w:iCs/>
              </w:rPr>
              <w:t>T</w:t>
            </w:r>
            <w:r>
              <w:rPr>
                <w:bCs/>
                <w:i/>
                <w:iCs/>
              </w:rPr>
              <w:t xml:space="preserve">his </w:t>
            </w:r>
            <w:r w:rsidR="00534585">
              <w:rPr>
                <w:bCs/>
                <w:i/>
                <w:iCs/>
              </w:rPr>
              <w:t xml:space="preserve">forward looking </w:t>
            </w:r>
            <w:r>
              <w:rPr>
                <w:bCs/>
                <w:i/>
                <w:iCs/>
              </w:rPr>
              <w:t>RAS</w:t>
            </w:r>
            <w:r w:rsidRPr="00C14758">
              <w:rPr>
                <w:bCs/>
                <w:i/>
                <w:iCs/>
              </w:rPr>
              <w:t xml:space="preserve"> metric</w:t>
            </w:r>
            <w:r w:rsidR="00534585">
              <w:rPr>
                <w:bCs/>
                <w:i/>
                <w:iCs/>
              </w:rPr>
              <w:t xml:space="preserve"> must not be confused with more traditional management metrics such as actuals vs. annual NCO budget (financial plan compliance) or </w:t>
            </w:r>
            <w:r w:rsidRPr="00C14758">
              <w:rPr>
                <w:bCs/>
                <w:i/>
                <w:iCs/>
              </w:rPr>
              <w:t xml:space="preserve">rolling 12 month </w:t>
            </w:r>
            <w:r w:rsidR="00534585">
              <w:rPr>
                <w:bCs/>
                <w:i/>
                <w:iCs/>
              </w:rPr>
              <w:t>NCOs (backward looking, historical behavior).</w:t>
            </w:r>
            <w:r>
              <w:rPr>
                <w:bCs/>
                <w:i/>
                <w:iCs/>
              </w:rPr>
              <w:t xml:space="preserve"> </w:t>
            </w:r>
          </w:p>
        </w:tc>
      </w:tr>
      <w:tr w:rsidR="00BB4DCA" w:rsidRPr="00206D41" w:rsidTr="00D63D50">
        <w:trPr>
          <w:trHeight w:val="437"/>
        </w:trPr>
        <w:tc>
          <w:tcPr>
            <w:tcW w:w="1728" w:type="dxa"/>
            <w:shd w:val="clear" w:color="auto" w:fill="auto"/>
          </w:tcPr>
          <w:p w:rsidR="00BB4DCA" w:rsidRPr="00206D41" w:rsidRDefault="00F470D5" w:rsidP="007E122B">
            <w:pPr>
              <w:rPr>
                <w:b/>
                <w:bCs/>
                <w:iCs/>
              </w:rPr>
            </w:pPr>
            <w:r>
              <w:rPr>
                <w:b/>
                <w:bCs/>
                <w:iCs/>
              </w:rPr>
              <w:lastRenderedPageBreak/>
              <w:t xml:space="preserve">RISK TYPE </w:t>
            </w:r>
          </w:p>
        </w:tc>
        <w:tc>
          <w:tcPr>
            <w:tcW w:w="7630" w:type="dxa"/>
            <w:gridSpan w:val="4"/>
            <w:shd w:val="clear" w:color="auto" w:fill="auto"/>
          </w:tcPr>
          <w:p w:rsidR="00BB4DCA" w:rsidRPr="00206D41" w:rsidRDefault="00F470D5" w:rsidP="007E122B">
            <w:pPr>
              <w:spacing w:after="0" w:line="240" w:lineRule="auto"/>
              <w:rPr>
                <w:bCs/>
                <w:iCs/>
              </w:rPr>
            </w:pPr>
            <w:r>
              <w:rPr>
                <w:bCs/>
                <w:iCs/>
              </w:rPr>
              <w:t xml:space="preserve">Credit Risk </w:t>
            </w:r>
          </w:p>
        </w:tc>
      </w:tr>
      <w:tr w:rsidR="005274D7" w:rsidRPr="00206D41" w:rsidTr="00D63D50">
        <w:trPr>
          <w:trHeight w:val="437"/>
          <w:ins w:id="632" w:author="Amarucci, Scott M" w:date="2016-02-18T18:53:00Z"/>
        </w:trPr>
        <w:tc>
          <w:tcPr>
            <w:tcW w:w="1728" w:type="dxa"/>
            <w:shd w:val="clear" w:color="auto" w:fill="auto"/>
          </w:tcPr>
          <w:p w:rsidR="005274D7" w:rsidRDefault="005274D7" w:rsidP="007E122B">
            <w:pPr>
              <w:rPr>
                <w:ins w:id="633" w:author="Amarucci, Scott M" w:date="2016-02-18T18:53:00Z"/>
                <w:b/>
                <w:bCs/>
                <w:iCs/>
              </w:rPr>
            </w:pPr>
            <w:ins w:id="634" w:author="Amarucci, Scott M" w:date="2016-02-18T18:53:00Z">
              <w:r>
                <w:rPr>
                  <w:b/>
                  <w:bCs/>
                  <w:iCs/>
                </w:rPr>
                <w:t>RATIONALE</w:t>
              </w:r>
            </w:ins>
          </w:p>
        </w:tc>
        <w:tc>
          <w:tcPr>
            <w:tcW w:w="7630" w:type="dxa"/>
            <w:gridSpan w:val="4"/>
            <w:shd w:val="clear" w:color="auto" w:fill="auto"/>
          </w:tcPr>
          <w:p w:rsidR="005274D7" w:rsidRDefault="00BB1132" w:rsidP="007E122B">
            <w:pPr>
              <w:spacing w:after="0" w:line="240" w:lineRule="auto"/>
              <w:rPr>
                <w:ins w:id="635" w:author="Amarucci, Scott M" w:date="2016-02-18T18:53:00Z"/>
                <w:bCs/>
                <w:iCs/>
              </w:rPr>
            </w:pPr>
            <w:ins w:id="636" w:author="Amarucci, Scott M" w:date="2016-02-19T11:03:00Z">
              <w:r>
                <w:rPr>
                  <w:bCs/>
                  <w:iCs/>
                </w:rPr>
                <w:t xml:space="preserve">Projected stressed losses are only projected annually; SHUSA will want a BAU metric to monitor more frequently. </w:t>
              </w:r>
              <w:r w:rsidRPr="00BB1132">
                <w:rPr>
                  <w:bCs/>
                  <w:iCs/>
                </w:rPr>
                <w:t>These metrics serve as early warning indicators of exceeding the CCAR loss budget</w:t>
              </w:r>
            </w:ins>
            <w:ins w:id="637" w:author="Amarucci, Scott M" w:date="2016-02-19T11:04:00Z">
              <w:r>
                <w:rPr>
                  <w:bCs/>
                  <w:iCs/>
                </w:rPr>
                <w:t>.</w:t>
              </w:r>
            </w:ins>
          </w:p>
        </w:tc>
      </w:tr>
      <w:tr w:rsidR="005274D7" w:rsidRPr="00206D41" w:rsidTr="00D63D50">
        <w:trPr>
          <w:trHeight w:val="270"/>
        </w:trPr>
        <w:tc>
          <w:tcPr>
            <w:tcW w:w="1728" w:type="dxa"/>
            <w:vMerge w:val="restart"/>
            <w:shd w:val="clear" w:color="auto" w:fill="auto"/>
          </w:tcPr>
          <w:p w:rsidR="005274D7" w:rsidRPr="00206D41" w:rsidRDefault="005274D7" w:rsidP="007E122B">
            <w:pPr>
              <w:rPr>
                <w:b/>
                <w:bCs/>
                <w:iCs/>
              </w:rPr>
            </w:pPr>
            <w:r>
              <w:rPr>
                <w:b/>
                <w:bCs/>
                <w:iCs/>
              </w:rPr>
              <w:t>ENTITY</w:t>
            </w:r>
          </w:p>
        </w:tc>
        <w:tc>
          <w:tcPr>
            <w:tcW w:w="2520" w:type="dxa"/>
            <w:shd w:val="clear" w:color="auto" w:fill="auto"/>
          </w:tcPr>
          <w:p w:rsidR="005274D7" w:rsidRPr="00F470D5" w:rsidRDefault="005274D7" w:rsidP="007E122B">
            <w:pPr>
              <w:spacing w:after="0" w:line="240" w:lineRule="auto"/>
              <w:rPr>
                <w:b/>
                <w:bCs/>
                <w:iCs/>
              </w:rPr>
            </w:pPr>
            <w:r w:rsidRPr="00F470D5">
              <w:rPr>
                <w:b/>
                <w:bCs/>
                <w:iCs/>
              </w:rPr>
              <w:t>SHUSA</w:t>
            </w:r>
          </w:p>
        </w:tc>
        <w:tc>
          <w:tcPr>
            <w:tcW w:w="2461" w:type="dxa"/>
            <w:shd w:val="clear" w:color="auto" w:fill="auto"/>
          </w:tcPr>
          <w:p w:rsidR="005274D7" w:rsidRPr="00F470D5" w:rsidRDefault="005274D7" w:rsidP="007E122B">
            <w:pPr>
              <w:spacing w:after="0" w:line="240" w:lineRule="auto"/>
              <w:rPr>
                <w:b/>
                <w:bCs/>
                <w:iCs/>
              </w:rPr>
            </w:pPr>
            <w:r w:rsidRPr="00F470D5">
              <w:rPr>
                <w:b/>
                <w:bCs/>
                <w:iCs/>
              </w:rPr>
              <w:t>SBNA</w:t>
            </w:r>
          </w:p>
        </w:tc>
        <w:tc>
          <w:tcPr>
            <w:tcW w:w="2649" w:type="dxa"/>
            <w:gridSpan w:val="2"/>
            <w:shd w:val="clear" w:color="auto" w:fill="auto"/>
          </w:tcPr>
          <w:p w:rsidR="005274D7" w:rsidRPr="00F470D5" w:rsidRDefault="005274D7" w:rsidP="007E122B">
            <w:pPr>
              <w:spacing w:after="0" w:line="240" w:lineRule="auto"/>
              <w:rPr>
                <w:b/>
                <w:bCs/>
                <w:iCs/>
              </w:rPr>
            </w:pPr>
            <w:r w:rsidRPr="00F470D5">
              <w:rPr>
                <w:b/>
                <w:bCs/>
                <w:iCs/>
              </w:rPr>
              <w:t>SC</w:t>
            </w:r>
          </w:p>
        </w:tc>
      </w:tr>
      <w:tr w:rsidR="005274D7" w:rsidRPr="00206D41" w:rsidTr="00D63D50">
        <w:trPr>
          <w:trHeight w:val="270"/>
        </w:trPr>
        <w:tc>
          <w:tcPr>
            <w:tcW w:w="1728" w:type="dxa"/>
            <w:vMerge/>
            <w:shd w:val="clear" w:color="auto" w:fill="auto"/>
          </w:tcPr>
          <w:p w:rsidR="005274D7" w:rsidRDefault="005274D7" w:rsidP="007E122B">
            <w:pPr>
              <w:rPr>
                <w:b/>
                <w:bCs/>
                <w:iCs/>
              </w:rPr>
            </w:pPr>
          </w:p>
        </w:tc>
        <w:tc>
          <w:tcPr>
            <w:tcW w:w="2520" w:type="dxa"/>
            <w:shd w:val="clear" w:color="auto" w:fill="auto"/>
          </w:tcPr>
          <w:p w:rsidR="005274D7" w:rsidRPr="00206D41" w:rsidRDefault="005274D7" w:rsidP="007E122B">
            <w:pPr>
              <w:spacing w:after="0" w:line="240" w:lineRule="auto"/>
              <w:rPr>
                <w:bCs/>
                <w:iCs/>
              </w:rPr>
            </w:pPr>
            <w:r>
              <w:rPr>
                <w:bCs/>
                <w:iCs/>
              </w:rPr>
              <w:t>Yes</w:t>
            </w:r>
          </w:p>
        </w:tc>
        <w:tc>
          <w:tcPr>
            <w:tcW w:w="2461" w:type="dxa"/>
            <w:shd w:val="clear" w:color="auto" w:fill="auto"/>
          </w:tcPr>
          <w:p w:rsidR="005274D7" w:rsidRPr="00206D41" w:rsidRDefault="005274D7" w:rsidP="007E122B">
            <w:pPr>
              <w:spacing w:after="0" w:line="240" w:lineRule="auto"/>
              <w:rPr>
                <w:bCs/>
                <w:iCs/>
              </w:rPr>
            </w:pPr>
            <w:r>
              <w:rPr>
                <w:bCs/>
                <w:iCs/>
              </w:rPr>
              <w:t>Yes</w:t>
            </w:r>
          </w:p>
        </w:tc>
        <w:tc>
          <w:tcPr>
            <w:tcW w:w="2649" w:type="dxa"/>
            <w:gridSpan w:val="2"/>
            <w:shd w:val="clear" w:color="auto" w:fill="auto"/>
          </w:tcPr>
          <w:p w:rsidR="005274D7" w:rsidRPr="00206D41" w:rsidRDefault="005274D7" w:rsidP="007E122B">
            <w:pPr>
              <w:spacing w:after="0" w:line="240" w:lineRule="auto"/>
              <w:rPr>
                <w:bCs/>
                <w:iCs/>
              </w:rPr>
            </w:pPr>
            <w:r>
              <w:rPr>
                <w:bCs/>
                <w:iCs/>
              </w:rPr>
              <w:t>Yes</w:t>
            </w:r>
          </w:p>
        </w:tc>
      </w:tr>
      <w:tr w:rsidR="005274D7" w:rsidRPr="00206D41" w:rsidTr="00213EBA">
        <w:trPr>
          <w:trHeight w:val="270"/>
          <w:ins w:id="638" w:author="Amarucci, Scott M" w:date="2016-02-18T18:53:00Z"/>
        </w:trPr>
        <w:tc>
          <w:tcPr>
            <w:tcW w:w="1728" w:type="dxa"/>
            <w:vMerge/>
            <w:shd w:val="clear" w:color="auto" w:fill="auto"/>
          </w:tcPr>
          <w:p w:rsidR="005274D7" w:rsidRDefault="005274D7" w:rsidP="005274D7">
            <w:pPr>
              <w:rPr>
                <w:ins w:id="639" w:author="Amarucci, Scott M" w:date="2016-02-18T18:53:00Z"/>
                <w:b/>
                <w:bCs/>
                <w:iCs/>
              </w:rPr>
            </w:pPr>
          </w:p>
        </w:tc>
        <w:tc>
          <w:tcPr>
            <w:tcW w:w="2520" w:type="dxa"/>
            <w:shd w:val="clear" w:color="auto" w:fill="auto"/>
          </w:tcPr>
          <w:p w:rsidR="005274D7" w:rsidRDefault="005274D7" w:rsidP="005274D7">
            <w:pPr>
              <w:spacing w:after="0" w:line="240" w:lineRule="auto"/>
              <w:rPr>
                <w:ins w:id="640" w:author="Amarucci, Scott M" w:date="2016-02-18T18:53:00Z"/>
                <w:bCs/>
                <w:iCs/>
              </w:rPr>
            </w:pPr>
            <w:ins w:id="641" w:author="Amarucci, Scott M" w:date="2016-02-18T18:53:00Z">
              <w:r>
                <w:rPr>
                  <w:b/>
                  <w:bCs/>
                  <w:iCs/>
                </w:rPr>
                <w:t>SIS</w:t>
              </w:r>
            </w:ins>
          </w:p>
        </w:tc>
        <w:tc>
          <w:tcPr>
            <w:tcW w:w="2461" w:type="dxa"/>
            <w:shd w:val="clear" w:color="auto" w:fill="auto"/>
          </w:tcPr>
          <w:p w:rsidR="005274D7" w:rsidRDefault="005274D7" w:rsidP="005274D7">
            <w:pPr>
              <w:spacing w:after="0" w:line="240" w:lineRule="auto"/>
              <w:rPr>
                <w:ins w:id="642" w:author="Amarucci, Scott M" w:date="2016-02-18T18:53:00Z"/>
                <w:bCs/>
                <w:iCs/>
              </w:rPr>
            </w:pPr>
            <w:ins w:id="643" w:author="Amarucci, Scott M" w:date="2016-02-18T18:53:00Z">
              <w:r>
                <w:rPr>
                  <w:b/>
                  <w:bCs/>
                  <w:iCs/>
                </w:rPr>
                <w:t>BSI Miami</w:t>
              </w:r>
            </w:ins>
          </w:p>
        </w:tc>
        <w:tc>
          <w:tcPr>
            <w:tcW w:w="1324" w:type="dxa"/>
            <w:shd w:val="clear" w:color="auto" w:fill="auto"/>
          </w:tcPr>
          <w:p w:rsidR="005274D7" w:rsidRDefault="005274D7" w:rsidP="005274D7">
            <w:pPr>
              <w:spacing w:after="0" w:line="240" w:lineRule="auto"/>
              <w:rPr>
                <w:ins w:id="644" w:author="Amarucci, Scott M" w:date="2016-02-18T18:53:00Z"/>
                <w:bCs/>
                <w:iCs/>
              </w:rPr>
            </w:pPr>
            <w:ins w:id="645" w:author="Amarucci, Scott M" w:date="2016-02-18T18:53:00Z">
              <w:r>
                <w:rPr>
                  <w:b/>
                  <w:bCs/>
                  <w:iCs/>
                </w:rPr>
                <w:t>BSPR</w:t>
              </w:r>
            </w:ins>
          </w:p>
        </w:tc>
        <w:tc>
          <w:tcPr>
            <w:tcW w:w="1325" w:type="dxa"/>
            <w:shd w:val="clear" w:color="auto" w:fill="auto"/>
          </w:tcPr>
          <w:p w:rsidR="005274D7" w:rsidRDefault="005274D7" w:rsidP="005274D7">
            <w:pPr>
              <w:spacing w:after="0" w:line="240" w:lineRule="auto"/>
              <w:rPr>
                <w:ins w:id="646" w:author="Amarucci, Scott M" w:date="2016-02-18T18:53:00Z"/>
                <w:bCs/>
                <w:iCs/>
              </w:rPr>
            </w:pPr>
            <w:ins w:id="647" w:author="Amarucci, Scott M" w:date="2016-02-18T18:53:00Z">
              <w:r>
                <w:rPr>
                  <w:b/>
                  <w:bCs/>
                  <w:iCs/>
                </w:rPr>
                <w:t>SSLLC</w:t>
              </w:r>
            </w:ins>
          </w:p>
        </w:tc>
      </w:tr>
      <w:tr w:rsidR="005274D7" w:rsidRPr="00206D41" w:rsidTr="00213EBA">
        <w:trPr>
          <w:trHeight w:val="270"/>
          <w:ins w:id="648" w:author="Amarucci, Scott M" w:date="2016-02-18T18:53:00Z"/>
        </w:trPr>
        <w:tc>
          <w:tcPr>
            <w:tcW w:w="1728" w:type="dxa"/>
            <w:vMerge/>
            <w:shd w:val="clear" w:color="auto" w:fill="auto"/>
          </w:tcPr>
          <w:p w:rsidR="005274D7" w:rsidRDefault="005274D7" w:rsidP="005274D7">
            <w:pPr>
              <w:rPr>
                <w:ins w:id="649" w:author="Amarucci, Scott M" w:date="2016-02-18T18:53:00Z"/>
                <w:b/>
                <w:bCs/>
                <w:iCs/>
              </w:rPr>
            </w:pPr>
          </w:p>
        </w:tc>
        <w:tc>
          <w:tcPr>
            <w:tcW w:w="2520" w:type="dxa"/>
            <w:shd w:val="clear" w:color="auto" w:fill="auto"/>
          </w:tcPr>
          <w:p w:rsidR="005274D7" w:rsidRDefault="005274D7" w:rsidP="005274D7">
            <w:pPr>
              <w:spacing w:after="0" w:line="240" w:lineRule="auto"/>
              <w:rPr>
                <w:ins w:id="650" w:author="Amarucci, Scott M" w:date="2016-02-18T18:53:00Z"/>
                <w:bCs/>
                <w:iCs/>
              </w:rPr>
            </w:pPr>
            <w:ins w:id="651" w:author="Amarucci, Scott M" w:date="2016-02-18T18:53:00Z">
              <w:r>
                <w:rPr>
                  <w:bCs/>
                  <w:iCs/>
                </w:rPr>
                <w:t>No</w:t>
              </w:r>
            </w:ins>
          </w:p>
        </w:tc>
        <w:tc>
          <w:tcPr>
            <w:tcW w:w="2461" w:type="dxa"/>
            <w:shd w:val="clear" w:color="auto" w:fill="auto"/>
          </w:tcPr>
          <w:p w:rsidR="005274D7" w:rsidRDefault="005274D7" w:rsidP="005274D7">
            <w:pPr>
              <w:spacing w:after="0" w:line="240" w:lineRule="auto"/>
              <w:rPr>
                <w:ins w:id="652" w:author="Amarucci, Scott M" w:date="2016-02-18T18:53:00Z"/>
                <w:bCs/>
                <w:iCs/>
              </w:rPr>
            </w:pPr>
            <w:ins w:id="653" w:author="Amarucci, Scott M" w:date="2016-02-18T18:53:00Z">
              <w:r>
                <w:rPr>
                  <w:bCs/>
                  <w:iCs/>
                </w:rPr>
                <w:t>No</w:t>
              </w:r>
            </w:ins>
          </w:p>
        </w:tc>
        <w:tc>
          <w:tcPr>
            <w:tcW w:w="1324" w:type="dxa"/>
            <w:shd w:val="clear" w:color="auto" w:fill="auto"/>
          </w:tcPr>
          <w:p w:rsidR="005274D7" w:rsidRDefault="005274D7" w:rsidP="005274D7">
            <w:pPr>
              <w:spacing w:after="0" w:line="240" w:lineRule="auto"/>
              <w:rPr>
                <w:ins w:id="654" w:author="Amarucci, Scott M" w:date="2016-02-18T18:53:00Z"/>
                <w:bCs/>
                <w:iCs/>
              </w:rPr>
            </w:pPr>
            <w:ins w:id="655" w:author="Amarucci, Scott M" w:date="2016-02-18T18:53:00Z">
              <w:r>
                <w:rPr>
                  <w:bCs/>
                  <w:iCs/>
                </w:rPr>
                <w:t>Yes</w:t>
              </w:r>
            </w:ins>
          </w:p>
        </w:tc>
        <w:tc>
          <w:tcPr>
            <w:tcW w:w="1325" w:type="dxa"/>
            <w:shd w:val="clear" w:color="auto" w:fill="auto"/>
          </w:tcPr>
          <w:p w:rsidR="005274D7" w:rsidRDefault="005274D7" w:rsidP="005274D7">
            <w:pPr>
              <w:spacing w:after="0" w:line="240" w:lineRule="auto"/>
              <w:rPr>
                <w:ins w:id="656" w:author="Amarucci, Scott M" w:date="2016-02-18T18:53:00Z"/>
                <w:bCs/>
                <w:iCs/>
              </w:rPr>
            </w:pPr>
            <w:ins w:id="657" w:author="Amarucci, Scott M" w:date="2016-02-18T18:53:00Z">
              <w:r>
                <w:rPr>
                  <w:bCs/>
                  <w:iCs/>
                </w:rPr>
                <w:t>No</w:t>
              </w:r>
            </w:ins>
          </w:p>
        </w:tc>
      </w:tr>
      <w:tr w:rsidR="005274D7" w:rsidRPr="00206D41" w:rsidTr="00D63D50">
        <w:trPr>
          <w:trHeight w:val="270"/>
        </w:trPr>
        <w:tc>
          <w:tcPr>
            <w:tcW w:w="1728" w:type="dxa"/>
            <w:vMerge w:val="restart"/>
            <w:shd w:val="clear" w:color="auto" w:fill="auto"/>
          </w:tcPr>
          <w:p w:rsidR="005274D7" w:rsidRDefault="005274D7" w:rsidP="005274D7">
            <w:pPr>
              <w:rPr>
                <w:b/>
                <w:bCs/>
                <w:iCs/>
              </w:rPr>
            </w:pPr>
            <w:r>
              <w:rPr>
                <w:b/>
                <w:bCs/>
                <w:iCs/>
              </w:rPr>
              <w:t>METRIC OWNER</w:t>
            </w:r>
          </w:p>
        </w:tc>
        <w:tc>
          <w:tcPr>
            <w:tcW w:w="2520" w:type="dxa"/>
            <w:shd w:val="clear" w:color="auto" w:fill="auto"/>
          </w:tcPr>
          <w:p w:rsidR="005274D7" w:rsidRPr="005A6F8C" w:rsidRDefault="005274D7" w:rsidP="005274D7">
            <w:pPr>
              <w:spacing w:after="0" w:line="240" w:lineRule="auto"/>
              <w:rPr>
                <w:b/>
                <w:bCs/>
                <w:iCs/>
              </w:rPr>
            </w:pPr>
            <w:r w:rsidRPr="005A6F8C">
              <w:rPr>
                <w:b/>
                <w:bCs/>
                <w:iCs/>
              </w:rPr>
              <w:t>SHUSA</w:t>
            </w:r>
          </w:p>
        </w:tc>
        <w:tc>
          <w:tcPr>
            <w:tcW w:w="2461" w:type="dxa"/>
            <w:shd w:val="clear" w:color="auto" w:fill="auto"/>
          </w:tcPr>
          <w:p w:rsidR="005274D7" w:rsidRPr="005A6F8C" w:rsidRDefault="005274D7" w:rsidP="005274D7">
            <w:pPr>
              <w:spacing w:after="0" w:line="240" w:lineRule="auto"/>
              <w:rPr>
                <w:b/>
                <w:bCs/>
                <w:iCs/>
              </w:rPr>
            </w:pPr>
            <w:r w:rsidRPr="005A6F8C">
              <w:rPr>
                <w:b/>
                <w:bCs/>
                <w:iCs/>
              </w:rPr>
              <w:t>SBNA</w:t>
            </w:r>
          </w:p>
        </w:tc>
        <w:tc>
          <w:tcPr>
            <w:tcW w:w="2649" w:type="dxa"/>
            <w:gridSpan w:val="2"/>
            <w:shd w:val="clear" w:color="auto" w:fill="auto"/>
          </w:tcPr>
          <w:p w:rsidR="005274D7" w:rsidRPr="005A6F8C" w:rsidRDefault="005274D7" w:rsidP="005274D7">
            <w:pPr>
              <w:spacing w:after="0" w:line="240" w:lineRule="auto"/>
              <w:rPr>
                <w:b/>
                <w:bCs/>
                <w:iCs/>
              </w:rPr>
            </w:pPr>
            <w:r w:rsidRPr="005A6F8C">
              <w:rPr>
                <w:b/>
                <w:bCs/>
                <w:iCs/>
              </w:rPr>
              <w:t>SC</w:t>
            </w:r>
          </w:p>
        </w:tc>
      </w:tr>
      <w:tr w:rsidR="005274D7" w:rsidRPr="00206D41" w:rsidTr="00D63D50">
        <w:trPr>
          <w:trHeight w:val="270"/>
        </w:trPr>
        <w:tc>
          <w:tcPr>
            <w:tcW w:w="1728" w:type="dxa"/>
            <w:vMerge/>
            <w:shd w:val="clear" w:color="auto" w:fill="auto"/>
          </w:tcPr>
          <w:p w:rsidR="005274D7" w:rsidRDefault="005274D7" w:rsidP="005274D7">
            <w:pPr>
              <w:rPr>
                <w:b/>
                <w:bCs/>
                <w:iCs/>
              </w:rPr>
            </w:pPr>
          </w:p>
        </w:tc>
        <w:tc>
          <w:tcPr>
            <w:tcW w:w="2520" w:type="dxa"/>
            <w:shd w:val="clear" w:color="auto" w:fill="auto"/>
          </w:tcPr>
          <w:p w:rsidR="005274D7" w:rsidRPr="00206D41" w:rsidRDefault="005274D7" w:rsidP="005274D7">
            <w:pPr>
              <w:spacing w:after="0" w:line="240" w:lineRule="auto"/>
              <w:rPr>
                <w:bCs/>
                <w:iCs/>
              </w:rPr>
            </w:pPr>
            <w:r>
              <w:rPr>
                <w:bCs/>
                <w:iCs/>
              </w:rPr>
              <w:t>SHUSA Credit Risk manager</w:t>
            </w:r>
          </w:p>
        </w:tc>
        <w:tc>
          <w:tcPr>
            <w:tcW w:w="2461" w:type="dxa"/>
            <w:shd w:val="clear" w:color="auto" w:fill="auto"/>
          </w:tcPr>
          <w:p w:rsidR="005274D7" w:rsidRPr="00206D41" w:rsidRDefault="005274D7" w:rsidP="005274D7">
            <w:pPr>
              <w:spacing w:after="0" w:line="240" w:lineRule="auto"/>
              <w:rPr>
                <w:bCs/>
                <w:iCs/>
              </w:rPr>
            </w:pPr>
            <w:r>
              <w:rPr>
                <w:bCs/>
                <w:iCs/>
              </w:rPr>
              <w:t xml:space="preserve">SBNA Heads of Business </w:t>
            </w:r>
          </w:p>
        </w:tc>
        <w:tc>
          <w:tcPr>
            <w:tcW w:w="2649" w:type="dxa"/>
            <w:gridSpan w:val="2"/>
            <w:shd w:val="clear" w:color="auto" w:fill="auto"/>
          </w:tcPr>
          <w:p w:rsidR="005274D7" w:rsidRPr="00206D41" w:rsidRDefault="005274D7" w:rsidP="005274D7">
            <w:pPr>
              <w:spacing w:after="0" w:line="240" w:lineRule="auto"/>
              <w:rPr>
                <w:bCs/>
                <w:iCs/>
              </w:rPr>
            </w:pPr>
            <w:r>
              <w:rPr>
                <w:bCs/>
                <w:iCs/>
              </w:rPr>
              <w:t xml:space="preserve">SC Heads of Business </w:t>
            </w:r>
          </w:p>
        </w:tc>
      </w:tr>
      <w:tr w:rsidR="005274D7" w:rsidRPr="00206D41" w:rsidTr="00D63D50">
        <w:trPr>
          <w:trHeight w:val="270"/>
          <w:ins w:id="658" w:author="Amarucci, Scott M" w:date="2016-02-18T18:53:00Z"/>
        </w:trPr>
        <w:tc>
          <w:tcPr>
            <w:tcW w:w="1728" w:type="dxa"/>
            <w:vMerge/>
            <w:shd w:val="clear" w:color="auto" w:fill="auto"/>
          </w:tcPr>
          <w:p w:rsidR="005274D7" w:rsidRDefault="005274D7" w:rsidP="005274D7">
            <w:pPr>
              <w:rPr>
                <w:ins w:id="659" w:author="Amarucci, Scott M" w:date="2016-02-18T18:53:00Z"/>
                <w:b/>
                <w:bCs/>
                <w:iCs/>
              </w:rPr>
            </w:pPr>
          </w:p>
        </w:tc>
        <w:tc>
          <w:tcPr>
            <w:tcW w:w="2520" w:type="dxa"/>
            <w:shd w:val="clear" w:color="auto" w:fill="auto"/>
          </w:tcPr>
          <w:p w:rsidR="005274D7" w:rsidRDefault="005274D7" w:rsidP="005274D7">
            <w:pPr>
              <w:spacing w:after="0" w:line="240" w:lineRule="auto"/>
              <w:rPr>
                <w:ins w:id="660" w:author="Amarucci, Scott M" w:date="2016-02-18T18:53:00Z"/>
                <w:bCs/>
                <w:iCs/>
              </w:rPr>
            </w:pPr>
            <w:ins w:id="661" w:author="Amarucci, Scott M" w:date="2016-02-18T18:53:00Z">
              <w:r>
                <w:rPr>
                  <w:b/>
                  <w:bCs/>
                  <w:iCs/>
                </w:rPr>
                <w:t>SIS</w:t>
              </w:r>
            </w:ins>
          </w:p>
        </w:tc>
        <w:tc>
          <w:tcPr>
            <w:tcW w:w="2461" w:type="dxa"/>
            <w:shd w:val="clear" w:color="auto" w:fill="auto"/>
          </w:tcPr>
          <w:p w:rsidR="005274D7" w:rsidRDefault="005274D7" w:rsidP="005274D7">
            <w:pPr>
              <w:spacing w:after="0" w:line="240" w:lineRule="auto"/>
              <w:rPr>
                <w:ins w:id="662" w:author="Amarucci, Scott M" w:date="2016-02-18T18:53:00Z"/>
                <w:bCs/>
                <w:iCs/>
              </w:rPr>
            </w:pPr>
            <w:ins w:id="663" w:author="Amarucci, Scott M" w:date="2016-02-18T18:53:00Z">
              <w:r>
                <w:rPr>
                  <w:b/>
                  <w:bCs/>
                  <w:iCs/>
                </w:rPr>
                <w:t>BSI Miami</w:t>
              </w:r>
            </w:ins>
          </w:p>
        </w:tc>
        <w:tc>
          <w:tcPr>
            <w:tcW w:w="2649" w:type="dxa"/>
            <w:gridSpan w:val="2"/>
            <w:shd w:val="clear" w:color="auto" w:fill="auto"/>
          </w:tcPr>
          <w:p w:rsidR="005274D7" w:rsidRDefault="005274D7" w:rsidP="005274D7">
            <w:pPr>
              <w:spacing w:after="0" w:line="240" w:lineRule="auto"/>
              <w:rPr>
                <w:ins w:id="664" w:author="Amarucci, Scott M" w:date="2016-02-18T18:53:00Z"/>
                <w:bCs/>
                <w:iCs/>
              </w:rPr>
            </w:pPr>
            <w:ins w:id="665" w:author="Amarucci, Scott M" w:date="2016-02-18T18:53:00Z">
              <w:r>
                <w:rPr>
                  <w:b/>
                  <w:bCs/>
                  <w:iCs/>
                </w:rPr>
                <w:t>BSPR</w:t>
              </w:r>
            </w:ins>
          </w:p>
        </w:tc>
      </w:tr>
      <w:tr w:rsidR="005274D7" w:rsidRPr="00206D41" w:rsidTr="00D63D50">
        <w:trPr>
          <w:trHeight w:val="270"/>
          <w:ins w:id="666" w:author="Amarucci, Scott M" w:date="2016-02-18T18:53:00Z"/>
        </w:trPr>
        <w:tc>
          <w:tcPr>
            <w:tcW w:w="1728" w:type="dxa"/>
            <w:vMerge/>
            <w:shd w:val="clear" w:color="auto" w:fill="auto"/>
          </w:tcPr>
          <w:p w:rsidR="005274D7" w:rsidRDefault="005274D7" w:rsidP="005274D7">
            <w:pPr>
              <w:rPr>
                <w:ins w:id="667" w:author="Amarucci, Scott M" w:date="2016-02-18T18:53:00Z"/>
                <w:b/>
                <w:bCs/>
                <w:iCs/>
              </w:rPr>
            </w:pPr>
          </w:p>
        </w:tc>
        <w:tc>
          <w:tcPr>
            <w:tcW w:w="2520" w:type="dxa"/>
            <w:shd w:val="clear" w:color="auto" w:fill="auto"/>
          </w:tcPr>
          <w:p w:rsidR="005274D7" w:rsidRDefault="005274D7" w:rsidP="005274D7">
            <w:pPr>
              <w:spacing w:after="0" w:line="240" w:lineRule="auto"/>
              <w:rPr>
                <w:ins w:id="668" w:author="Amarucci, Scott M" w:date="2016-02-18T18:53:00Z"/>
                <w:bCs/>
                <w:iCs/>
              </w:rPr>
            </w:pPr>
            <w:ins w:id="669" w:author="Amarucci, Scott M" w:date="2016-02-18T18:53:00Z">
              <w:r>
                <w:rPr>
                  <w:bCs/>
                  <w:iCs/>
                </w:rPr>
                <w:t>N/A</w:t>
              </w:r>
            </w:ins>
          </w:p>
        </w:tc>
        <w:tc>
          <w:tcPr>
            <w:tcW w:w="2461" w:type="dxa"/>
            <w:shd w:val="clear" w:color="auto" w:fill="auto"/>
          </w:tcPr>
          <w:p w:rsidR="005274D7" w:rsidRDefault="005274D7" w:rsidP="005274D7">
            <w:pPr>
              <w:spacing w:after="0" w:line="240" w:lineRule="auto"/>
              <w:rPr>
                <w:ins w:id="670" w:author="Amarucci, Scott M" w:date="2016-02-18T18:53:00Z"/>
                <w:bCs/>
                <w:iCs/>
              </w:rPr>
            </w:pPr>
            <w:ins w:id="671" w:author="Amarucci, Scott M" w:date="2016-02-18T18:53:00Z">
              <w:r>
                <w:rPr>
                  <w:bCs/>
                  <w:iCs/>
                </w:rPr>
                <w:t>N/A</w:t>
              </w:r>
            </w:ins>
          </w:p>
        </w:tc>
        <w:tc>
          <w:tcPr>
            <w:tcW w:w="2649" w:type="dxa"/>
            <w:gridSpan w:val="2"/>
            <w:shd w:val="clear" w:color="auto" w:fill="auto"/>
          </w:tcPr>
          <w:p w:rsidR="005274D7" w:rsidRDefault="005274D7" w:rsidP="005274D7">
            <w:pPr>
              <w:spacing w:after="0" w:line="240" w:lineRule="auto"/>
              <w:rPr>
                <w:ins w:id="672" w:author="Amarucci, Scott M" w:date="2016-02-18T18:53:00Z"/>
                <w:bCs/>
                <w:iCs/>
              </w:rPr>
            </w:pPr>
            <w:ins w:id="673" w:author="Amarucci, Scott M" w:date="2016-02-18T18:53:00Z">
              <w:r>
                <w:rPr>
                  <w:bCs/>
                  <w:iCs/>
                </w:rPr>
                <w:t>BSPR Credit Risk</w:t>
              </w:r>
            </w:ins>
          </w:p>
        </w:tc>
      </w:tr>
      <w:tr w:rsidR="005274D7" w:rsidRPr="00206D41" w:rsidTr="00D63D50">
        <w:trPr>
          <w:trHeight w:val="270"/>
          <w:ins w:id="674" w:author="Amarucci, Scott M" w:date="2016-02-18T18:53:00Z"/>
        </w:trPr>
        <w:tc>
          <w:tcPr>
            <w:tcW w:w="1728" w:type="dxa"/>
            <w:vMerge/>
            <w:shd w:val="clear" w:color="auto" w:fill="auto"/>
          </w:tcPr>
          <w:p w:rsidR="005274D7" w:rsidRDefault="005274D7" w:rsidP="005274D7">
            <w:pPr>
              <w:rPr>
                <w:ins w:id="675" w:author="Amarucci, Scott M" w:date="2016-02-18T18:53:00Z"/>
                <w:b/>
                <w:bCs/>
                <w:iCs/>
              </w:rPr>
            </w:pPr>
          </w:p>
        </w:tc>
        <w:tc>
          <w:tcPr>
            <w:tcW w:w="2520" w:type="dxa"/>
            <w:shd w:val="clear" w:color="auto" w:fill="auto"/>
          </w:tcPr>
          <w:p w:rsidR="005274D7" w:rsidRDefault="005274D7" w:rsidP="005274D7">
            <w:pPr>
              <w:spacing w:after="0" w:line="240" w:lineRule="auto"/>
              <w:rPr>
                <w:ins w:id="676" w:author="Amarucci, Scott M" w:date="2016-02-18T18:53:00Z"/>
                <w:bCs/>
                <w:iCs/>
              </w:rPr>
            </w:pPr>
            <w:ins w:id="677" w:author="Amarucci, Scott M" w:date="2016-02-18T18:53:00Z">
              <w:r>
                <w:rPr>
                  <w:b/>
                  <w:bCs/>
                  <w:iCs/>
                </w:rPr>
                <w:t>SSLLC</w:t>
              </w:r>
            </w:ins>
          </w:p>
        </w:tc>
        <w:tc>
          <w:tcPr>
            <w:tcW w:w="2461" w:type="dxa"/>
            <w:shd w:val="clear" w:color="auto" w:fill="auto"/>
          </w:tcPr>
          <w:p w:rsidR="005274D7" w:rsidRDefault="005274D7" w:rsidP="005274D7">
            <w:pPr>
              <w:spacing w:after="0" w:line="240" w:lineRule="auto"/>
              <w:rPr>
                <w:ins w:id="678" w:author="Amarucci, Scott M" w:date="2016-02-18T18:53:00Z"/>
                <w:bCs/>
                <w:iCs/>
              </w:rPr>
            </w:pPr>
          </w:p>
        </w:tc>
        <w:tc>
          <w:tcPr>
            <w:tcW w:w="2649" w:type="dxa"/>
            <w:gridSpan w:val="2"/>
            <w:shd w:val="clear" w:color="auto" w:fill="auto"/>
          </w:tcPr>
          <w:p w:rsidR="005274D7" w:rsidRDefault="005274D7" w:rsidP="005274D7">
            <w:pPr>
              <w:spacing w:after="0" w:line="240" w:lineRule="auto"/>
              <w:rPr>
                <w:ins w:id="679" w:author="Amarucci, Scott M" w:date="2016-02-18T18:53:00Z"/>
                <w:bCs/>
                <w:iCs/>
              </w:rPr>
            </w:pPr>
          </w:p>
        </w:tc>
      </w:tr>
      <w:tr w:rsidR="005274D7" w:rsidRPr="00206D41" w:rsidTr="00D63D50">
        <w:trPr>
          <w:trHeight w:val="270"/>
          <w:ins w:id="680" w:author="Amarucci, Scott M" w:date="2016-02-18T18:53:00Z"/>
        </w:trPr>
        <w:tc>
          <w:tcPr>
            <w:tcW w:w="1728" w:type="dxa"/>
            <w:vMerge/>
            <w:shd w:val="clear" w:color="auto" w:fill="auto"/>
          </w:tcPr>
          <w:p w:rsidR="005274D7" w:rsidRDefault="005274D7" w:rsidP="005274D7">
            <w:pPr>
              <w:rPr>
                <w:ins w:id="681" w:author="Amarucci, Scott M" w:date="2016-02-18T18:53:00Z"/>
                <w:b/>
                <w:bCs/>
                <w:iCs/>
              </w:rPr>
            </w:pPr>
          </w:p>
        </w:tc>
        <w:tc>
          <w:tcPr>
            <w:tcW w:w="2520" w:type="dxa"/>
            <w:shd w:val="clear" w:color="auto" w:fill="auto"/>
          </w:tcPr>
          <w:p w:rsidR="005274D7" w:rsidRDefault="005274D7" w:rsidP="005274D7">
            <w:pPr>
              <w:spacing w:after="0" w:line="240" w:lineRule="auto"/>
              <w:rPr>
                <w:ins w:id="682" w:author="Amarucci, Scott M" w:date="2016-02-18T18:53:00Z"/>
                <w:bCs/>
                <w:iCs/>
              </w:rPr>
            </w:pPr>
            <w:ins w:id="683" w:author="Amarucci, Scott M" w:date="2016-02-18T18:54:00Z">
              <w:r>
                <w:rPr>
                  <w:bCs/>
                  <w:iCs/>
                </w:rPr>
                <w:t>N/A</w:t>
              </w:r>
            </w:ins>
          </w:p>
        </w:tc>
        <w:tc>
          <w:tcPr>
            <w:tcW w:w="2461" w:type="dxa"/>
            <w:shd w:val="clear" w:color="auto" w:fill="auto"/>
          </w:tcPr>
          <w:p w:rsidR="005274D7" w:rsidRDefault="005274D7" w:rsidP="005274D7">
            <w:pPr>
              <w:spacing w:after="0" w:line="240" w:lineRule="auto"/>
              <w:rPr>
                <w:ins w:id="684" w:author="Amarucci, Scott M" w:date="2016-02-18T18:53:00Z"/>
                <w:bCs/>
                <w:iCs/>
              </w:rPr>
            </w:pPr>
          </w:p>
        </w:tc>
        <w:tc>
          <w:tcPr>
            <w:tcW w:w="2649" w:type="dxa"/>
            <w:gridSpan w:val="2"/>
            <w:shd w:val="clear" w:color="auto" w:fill="auto"/>
          </w:tcPr>
          <w:p w:rsidR="005274D7" w:rsidRDefault="005274D7" w:rsidP="005274D7">
            <w:pPr>
              <w:spacing w:after="0" w:line="240" w:lineRule="auto"/>
              <w:rPr>
                <w:ins w:id="685" w:author="Amarucci, Scott M" w:date="2016-02-18T18:53:00Z"/>
                <w:bCs/>
                <w:iCs/>
              </w:rPr>
            </w:pPr>
          </w:p>
        </w:tc>
      </w:tr>
      <w:tr w:rsidR="005274D7" w:rsidRPr="00206D41" w:rsidTr="00D63D50">
        <w:trPr>
          <w:trHeight w:val="360"/>
        </w:trPr>
        <w:tc>
          <w:tcPr>
            <w:tcW w:w="1728" w:type="dxa"/>
            <w:shd w:val="clear" w:color="auto" w:fill="auto"/>
          </w:tcPr>
          <w:p w:rsidR="005274D7" w:rsidRPr="00206D41" w:rsidRDefault="005274D7" w:rsidP="005274D7">
            <w:pPr>
              <w:rPr>
                <w:b/>
                <w:bCs/>
                <w:iCs/>
              </w:rPr>
              <w:pPrChange w:id="686" w:author="Amarucci, Scott M" w:date="2016-02-16T18:22:00Z">
                <w:pPr>
                  <w:framePr w:hSpace="180" w:wrap="around" w:vAnchor="text" w:hAnchor="text" w:x="168" w:y="1"/>
                  <w:ind w:left="-60"/>
                  <w:suppressOverlap/>
                </w:pPr>
              </w:pPrChange>
            </w:pPr>
            <w:r>
              <w:rPr>
                <w:b/>
                <w:bCs/>
                <w:iCs/>
              </w:rPr>
              <w:t>TRIGGER AND LIMIT SETTING</w:t>
            </w:r>
          </w:p>
        </w:tc>
        <w:tc>
          <w:tcPr>
            <w:tcW w:w="7630" w:type="dxa"/>
            <w:gridSpan w:val="4"/>
            <w:shd w:val="clear" w:color="auto" w:fill="auto"/>
          </w:tcPr>
          <w:p w:rsidR="005274D7" w:rsidRDefault="005274D7" w:rsidP="005274D7">
            <w:pPr>
              <w:spacing w:after="0" w:line="240" w:lineRule="auto"/>
              <w:rPr>
                <w:bCs/>
                <w:iCs/>
              </w:rPr>
            </w:pPr>
            <w:r>
              <w:rPr>
                <w:bCs/>
                <w:iCs/>
              </w:rPr>
              <w:t>Net charge off (NCO) triggers and limits are established annually through a calibration process. Each material portfolio is analyzed as follows:</w:t>
            </w:r>
          </w:p>
          <w:p w:rsidR="005274D7" w:rsidRDefault="005274D7" w:rsidP="005274D7">
            <w:pPr>
              <w:spacing w:after="0" w:line="240" w:lineRule="auto"/>
              <w:rPr>
                <w:bCs/>
                <w:iCs/>
              </w:rPr>
            </w:pPr>
          </w:p>
          <w:p w:rsidR="005274D7" w:rsidRPr="00537053" w:rsidRDefault="005274D7" w:rsidP="005274D7">
            <w:pPr>
              <w:pStyle w:val="ListParagraph"/>
              <w:numPr>
                <w:ilvl w:val="0"/>
                <w:numId w:val="8"/>
              </w:numPr>
              <w:spacing w:after="0" w:line="240" w:lineRule="auto"/>
              <w:rPr>
                <w:b/>
                <w:bCs/>
                <w:iCs/>
              </w:rPr>
            </w:pPr>
            <w:r w:rsidRPr="00537053">
              <w:rPr>
                <w:b/>
                <w:bCs/>
                <w:iCs/>
              </w:rPr>
              <w:t>Calibration of loss scalars:</w:t>
            </w:r>
          </w:p>
          <w:p w:rsidR="005274D7" w:rsidRDefault="005274D7" w:rsidP="005274D7">
            <w:pPr>
              <w:pStyle w:val="ListParagraph"/>
              <w:numPr>
                <w:ilvl w:val="0"/>
                <w:numId w:val="50"/>
              </w:numPr>
              <w:spacing w:after="0" w:line="240" w:lineRule="auto"/>
              <w:rPr>
                <w:bCs/>
                <w:iCs/>
              </w:rPr>
            </w:pPr>
            <w:r>
              <w:rPr>
                <w:bCs/>
                <w:iCs/>
              </w:rPr>
              <w:t>Evaluation of relevant internal (i.e. SBNA, SC</w:t>
            </w:r>
            <w:ins w:id="687" w:author="Amarucci, Scott M" w:date="2016-02-18T19:03:00Z">
              <w:r w:rsidR="00605AB5">
                <w:rPr>
                  <w:bCs/>
                  <w:iCs/>
                </w:rPr>
                <w:t>, BSPR</w:t>
              </w:r>
            </w:ins>
            <w:r>
              <w:rPr>
                <w:bCs/>
                <w:iCs/>
              </w:rPr>
              <w:t>) historical time series for NCO rates at SBNA, SC</w:t>
            </w:r>
            <w:ins w:id="688" w:author="Amarucci, Scott M" w:date="2016-02-18T19:03:00Z">
              <w:r w:rsidR="00605AB5">
                <w:rPr>
                  <w:bCs/>
                  <w:iCs/>
                </w:rPr>
                <w:t>, BSPR</w:t>
              </w:r>
            </w:ins>
            <w:r>
              <w:rPr>
                <w:bCs/>
                <w:iCs/>
              </w:rPr>
              <w:t xml:space="preserve"> and relevant Federal Reserve Bank regulated </w:t>
            </w:r>
            <w:r>
              <w:rPr>
                <w:bCs/>
                <w:iCs/>
              </w:rPr>
              <w:lastRenderedPageBreak/>
              <w:t>banks</w:t>
            </w:r>
            <w:r w:rsidRPr="008415BA">
              <w:rPr>
                <w:bCs/>
                <w:iCs/>
              </w:rPr>
              <w:t xml:space="preserve">. </w:t>
            </w:r>
            <w:r>
              <w:rPr>
                <w:bCs/>
                <w:iCs/>
              </w:rPr>
              <w:t>This time series needs to be updated annually with the most recent data.</w:t>
            </w:r>
          </w:p>
          <w:p w:rsidR="005274D7" w:rsidRDefault="005274D7" w:rsidP="005274D7">
            <w:pPr>
              <w:pStyle w:val="ListParagraph"/>
              <w:numPr>
                <w:ilvl w:val="0"/>
                <w:numId w:val="50"/>
              </w:numPr>
              <w:spacing w:after="0" w:line="240" w:lineRule="auto"/>
              <w:rPr>
                <w:bCs/>
                <w:iCs/>
              </w:rPr>
            </w:pPr>
            <w:r>
              <w:rPr>
                <w:bCs/>
                <w:iCs/>
              </w:rPr>
              <w:t>Average NCO rates in crisis and normal conditions are calculated for the entities and the regulated banks.</w:t>
            </w:r>
          </w:p>
          <w:p w:rsidR="005274D7" w:rsidRDefault="005274D7" w:rsidP="005274D7">
            <w:pPr>
              <w:pStyle w:val="ListParagraph"/>
              <w:numPr>
                <w:ilvl w:val="0"/>
                <w:numId w:val="50"/>
              </w:numPr>
              <w:spacing w:after="0" w:line="240" w:lineRule="auto"/>
              <w:rPr>
                <w:bCs/>
                <w:iCs/>
              </w:rPr>
            </w:pPr>
            <w:r>
              <w:rPr>
                <w:bCs/>
                <w:iCs/>
              </w:rPr>
              <w:t>Stress scalars are calculated by dividing the average in crisis conditions by the average in normal conditions.</w:t>
            </w:r>
          </w:p>
          <w:p w:rsidR="005274D7" w:rsidRDefault="005274D7" w:rsidP="005274D7">
            <w:pPr>
              <w:pStyle w:val="ListParagraph"/>
              <w:numPr>
                <w:ilvl w:val="0"/>
                <w:numId w:val="50"/>
              </w:numPr>
              <w:spacing w:after="0" w:line="240" w:lineRule="auto"/>
              <w:rPr>
                <w:bCs/>
                <w:iCs/>
              </w:rPr>
            </w:pPr>
            <w:r>
              <w:rPr>
                <w:bCs/>
                <w:iCs/>
              </w:rPr>
              <w:t>Additional stress scalars are calculated based on the most recent CCAR stressed losses, using two stress scenarios (FRB Adverse and BHC Stress).</w:t>
            </w:r>
          </w:p>
          <w:p w:rsidR="005274D7" w:rsidRPr="00F470D5" w:rsidRDefault="005274D7" w:rsidP="005274D7">
            <w:pPr>
              <w:pStyle w:val="ListParagraph"/>
              <w:numPr>
                <w:ilvl w:val="0"/>
                <w:numId w:val="50"/>
              </w:numPr>
              <w:spacing w:after="0" w:line="240" w:lineRule="auto"/>
              <w:rPr>
                <w:iCs/>
                <w:color w:val="000000" w:themeColor="text1"/>
              </w:rPr>
            </w:pPr>
            <w:r>
              <w:rPr>
                <w:bCs/>
                <w:iCs/>
              </w:rPr>
              <w:t xml:space="preserve">Based on the data points and the expert judgment of senior management, stress scalars are weighted to arrive at an overall stress scalar used in limit setting. </w:t>
            </w:r>
            <w:r w:rsidRPr="00645516">
              <w:rPr>
                <w:bCs/>
                <w:iCs/>
              </w:rPr>
              <w:t xml:space="preserve"> </w:t>
            </w:r>
          </w:p>
        </w:tc>
      </w:tr>
      <w:tr w:rsidR="005274D7" w:rsidRPr="00206D41" w:rsidTr="00C72D48">
        <w:trPr>
          <w:trHeight w:val="360"/>
        </w:trPr>
        <w:tc>
          <w:tcPr>
            <w:tcW w:w="9358" w:type="dxa"/>
            <w:gridSpan w:val="5"/>
            <w:shd w:val="clear" w:color="auto" w:fill="auto"/>
          </w:tcPr>
          <w:p w:rsidR="005274D7" w:rsidRPr="00E46527" w:rsidRDefault="005274D7" w:rsidP="005274D7">
            <w:pPr>
              <w:pStyle w:val="ListParagraph"/>
              <w:spacing w:after="0" w:line="240" w:lineRule="auto"/>
              <w:ind w:left="360"/>
              <w:rPr>
                <w:bCs/>
                <w:iCs/>
              </w:rPr>
            </w:pPr>
            <w:r>
              <w:rPr>
                <w:bCs/>
                <w:iCs/>
                <w:noProof/>
                <w:lang w:val="en-US"/>
              </w:rPr>
              <w:lastRenderedPageBreak/>
              <w:drawing>
                <wp:inline distT="0" distB="0" distL="0" distR="0" wp14:anchorId="7CFE35AE" wp14:editId="3F5E4DBF">
                  <wp:extent cx="5486400" cy="30697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96006" cy="3075147"/>
                          </a:xfrm>
                          <a:prstGeom prst="rect">
                            <a:avLst/>
                          </a:prstGeom>
                          <a:noFill/>
                          <a:ln>
                            <a:noFill/>
                          </a:ln>
                        </pic:spPr>
                      </pic:pic>
                    </a:graphicData>
                  </a:graphic>
                </wp:inline>
              </w:drawing>
            </w:r>
          </w:p>
        </w:tc>
      </w:tr>
      <w:tr w:rsidR="005274D7" w:rsidRPr="00206D41" w:rsidTr="00D63D50">
        <w:trPr>
          <w:trHeight w:val="360"/>
        </w:trPr>
        <w:tc>
          <w:tcPr>
            <w:tcW w:w="1728" w:type="dxa"/>
            <w:shd w:val="clear" w:color="auto" w:fill="auto"/>
          </w:tcPr>
          <w:p w:rsidR="005274D7" w:rsidRPr="00206D41" w:rsidRDefault="005274D7" w:rsidP="005274D7">
            <w:pPr>
              <w:ind w:left="-60"/>
              <w:rPr>
                <w:b/>
                <w:bCs/>
                <w:iCs/>
              </w:rPr>
            </w:pPr>
          </w:p>
        </w:tc>
        <w:tc>
          <w:tcPr>
            <w:tcW w:w="7630" w:type="dxa"/>
            <w:gridSpan w:val="4"/>
            <w:shd w:val="clear" w:color="auto" w:fill="auto"/>
          </w:tcPr>
          <w:p w:rsidR="005274D7" w:rsidRPr="00537053" w:rsidRDefault="005274D7" w:rsidP="005274D7">
            <w:pPr>
              <w:pStyle w:val="ListParagraph"/>
              <w:numPr>
                <w:ilvl w:val="0"/>
                <w:numId w:val="8"/>
              </w:numPr>
              <w:spacing w:after="0" w:line="240" w:lineRule="auto"/>
              <w:rPr>
                <w:b/>
                <w:bCs/>
                <w:iCs/>
              </w:rPr>
            </w:pPr>
            <w:r w:rsidRPr="00537053">
              <w:rPr>
                <w:b/>
                <w:bCs/>
                <w:iCs/>
              </w:rPr>
              <w:t>Setting of triggers and limits for NCOs:</w:t>
            </w:r>
          </w:p>
          <w:p w:rsidR="005274D7" w:rsidRDefault="005274D7" w:rsidP="005274D7">
            <w:pPr>
              <w:pStyle w:val="ListParagraph"/>
              <w:numPr>
                <w:ilvl w:val="0"/>
                <w:numId w:val="51"/>
              </w:numPr>
              <w:spacing w:after="0" w:line="240" w:lineRule="auto"/>
              <w:rPr>
                <w:bCs/>
                <w:iCs/>
              </w:rPr>
            </w:pPr>
            <w:r>
              <w:rPr>
                <w:bCs/>
                <w:iCs/>
              </w:rPr>
              <w:t>Using the stressed CCAR projected credit losses by material portfolio defined for the amber trigger and the red limit in previous metric, the cumulative 9Q losses are annualized ((losses/27)*12)</w:t>
            </w:r>
          </w:p>
          <w:p w:rsidR="005274D7" w:rsidRDefault="005274D7" w:rsidP="005274D7">
            <w:pPr>
              <w:pStyle w:val="ListParagraph"/>
              <w:numPr>
                <w:ilvl w:val="0"/>
                <w:numId w:val="51"/>
              </w:numPr>
              <w:spacing w:after="0" w:line="240" w:lineRule="auto"/>
              <w:rPr>
                <w:bCs/>
                <w:iCs/>
              </w:rPr>
            </w:pPr>
            <w:r w:rsidRPr="00645516">
              <w:rPr>
                <w:bCs/>
                <w:iCs/>
              </w:rPr>
              <w:t xml:space="preserve">The annualized stressed losses are divided by the stress scalar arrived at in step </w:t>
            </w:r>
            <w:r>
              <w:rPr>
                <w:bCs/>
                <w:iCs/>
              </w:rPr>
              <w:t>1</w:t>
            </w:r>
            <w:r w:rsidRPr="00645516">
              <w:rPr>
                <w:bCs/>
                <w:iCs/>
              </w:rPr>
              <w:t xml:space="preserve">) above </w:t>
            </w:r>
            <w:r w:rsidRPr="0044516A">
              <w:rPr>
                <w:bCs/>
                <w:iCs/>
              </w:rPr>
              <w:t>to back out implied ‘annualized baseline losses</w:t>
            </w:r>
            <w:r>
              <w:rPr>
                <w:bCs/>
                <w:iCs/>
              </w:rPr>
              <w:t>’</w:t>
            </w:r>
          </w:p>
          <w:p w:rsidR="005274D7" w:rsidRPr="00645516" w:rsidRDefault="005274D7" w:rsidP="005274D7">
            <w:pPr>
              <w:pStyle w:val="ListParagraph"/>
              <w:numPr>
                <w:ilvl w:val="0"/>
                <w:numId w:val="51"/>
              </w:numPr>
              <w:spacing w:after="0" w:line="240" w:lineRule="auto"/>
              <w:rPr>
                <w:bCs/>
                <w:iCs/>
              </w:rPr>
            </w:pPr>
            <w:r w:rsidRPr="00645516">
              <w:rPr>
                <w:bCs/>
                <w:iCs/>
              </w:rPr>
              <w:t xml:space="preserve">The NCO rate is calculated based on implied annualized baseline losses and the </w:t>
            </w:r>
            <w:proofErr w:type="gramStart"/>
            <w:r w:rsidRPr="00645516">
              <w:rPr>
                <w:bCs/>
                <w:iCs/>
              </w:rPr>
              <w:t>portfolio’s</w:t>
            </w:r>
            <w:proofErr w:type="gramEnd"/>
            <w:r w:rsidRPr="00645516">
              <w:rPr>
                <w:bCs/>
                <w:iCs/>
              </w:rPr>
              <w:t xml:space="preserve"> outstanding balances at the most recent date (closest quarter to the RAS limit setting date). If required, a </w:t>
            </w:r>
            <w:r>
              <w:rPr>
                <w:bCs/>
                <w:iCs/>
              </w:rPr>
              <w:t>scalar for the portfolio size can be used to approximate the portfolio size applied in the CCAR to any increases or decreases in the portfolio at the time of calculation.</w:t>
            </w:r>
          </w:p>
          <w:p w:rsidR="005274D7" w:rsidRDefault="005274D7" w:rsidP="005274D7">
            <w:pPr>
              <w:pStyle w:val="ListParagraph"/>
              <w:numPr>
                <w:ilvl w:val="0"/>
                <w:numId w:val="51"/>
              </w:numPr>
              <w:spacing w:after="0" w:line="240" w:lineRule="auto"/>
              <w:rPr>
                <w:bCs/>
                <w:iCs/>
              </w:rPr>
            </w:pPr>
            <w:r>
              <w:rPr>
                <w:bCs/>
                <w:iCs/>
              </w:rPr>
              <w:t xml:space="preserve">The analysis is reviewed by internal experts who adjust the NCOs if required </w:t>
            </w:r>
          </w:p>
          <w:p w:rsidR="005274D7" w:rsidRDefault="005274D7" w:rsidP="005274D7">
            <w:pPr>
              <w:pStyle w:val="ListParagraph"/>
              <w:numPr>
                <w:ilvl w:val="0"/>
                <w:numId w:val="51"/>
              </w:numPr>
              <w:spacing w:after="0" w:line="240" w:lineRule="auto"/>
              <w:rPr>
                <w:bCs/>
                <w:iCs/>
              </w:rPr>
            </w:pPr>
            <w:r>
              <w:rPr>
                <w:bCs/>
                <w:iCs/>
              </w:rPr>
              <w:t>The agreed NCO rates are back tested against the historical time-series to observe the number of breaches over time, thus checking that the limits are appropriate and reasonable.</w:t>
            </w:r>
          </w:p>
          <w:p w:rsidR="005274D7" w:rsidRDefault="005274D7" w:rsidP="005274D7">
            <w:pPr>
              <w:pStyle w:val="ListParagraph"/>
              <w:spacing w:after="0" w:line="240" w:lineRule="auto"/>
              <w:ind w:left="360"/>
              <w:rPr>
                <w:bCs/>
                <w:iCs/>
              </w:rPr>
            </w:pPr>
          </w:p>
          <w:p w:rsidR="005274D7" w:rsidRDefault="005274D7" w:rsidP="005274D7">
            <w:pPr>
              <w:pStyle w:val="ListParagraph"/>
              <w:numPr>
                <w:ilvl w:val="0"/>
                <w:numId w:val="52"/>
              </w:numPr>
              <w:spacing w:after="0" w:line="240" w:lineRule="auto"/>
              <w:rPr>
                <w:bCs/>
                <w:iCs/>
              </w:rPr>
            </w:pPr>
            <w:r w:rsidRPr="00645516">
              <w:rPr>
                <w:bCs/>
                <w:iCs/>
              </w:rPr>
              <w:t xml:space="preserve">Amber trigger: is set based on the amber </w:t>
            </w:r>
            <w:r>
              <w:rPr>
                <w:bCs/>
                <w:iCs/>
              </w:rPr>
              <w:t xml:space="preserve">CCAR projected annualized credit </w:t>
            </w:r>
            <w:r>
              <w:rPr>
                <w:bCs/>
                <w:iCs/>
              </w:rPr>
              <w:lastRenderedPageBreak/>
              <w:t>losses</w:t>
            </w:r>
            <w:r w:rsidRPr="00645516">
              <w:rPr>
                <w:bCs/>
                <w:iCs/>
              </w:rPr>
              <w:t xml:space="preserve"> amount </w:t>
            </w:r>
          </w:p>
          <w:p w:rsidR="005274D7" w:rsidRPr="00F470D5" w:rsidRDefault="005274D7" w:rsidP="005274D7">
            <w:pPr>
              <w:pStyle w:val="ListParagraph"/>
              <w:numPr>
                <w:ilvl w:val="0"/>
                <w:numId w:val="52"/>
              </w:numPr>
              <w:spacing w:after="0" w:line="240" w:lineRule="auto"/>
              <w:rPr>
                <w:iCs/>
                <w:color w:val="000000" w:themeColor="text1"/>
              </w:rPr>
            </w:pPr>
            <w:r w:rsidRPr="00645516">
              <w:rPr>
                <w:bCs/>
                <w:iCs/>
              </w:rPr>
              <w:t xml:space="preserve">Red Limit: is set based on the </w:t>
            </w:r>
            <w:r>
              <w:rPr>
                <w:bCs/>
                <w:iCs/>
              </w:rPr>
              <w:t>red CCAR projected annualized credit losses amount</w:t>
            </w:r>
            <w:r w:rsidRPr="00645516">
              <w:rPr>
                <w:bCs/>
                <w:iCs/>
              </w:rPr>
              <w:t xml:space="preserve">    </w:t>
            </w:r>
          </w:p>
        </w:tc>
      </w:tr>
      <w:tr w:rsidR="005274D7" w:rsidRPr="00206D41" w:rsidTr="00C72D48">
        <w:trPr>
          <w:trHeight w:val="360"/>
        </w:trPr>
        <w:tc>
          <w:tcPr>
            <w:tcW w:w="9358" w:type="dxa"/>
            <w:gridSpan w:val="5"/>
            <w:shd w:val="clear" w:color="auto" w:fill="auto"/>
          </w:tcPr>
          <w:p w:rsidR="005274D7" w:rsidRDefault="005274D7" w:rsidP="005274D7">
            <w:pPr>
              <w:rPr>
                <w:rFonts w:asciiTheme="minorHAnsi" w:eastAsiaTheme="minorHAnsi" w:hAnsiTheme="minorHAnsi" w:cstheme="minorBidi"/>
                <w:iCs/>
                <w:color w:val="000000" w:themeColor="text1"/>
              </w:rPr>
            </w:pPr>
            <w:r>
              <w:rPr>
                <w:iCs/>
                <w:noProof/>
                <w:color w:val="000000" w:themeColor="text1"/>
              </w:rPr>
              <w:lastRenderedPageBreak/>
              <w:drawing>
                <wp:inline distT="0" distB="0" distL="0" distR="0" wp14:anchorId="1FD963B1" wp14:editId="71D245D4">
                  <wp:extent cx="5744307" cy="2959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875" cy="2964434"/>
                          </a:xfrm>
                          <a:prstGeom prst="rect">
                            <a:avLst/>
                          </a:prstGeom>
                          <a:noFill/>
                          <a:ln>
                            <a:noFill/>
                          </a:ln>
                        </pic:spPr>
                      </pic:pic>
                    </a:graphicData>
                  </a:graphic>
                </wp:inline>
              </w:drawing>
            </w:r>
          </w:p>
        </w:tc>
      </w:tr>
      <w:tr w:rsidR="005274D7" w:rsidRPr="00206D41" w:rsidTr="00D63D50">
        <w:trPr>
          <w:trHeight w:val="360"/>
        </w:trPr>
        <w:tc>
          <w:tcPr>
            <w:tcW w:w="1728" w:type="dxa"/>
            <w:shd w:val="clear" w:color="auto" w:fill="auto"/>
          </w:tcPr>
          <w:p w:rsidR="005274D7" w:rsidRPr="00206D41" w:rsidRDefault="005274D7" w:rsidP="005274D7">
            <w:pPr>
              <w:rPr>
                <w:b/>
                <w:bCs/>
                <w:iCs/>
              </w:rPr>
              <w:pPrChange w:id="689" w:author="Amarucci, Scott M" w:date="2016-02-16T18:21:00Z">
                <w:pPr>
                  <w:framePr w:hSpace="180" w:wrap="around" w:vAnchor="text" w:hAnchor="text" w:x="168" w:y="1"/>
                  <w:ind w:left="-60"/>
                  <w:suppressOverlap/>
                </w:pPr>
              </w:pPrChange>
            </w:pPr>
            <w:r w:rsidRPr="005B0BAF">
              <w:rPr>
                <w:rFonts w:asciiTheme="minorHAnsi" w:hAnsiTheme="minorHAnsi"/>
                <w:b/>
                <w:bCs/>
                <w:iCs/>
              </w:rPr>
              <w:t>TESTING FREQUENCY</w:t>
            </w:r>
          </w:p>
        </w:tc>
        <w:tc>
          <w:tcPr>
            <w:tcW w:w="7630" w:type="dxa"/>
            <w:gridSpan w:val="4"/>
            <w:shd w:val="clear" w:color="auto" w:fill="auto"/>
          </w:tcPr>
          <w:p w:rsidR="005274D7" w:rsidRDefault="005274D7" w:rsidP="005274D7">
            <w:pPr>
              <w:rPr>
                <w:rFonts w:asciiTheme="minorHAnsi" w:eastAsiaTheme="minorHAnsi" w:hAnsiTheme="minorHAnsi" w:cstheme="minorBidi"/>
                <w:iCs/>
                <w:color w:val="000000" w:themeColor="text1"/>
              </w:rPr>
            </w:pPr>
            <w:r>
              <w:rPr>
                <w:rFonts w:asciiTheme="minorHAnsi" w:eastAsiaTheme="minorHAnsi" w:hAnsiTheme="minorHAnsi" w:cstheme="minorBidi"/>
                <w:iCs/>
                <w:color w:val="000000" w:themeColor="text1"/>
              </w:rPr>
              <w:t xml:space="preserve">Monthly. </w:t>
            </w:r>
          </w:p>
          <w:p w:rsidR="005274D7" w:rsidRPr="005633DD" w:rsidRDefault="005274D7" w:rsidP="005274D7">
            <w:pPr>
              <w:rPr>
                <w:rFonts w:asciiTheme="minorHAnsi" w:eastAsiaTheme="minorHAnsi" w:hAnsiTheme="minorHAnsi" w:cstheme="minorBidi"/>
                <w:iCs/>
              </w:rPr>
            </w:pPr>
            <w:r w:rsidRPr="005633DD">
              <w:rPr>
                <w:rFonts w:asciiTheme="minorHAnsi" w:eastAsiaTheme="minorHAnsi" w:hAnsiTheme="minorHAnsi" w:cstheme="minorBidi"/>
                <w:iCs/>
              </w:rPr>
              <w:t xml:space="preserve">SBNA portfolios, annualized monthly net charge-offs are defined as: </w:t>
            </w:r>
          </w:p>
          <w:p w:rsidR="005274D7" w:rsidRDefault="005274D7" w:rsidP="005274D7">
            <w:pPr>
              <w:rPr>
                <w:rFonts w:asciiTheme="minorHAnsi" w:eastAsiaTheme="minorHAnsi" w:hAnsiTheme="minorHAnsi" w:cstheme="minorBidi"/>
                <w:iCs/>
              </w:rPr>
            </w:pPr>
            <m:oMathPara>
              <m:oMath>
                <m:f>
                  <m:fPr>
                    <m:ctrlPr>
                      <w:rPr>
                        <w:rFonts w:ascii="Cambria Math" w:eastAsiaTheme="minorHAnsi" w:hAnsi="Cambria Math" w:cstheme="minorBidi"/>
                        <w:i/>
                        <w:iCs/>
                      </w:rPr>
                    </m:ctrlPr>
                  </m:fPr>
                  <m:num>
                    <m:d>
                      <m:dPr>
                        <m:ctrlPr>
                          <w:rPr>
                            <w:rFonts w:ascii="Cambria Math" w:eastAsiaTheme="minorHAnsi" w:hAnsi="Cambria Math" w:cstheme="minorBidi"/>
                            <w:i/>
                            <w:iCs/>
                          </w:rPr>
                        </m:ctrlPr>
                      </m:dPr>
                      <m:e>
                        <m:r>
                          <w:rPr>
                            <w:rFonts w:ascii="Cambria Math" w:eastAsiaTheme="minorHAnsi" w:hAnsi="Cambria Math" w:cstheme="minorBidi"/>
                          </w:rPr>
                          <m:t>Most recent mont</m:t>
                        </m:r>
                        <m:sSup>
                          <m:sSupPr>
                            <m:ctrlPr>
                              <w:rPr>
                                <w:rFonts w:ascii="Cambria Math" w:eastAsiaTheme="minorHAnsi" w:hAnsi="Cambria Math" w:cstheme="minorBidi"/>
                                <w:i/>
                              </w:rPr>
                            </m:ctrlPr>
                          </m:sSupPr>
                          <m:e>
                            <m:r>
                              <w:rPr>
                                <w:rFonts w:ascii="Cambria Math" w:eastAsiaTheme="minorHAnsi" w:hAnsi="Cambria Math" w:cstheme="minorBidi"/>
                              </w:rPr>
                              <m:t>h</m:t>
                            </m:r>
                          </m:e>
                          <m:sup>
                            <m:r>
                              <w:rPr>
                                <w:rFonts w:ascii="Cambria Math" w:eastAsiaTheme="minorHAnsi" w:hAnsi="Cambria Math" w:cstheme="minorBidi"/>
                              </w:rPr>
                              <m:t>'</m:t>
                            </m:r>
                          </m:sup>
                        </m:sSup>
                        <m:r>
                          <w:rPr>
                            <w:rFonts w:ascii="Cambria Math" w:eastAsiaTheme="minorHAnsi" w:hAnsi="Cambria Math" w:cstheme="minorBidi"/>
                          </w:rPr>
                          <m:t>s total net charge-offs</m:t>
                        </m:r>
                      </m:e>
                    </m:d>
                    <m:r>
                      <w:rPr>
                        <w:rFonts w:ascii="Cambria Math" w:eastAsiaTheme="minorHAnsi" w:hAnsi="Cambria Math" w:cstheme="minorBidi"/>
                      </w:rPr>
                      <m:t>*12</m:t>
                    </m:r>
                  </m:num>
                  <m:den>
                    <m:r>
                      <w:rPr>
                        <w:rFonts w:ascii="Cambria Math" w:eastAsiaTheme="minorHAnsi" w:hAnsi="Cambria Math" w:cstheme="minorBidi"/>
                      </w:rPr>
                      <m:t>Total outstanding balances</m:t>
                    </m:r>
                  </m:den>
                </m:f>
              </m:oMath>
            </m:oMathPara>
          </w:p>
          <w:p w:rsidR="005274D7" w:rsidRDefault="005274D7" w:rsidP="005274D7">
            <w:pPr>
              <w:rPr>
                <w:rFonts w:asciiTheme="minorHAnsi" w:eastAsiaTheme="minorHAnsi" w:hAnsiTheme="minorHAnsi" w:cstheme="minorBidi"/>
                <w:iCs/>
              </w:rPr>
            </w:pPr>
            <w:ins w:id="690" w:author="Amarucci, Scott M" w:date="2016-02-18T18:52:00Z">
              <w:r>
                <w:rPr>
                  <w:rFonts w:asciiTheme="minorHAnsi" w:eastAsiaTheme="minorHAnsi" w:hAnsiTheme="minorHAnsi" w:cstheme="minorBidi"/>
                  <w:iCs/>
                </w:rPr>
                <w:t>[BSPR]</w:t>
              </w:r>
            </w:ins>
          </w:p>
          <w:p w:rsidR="005274D7" w:rsidRPr="005633DD" w:rsidRDefault="005274D7" w:rsidP="005274D7">
            <w:pPr>
              <w:rPr>
                <w:rFonts w:asciiTheme="minorHAnsi" w:eastAsiaTheme="minorHAnsi" w:hAnsiTheme="minorHAnsi" w:cstheme="minorBidi"/>
                <w:iCs/>
              </w:rPr>
            </w:pPr>
            <w:r>
              <w:rPr>
                <w:rFonts w:asciiTheme="minorHAnsi" w:eastAsiaTheme="minorHAnsi" w:hAnsiTheme="minorHAnsi" w:cstheme="minorBidi"/>
                <w:iCs/>
              </w:rPr>
              <w:t>For SC portfolios, a</w:t>
            </w:r>
            <w:r w:rsidRPr="005633DD">
              <w:rPr>
                <w:rFonts w:asciiTheme="minorHAnsi" w:eastAsiaTheme="minorHAnsi" w:hAnsiTheme="minorHAnsi" w:cstheme="minorBidi"/>
                <w:iCs/>
              </w:rPr>
              <w:t xml:space="preserve">nnualized monthly net charge-offs are defined as: </w:t>
            </w:r>
          </w:p>
          <w:p w:rsidR="005274D7" w:rsidRPr="002A5DA6" w:rsidRDefault="005274D7" w:rsidP="005274D7">
            <w:pPr>
              <w:jc w:val="center"/>
              <w:rPr>
                <w:rFonts w:asciiTheme="minorHAnsi" w:eastAsiaTheme="minorHAnsi" w:hAnsiTheme="minorHAnsi" w:cstheme="minorBidi"/>
                <w:iCs/>
                <w:sz w:val="28"/>
                <w:szCs w:val="28"/>
              </w:rPr>
            </w:pPr>
            <m:oMath>
              <m:f>
                <m:fPr>
                  <m:ctrlPr>
                    <w:rPr>
                      <w:rFonts w:ascii="Cambria Math" w:eastAsiaTheme="minorHAnsi" w:hAnsi="Cambria Math" w:cstheme="minorBidi"/>
                      <w:i/>
                      <w:iCs/>
                      <w:sz w:val="28"/>
                      <w:szCs w:val="28"/>
                    </w:rPr>
                  </m:ctrlPr>
                </m:fPr>
                <m:num>
                  <m:r>
                    <w:rPr>
                      <w:rFonts w:ascii="Cambria Math" w:eastAsiaTheme="minorHAnsi" w:hAnsi="Cambria Math" w:cstheme="minorBidi"/>
                      <w:sz w:val="28"/>
                      <w:szCs w:val="28"/>
                    </w:rPr>
                    <m:t>Sum of 12 month trailing Net Loss balance</m:t>
                  </m:r>
                </m:num>
                <m:den>
                  <m:r>
                    <w:rPr>
                      <w:rFonts w:ascii="Cambria Math" w:eastAsiaTheme="minorHAnsi" w:hAnsi="Cambria Math" w:cstheme="minorBidi"/>
                      <w:sz w:val="28"/>
                      <w:szCs w:val="28"/>
                    </w:rPr>
                    <m:t>Average of 12 months trailing Outstanding balance</m:t>
                  </m:r>
                </m:den>
              </m:f>
            </m:oMath>
            <w:r w:rsidRPr="002A5DA6">
              <w:rPr>
                <w:rFonts w:asciiTheme="minorHAnsi" w:eastAsiaTheme="minorHAnsi" w:hAnsiTheme="minorHAnsi" w:cstheme="minorBidi"/>
                <w:iCs/>
                <w:sz w:val="28"/>
                <w:szCs w:val="28"/>
              </w:rPr>
              <w:t xml:space="preserve"> </w:t>
            </w:r>
          </w:p>
          <w:p w:rsidR="005274D7" w:rsidRDefault="005274D7" w:rsidP="005274D7">
            <w:pPr>
              <w:rPr>
                <w:color w:val="1F497D"/>
              </w:rPr>
            </w:pPr>
            <w:r>
              <w:rPr>
                <w:rFonts w:asciiTheme="minorHAnsi" w:eastAsiaTheme="minorHAnsi" w:hAnsiTheme="minorHAnsi" w:cstheme="minorBidi"/>
                <w:iCs/>
                <w:color w:val="000000" w:themeColor="text1"/>
              </w:rPr>
              <w:t>Total outstanding balances are defined as total on “balance sheet” balances, including interest accruing and non-interest accruing (NPL) balances. Outstanding balances are as of the last day of the month.</w:t>
            </w:r>
            <w:r>
              <w:rPr>
                <w:color w:val="1F497D"/>
              </w:rPr>
              <w:t xml:space="preserve">  </w:t>
            </w:r>
          </w:p>
          <w:p w:rsidR="005274D7" w:rsidRPr="007973F5" w:rsidRDefault="005274D7" w:rsidP="005274D7">
            <w:pPr>
              <w:rPr>
                <w:color w:val="1F497D"/>
              </w:rPr>
            </w:pPr>
            <w:r w:rsidRPr="00537053">
              <w:rPr>
                <w:rFonts w:asciiTheme="minorHAnsi" w:eastAsiaTheme="minorHAnsi" w:hAnsiTheme="minorHAnsi" w:cstheme="minorBidi"/>
                <w:iCs/>
                <w:color w:val="000000" w:themeColor="text1"/>
              </w:rPr>
              <w:t xml:space="preserve">The monthly numerator and denominator should be compared to those used in the setting of the metric in order to highlight any divergence </w:t>
            </w:r>
            <w:r>
              <w:rPr>
                <w:rFonts w:asciiTheme="minorHAnsi" w:eastAsiaTheme="minorHAnsi" w:hAnsiTheme="minorHAnsi" w:cstheme="minorBidi"/>
                <w:iCs/>
                <w:color w:val="000000" w:themeColor="text1"/>
              </w:rPr>
              <w:t xml:space="preserve">may be distorting the actuals versus the expected behavior of the portfolio. </w:t>
            </w:r>
            <w:r>
              <w:rPr>
                <w:color w:val="1F497D"/>
              </w:rPr>
              <w:t xml:space="preserve">   </w:t>
            </w:r>
          </w:p>
        </w:tc>
      </w:tr>
      <w:tr w:rsidR="005274D7" w:rsidRPr="00206D41" w:rsidTr="00D63D50">
        <w:trPr>
          <w:trHeight w:val="525"/>
        </w:trPr>
        <w:tc>
          <w:tcPr>
            <w:tcW w:w="1728" w:type="dxa"/>
            <w:shd w:val="clear" w:color="auto" w:fill="auto"/>
          </w:tcPr>
          <w:p w:rsidR="005274D7" w:rsidRPr="00206D41" w:rsidRDefault="005274D7" w:rsidP="005274D7">
            <w:pPr>
              <w:rPr>
                <w:b/>
                <w:bCs/>
                <w:iCs/>
              </w:rPr>
            </w:pPr>
            <w:r w:rsidRPr="00206D41">
              <w:rPr>
                <w:b/>
                <w:bCs/>
                <w:iCs/>
              </w:rPr>
              <w:t xml:space="preserve">SOURCE OF </w:t>
            </w:r>
            <w:r w:rsidRPr="00206D41">
              <w:rPr>
                <w:b/>
                <w:bCs/>
                <w:iCs/>
              </w:rPr>
              <w:lastRenderedPageBreak/>
              <w:t>INFORMATION</w:t>
            </w:r>
          </w:p>
        </w:tc>
        <w:tc>
          <w:tcPr>
            <w:tcW w:w="7630" w:type="dxa"/>
            <w:gridSpan w:val="4"/>
            <w:shd w:val="clear" w:color="auto" w:fill="auto"/>
          </w:tcPr>
          <w:p w:rsidR="005274D7" w:rsidRPr="00C05360" w:rsidRDefault="005274D7" w:rsidP="005274D7">
            <w:pPr>
              <w:spacing w:after="120"/>
              <w:rPr>
                <w:rFonts w:asciiTheme="minorHAnsi" w:eastAsiaTheme="minorHAnsi" w:hAnsiTheme="minorHAnsi" w:cstheme="minorBidi"/>
                <w:iCs/>
                <w:color w:val="000000" w:themeColor="text1"/>
              </w:rPr>
            </w:pPr>
            <w:r w:rsidRPr="000573DD">
              <w:rPr>
                <w:rFonts w:asciiTheme="minorHAnsi" w:eastAsiaTheme="minorHAnsi" w:hAnsiTheme="minorHAnsi" w:cstheme="minorBidi"/>
                <w:iCs/>
                <w:color w:val="000000" w:themeColor="text1"/>
              </w:rPr>
              <w:lastRenderedPageBreak/>
              <w:t>SBNA</w:t>
            </w:r>
            <w:r>
              <w:rPr>
                <w:rFonts w:asciiTheme="minorHAnsi" w:eastAsiaTheme="minorHAnsi" w:hAnsiTheme="minorHAnsi" w:cstheme="minorBidi"/>
                <w:iCs/>
                <w:color w:val="000000" w:themeColor="text1"/>
              </w:rPr>
              <w:t xml:space="preserve"> Risk MI</w:t>
            </w:r>
            <w:r w:rsidRPr="000573DD">
              <w:rPr>
                <w:rFonts w:asciiTheme="minorHAnsi" w:eastAsiaTheme="minorHAnsi" w:hAnsiTheme="minorHAnsi" w:cstheme="minorBidi"/>
                <w:iCs/>
                <w:color w:val="000000" w:themeColor="text1"/>
              </w:rPr>
              <w:t xml:space="preserve"> -</w:t>
            </w:r>
            <w:r>
              <w:rPr>
                <w:rFonts w:asciiTheme="minorHAnsi" w:eastAsiaTheme="minorHAnsi" w:hAnsiTheme="minorHAnsi" w:cstheme="minorBidi"/>
                <w:iCs/>
                <w:color w:val="000000" w:themeColor="text1"/>
              </w:rPr>
              <w:t xml:space="preserve"> </w:t>
            </w:r>
            <w:r w:rsidRPr="00C05360">
              <w:rPr>
                <w:rFonts w:asciiTheme="minorHAnsi" w:eastAsiaTheme="minorHAnsi" w:hAnsiTheme="minorHAnsi" w:cstheme="minorBidi"/>
                <w:iCs/>
                <w:color w:val="000000" w:themeColor="text1"/>
              </w:rPr>
              <w:t>Most recent month’s total net charge-offs and Total outstanding balances by portfolio are available within the Credit Metric Trends report</w:t>
            </w:r>
            <w:r>
              <w:rPr>
                <w:rFonts w:asciiTheme="minorHAnsi" w:eastAsiaTheme="minorHAnsi" w:hAnsiTheme="minorHAnsi" w:cstheme="minorBidi"/>
                <w:iCs/>
                <w:color w:val="000000" w:themeColor="text1"/>
              </w:rPr>
              <w:t xml:space="preserve"> </w:t>
            </w:r>
            <w:r>
              <w:rPr>
                <w:rFonts w:asciiTheme="minorHAnsi" w:eastAsiaTheme="minorHAnsi" w:hAnsiTheme="minorHAnsi" w:cstheme="minorBidi"/>
                <w:iCs/>
                <w:color w:val="000000" w:themeColor="text1"/>
              </w:rPr>
              <w:lastRenderedPageBreak/>
              <w:t>(Commercial and Retail Risk data)</w:t>
            </w:r>
            <w:r w:rsidRPr="00C05360">
              <w:rPr>
                <w:rFonts w:asciiTheme="minorHAnsi" w:eastAsiaTheme="minorHAnsi" w:hAnsiTheme="minorHAnsi" w:cstheme="minorBidi"/>
                <w:iCs/>
                <w:color w:val="000000" w:themeColor="text1"/>
              </w:rPr>
              <w:t xml:space="preserve"> published by SBNA Risk MI on a monthly basis</w:t>
            </w:r>
            <w:r>
              <w:rPr>
                <w:rFonts w:asciiTheme="minorHAnsi" w:eastAsiaTheme="minorHAnsi" w:hAnsiTheme="minorHAnsi" w:cstheme="minorBidi"/>
                <w:iCs/>
                <w:color w:val="000000" w:themeColor="text1"/>
              </w:rPr>
              <w:t>. The</w:t>
            </w:r>
            <w:r w:rsidRPr="00C05360">
              <w:rPr>
                <w:rFonts w:asciiTheme="minorHAnsi" w:eastAsiaTheme="minorHAnsi" w:hAnsiTheme="minorHAnsi" w:cstheme="minorBidi"/>
                <w:iCs/>
                <w:color w:val="000000" w:themeColor="text1"/>
              </w:rPr>
              <w:t xml:space="preserve"> report is available at </w:t>
            </w:r>
            <w:hyperlink r:id="rId12" w:history="1">
              <w:r w:rsidRPr="00C05360">
                <w:rPr>
                  <w:rFonts w:asciiTheme="minorHAnsi" w:eastAsiaTheme="minorHAnsi" w:hAnsiTheme="minorHAnsi" w:cstheme="minorBidi"/>
                  <w:iCs/>
                  <w:color w:val="000000" w:themeColor="text1"/>
                </w:rPr>
                <w:t>R:\CRMIS\DEPT\REPORTS\Credit Metrics</w:t>
              </w:r>
            </w:hyperlink>
          </w:p>
          <w:p w:rsidR="005274D7" w:rsidRDefault="005274D7" w:rsidP="005274D7">
            <w:pPr>
              <w:rPr>
                <w:ins w:id="691" w:author="Amarucci, Scott M" w:date="2016-02-18T18:52:00Z"/>
                <w:iCs/>
              </w:rPr>
            </w:pPr>
            <w:r w:rsidRPr="00C05360">
              <w:rPr>
                <w:rFonts w:asciiTheme="minorHAnsi" w:eastAsiaTheme="minorHAnsi" w:hAnsiTheme="minorHAnsi" w:cstheme="minorBidi"/>
                <w:iCs/>
                <w:color w:val="000000" w:themeColor="text1"/>
              </w:rPr>
              <w:t xml:space="preserve">SC - </w:t>
            </w:r>
            <w:r>
              <w:rPr>
                <w:iCs/>
              </w:rPr>
              <w:t>Director Portfolio Risk Management, who is responsible for production of the metric. All Net Charge-off data is collected by the Credit Risk MIS team.</w:t>
            </w:r>
          </w:p>
          <w:p w:rsidR="005274D7" w:rsidRPr="00DC5D5A" w:rsidRDefault="005274D7" w:rsidP="005274D7">
            <w:pPr>
              <w:rPr>
                <w:iCs/>
              </w:rPr>
            </w:pPr>
            <w:ins w:id="692" w:author="Amarucci, Scott M" w:date="2016-02-18T18:52:00Z">
              <w:r>
                <w:rPr>
                  <w:iCs/>
                </w:rPr>
                <w:t>[BSPR]</w:t>
              </w:r>
            </w:ins>
          </w:p>
        </w:tc>
      </w:tr>
    </w:tbl>
    <w:p w:rsidR="002B3DC4" w:rsidRDefault="002B3DC4" w:rsidP="00C05360">
      <w:pPr>
        <w:pStyle w:val="SANUS2"/>
        <w:ind w:left="567"/>
        <w:rPr>
          <w:color w:val="000000" w:themeColor="text1"/>
        </w:rPr>
      </w:pPr>
    </w:p>
    <w:p w:rsidR="00883CD9" w:rsidRPr="005619E7" w:rsidRDefault="00A43D45" w:rsidP="00FD1AD4">
      <w:pPr>
        <w:pStyle w:val="SANUS2"/>
        <w:numPr>
          <w:ilvl w:val="1"/>
          <w:numId w:val="1"/>
        </w:numPr>
        <w:tabs>
          <w:tab w:val="num" w:pos="540"/>
        </w:tabs>
        <w:ind w:left="567" w:hanging="567"/>
        <w:rPr>
          <w:color w:val="000000" w:themeColor="text1"/>
        </w:rPr>
      </w:pPr>
      <w:bookmarkStart w:id="693" w:name="_Toc441071961"/>
      <w:r w:rsidRPr="005619E7">
        <w:rPr>
          <w:color w:val="000000" w:themeColor="text1"/>
        </w:rPr>
        <w:t>%</w:t>
      </w:r>
      <w:r w:rsidR="005619E7" w:rsidRPr="005619E7">
        <w:rPr>
          <w:color w:val="000000" w:themeColor="text1"/>
        </w:rPr>
        <w:t>60/</w:t>
      </w:r>
      <w:r w:rsidRPr="005619E7">
        <w:rPr>
          <w:color w:val="000000" w:themeColor="text1"/>
        </w:rPr>
        <w:t xml:space="preserve"> 61+ days past due</w:t>
      </w:r>
      <w:bookmarkEnd w:id="693"/>
      <w:r w:rsidR="00EB67F3" w:rsidRPr="005619E7">
        <w:rPr>
          <w:color w:val="000000" w:themeColor="text1"/>
        </w:rPr>
        <w:t xml:space="preserve">   </w:t>
      </w:r>
    </w:p>
    <w:tbl>
      <w:tblPr>
        <w:tblpPr w:leftFromText="180" w:rightFromText="180" w:vertAnchor="text" w:tblpX="168" w:tblpY="1"/>
        <w:tblOverlap w:val="never"/>
        <w:tblW w:w="988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Change w:id="694" w:author="Amarucci, Scott M" w:date="2016-02-18T18:38:00Z">
          <w:tblPr>
            <w:tblpPr w:leftFromText="180" w:rightFromText="180" w:vertAnchor="text" w:tblpX="168" w:tblpY="1"/>
            <w:tblOverlap w:val="never"/>
            <w:tblW w:w="12066"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PrChange>
      </w:tblPr>
      <w:tblGrid>
        <w:gridCol w:w="2697"/>
        <w:gridCol w:w="496"/>
        <w:gridCol w:w="1925"/>
        <w:gridCol w:w="2140"/>
        <w:gridCol w:w="1331"/>
        <w:gridCol w:w="1299"/>
        <w:tblGridChange w:id="695">
          <w:tblGrid>
            <w:gridCol w:w="2697"/>
            <w:gridCol w:w="496"/>
            <w:gridCol w:w="1925"/>
            <w:gridCol w:w="2140"/>
            <w:gridCol w:w="1331"/>
            <w:gridCol w:w="1299"/>
          </w:tblGrid>
        </w:tblGridChange>
      </w:tblGrid>
      <w:tr w:rsidR="00F037AC" w:rsidRPr="00206D41" w:rsidTr="00EF72BB">
        <w:trPr>
          <w:cantSplit/>
          <w:trHeight w:val="527"/>
          <w:trPrChange w:id="696" w:author="Amarucci, Scott M" w:date="2016-02-18T18:38:00Z">
            <w:trPr>
              <w:wAfter w:w="2490" w:type="dxa"/>
              <w:cantSplit/>
              <w:trHeight w:val="527"/>
            </w:trPr>
          </w:trPrChange>
        </w:trPr>
        <w:tc>
          <w:tcPr>
            <w:tcW w:w="2697" w:type="dxa"/>
            <w:shd w:val="clear" w:color="auto" w:fill="auto"/>
            <w:tcPrChange w:id="697" w:author="Amarucci, Scott M" w:date="2016-02-18T18:38:00Z">
              <w:tcPr>
                <w:tcW w:w="2640" w:type="dxa"/>
                <w:shd w:val="clear" w:color="auto" w:fill="auto"/>
              </w:tcPr>
            </w:tcPrChange>
          </w:tcPr>
          <w:p w:rsidR="00883CD9" w:rsidRPr="00206D41" w:rsidRDefault="005619E7" w:rsidP="007E122B">
            <w:pPr>
              <w:rPr>
                <w:b/>
                <w:bCs/>
                <w:iCs/>
              </w:rPr>
            </w:pPr>
            <w:r>
              <w:rPr>
                <w:b/>
                <w:bCs/>
                <w:iCs/>
              </w:rPr>
              <w:t>DEFINITION</w:t>
            </w:r>
          </w:p>
        </w:tc>
        <w:tc>
          <w:tcPr>
            <w:tcW w:w="7191" w:type="dxa"/>
            <w:gridSpan w:val="5"/>
            <w:shd w:val="clear" w:color="auto" w:fill="auto"/>
            <w:tcPrChange w:id="698" w:author="Amarucci, Scott M" w:date="2016-02-18T18:38:00Z">
              <w:tcPr>
                <w:tcW w:w="6936" w:type="dxa"/>
                <w:gridSpan w:val="5"/>
                <w:shd w:val="clear" w:color="auto" w:fill="auto"/>
              </w:tcPr>
            </w:tcPrChange>
          </w:tcPr>
          <w:p w:rsidR="009E039E" w:rsidRDefault="00A53D44" w:rsidP="00A53D44">
            <w:pPr>
              <w:rPr>
                <w:color w:val="000000" w:themeColor="text1"/>
              </w:rPr>
            </w:pPr>
            <w:r>
              <w:rPr>
                <w:bCs/>
                <w:iCs/>
              </w:rPr>
              <w:t>The percentage of total outstanding balances 6</w:t>
            </w:r>
            <w:r w:rsidR="005619E7">
              <w:rPr>
                <w:bCs/>
                <w:iCs/>
              </w:rPr>
              <w:t>0</w:t>
            </w:r>
            <w:r w:rsidR="00962BF6">
              <w:rPr>
                <w:bCs/>
                <w:iCs/>
              </w:rPr>
              <w:t>+</w:t>
            </w:r>
            <w:r>
              <w:rPr>
                <w:bCs/>
                <w:iCs/>
              </w:rPr>
              <w:t xml:space="preserve"> </w:t>
            </w:r>
            <w:r w:rsidR="005619E7">
              <w:rPr>
                <w:bCs/>
                <w:iCs/>
              </w:rPr>
              <w:t>/</w:t>
            </w:r>
            <w:r w:rsidR="005619E7" w:rsidRPr="00883CD9">
              <w:rPr>
                <w:bCs/>
                <w:iCs/>
              </w:rPr>
              <w:t xml:space="preserve"> 61</w:t>
            </w:r>
            <w:r w:rsidR="00962BF6">
              <w:rPr>
                <w:bCs/>
                <w:iCs/>
              </w:rPr>
              <w:t>+</w:t>
            </w:r>
            <w:r w:rsidR="005619E7" w:rsidRPr="00883CD9">
              <w:rPr>
                <w:bCs/>
                <w:iCs/>
              </w:rPr>
              <w:t xml:space="preserve"> days</w:t>
            </w:r>
            <w:r w:rsidR="005619E7">
              <w:rPr>
                <w:bCs/>
                <w:iCs/>
              </w:rPr>
              <w:t xml:space="preserve"> </w:t>
            </w:r>
            <w:r w:rsidR="005619E7" w:rsidRPr="00883CD9">
              <w:rPr>
                <w:bCs/>
                <w:iCs/>
              </w:rPr>
              <w:t>delinque</w:t>
            </w:r>
            <w:r w:rsidR="005619E7">
              <w:rPr>
                <w:bCs/>
                <w:iCs/>
              </w:rPr>
              <w:t>nt</w:t>
            </w:r>
            <w:r>
              <w:rPr>
                <w:bCs/>
                <w:iCs/>
              </w:rPr>
              <w:t>, for material</w:t>
            </w:r>
            <w:r w:rsidR="005A6F8C">
              <w:rPr>
                <w:bCs/>
                <w:iCs/>
              </w:rPr>
              <w:t xml:space="preserve"> </w:t>
            </w:r>
            <w:r w:rsidR="005619E7" w:rsidRPr="00883CD9">
              <w:rPr>
                <w:bCs/>
                <w:iCs/>
              </w:rPr>
              <w:t>portfolios.</w:t>
            </w:r>
            <w:r w:rsidR="005A6F8C">
              <w:rPr>
                <w:bCs/>
                <w:iCs/>
              </w:rPr>
              <w:t xml:space="preserve"> </w:t>
            </w:r>
            <w:r w:rsidR="009E039E" w:rsidRPr="009E039E">
              <w:rPr>
                <w:color w:val="000000" w:themeColor="text1"/>
              </w:rPr>
              <w:t xml:space="preserve"> </w:t>
            </w:r>
          </w:p>
          <w:p w:rsidR="009E039E" w:rsidRDefault="009E039E" w:rsidP="00A53D44">
            <w:pPr>
              <w:rPr>
                <w:bCs/>
                <w:iCs/>
              </w:rPr>
            </w:pPr>
            <w:r w:rsidRPr="009E039E">
              <w:rPr>
                <w:color w:val="000000" w:themeColor="text1"/>
              </w:rPr>
              <w:t>SBNA</w:t>
            </w:r>
            <w:ins w:id="699" w:author="Amarucci, Scott M" w:date="2016-02-18T18:51:00Z">
              <w:r w:rsidR="005274D7">
                <w:rPr>
                  <w:color w:val="000000" w:themeColor="text1"/>
                </w:rPr>
                <w:t xml:space="preserve"> and BSPR</w:t>
              </w:r>
            </w:ins>
            <w:r w:rsidRPr="009E039E">
              <w:rPr>
                <w:color w:val="000000" w:themeColor="text1"/>
              </w:rPr>
              <w:t xml:space="preserve"> track</w:t>
            </w:r>
            <w:del w:id="700" w:author="Amarucci, Scott M" w:date="2016-02-18T18:51:00Z">
              <w:r w:rsidRPr="009E039E" w:rsidDel="005274D7">
                <w:rPr>
                  <w:color w:val="000000" w:themeColor="text1"/>
                </w:rPr>
                <w:delText>s</w:delText>
              </w:r>
            </w:del>
            <w:r w:rsidRPr="009E039E">
              <w:rPr>
                <w:color w:val="000000" w:themeColor="text1"/>
              </w:rPr>
              <w:t xml:space="preserve"> delinquencies at 60+ days; SC tracks delinquency at 61+ days.</w:t>
            </w:r>
          </w:p>
          <w:p w:rsidR="009E039E" w:rsidRDefault="005A6F8C" w:rsidP="009E039E">
            <w:pPr>
              <w:spacing w:after="0" w:line="240" w:lineRule="auto"/>
              <w:rPr>
                <w:bCs/>
                <w:iCs/>
              </w:rPr>
            </w:pPr>
            <w:r>
              <w:rPr>
                <w:bCs/>
                <w:iCs/>
              </w:rPr>
              <w:t xml:space="preserve">Material portfolios </w:t>
            </w:r>
            <w:r w:rsidR="009E039E">
              <w:rPr>
                <w:bCs/>
                <w:iCs/>
              </w:rPr>
              <w:t>are defined as:</w:t>
            </w:r>
          </w:p>
          <w:p w:rsidR="009E039E" w:rsidRPr="009E039E" w:rsidRDefault="005A6F8C" w:rsidP="00AB79BD">
            <w:pPr>
              <w:pStyle w:val="ListParagraph"/>
              <w:numPr>
                <w:ilvl w:val="0"/>
                <w:numId w:val="9"/>
              </w:numPr>
              <w:spacing w:after="0" w:line="240" w:lineRule="auto"/>
              <w:rPr>
                <w:b/>
                <w:bCs/>
                <w:iCs/>
              </w:rPr>
            </w:pPr>
            <w:r w:rsidRPr="009E039E">
              <w:rPr>
                <w:bCs/>
                <w:iCs/>
              </w:rPr>
              <w:t xml:space="preserve">SC Auto, </w:t>
            </w:r>
          </w:p>
          <w:p w:rsidR="009E039E" w:rsidRPr="009E039E" w:rsidRDefault="005A6F8C" w:rsidP="00AB79BD">
            <w:pPr>
              <w:pStyle w:val="ListParagraph"/>
              <w:numPr>
                <w:ilvl w:val="0"/>
                <w:numId w:val="9"/>
              </w:numPr>
              <w:spacing w:after="0" w:line="240" w:lineRule="auto"/>
              <w:rPr>
                <w:b/>
                <w:bCs/>
                <w:iCs/>
              </w:rPr>
            </w:pPr>
            <w:r w:rsidRPr="009E039E">
              <w:rPr>
                <w:bCs/>
                <w:iCs/>
              </w:rPr>
              <w:t>SC Unsecured</w:t>
            </w:r>
            <w:del w:id="701" w:author="Amarucci, Scott M" w:date="2016-02-18T18:39:00Z">
              <w:r w:rsidR="009E039E" w:rsidDel="00AE6B1C">
                <w:rPr>
                  <w:bCs/>
                  <w:iCs/>
                </w:rPr>
                <w:delText>,</w:delText>
              </w:r>
            </w:del>
          </w:p>
          <w:p w:rsidR="00AE6B1C" w:rsidRPr="00AE6B1C" w:rsidRDefault="005A6F8C" w:rsidP="00AB79BD">
            <w:pPr>
              <w:pStyle w:val="ListParagraph"/>
              <w:numPr>
                <w:ilvl w:val="0"/>
                <w:numId w:val="9"/>
              </w:numPr>
              <w:spacing w:after="0" w:line="240" w:lineRule="auto"/>
              <w:rPr>
                <w:ins w:id="702" w:author="Amarucci, Scott M" w:date="2016-02-18T18:40:00Z"/>
                <w:b/>
                <w:bCs/>
                <w:iCs/>
                <w:rPrChange w:id="703" w:author="Amarucci, Scott M" w:date="2016-02-18T18:40:00Z">
                  <w:rPr>
                    <w:ins w:id="704" w:author="Amarucci, Scott M" w:date="2016-02-18T18:40:00Z"/>
                    <w:color w:val="000000" w:themeColor="text1"/>
                  </w:rPr>
                </w:rPrChange>
              </w:rPr>
            </w:pPr>
            <w:r w:rsidRPr="009E039E">
              <w:rPr>
                <w:bCs/>
                <w:iCs/>
              </w:rPr>
              <w:t>SBNA Retail</w:t>
            </w:r>
          </w:p>
          <w:p w:rsidR="00AE6B1C" w:rsidRPr="00AE6B1C" w:rsidRDefault="00AE6B1C" w:rsidP="00AB79BD">
            <w:pPr>
              <w:pStyle w:val="ListParagraph"/>
              <w:numPr>
                <w:ilvl w:val="0"/>
                <w:numId w:val="9"/>
              </w:numPr>
              <w:spacing w:after="0" w:line="240" w:lineRule="auto"/>
              <w:rPr>
                <w:ins w:id="705" w:author="Amarucci, Scott M" w:date="2016-02-18T18:40:00Z"/>
                <w:b/>
                <w:bCs/>
                <w:iCs/>
                <w:rPrChange w:id="706" w:author="Amarucci, Scott M" w:date="2016-02-18T18:40:00Z">
                  <w:rPr>
                    <w:ins w:id="707" w:author="Amarucci, Scott M" w:date="2016-02-18T18:40:00Z"/>
                    <w:color w:val="000000" w:themeColor="text1"/>
                  </w:rPr>
                </w:rPrChange>
              </w:rPr>
            </w:pPr>
            <w:ins w:id="708" w:author="Amarucci, Scott M" w:date="2016-02-18T18:40:00Z">
              <w:r>
                <w:rPr>
                  <w:color w:val="000000" w:themeColor="text1"/>
                </w:rPr>
                <w:t xml:space="preserve">BSPR </w:t>
              </w:r>
            </w:ins>
            <w:ins w:id="709" w:author="Amarucci, Scott M" w:date="2016-02-19T11:26:00Z">
              <w:r w:rsidR="00FD522C">
                <w:rPr>
                  <w:color w:val="000000" w:themeColor="text1"/>
                </w:rPr>
                <w:t>Mortgages</w:t>
              </w:r>
            </w:ins>
          </w:p>
          <w:p w:rsidR="00AE6B1C" w:rsidRPr="00AE6B1C" w:rsidRDefault="00AE6B1C" w:rsidP="00AB79BD">
            <w:pPr>
              <w:pStyle w:val="ListParagraph"/>
              <w:numPr>
                <w:ilvl w:val="0"/>
                <w:numId w:val="9"/>
              </w:numPr>
              <w:spacing w:after="0" w:line="240" w:lineRule="auto"/>
              <w:rPr>
                <w:ins w:id="710" w:author="Amarucci, Scott M" w:date="2016-02-18T18:40:00Z"/>
                <w:b/>
                <w:bCs/>
                <w:iCs/>
                <w:rPrChange w:id="711" w:author="Amarucci, Scott M" w:date="2016-02-18T18:40:00Z">
                  <w:rPr>
                    <w:ins w:id="712" w:author="Amarucci, Scott M" w:date="2016-02-18T18:40:00Z"/>
                    <w:color w:val="000000" w:themeColor="text1"/>
                  </w:rPr>
                </w:rPrChange>
              </w:rPr>
            </w:pPr>
            <w:ins w:id="713" w:author="Amarucci, Scott M" w:date="2016-02-18T18:40:00Z">
              <w:r>
                <w:rPr>
                  <w:color w:val="000000" w:themeColor="text1"/>
                </w:rPr>
                <w:t xml:space="preserve">BSPR </w:t>
              </w:r>
            </w:ins>
            <w:ins w:id="714" w:author="Amarucci, Scott M" w:date="2016-02-19T11:26:00Z">
              <w:r w:rsidR="00FD522C">
                <w:rPr>
                  <w:color w:val="000000" w:themeColor="text1"/>
                </w:rPr>
                <w:t>Personal Loans</w:t>
              </w:r>
            </w:ins>
          </w:p>
          <w:p w:rsidR="00883CD9" w:rsidRPr="00FB16F9" w:rsidRDefault="00AE6B1C" w:rsidP="00AB79BD">
            <w:pPr>
              <w:pStyle w:val="ListParagraph"/>
              <w:numPr>
                <w:ilvl w:val="0"/>
                <w:numId w:val="9"/>
              </w:numPr>
              <w:spacing w:after="0" w:line="240" w:lineRule="auto"/>
              <w:rPr>
                <w:b/>
                <w:bCs/>
                <w:iCs/>
              </w:rPr>
            </w:pPr>
            <w:ins w:id="715" w:author="Amarucci, Scott M" w:date="2016-02-18T18:40:00Z">
              <w:r>
                <w:rPr>
                  <w:color w:val="000000" w:themeColor="text1"/>
                </w:rPr>
                <w:t xml:space="preserve">BSPR </w:t>
              </w:r>
            </w:ins>
            <w:ins w:id="716" w:author="Amarucci, Scott M" w:date="2016-02-19T11:26:00Z">
              <w:r w:rsidR="00FD522C">
                <w:rPr>
                  <w:color w:val="000000" w:themeColor="text1"/>
                </w:rPr>
                <w:t>Credit Cards</w:t>
              </w:r>
            </w:ins>
            <w:del w:id="717" w:author="Amarucci, Scott M" w:date="2016-02-18T18:39:00Z">
              <w:r w:rsidR="00B65A13" w:rsidRPr="009E039E" w:rsidDel="00AE6B1C">
                <w:rPr>
                  <w:bCs/>
                  <w:iCs/>
                </w:rPr>
                <w:delText xml:space="preserve">. </w:delText>
              </w:r>
              <w:r w:rsidR="00A53D44" w:rsidRPr="009E039E" w:rsidDel="00AE6B1C">
                <w:rPr>
                  <w:color w:val="000000" w:themeColor="text1"/>
                </w:rPr>
                <w:delText xml:space="preserve"> </w:delText>
              </w:r>
            </w:del>
          </w:p>
          <w:p w:rsidR="00456A17" w:rsidRPr="009E039E" w:rsidRDefault="00456A17" w:rsidP="00962BF6">
            <w:pPr>
              <w:spacing w:after="0" w:line="240" w:lineRule="auto"/>
              <w:rPr>
                <w:b/>
                <w:bCs/>
                <w:iCs/>
              </w:rPr>
            </w:pPr>
          </w:p>
        </w:tc>
      </w:tr>
      <w:tr w:rsidR="00F037AC" w:rsidRPr="00206D41" w:rsidTr="00EF72BB">
        <w:trPr>
          <w:trHeight w:val="437"/>
          <w:trPrChange w:id="718" w:author="Amarucci, Scott M" w:date="2016-02-18T18:38:00Z">
            <w:trPr>
              <w:wAfter w:w="2490" w:type="dxa"/>
              <w:trHeight w:val="437"/>
            </w:trPr>
          </w:trPrChange>
        </w:trPr>
        <w:tc>
          <w:tcPr>
            <w:tcW w:w="2697" w:type="dxa"/>
            <w:shd w:val="clear" w:color="auto" w:fill="auto"/>
            <w:tcPrChange w:id="719" w:author="Amarucci, Scott M" w:date="2016-02-18T18:38:00Z">
              <w:tcPr>
                <w:tcW w:w="2640" w:type="dxa"/>
                <w:shd w:val="clear" w:color="auto" w:fill="auto"/>
              </w:tcPr>
            </w:tcPrChange>
          </w:tcPr>
          <w:p w:rsidR="00883CD9" w:rsidRPr="00206D41" w:rsidRDefault="005A6F8C" w:rsidP="007E122B">
            <w:pPr>
              <w:rPr>
                <w:b/>
                <w:bCs/>
                <w:iCs/>
              </w:rPr>
            </w:pPr>
            <w:r>
              <w:rPr>
                <w:b/>
                <w:bCs/>
                <w:iCs/>
              </w:rPr>
              <w:t>RISK TYPE</w:t>
            </w:r>
          </w:p>
        </w:tc>
        <w:tc>
          <w:tcPr>
            <w:tcW w:w="7191" w:type="dxa"/>
            <w:gridSpan w:val="5"/>
            <w:shd w:val="clear" w:color="auto" w:fill="auto"/>
            <w:tcPrChange w:id="720" w:author="Amarucci, Scott M" w:date="2016-02-18T18:38:00Z">
              <w:tcPr>
                <w:tcW w:w="6936" w:type="dxa"/>
                <w:gridSpan w:val="5"/>
                <w:shd w:val="clear" w:color="auto" w:fill="auto"/>
              </w:tcPr>
            </w:tcPrChange>
          </w:tcPr>
          <w:p w:rsidR="00883CD9" w:rsidRPr="00206D41" w:rsidRDefault="005A6F8C" w:rsidP="007E122B">
            <w:pPr>
              <w:spacing w:after="0" w:line="240" w:lineRule="auto"/>
              <w:rPr>
                <w:bCs/>
                <w:iCs/>
              </w:rPr>
            </w:pPr>
            <w:r>
              <w:rPr>
                <w:bCs/>
                <w:iCs/>
              </w:rPr>
              <w:t>Credit Risk</w:t>
            </w:r>
          </w:p>
        </w:tc>
      </w:tr>
      <w:tr w:rsidR="00EF72BB" w:rsidRPr="00206D41" w:rsidTr="00EF72BB">
        <w:trPr>
          <w:trHeight w:val="437"/>
          <w:ins w:id="721" w:author="Amarucci, Scott M" w:date="2016-02-18T18:32:00Z"/>
          <w:trPrChange w:id="722" w:author="Amarucci, Scott M" w:date="2016-02-18T18:38:00Z">
            <w:trPr>
              <w:wAfter w:w="2490" w:type="dxa"/>
              <w:trHeight w:val="437"/>
            </w:trPr>
          </w:trPrChange>
        </w:trPr>
        <w:tc>
          <w:tcPr>
            <w:tcW w:w="2697" w:type="dxa"/>
            <w:shd w:val="clear" w:color="auto" w:fill="auto"/>
            <w:tcPrChange w:id="723" w:author="Amarucci, Scott M" w:date="2016-02-18T18:38:00Z">
              <w:tcPr>
                <w:tcW w:w="2640" w:type="dxa"/>
                <w:shd w:val="clear" w:color="auto" w:fill="auto"/>
              </w:tcPr>
            </w:tcPrChange>
          </w:tcPr>
          <w:p w:rsidR="00EF72BB" w:rsidRDefault="00EF72BB" w:rsidP="007E122B">
            <w:pPr>
              <w:rPr>
                <w:ins w:id="724" w:author="Amarucci, Scott M" w:date="2016-02-18T18:32:00Z"/>
                <w:b/>
                <w:bCs/>
                <w:iCs/>
              </w:rPr>
            </w:pPr>
            <w:ins w:id="725" w:author="Amarucci, Scott M" w:date="2016-02-18T18:35:00Z">
              <w:r>
                <w:rPr>
                  <w:b/>
                  <w:bCs/>
                  <w:iCs/>
                </w:rPr>
                <w:t>RATIONALE</w:t>
              </w:r>
            </w:ins>
          </w:p>
        </w:tc>
        <w:tc>
          <w:tcPr>
            <w:tcW w:w="7191" w:type="dxa"/>
            <w:gridSpan w:val="5"/>
            <w:shd w:val="clear" w:color="auto" w:fill="auto"/>
            <w:tcPrChange w:id="726" w:author="Amarucci, Scott M" w:date="2016-02-18T18:38:00Z">
              <w:tcPr>
                <w:tcW w:w="6936" w:type="dxa"/>
                <w:gridSpan w:val="5"/>
                <w:shd w:val="clear" w:color="auto" w:fill="auto"/>
              </w:tcPr>
            </w:tcPrChange>
          </w:tcPr>
          <w:p w:rsidR="00EF72BB" w:rsidRDefault="00BB1132" w:rsidP="007E122B">
            <w:pPr>
              <w:spacing w:after="0" w:line="240" w:lineRule="auto"/>
              <w:rPr>
                <w:ins w:id="727" w:author="Amarucci, Scott M" w:date="2016-02-18T18:32:00Z"/>
                <w:bCs/>
                <w:iCs/>
              </w:rPr>
            </w:pPr>
            <w:ins w:id="728" w:author="Amarucci, Scott M" w:date="2016-02-19T11:04:00Z">
              <w:r w:rsidRPr="00BB1132">
                <w:rPr>
                  <w:bCs/>
                  <w:iCs/>
                </w:rPr>
                <w:t>Delinquencies are a pre-default measure that can serve as an early warning indicator of the deterioration of SHUSA’s retail portfolios</w:t>
              </w:r>
            </w:ins>
            <w:ins w:id="729" w:author="Amarucci, Scott M" w:date="2016-02-19T11:05:00Z">
              <w:r>
                <w:rPr>
                  <w:bCs/>
                  <w:iCs/>
                </w:rPr>
                <w:t>; %60/61</w:t>
              </w:r>
            </w:ins>
            <w:ins w:id="730" w:author="Amarucci, Scott M" w:date="2016-02-19T11:06:00Z">
              <w:r>
                <w:rPr>
                  <w:bCs/>
                  <w:iCs/>
                </w:rPr>
                <w:t>+</w:t>
              </w:r>
            </w:ins>
            <w:ins w:id="731" w:author="Amarucci, Scott M" w:date="2016-02-19T11:05:00Z">
              <w:r>
                <w:rPr>
                  <w:bCs/>
                  <w:iCs/>
                </w:rPr>
                <w:t xml:space="preserve"> days past due (DPD) is ideal</w:t>
              </w:r>
            </w:ins>
            <w:ins w:id="732" w:author="Amarucci, Scott M" w:date="2016-02-19T11:06:00Z">
              <w:r>
                <w:rPr>
                  <w:bCs/>
                  <w:iCs/>
                </w:rPr>
                <w:t xml:space="preserve"> because %30+ DPD is too conservative (significant portion of these loans recover between 31-60 days) and %90+ DPD</w:t>
              </w:r>
            </w:ins>
            <w:ins w:id="733" w:author="Amarucci, Scott M" w:date="2016-02-19T11:07:00Z">
              <w:r>
                <w:rPr>
                  <w:bCs/>
                  <w:iCs/>
                </w:rPr>
                <w:t xml:space="preserve"> is </w:t>
              </w:r>
              <w:r w:rsidR="000864B0">
                <w:rPr>
                  <w:bCs/>
                  <w:iCs/>
                </w:rPr>
                <w:t>too late</w:t>
              </w:r>
            </w:ins>
          </w:p>
        </w:tc>
      </w:tr>
      <w:tr w:rsidR="00EF72BB" w:rsidRPr="00206D41" w:rsidTr="00EF72BB">
        <w:trPr>
          <w:trHeight w:val="270"/>
        </w:trPr>
        <w:tc>
          <w:tcPr>
            <w:tcW w:w="2697" w:type="dxa"/>
            <w:vMerge w:val="restart"/>
            <w:shd w:val="clear" w:color="auto" w:fill="auto"/>
          </w:tcPr>
          <w:p w:rsidR="00EF72BB" w:rsidRPr="00206D41" w:rsidRDefault="00EF72BB" w:rsidP="007E122B">
            <w:pPr>
              <w:rPr>
                <w:b/>
                <w:bCs/>
                <w:iCs/>
              </w:rPr>
            </w:pPr>
            <w:r>
              <w:rPr>
                <w:b/>
                <w:bCs/>
                <w:iCs/>
              </w:rPr>
              <w:t>ENTITY</w:t>
            </w:r>
          </w:p>
        </w:tc>
        <w:tc>
          <w:tcPr>
            <w:tcW w:w="2421" w:type="dxa"/>
            <w:gridSpan w:val="2"/>
            <w:shd w:val="clear" w:color="auto" w:fill="auto"/>
          </w:tcPr>
          <w:p w:rsidR="00EF72BB" w:rsidRPr="005A6F8C" w:rsidRDefault="00EF72BB" w:rsidP="007E122B">
            <w:pPr>
              <w:spacing w:after="0" w:line="240" w:lineRule="auto"/>
              <w:rPr>
                <w:b/>
                <w:bCs/>
                <w:iCs/>
              </w:rPr>
            </w:pPr>
            <w:r w:rsidRPr="005A6F8C">
              <w:rPr>
                <w:b/>
                <w:bCs/>
                <w:iCs/>
              </w:rPr>
              <w:t xml:space="preserve">SHUSA </w:t>
            </w:r>
          </w:p>
        </w:tc>
        <w:tc>
          <w:tcPr>
            <w:tcW w:w="2140" w:type="dxa"/>
            <w:shd w:val="clear" w:color="auto" w:fill="auto"/>
          </w:tcPr>
          <w:p w:rsidR="00EF72BB" w:rsidRPr="005A6F8C" w:rsidRDefault="00EF72BB" w:rsidP="007E122B">
            <w:pPr>
              <w:spacing w:after="0" w:line="240" w:lineRule="auto"/>
              <w:rPr>
                <w:b/>
                <w:bCs/>
                <w:iCs/>
              </w:rPr>
            </w:pPr>
            <w:r w:rsidRPr="005A6F8C">
              <w:rPr>
                <w:b/>
                <w:bCs/>
                <w:iCs/>
              </w:rPr>
              <w:t xml:space="preserve">SBNA </w:t>
            </w:r>
          </w:p>
        </w:tc>
        <w:tc>
          <w:tcPr>
            <w:tcW w:w="2630" w:type="dxa"/>
            <w:gridSpan w:val="2"/>
            <w:shd w:val="clear" w:color="auto" w:fill="auto"/>
          </w:tcPr>
          <w:p w:rsidR="00EF72BB" w:rsidRPr="005A6F8C" w:rsidRDefault="00EF72BB" w:rsidP="00156B03">
            <w:pPr>
              <w:spacing w:after="0" w:line="240" w:lineRule="auto"/>
              <w:rPr>
                <w:b/>
                <w:bCs/>
                <w:iCs/>
              </w:rPr>
            </w:pPr>
            <w:r w:rsidRPr="005A6F8C">
              <w:rPr>
                <w:b/>
                <w:bCs/>
                <w:iCs/>
              </w:rPr>
              <w:t>SC</w:t>
            </w:r>
          </w:p>
        </w:tc>
      </w:tr>
      <w:tr w:rsidR="00EF72BB" w:rsidRPr="00206D41" w:rsidTr="00EF72BB">
        <w:trPr>
          <w:trHeight w:val="270"/>
        </w:trPr>
        <w:tc>
          <w:tcPr>
            <w:tcW w:w="2697" w:type="dxa"/>
            <w:vMerge/>
            <w:shd w:val="clear" w:color="auto" w:fill="auto"/>
          </w:tcPr>
          <w:p w:rsidR="00EF72BB" w:rsidRPr="00206D41" w:rsidRDefault="00EF72BB" w:rsidP="007E122B">
            <w:pPr>
              <w:rPr>
                <w:b/>
                <w:bCs/>
                <w:iCs/>
              </w:rPr>
            </w:pPr>
          </w:p>
        </w:tc>
        <w:tc>
          <w:tcPr>
            <w:tcW w:w="2421" w:type="dxa"/>
            <w:gridSpan w:val="2"/>
            <w:shd w:val="clear" w:color="auto" w:fill="auto"/>
          </w:tcPr>
          <w:p w:rsidR="00EF72BB" w:rsidRPr="00206D41" w:rsidRDefault="00EF72BB" w:rsidP="007E122B">
            <w:pPr>
              <w:spacing w:after="0" w:line="240" w:lineRule="auto"/>
              <w:rPr>
                <w:bCs/>
                <w:iCs/>
              </w:rPr>
            </w:pPr>
            <w:r>
              <w:rPr>
                <w:bCs/>
                <w:iCs/>
              </w:rPr>
              <w:t>Yes</w:t>
            </w:r>
          </w:p>
        </w:tc>
        <w:tc>
          <w:tcPr>
            <w:tcW w:w="2140" w:type="dxa"/>
            <w:shd w:val="clear" w:color="auto" w:fill="auto"/>
          </w:tcPr>
          <w:p w:rsidR="00EF72BB" w:rsidRPr="00206D41" w:rsidRDefault="00EF72BB" w:rsidP="007E122B">
            <w:pPr>
              <w:spacing w:after="0" w:line="240" w:lineRule="auto"/>
              <w:rPr>
                <w:bCs/>
                <w:iCs/>
              </w:rPr>
            </w:pPr>
            <w:r>
              <w:rPr>
                <w:bCs/>
                <w:iCs/>
              </w:rPr>
              <w:t>Yes</w:t>
            </w:r>
          </w:p>
        </w:tc>
        <w:tc>
          <w:tcPr>
            <w:tcW w:w="2630" w:type="dxa"/>
            <w:gridSpan w:val="2"/>
            <w:shd w:val="clear" w:color="auto" w:fill="auto"/>
          </w:tcPr>
          <w:p w:rsidR="00EF72BB" w:rsidRPr="00206D41" w:rsidRDefault="00EF72BB" w:rsidP="007E122B">
            <w:pPr>
              <w:spacing w:after="0" w:line="240" w:lineRule="auto"/>
              <w:rPr>
                <w:bCs/>
                <w:iCs/>
              </w:rPr>
            </w:pPr>
            <w:r>
              <w:rPr>
                <w:bCs/>
                <w:iCs/>
              </w:rPr>
              <w:t>Yes</w:t>
            </w:r>
          </w:p>
        </w:tc>
      </w:tr>
      <w:tr w:rsidR="00EF72BB" w:rsidRPr="00206D41" w:rsidTr="00EF72BB">
        <w:trPr>
          <w:trHeight w:val="270"/>
          <w:ins w:id="734" w:author="Amarucci, Scott M" w:date="2016-02-18T18:35:00Z"/>
        </w:trPr>
        <w:tc>
          <w:tcPr>
            <w:tcW w:w="2697" w:type="dxa"/>
            <w:vMerge/>
            <w:shd w:val="clear" w:color="auto" w:fill="auto"/>
          </w:tcPr>
          <w:p w:rsidR="00EF72BB" w:rsidRPr="00206D41" w:rsidRDefault="00EF72BB" w:rsidP="00EF72BB">
            <w:pPr>
              <w:rPr>
                <w:ins w:id="735" w:author="Amarucci, Scott M" w:date="2016-02-18T18:35:00Z"/>
                <w:b/>
                <w:bCs/>
                <w:iCs/>
              </w:rPr>
            </w:pPr>
          </w:p>
        </w:tc>
        <w:tc>
          <w:tcPr>
            <w:tcW w:w="2421" w:type="dxa"/>
            <w:gridSpan w:val="2"/>
            <w:shd w:val="clear" w:color="auto" w:fill="auto"/>
          </w:tcPr>
          <w:p w:rsidR="00EF72BB" w:rsidRDefault="00EF72BB" w:rsidP="00EF72BB">
            <w:pPr>
              <w:spacing w:after="0" w:line="240" w:lineRule="auto"/>
              <w:rPr>
                <w:ins w:id="736" w:author="Amarucci, Scott M" w:date="2016-02-18T18:35:00Z"/>
                <w:bCs/>
                <w:iCs/>
              </w:rPr>
            </w:pPr>
            <w:ins w:id="737" w:author="Amarucci, Scott M" w:date="2016-02-18T18:35:00Z">
              <w:r>
                <w:rPr>
                  <w:b/>
                  <w:bCs/>
                  <w:iCs/>
                </w:rPr>
                <w:t>SIS</w:t>
              </w:r>
            </w:ins>
          </w:p>
        </w:tc>
        <w:tc>
          <w:tcPr>
            <w:tcW w:w="2140" w:type="dxa"/>
            <w:shd w:val="clear" w:color="auto" w:fill="auto"/>
          </w:tcPr>
          <w:p w:rsidR="00EF72BB" w:rsidRDefault="00EF72BB" w:rsidP="00EF72BB">
            <w:pPr>
              <w:spacing w:after="0" w:line="240" w:lineRule="auto"/>
              <w:rPr>
                <w:ins w:id="738" w:author="Amarucci, Scott M" w:date="2016-02-18T18:35:00Z"/>
                <w:bCs/>
                <w:iCs/>
              </w:rPr>
            </w:pPr>
            <w:ins w:id="739" w:author="Amarucci, Scott M" w:date="2016-02-18T18:35:00Z">
              <w:r>
                <w:rPr>
                  <w:b/>
                  <w:bCs/>
                  <w:iCs/>
                </w:rPr>
                <w:t>BSI Miami</w:t>
              </w:r>
            </w:ins>
          </w:p>
        </w:tc>
        <w:tc>
          <w:tcPr>
            <w:tcW w:w="1331" w:type="dxa"/>
            <w:shd w:val="clear" w:color="auto" w:fill="auto"/>
          </w:tcPr>
          <w:p w:rsidR="00EF72BB" w:rsidRDefault="00EF72BB" w:rsidP="00EF72BB">
            <w:pPr>
              <w:spacing w:after="0" w:line="240" w:lineRule="auto"/>
              <w:rPr>
                <w:ins w:id="740" w:author="Amarucci, Scott M" w:date="2016-02-18T18:35:00Z"/>
                <w:bCs/>
                <w:iCs/>
              </w:rPr>
            </w:pPr>
            <w:ins w:id="741" w:author="Amarucci, Scott M" w:date="2016-02-18T18:35:00Z">
              <w:r>
                <w:rPr>
                  <w:b/>
                  <w:bCs/>
                  <w:iCs/>
                </w:rPr>
                <w:t>BSPR</w:t>
              </w:r>
            </w:ins>
          </w:p>
        </w:tc>
        <w:tc>
          <w:tcPr>
            <w:tcW w:w="1299" w:type="dxa"/>
            <w:shd w:val="clear" w:color="auto" w:fill="auto"/>
          </w:tcPr>
          <w:p w:rsidR="00EF72BB" w:rsidRDefault="00EF72BB" w:rsidP="00EF72BB">
            <w:pPr>
              <w:spacing w:after="0" w:line="240" w:lineRule="auto"/>
              <w:rPr>
                <w:ins w:id="742" w:author="Amarucci, Scott M" w:date="2016-02-18T18:35:00Z"/>
                <w:bCs/>
                <w:iCs/>
              </w:rPr>
            </w:pPr>
            <w:ins w:id="743" w:author="Amarucci, Scott M" w:date="2016-02-18T18:35:00Z">
              <w:r>
                <w:rPr>
                  <w:b/>
                  <w:bCs/>
                  <w:iCs/>
                </w:rPr>
                <w:t>SSLLC</w:t>
              </w:r>
            </w:ins>
          </w:p>
        </w:tc>
      </w:tr>
      <w:tr w:rsidR="00EF72BB" w:rsidRPr="00206D41" w:rsidTr="00EF72BB">
        <w:trPr>
          <w:trHeight w:val="270"/>
          <w:ins w:id="744" w:author="Amarucci, Scott M" w:date="2016-02-18T18:35:00Z"/>
        </w:trPr>
        <w:tc>
          <w:tcPr>
            <w:tcW w:w="2697" w:type="dxa"/>
            <w:vMerge/>
            <w:shd w:val="clear" w:color="auto" w:fill="auto"/>
          </w:tcPr>
          <w:p w:rsidR="00EF72BB" w:rsidRPr="00206D41" w:rsidRDefault="00EF72BB" w:rsidP="00EF72BB">
            <w:pPr>
              <w:rPr>
                <w:ins w:id="745" w:author="Amarucci, Scott M" w:date="2016-02-18T18:35:00Z"/>
                <w:b/>
                <w:bCs/>
                <w:iCs/>
              </w:rPr>
            </w:pPr>
          </w:p>
        </w:tc>
        <w:tc>
          <w:tcPr>
            <w:tcW w:w="2421" w:type="dxa"/>
            <w:gridSpan w:val="2"/>
            <w:shd w:val="clear" w:color="auto" w:fill="auto"/>
          </w:tcPr>
          <w:p w:rsidR="00EF72BB" w:rsidRDefault="00EF72BB" w:rsidP="00EF72BB">
            <w:pPr>
              <w:spacing w:after="0" w:line="240" w:lineRule="auto"/>
              <w:rPr>
                <w:ins w:id="746" w:author="Amarucci, Scott M" w:date="2016-02-18T18:35:00Z"/>
                <w:bCs/>
                <w:iCs/>
              </w:rPr>
            </w:pPr>
            <w:ins w:id="747" w:author="Amarucci, Scott M" w:date="2016-02-18T18:35:00Z">
              <w:r>
                <w:rPr>
                  <w:bCs/>
                  <w:iCs/>
                </w:rPr>
                <w:t>No</w:t>
              </w:r>
            </w:ins>
          </w:p>
        </w:tc>
        <w:tc>
          <w:tcPr>
            <w:tcW w:w="2140" w:type="dxa"/>
            <w:shd w:val="clear" w:color="auto" w:fill="auto"/>
          </w:tcPr>
          <w:p w:rsidR="00EF72BB" w:rsidRDefault="00EF72BB" w:rsidP="00EF72BB">
            <w:pPr>
              <w:spacing w:after="0" w:line="240" w:lineRule="auto"/>
              <w:rPr>
                <w:ins w:id="748" w:author="Amarucci, Scott M" w:date="2016-02-18T18:35:00Z"/>
                <w:bCs/>
                <w:iCs/>
              </w:rPr>
            </w:pPr>
            <w:ins w:id="749" w:author="Amarucci, Scott M" w:date="2016-02-18T18:37:00Z">
              <w:r>
                <w:rPr>
                  <w:bCs/>
                  <w:iCs/>
                </w:rPr>
                <w:t>No</w:t>
              </w:r>
            </w:ins>
          </w:p>
        </w:tc>
        <w:tc>
          <w:tcPr>
            <w:tcW w:w="1331" w:type="dxa"/>
            <w:shd w:val="clear" w:color="auto" w:fill="auto"/>
          </w:tcPr>
          <w:p w:rsidR="00EF72BB" w:rsidRDefault="00EF72BB" w:rsidP="00EF72BB">
            <w:pPr>
              <w:spacing w:after="0" w:line="240" w:lineRule="auto"/>
              <w:rPr>
                <w:ins w:id="750" w:author="Amarucci, Scott M" w:date="2016-02-18T18:35:00Z"/>
                <w:bCs/>
                <w:iCs/>
              </w:rPr>
            </w:pPr>
            <w:ins w:id="751" w:author="Amarucci, Scott M" w:date="2016-02-18T18:35:00Z">
              <w:r>
                <w:rPr>
                  <w:bCs/>
                  <w:iCs/>
                </w:rPr>
                <w:t>Yes</w:t>
              </w:r>
            </w:ins>
          </w:p>
        </w:tc>
        <w:tc>
          <w:tcPr>
            <w:tcW w:w="1299" w:type="dxa"/>
            <w:shd w:val="clear" w:color="auto" w:fill="auto"/>
          </w:tcPr>
          <w:p w:rsidR="00EF72BB" w:rsidRDefault="00EF72BB" w:rsidP="00EF72BB">
            <w:pPr>
              <w:spacing w:after="0" w:line="240" w:lineRule="auto"/>
              <w:rPr>
                <w:ins w:id="752" w:author="Amarucci, Scott M" w:date="2016-02-18T18:35:00Z"/>
                <w:bCs/>
                <w:iCs/>
              </w:rPr>
            </w:pPr>
            <w:ins w:id="753" w:author="Amarucci, Scott M" w:date="2016-02-18T18:35:00Z">
              <w:r>
                <w:rPr>
                  <w:bCs/>
                  <w:iCs/>
                </w:rPr>
                <w:t>No</w:t>
              </w:r>
            </w:ins>
          </w:p>
        </w:tc>
      </w:tr>
      <w:tr w:rsidR="00EF72BB" w:rsidRPr="00206D41" w:rsidTr="00EF72BB">
        <w:trPr>
          <w:trHeight w:val="270"/>
        </w:trPr>
        <w:tc>
          <w:tcPr>
            <w:tcW w:w="2697" w:type="dxa"/>
            <w:vMerge w:val="restart"/>
            <w:shd w:val="clear" w:color="auto" w:fill="auto"/>
          </w:tcPr>
          <w:p w:rsidR="00EF72BB" w:rsidRPr="00206D41" w:rsidRDefault="00EF72BB" w:rsidP="00EF72BB">
            <w:pPr>
              <w:rPr>
                <w:b/>
                <w:bCs/>
                <w:iCs/>
              </w:rPr>
            </w:pPr>
            <w:r>
              <w:rPr>
                <w:b/>
                <w:bCs/>
                <w:iCs/>
              </w:rPr>
              <w:t xml:space="preserve">METRIC OWNER </w:t>
            </w:r>
          </w:p>
        </w:tc>
        <w:tc>
          <w:tcPr>
            <w:tcW w:w="2421" w:type="dxa"/>
            <w:gridSpan w:val="2"/>
            <w:shd w:val="clear" w:color="auto" w:fill="auto"/>
          </w:tcPr>
          <w:p w:rsidR="00EF72BB" w:rsidRPr="005A6F8C" w:rsidRDefault="00EF72BB" w:rsidP="00EF72BB">
            <w:pPr>
              <w:spacing w:after="0" w:line="240" w:lineRule="auto"/>
              <w:rPr>
                <w:b/>
                <w:bCs/>
                <w:iCs/>
              </w:rPr>
            </w:pPr>
            <w:r w:rsidRPr="005A6F8C">
              <w:rPr>
                <w:b/>
                <w:bCs/>
                <w:iCs/>
              </w:rPr>
              <w:t>SHUSA</w:t>
            </w:r>
          </w:p>
        </w:tc>
        <w:tc>
          <w:tcPr>
            <w:tcW w:w="2140" w:type="dxa"/>
            <w:shd w:val="clear" w:color="auto" w:fill="auto"/>
          </w:tcPr>
          <w:p w:rsidR="00EF72BB" w:rsidRPr="005A6F8C" w:rsidRDefault="00EF72BB" w:rsidP="00EF72BB">
            <w:pPr>
              <w:spacing w:after="0" w:line="240" w:lineRule="auto"/>
              <w:rPr>
                <w:b/>
                <w:bCs/>
                <w:iCs/>
              </w:rPr>
            </w:pPr>
            <w:r w:rsidRPr="005A6F8C">
              <w:rPr>
                <w:b/>
                <w:bCs/>
                <w:iCs/>
              </w:rPr>
              <w:t>SBNA</w:t>
            </w:r>
          </w:p>
        </w:tc>
        <w:tc>
          <w:tcPr>
            <w:tcW w:w="2630" w:type="dxa"/>
            <w:gridSpan w:val="2"/>
            <w:shd w:val="clear" w:color="auto" w:fill="auto"/>
          </w:tcPr>
          <w:p w:rsidR="00EF72BB" w:rsidRPr="005A6F8C" w:rsidRDefault="00EF72BB" w:rsidP="00EF72BB">
            <w:pPr>
              <w:spacing w:after="0" w:line="240" w:lineRule="auto"/>
              <w:rPr>
                <w:b/>
                <w:bCs/>
                <w:iCs/>
              </w:rPr>
            </w:pPr>
            <w:r w:rsidRPr="005A6F8C">
              <w:rPr>
                <w:b/>
                <w:bCs/>
                <w:iCs/>
              </w:rPr>
              <w:t>SC</w:t>
            </w:r>
          </w:p>
        </w:tc>
      </w:tr>
      <w:tr w:rsidR="00EF72BB" w:rsidRPr="00206D41" w:rsidTr="00EF72BB">
        <w:trPr>
          <w:trHeight w:val="252"/>
        </w:trPr>
        <w:tc>
          <w:tcPr>
            <w:tcW w:w="2697" w:type="dxa"/>
            <w:vMerge/>
            <w:shd w:val="clear" w:color="auto" w:fill="auto"/>
          </w:tcPr>
          <w:p w:rsidR="00EF72BB" w:rsidRPr="00206D41" w:rsidRDefault="00EF72BB" w:rsidP="00EF72BB">
            <w:pPr>
              <w:rPr>
                <w:b/>
                <w:bCs/>
                <w:iCs/>
              </w:rPr>
            </w:pPr>
          </w:p>
        </w:tc>
        <w:tc>
          <w:tcPr>
            <w:tcW w:w="2421" w:type="dxa"/>
            <w:gridSpan w:val="2"/>
            <w:shd w:val="clear" w:color="auto" w:fill="auto"/>
          </w:tcPr>
          <w:p w:rsidR="00EF72BB" w:rsidRPr="00206D41" w:rsidRDefault="00EF72BB" w:rsidP="00EF72BB">
            <w:pPr>
              <w:spacing w:after="0" w:line="240" w:lineRule="auto"/>
              <w:rPr>
                <w:bCs/>
                <w:iCs/>
              </w:rPr>
            </w:pPr>
            <w:r>
              <w:rPr>
                <w:bCs/>
                <w:iCs/>
              </w:rPr>
              <w:t>SHUSA Credit Risk manager</w:t>
            </w:r>
          </w:p>
        </w:tc>
        <w:tc>
          <w:tcPr>
            <w:tcW w:w="2140" w:type="dxa"/>
            <w:shd w:val="clear" w:color="auto" w:fill="auto"/>
          </w:tcPr>
          <w:p w:rsidR="00EF72BB" w:rsidRPr="00206D41" w:rsidRDefault="00EF72BB" w:rsidP="00EF72BB">
            <w:pPr>
              <w:spacing w:after="0" w:line="240" w:lineRule="auto"/>
              <w:rPr>
                <w:bCs/>
                <w:iCs/>
              </w:rPr>
            </w:pPr>
            <w:r>
              <w:rPr>
                <w:bCs/>
                <w:iCs/>
              </w:rPr>
              <w:t>SBNA Heads of Business</w:t>
            </w:r>
          </w:p>
        </w:tc>
        <w:tc>
          <w:tcPr>
            <w:tcW w:w="2630" w:type="dxa"/>
            <w:gridSpan w:val="2"/>
            <w:shd w:val="clear" w:color="auto" w:fill="auto"/>
          </w:tcPr>
          <w:p w:rsidR="00EF72BB" w:rsidRPr="00206D41" w:rsidRDefault="00EF72BB" w:rsidP="00EF72BB">
            <w:pPr>
              <w:spacing w:after="0" w:line="240" w:lineRule="auto"/>
              <w:rPr>
                <w:bCs/>
                <w:iCs/>
              </w:rPr>
            </w:pPr>
            <w:r>
              <w:rPr>
                <w:bCs/>
                <w:iCs/>
              </w:rPr>
              <w:t>SC Heads of Business</w:t>
            </w:r>
          </w:p>
        </w:tc>
      </w:tr>
      <w:tr w:rsidR="00EF72BB" w:rsidRPr="00206D41" w:rsidTr="00EF72BB">
        <w:trPr>
          <w:trHeight w:val="252"/>
          <w:ins w:id="754" w:author="Amarucci, Scott M" w:date="2016-02-18T18:35:00Z"/>
        </w:trPr>
        <w:tc>
          <w:tcPr>
            <w:tcW w:w="2697" w:type="dxa"/>
            <w:vMerge/>
            <w:shd w:val="clear" w:color="auto" w:fill="auto"/>
          </w:tcPr>
          <w:p w:rsidR="00EF72BB" w:rsidRPr="00206D41" w:rsidRDefault="00EF72BB" w:rsidP="00EF72BB">
            <w:pPr>
              <w:rPr>
                <w:ins w:id="755" w:author="Amarucci, Scott M" w:date="2016-02-18T18:35:00Z"/>
                <w:b/>
                <w:bCs/>
                <w:iCs/>
              </w:rPr>
            </w:pPr>
          </w:p>
        </w:tc>
        <w:tc>
          <w:tcPr>
            <w:tcW w:w="2421" w:type="dxa"/>
            <w:gridSpan w:val="2"/>
            <w:shd w:val="clear" w:color="auto" w:fill="auto"/>
          </w:tcPr>
          <w:p w:rsidR="00EF72BB" w:rsidRDefault="00EF72BB" w:rsidP="00EF72BB">
            <w:pPr>
              <w:spacing w:after="0" w:line="240" w:lineRule="auto"/>
              <w:rPr>
                <w:ins w:id="756" w:author="Amarucci, Scott M" w:date="2016-02-18T18:35:00Z"/>
                <w:bCs/>
                <w:iCs/>
              </w:rPr>
            </w:pPr>
            <w:ins w:id="757" w:author="Amarucci, Scott M" w:date="2016-02-18T18:38:00Z">
              <w:r>
                <w:rPr>
                  <w:b/>
                  <w:bCs/>
                  <w:iCs/>
                </w:rPr>
                <w:t>SIS</w:t>
              </w:r>
            </w:ins>
          </w:p>
        </w:tc>
        <w:tc>
          <w:tcPr>
            <w:tcW w:w="2140" w:type="dxa"/>
            <w:shd w:val="clear" w:color="auto" w:fill="auto"/>
          </w:tcPr>
          <w:p w:rsidR="00EF72BB" w:rsidRDefault="00EF72BB" w:rsidP="00EF72BB">
            <w:pPr>
              <w:spacing w:after="0" w:line="240" w:lineRule="auto"/>
              <w:rPr>
                <w:ins w:id="758" w:author="Amarucci, Scott M" w:date="2016-02-18T18:35:00Z"/>
                <w:bCs/>
                <w:iCs/>
              </w:rPr>
            </w:pPr>
            <w:ins w:id="759" w:author="Amarucci, Scott M" w:date="2016-02-18T18:38:00Z">
              <w:r>
                <w:rPr>
                  <w:b/>
                  <w:bCs/>
                  <w:iCs/>
                </w:rPr>
                <w:t>BSI Miami</w:t>
              </w:r>
            </w:ins>
          </w:p>
        </w:tc>
        <w:tc>
          <w:tcPr>
            <w:tcW w:w="2630" w:type="dxa"/>
            <w:gridSpan w:val="2"/>
            <w:shd w:val="clear" w:color="auto" w:fill="auto"/>
          </w:tcPr>
          <w:p w:rsidR="00EF72BB" w:rsidRDefault="00EF72BB" w:rsidP="00EF72BB">
            <w:pPr>
              <w:spacing w:after="0" w:line="240" w:lineRule="auto"/>
              <w:rPr>
                <w:ins w:id="760" w:author="Amarucci, Scott M" w:date="2016-02-18T18:35:00Z"/>
                <w:bCs/>
                <w:iCs/>
              </w:rPr>
            </w:pPr>
            <w:ins w:id="761" w:author="Amarucci, Scott M" w:date="2016-02-18T18:38:00Z">
              <w:r>
                <w:rPr>
                  <w:b/>
                  <w:bCs/>
                  <w:iCs/>
                </w:rPr>
                <w:t>BSPR</w:t>
              </w:r>
            </w:ins>
          </w:p>
        </w:tc>
      </w:tr>
      <w:tr w:rsidR="00EF72BB" w:rsidRPr="00206D41" w:rsidTr="00EF72BB">
        <w:trPr>
          <w:trHeight w:val="252"/>
          <w:ins w:id="762" w:author="Amarucci, Scott M" w:date="2016-02-18T18:35:00Z"/>
        </w:trPr>
        <w:tc>
          <w:tcPr>
            <w:tcW w:w="2697" w:type="dxa"/>
            <w:vMerge/>
            <w:shd w:val="clear" w:color="auto" w:fill="auto"/>
          </w:tcPr>
          <w:p w:rsidR="00EF72BB" w:rsidRPr="00206D41" w:rsidRDefault="00EF72BB" w:rsidP="00EF72BB">
            <w:pPr>
              <w:rPr>
                <w:ins w:id="763" w:author="Amarucci, Scott M" w:date="2016-02-18T18:35:00Z"/>
                <w:b/>
                <w:bCs/>
                <w:iCs/>
              </w:rPr>
            </w:pPr>
          </w:p>
        </w:tc>
        <w:tc>
          <w:tcPr>
            <w:tcW w:w="2421" w:type="dxa"/>
            <w:gridSpan w:val="2"/>
            <w:shd w:val="clear" w:color="auto" w:fill="auto"/>
          </w:tcPr>
          <w:p w:rsidR="00EF72BB" w:rsidRDefault="00EF72BB" w:rsidP="00EF72BB">
            <w:pPr>
              <w:spacing w:after="0" w:line="240" w:lineRule="auto"/>
              <w:rPr>
                <w:ins w:id="764" w:author="Amarucci, Scott M" w:date="2016-02-18T18:35:00Z"/>
                <w:bCs/>
                <w:iCs/>
              </w:rPr>
            </w:pPr>
            <w:ins w:id="765" w:author="Amarucci, Scott M" w:date="2016-02-18T18:38:00Z">
              <w:r>
                <w:rPr>
                  <w:bCs/>
                  <w:iCs/>
                </w:rPr>
                <w:t>N/A</w:t>
              </w:r>
            </w:ins>
          </w:p>
        </w:tc>
        <w:tc>
          <w:tcPr>
            <w:tcW w:w="2140" w:type="dxa"/>
            <w:shd w:val="clear" w:color="auto" w:fill="auto"/>
          </w:tcPr>
          <w:p w:rsidR="00EF72BB" w:rsidRDefault="00EF72BB" w:rsidP="00EF72BB">
            <w:pPr>
              <w:spacing w:after="0" w:line="240" w:lineRule="auto"/>
              <w:rPr>
                <w:ins w:id="766" w:author="Amarucci, Scott M" w:date="2016-02-18T18:35:00Z"/>
                <w:bCs/>
                <w:iCs/>
              </w:rPr>
            </w:pPr>
            <w:ins w:id="767" w:author="Amarucci, Scott M" w:date="2016-02-18T18:38:00Z">
              <w:r>
                <w:rPr>
                  <w:bCs/>
                  <w:iCs/>
                </w:rPr>
                <w:t>N/A</w:t>
              </w:r>
            </w:ins>
          </w:p>
        </w:tc>
        <w:tc>
          <w:tcPr>
            <w:tcW w:w="2630" w:type="dxa"/>
            <w:gridSpan w:val="2"/>
            <w:shd w:val="clear" w:color="auto" w:fill="auto"/>
          </w:tcPr>
          <w:p w:rsidR="00EF72BB" w:rsidRDefault="00EF72BB" w:rsidP="00EF72BB">
            <w:pPr>
              <w:spacing w:after="0" w:line="240" w:lineRule="auto"/>
              <w:rPr>
                <w:ins w:id="768" w:author="Amarucci, Scott M" w:date="2016-02-18T18:35:00Z"/>
                <w:bCs/>
                <w:iCs/>
              </w:rPr>
            </w:pPr>
            <w:ins w:id="769" w:author="Amarucci, Scott M" w:date="2016-02-18T18:38:00Z">
              <w:r>
                <w:rPr>
                  <w:bCs/>
                  <w:iCs/>
                </w:rPr>
                <w:t>BSPR Credit Risk</w:t>
              </w:r>
            </w:ins>
          </w:p>
        </w:tc>
      </w:tr>
      <w:tr w:rsidR="00EF72BB" w:rsidRPr="00206D41" w:rsidTr="00EF72BB">
        <w:trPr>
          <w:trHeight w:val="252"/>
          <w:ins w:id="770" w:author="Amarucci, Scott M" w:date="2016-02-18T18:35:00Z"/>
        </w:trPr>
        <w:tc>
          <w:tcPr>
            <w:tcW w:w="2697" w:type="dxa"/>
            <w:vMerge/>
            <w:shd w:val="clear" w:color="auto" w:fill="auto"/>
          </w:tcPr>
          <w:p w:rsidR="00EF72BB" w:rsidRPr="00206D41" w:rsidRDefault="00EF72BB" w:rsidP="00EF72BB">
            <w:pPr>
              <w:rPr>
                <w:ins w:id="771" w:author="Amarucci, Scott M" w:date="2016-02-18T18:35:00Z"/>
                <w:b/>
                <w:bCs/>
                <w:iCs/>
              </w:rPr>
            </w:pPr>
          </w:p>
        </w:tc>
        <w:tc>
          <w:tcPr>
            <w:tcW w:w="2421" w:type="dxa"/>
            <w:gridSpan w:val="2"/>
            <w:shd w:val="clear" w:color="auto" w:fill="auto"/>
          </w:tcPr>
          <w:p w:rsidR="00EF72BB" w:rsidRDefault="00EF72BB" w:rsidP="00EF72BB">
            <w:pPr>
              <w:spacing w:after="0" w:line="240" w:lineRule="auto"/>
              <w:rPr>
                <w:ins w:id="772" w:author="Amarucci, Scott M" w:date="2016-02-18T18:35:00Z"/>
                <w:bCs/>
                <w:iCs/>
              </w:rPr>
            </w:pPr>
            <w:ins w:id="773" w:author="Amarucci, Scott M" w:date="2016-02-18T18:38:00Z">
              <w:r>
                <w:rPr>
                  <w:b/>
                  <w:bCs/>
                  <w:iCs/>
                </w:rPr>
                <w:t>SSLLC</w:t>
              </w:r>
            </w:ins>
          </w:p>
        </w:tc>
        <w:tc>
          <w:tcPr>
            <w:tcW w:w="4770" w:type="dxa"/>
            <w:gridSpan w:val="3"/>
            <w:vMerge w:val="restart"/>
            <w:shd w:val="clear" w:color="auto" w:fill="auto"/>
          </w:tcPr>
          <w:p w:rsidR="00EF72BB" w:rsidRDefault="00EF72BB" w:rsidP="00EF72BB">
            <w:pPr>
              <w:spacing w:after="0" w:line="240" w:lineRule="auto"/>
              <w:rPr>
                <w:ins w:id="774" w:author="Amarucci, Scott M" w:date="2016-02-18T18:35:00Z"/>
                <w:bCs/>
                <w:iCs/>
              </w:rPr>
            </w:pPr>
          </w:p>
        </w:tc>
      </w:tr>
      <w:tr w:rsidR="00EF72BB" w:rsidRPr="00206D41" w:rsidTr="00EF72BB">
        <w:trPr>
          <w:trHeight w:val="252"/>
          <w:ins w:id="775" w:author="Amarucci, Scott M" w:date="2016-02-18T18:35:00Z"/>
        </w:trPr>
        <w:tc>
          <w:tcPr>
            <w:tcW w:w="2697" w:type="dxa"/>
            <w:vMerge/>
            <w:shd w:val="clear" w:color="auto" w:fill="auto"/>
          </w:tcPr>
          <w:p w:rsidR="00EF72BB" w:rsidRPr="00206D41" w:rsidRDefault="00EF72BB" w:rsidP="00EF72BB">
            <w:pPr>
              <w:rPr>
                <w:ins w:id="776" w:author="Amarucci, Scott M" w:date="2016-02-18T18:35:00Z"/>
                <w:b/>
                <w:bCs/>
                <w:iCs/>
              </w:rPr>
            </w:pPr>
          </w:p>
        </w:tc>
        <w:tc>
          <w:tcPr>
            <w:tcW w:w="2421" w:type="dxa"/>
            <w:gridSpan w:val="2"/>
            <w:shd w:val="clear" w:color="auto" w:fill="auto"/>
          </w:tcPr>
          <w:p w:rsidR="00EF72BB" w:rsidRDefault="00EF72BB" w:rsidP="00EF72BB">
            <w:pPr>
              <w:spacing w:after="0" w:line="240" w:lineRule="auto"/>
              <w:rPr>
                <w:ins w:id="777" w:author="Amarucci, Scott M" w:date="2016-02-18T18:35:00Z"/>
                <w:bCs/>
                <w:iCs/>
              </w:rPr>
            </w:pPr>
            <w:ins w:id="778" w:author="Amarucci, Scott M" w:date="2016-02-18T18:38:00Z">
              <w:r>
                <w:rPr>
                  <w:bCs/>
                  <w:iCs/>
                </w:rPr>
                <w:t>N/A</w:t>
              </w:r>
            </w:ins>
          </w:p>
        </w:tc>
        <w:tc>
          <w:tcPr>
            <w:tcW w:w="4770" w:type="dxa"/>
            <w:gridSpan w:val="3"/>
            <w:vMerge/>
            <w:shd w:val="clear" w:color="auto" w:fill="auto"/>
          </w:tcPr>
          <w:p w:rsidR="00EF72BB" w:rsidRDefault="00EF72BB" w:rsidP="00EF72BB">
            <w:pPr>
              <w:spacing w:after="0" w:line="240" w:lineRule="auto"/>
              <w:rPr>
                <w:ins w:id="779" w:author="Amarucci, Scott M" w:date="2016-02-18T18:35:00Z"/>
                <w:bCs/>
                <w:iCs/>
              </w:rPr>
            </w:pPr>
          </w:p>
        </w:tc>
      </w:tr>
      <w:tr w:rsidR="00EF72BB" w:rsidRPr="00206D41" w:rsidTr="00EF72BB">
        <w:trPr>
          <w:cantSplit/>
          <w:trHeight w:val="360"/>
          <w:trPrChange w:id="780" w:author="Amarucci, Scott M" w:date="2016-02-18T18:38:00Z">
            <w:trPr>
              <w:wAfter w:w="2490" w:type="dxa"/>
              <w:cantSplit/>
              <w:trHeight w:val="360"/>
            </w:trPr>
          </w:trPrChange>
        </w:trPr>
        <w:tc>
          <w:tcPr>
            <w:tcW w:w="2697" w:type="dxa"/>
            <w:shd w:val="clear" w:color="auto" w:fill="auto"/>
            <w:tcPrChange w:id="781" w:author="Amarucci, Scott M" w:date="2016-02-18T18:38:00Z">
              <w:tcPr>
                <w:tcW w:w="2640" w:type="dxa"/>
                <w:shd w:val="clear" w:color="auto" w:fill="auto"/>
              </w:tcPr>
            </w:tcPrChange>
          </w:tcPr>
          <w:p w:rsidR="00EF72BB" w:rsidRPr="00206D41" w:rsidRDefault="00EF72BB" w:rsidP="00EF72BB">
            <w:pPr>
              <w:rPr>
                <w:b/>
                <w:bCs/>
                <w:iCs/>
              </w:rPr>
              <w:pPrChange w:id="782" w:author="Amarucci, Scott M" w:date="2016-02-16T18:21:00Z">
                <w:pPr>
                  <w:framePr w:hSpace="180" w:wrap="around" w:vAnchor="text" w:hAnchor="text" w:x="168" w:y="1"/>
                  <w:ind w:left="-60"/>
                  <w:suppressOverlap/>
                </w:pPr>
              </w:pPrChange>
            </w:pPr>
            <w:r>
              <w:rPr>
                <w:b/>
                <w:bCs/>
                <w:iCs/>
              </w:rPr>
              <w:lastRenderedPageBreak/>
              <w:t>TRIGGER AND LIMIT SETTING</w:t>
            </w:r>
          </w:p>
        </w:tc>
        <w:tc>
          <w:tcPr>
            <w:tcW w:w="7191" w:type="dxa"/>
            <w:gridSpan w:val="5"/>
            <w:shd w:val="clear" w:color="auto" w:fill="auto"/>
            <w:tcPrChange w:id="783" w:author="Amarucci, Scott M" w:date="2016-02-18T18:38:00Z">
              <w:tcPr>
                <w:tcW w:w="6936" w:type="dxa"/>
                <w:gridSpan w:val="5"/>
                <w:shd w:val="clear" w:color="auto" w:fill="auto"/>
              </w:tcPr>
            </w:tcPrChange>
          </w:tcPr>
          <w:p w:rsidR="00EF72BB" w:rsidRDefault="00EF72BB" w:rsidP="00EF72BB">
            <w:pPr>
              <w:spacing w:after="0" w:line="240" w:lineRule="auto"/>
              <w:rPr>
                <w:bCs/>
                <w:iCs/>
              </w:rPr>
            </w:pPr>
            <w:r>
              <w:rPr>
                <w:bCs/>
                <w:iCs/>
              </w:rPr>
              <w:t>Days Past Due (DPD) triggers and limits are established annually through a calibration process. Each material portfolio is analyzed as follows:</w:t>
            </w:r>
          </w:p>
          <w:p w:rsidR="00EF72BB" w:rsidRDefault="00EF72BB" w:rsidP="00EF72BB">
            <w:pPr>
              <w:pStyle w:val="ListParagraph"/>
              <w:numPr>
                <w:ilvl w:val="0"/>
                <w:numId w:val="10"/>
              </w:numPr>
              <w:spacing w:after="0" w:line="240" w:lineRule="auto"/>
              <w:rPr>
                <w:bCs/>
                <w:iCs/>
              </w:rPr>
            </w:pPr>
            <w:r>
              <w:rPr>
                <w:bCs/>
                <w:iCs/>
              </w:rPr>
              <w:t xml:space="preserve">Calculation of the historical relationship between NCOs and 60+/61+ DPD by establishing the scalar between NCO and DPD as percentages of balances (Scalar is calculated by dividing average DPDs over the time series by Average NCO rate over the same time series) </w:t>
            </w:r>
          </w:p>
          <w:p w:rsidR="00EF72BB" w:rsidRDefault="00EF72BB" w:rsidP="00EF72BB">
            <w:pPr>
              <w:pStyle w:val="ListParagraph"/>
              <w:numPr>
                <w:ilvl w:val="0"/>
                <w:numId w:val="10"/>
              </w:numPr>
              <w:spacing w:after="0" w:line="240" w:lineRule="auto"/>
              <w:rPr>
                <w:bCs/>
                <w:iCs/>
              </w:rPr>
            </w:pPr>
            <w:r>
              <w:rPr>
                <w:bCs/>
                <w:iCs/>
              </w:rPr>
              <w:t>Applying the DPD ratio to amber and red NCO limits to derive DPD triggers and limits</w:t>
            </w:r>
          </w:p>
          <w:p w:rsidR="00EF72BB" w:rsidRPr="00B65A13" w:rsidRDefault="00EF72BB" w:rsidP="00EF72BB">
            <w:pPr>
              <w:pStyle w:val="ListParagraph"/>
              <w:spacing w:after="0" w:line="240" w:lineRule="auto"/>
              <w:ind w:left="360"/>
              <w:rPr>
                <w:iCs/>
              </w:rPr>
            </w:pPr>
          </w:p>
        </w:tc>
      </w:tr>
      <w:tr w:rsidR="00EF72BB" w:rsidRPr="00206D41" w:rsidTr="00EF72BB">
        <w:trPr>
          <w:cantSplit/>
          <w:trHeight w:val="360"/>
          <w:trPrChange w:id="784" w:author="Amarucci, Scott M" w:date="2016-02-18T18:38:00Z">
            <w:trPr>
              <w:wAfter w:w="2490" w:type="dxa"/>
              <w:cantSplit/>
              <w:trHeight w:val="360"/>
            </w:trPr>
          </w:trPrChange>
        </w:trPr>
        <w:tc>
          <w:tcPr>
            <w:tcW w:w="9888" w:type="dxa"/>
            <w:gridSpan w:val="6"/>
            <w:shd w:val="clear" w:color="auto" w:fill="auto"/>
            <w:tcPrChange w:id="785" w:author="Amarucci, Scott M" w:date="2016-02-18T18:38:00Z">
              <w:tcPr>
                <w:tcW w:w="9576" w:type="dxa"/>
                <w:gridSpan w:val="6"/>
                <w:shd w:val="clear" w:color="auto" w:fill="auto"/>
              </w:tcPr>
            </w:tcPrChange>
          </w:tcPr>
          <w:p w:rsidR="00EF72BB" w:rsidRPr="00B82B4B" w:rsidRDefault="00EF72BB" w:rsidP="00EF72BB">
            <w:pPr>
              <w:jc w:val="center"/>
              <w:rPr>
                <w:rFonts w:asciiTheme="minorHAnsi" w:eastAsiaTheme="minorHAnsi" w:hAnsiTheme="minorHAnsi" w:cstheme="minorBidi"/>
                <w:b/>
                <w:iCs/>
                <w:noProof/>
                <w:color w:val="000000" w:themeColor="text1"/>
              </w:rPr>
            </w:pPr>
            <w:r w:rsidRPr="00B82B4B">
              <w:rPr>
                <w:rFonts w:asciiTheme="minorHAnsi" w:eastAsiaTheme="minorHAnsi" w:hAnsiTheme="minorHAnsi" w:cstheme="minorBidi"/>
                <w:b/>
                <w:iCs/>
                <w:noProof/>
                <w:color w:val="000000" w:themeColor="text1"/>
              </w:rPr>
              <w:t>Example</w:t>
            </w:r>
          </w:p>
          <w:p w:rsidR="00EF72BB" w:rsidRDefault="00EF72BB" w:rsidP="00EF72BB">
            <w:pPr>
              <w:jc w:val="center"/>
              <w:rPr>
                <w:rFonts w:asciiTheme="minorHAnsi" w:eastAsiaTheme="minorHAnsi" w:hAnsiTheme="minorHAnsi" w:cstheme="minorBidi"/>
                <w:iCs/>
                <w:color w:val="000000" w:themeColor="text1"/>
              </w:rPr>
            </w:pPr>
            <w:r>
              <w:rPr>
                <w:rFonts w:asciiTheme="minorHAnsi" w:eastAsiaTheme="minorHAnsi" w:hAnsiTheme="minorHAnsi" w:cstheme="minorBidi"/>
                <w:iCs/>
                <w:noProof/>
                <w:color w:val="000000" w:themeColor="text1"/>
              </w:rPr>
              <w:drawing>
                <wp:inline distT="0" distB="0" distL="0" distR="0" wp14:anchorId="0BB32646" wp14:editId="72D00054">
                  <wp:extent cx="6084570" cy="37515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84570" cy="3751580"/>
                          </a:xfrm>
                          <a:prstGeom prst="rect">
                            <a:avLst/>
                          </a:prstGeom>
                          <a:noFill/>
                          <a:ln>
                            <a:noFill/>
                          </a:ln>
                        </pic:spPr>
                      </pic:pic>
                    </a:graphicData>
                  </a:graphic>
                </wp:inline>
              </w:drawing>
            </w:r>
          </w:p>
        </w:tc>
      </w:tr>
      <w:tr w:rsidR="00EF72BB" w:rsidRPr="00206D41" w:rsidTr="00EF72BB">
        <w:trPr>
          <w:cantSplit/>
          <w:trHeight w:val="360"/>
          <w:trPrChange w:id="786" w:author="Amarucci, Scott M" w:date="2016-02-18T18:38:00Z">
            <w:trPr>
              <w:wAfter w:w="2490" w:type="dxa"/>
              <w:cantSplit/>
              <w:trHeight w:val="360"/>
            </w:trPr>
          </w:trPrChange>
        </w:trPr>
        <w:tc>
          <w:tcPr>
            <w:tcW w:w="3193" w:type="dxa"/>
            <w:gridSpan w:val="2"/>
            <w:shd w:val="clear" w:color="auto" w:fill="auto"/>
            <w:tcPrChange w:id="787" w:author="Amarucci, Scott M" w:date="2016-02-18T18:38:00Z">
              <w:tcPr>
                <w:tcW w:w="3088" w:type="dxa"/>
                <w:gridSpan w:val="2"/>
                <w:shd w:val="clear" w:color="auto" w:fill="auto"/>
              </w:tcPr>
            </w:tcPrChange>
          </w:tcPr>
          <w:p w:rsidR="00EF72BB" w:rsidRPr="00206D41" w:rsidRDefault="00EF72BB" w:rsidP="00EF72BB">
            <w:pPr>
              <w:rPr>
                <w:b/>
                <w:bCs/>
                <w:iCs/>
              </w:rPr>
              <w:pPrChange w:id="788" w:author="Amarucci, Scott M" w:date="2016-02-16T18:21:00Z">
                <w:pPr>
                  <w:framePr w:hSpace="180" w:wrap="around" w:vAnchor="text" w:hAnchor="text" w:x="168" w:y="1"/>
                  <w:ind w:left="-60"/>
                  <w:suppressOverlap/>
                </w:pPr>
              </w:pPrChange>
            </w:pPr>
            <w:r w:rsidRPr="005B0BAF">
              <w:rPr>
                <w:rFonts w:asciiTheme="minorHAnsi" w:hAnsiTheme="minorHAnsi"/>
                <w:b/>
                <w:bCs/>
                <w:iCs/>
              </w:rPr>
              <w:t>TESTING FREQUENCY</w:t>
            </w:r>
          </w:p>
        </w:tc>
        <w:tc>
          <w:tcPr>
            <w:tcW w:w="6695" w:type="dxa"/>
            <w:gridSpan w:val="4"/>
            <w:shd w:val="clear" w:color="auto" w:fill="auto"/>
            <w:tcPrChange w:id="789" w:author="Amarucci, Scott M" w:date="2016-02-18T18:38:00Z">
              <w:tcPr>
                <w:tcW w:w="6488" w:type="dxa"/>
                <w:gridSpan w:val="4"/>
                <w:shd w:val="clear" w:color="auto" w:fill="auto"/>
              </w:tcPr>
            </w:tcPrChange>
          </w:tcPr>
          <w:p w:rsidR="00EF72BB" w:rsidRDefault="00EF72BB" w:rsidP="00EF72BB">
            <w:pPr>
              <w:rPr>
                <w:rFonts w:asciiTheme="minorHAnsi" w:eastAsiaTheme="minorHAnsi" w:hAnsiTheme="minorHAnsi" w:cstheme="minorBidi"/>
                <w:iCs/>
                <w:color w:val="000000" w:themeColor="text1"/>
              </w:rPr>
            </w:pPr>
            <w:r>
              <w:rPr>
                <w:rFonts w:asciiTheme="minorHAnsi" w:eastAsiaTheme="minorHAnsi" w:hAnsiTheme="minorHAnsi" w:cstheme="minorBidi"/>
                <w:iCs/>
                <w:color w:val="000000" w:themeColor="text1"/>
              </w:rPr>
              <w:t>Monthly.</w:t>
            </w:r>
          </w:p>
          <w:p w:rsidR="00EF72BB" w:rsidRPr="0095495D" w:rsidRDefault="00EF72BB" w:rsidP="00EF72BB">
            <w:pPr>
              <w:jc w:val="center"/>
              <w:rPr>
                <w:rFonts w:asciiTheme="minorHAnsi" w:eastAsiaTheme="minorHAnsi" w:hAnsiTheme="minorHAnsi" w:cstheme="minorBidi"/>
                <w:iCs/>
                <w:sz w:val="24"/>
                <w:szCs w:val="24"/>
              </w:rPr>
            </w:pPr>
            <m:oMath>
              <m:f>
                <m:fPr>
                  <m:ctrlPr>
                    <w:rPr>
                      <w:rFonts w:ascii="Cambria Math" w:eastAsiaTheme="minorHAnsi" w:hAnsi="Cambria Math" w:cstheme="minorBidi"/>
                      <w:i/>
                      <w:iCs/>
                      <w:color w:val="000000" w:themeColor="text1"/>
                      <w:sz w:val="24"/>
                      <w:szCs w:val="24"/>
                    </w:rPr>
                  </m:ctrlPr>
                </m:fPr>
                <m:num>
                  <m:r>
                    <w:rPr>
                      <w:rFonts w:ascii="Cambria Math" w:eastAsiaTheme="minorHAnsi" w:hAnsi="Cambria Math" w:cstheme="minorBidi"/>
                      <w:color w:val="000000" w:themeColor="text1"/>
                      <w:sz w:val="24"/>
                      <w:szCs w:val="24"/>
                    </w:rPr>
                    <m:t>Most recent mont</m:t>
                  </m:r>
                  <m:sSup>
                    <m:sSupPr>
                      <m:ctrlPr>
                        <w:rPr>
                          <w:rFonts w:ascii="Cambria Math" w:eastAsiaTheme="minorHAnsi" w:hAnsi="Cambria Math" w:cstheme="minorBidi"/>
                          <w:i/>
                          <w:color w:val="000000" w:themeColor="text1"/>
                          <w:sz w:val="24"/>
                          <w:szCs w:val="24"/>
                        </w:rPr>
                      </m:ctrlPr>
                    </m:sSupPr>
                    <m:e>
                      <m:r>
                        <w:rPr>
                          <w:rFonts w:ascii="Cambria Math" w:eastAsiaTheme="minorHAnsi" w:hAnsi="Cambria Math" w:cstheme="minorBidi"/>
                          <w:color w:val="000000" w:themeColor="text1"/>
                          <w:sz w:val="24"/>
                          <w:szCs w:val="24"/>
                        </w:rPr>
                        <m:t>h</m:t>
                      </m:r>
                    </m:e>
                    <m:sup>
                      <m:r>
                        <w:rPr>
                          <w:rFonts w:ascii="Cambria Math" w:eastAsiaTheme="minorHAnsi" w:hAnsi="Cambria Math" w:cstheme="minorBidi"/>
                          <w:color w:val="000000" w:themeColor="text1"/>
                          <w:sz w:val="24"/>
                          <w:szCs w:val="24"/>
                        </w:rPr>
                        <m:t>'</m:t>
                      </m:r>
                    </m:sup>
                  </m:sSup>
                  <m:r>
                    <w:rPr>
                      <w:rFonts w:ascii="Cambria Math" w:eastAsiaTheme="minorHAnsi" w:hAnsi="Cambria Math" w:cstheme="minorBidi"/>
                      <w:color w:val="000000" w:themeColor="text1"/>
                      <w:sz w:val="24"/>
                      <w:szCs w:val="24"/>
                    </w:rPr>
                    <m:t>s 60+</m:t>
                  </m:r>
                  <m:d>
                    <m:dPr>
                      <m:ctrlPr>
                        <w:rPr>
                          <w:rFonts w:ascii="Cambria Math" w:eastAsiaTheme="minorHAnsi" w:hAnsi="Cambria Math" w:cstheme="minorBidi"/>
                          <w:i/>
                          <w:color w:val="000000" w:themeColor="text1"/>
                          <w:sz w:val="24"/>
                          <w:szCs w:val="24"/>
                        </w:rPr>
                      </m:ctrlPr>
                    </m:dPr>
                    <m:e>
                      <m:r>
                        <w:rPr>
                          <w:rFonts w:ascii="Cambria Math" w:eastAsiaTheme="minorHAnsi" w:hAnsi="Cambria Math" w:cstheme="minorBidi"/>
                          <w:color w:val="000000" w:themeColor="text1"/>
                          <w:sz w:val="24"/>
                          <w:szCs w:val="24"/>
                        </w:rPr>
                        <m:t>SBNA</m:t>
                      </m:r>
                    </m:e>
                  </m:d>
                  <m:r>
                    <w:rPr>
                      <w:rFonts w:ascii="Cambria Math" w:eastAsiaTheme="minorHAnsi" w:hAnsi="Cambria Math" w:cstheme="minorBidi"/>
                      <w:color w:val="000000" w:themeColor="text1"/>
                      <w:sz w:val="24"/>
                      <w:szCs w:val="24"/>
                    </w:rPr>
                    <m:t>or 61+</m:t>
                  </m:r>
                  <m:d>
                    <m:dPr>
                      <m:ctrlPr>
                        <w:rPr>
                          <w:rFonts w:ascii="Cambria Math" w:eastAsiaTheme="minorHAnsi" w:hAnsi="Cambria Math" w:cstheme="minorBidi"/>
                          <w:i/>
                          <w:color w:val="000000" w:themeColor="text1"/>
                          <w:sz w:val="24"/>
                          <w:szCs w:val="24"/>
                        </w:rPr>
                      </m:ctrlPr>
                    </m:dPr>
                    <m:e>
                      <m:r>
                        <w:rPr>
                          <w:rFonts w:ascii="Cambria Math" w:eastAsiaTheme="minorHAnsi" w:hAnsi="Cambria Math" w:cstheme="minorBidi"/>
                          <w:color w:val="000000" w:themeColor="text1"/>
                          <w:sz w:val="24"/>
                          <w:szCs w:val="24"/>
                        </w:rPr>
                        <m:t>SCUSA</m:t>
                      </m:r>
                    </m:e>
                  </m:d>
                  <m:r>
                    <w:rPr>
                      <w:rFonts w:ascii="Cambria Math" w:eastAsiaTheme="minorHAnsi" w:hAnsi="Cambria Math" w:cstheme="minorBidi"/>
                      <w:color w:val="000000" w:themeColor="text1"/>
                      <w:sz w:val="24"/>
                      <w:szCs w:val="24"/>
                    </w:rPr>
                    <m:t xml:space="preserve"> days past due balance</m:t>
                  </m:r>
                </m:num>
                <m:den>
                  <m:r>
                    <w:rPr>
                      <w:rFonts w:ascii="Cambria Math" w:eastAsiaTheme="minorHAnsi" w:hAnsi="Cambria Math" w:cstheme="minorBidi"/>
                      <w:color w:val="000000" w:themeColor="text1"/>
                      <w:sz w:val="24"/>
                      <w:szCs w:val="24"/>
                    </w:rPr>
                    <m:t>Total outstanding balances</m:t>
                  </m:r>
                </m:den>
              </m:f>
            </m:oMath>
            <w:r w:rsidRPr="0095495D">
              <w:rPr>
                <w:rFonts w:asciiTheme="minorHAnsi" w:eastAsiaTheme="minorHAnsi" w:hAnsiTheme="minorHAnsi" w:cstheme="minorBidi"/>
                <w:iCs/>
                <w:sz w:val="24"/>
                <w:szCs w:val="24"/>
              </w:rPr>
              <w:t xml:space="preserve"> </w:t>
            </w:r>
          </w:p>
          <w:p w:rsidR="00EF72BB" w:rsidRPr="00B65A13" w:rsidRDefault="00EF72BB" w:rsidP="00EF72BB">
            <w:pPr>
              <w:rPr>
                <w:color w:val="1F497D"/>
              </w:rPr>
            </w:pPr>
            <w:r>
              <w:rPr>
                <w:rFonts w:asciiTheme="minorHAnsi" w:eastAsiaTheme="minorHAnsi" w:hAnsiTheme="minorHAnsi" w:cstheme="minorBidi"/>
                <w:iCs/>
                <w:color w:val="000000" w:themeColor="text1"/>
              </w:rPr>
              <w:t>Total outstanding balances are defined as total “on balance sheet” balances, including interest accruing and non-interest accruing (NPL) balances. Outstanding balances are as of the last day of the month.</w:t>
            </w:r>
            <w:r>
              <w:rPr>
                <w:color w:val="1F497D"/>
              </w:rPr>
              <w:t> </w:t>
            </w:r>
          </w:p>
        </w:tc>
      </w:tr>
      <w:tr w:rsidR="00EF72BB" w:rsidRPr="00206D41" w:rsidTr="00EF72BB">
        <w:trPr>
          <w:trHeight w:val="525"/>
          <w:trPrChange w:id="790" w:author="Amarucci, Scott M" w:date="2016-02-18T18:38:00Z">
            <w:trPr>
              <w:wAfter w:w="2490" w:type="dxa"/>
              <w:trHeight w:val="525"/>
            </w:trPr>
          </w:trPrChange>
        </w:trPr>
        <w:tc>
          <w:tcPr>
            <w:tcW w:w="3193" w:type="dxa"/>
            <w:gridSpan w:val="2"/>
            <w:shd w:val="clear" w:color="auto" w:fill="auto"/>
            <w:tcPrChange w:id="791" w:author="Amarucci, Scott M" w:date="2016-02-18T18:38:00Z">
              <w:tcPr>
                <w:tcW w:w="3088" w:type="dxa"/>
                <w:gridSpan w:val="2"/>
                <w:shd w:val="clear" w:color="auto" w:fill="auto"/>
              </w:tcPr>
            </w:tcPrChange>
          </w:tcPr>
          <w:p w:rsidR="00EF72BB" w:rsidRPr="00206D41" w:rsidRDefault="00EF72BB" w:rsidP="00EF72BB">
            <w:pPr>
              <w:rPr>
                <w:b/>
                <w:bCs/>
                <w:iCs/>
              </w:rPr>
            </w:pPr>
            <w:r w:rsidRPr="00206D41">
              <w:rPr>
                <w:b/>
                <w:bCs/>
                <w:iCs/>
              </w:rPr>
              <w:t>SOURCE OF INFORMATION</w:t>
            </w:r>
          </w:p>
        </w:tc>
        <w:tc>
          <w:tcPr>
            <w:tcW w:w="6695" w:type="dxa"/>
            <w:gridSpan w:val="4"/>
            <w:shd w:val="clear" w:color="auto" w:fill="auto"/>
            <w:tcPrChange w:id="792" w:author="Amarucci, Scott M" w:date="2016-02-18T18:38:00Z">
              <w:tcPr>
                <w:tcW w:w="6488" w:type="dxa"/>
                <w:gridSpan w:val="4"/>
                <w:shd w:val="clear" w:color="auto" w:fill="auto"/>
              </w:tcPr>
            </w:tcPrChange>
          </w:tcPr>
          <w:p w:rsidR="00EF72BB" w:rsidRPr="00C05360" w:rsidRDefault="00EF72BB" w:rsidP="00EF72BB">
            <w:pPr>
              <w:spacing w:before="100" w:after="100"/>
              <w:rPr>
                <w:b/>
                <w:bCs/>
                <w:iCs/>
              </w:rPr>
            </w:pPr>
            <w:r w:rsidRPr="00C05360">
              <w:rPr>
                <w:bCs/>
                <w:iCs/>
              </w:rPr>
              <w:t>SBNA</w:t>
            </w:r>
            <w:r>
              <w:rPr>
                <w:bCs/>
                <w:iCs/>
              </w:rPr>
              <w:t xml:space="preserve"> Risk MI</w:t>
            </w:r>
            <w:r w:rsidRPr="00C05360">
              <w:rPr>
                <w:bCs/>
                <w:iCs/>
              </w:rPr>
              <w:t xml:space="preserve"> - </w:t>
            </w:r>
            <w:r w:rsidRPr="000573DD">
              <w:rPr>
                <w:bCs/>
                <w:iCs/>
              </w:rPr>
              <w:t>Most recent</w:t>
            </w:r>
            <w:r>
              <w:rPr>
                <w:bCs/>
                <w:iCs/>
              </w:rPr>
              <w:t xml:space="preserve"> month’s 60+ Delinquency by portfolio is available within the Delinquency report published by SBNA Risk MI.  The </w:t>
            </w:r>
            <w:r>
              <w:rPr>
                <w:bCs/>
                <w:iCs/>
              </w:rPr>
              <w:lastRenderedPageBreak/>
              <w:t xml:space="preserve">report is available at </w:t>
            </w:r>
            <w:r w:rsidRPr="0095495D">
              <w:t>R:\CMTEC\RRPT\_Solvency Risk\Regulatory Reporting</w:t>
            </w:r>
          </w:p>
          <w:p w:rsidR="00EF72BB" w:rsidRDefault="00EF72BB" w:rsidP="00EF72BB">
            <w:pPr>
              <w:spacing w:after="0" w:line="240" w:lineRule="auto"/>
              <w:rPr>
                <w:bCs/>
                <w:iCs/>
              </w:rPr>
            </w:pPr>
          </w:p>
          <w:p w:rsidR="00EF72BB" w:rsidRDefault="00EF72BB" w:rsidP="00EF72BB">
            <w:pPr>
              <w:rPr>
                <w:bCs/>
                <w:iCs/>
              </w:rPr>
            </w:pPr>
            <w:r>
              <w:rPr>
                <w:bCs/>
                <w:iCs/>
              </w:rPr>
              <w:t xml:space="preserve">Total outstanding balances by portfolio available within the Credit Metric Trends report  (Commercial and Retail Risk data) published by SBNA Risk MI on a monthly basis.  The report is available at </w:t>
            </w:r>
            <w:r w:rsidRPr="0095495D">
              <w:t>R:\CRMIS\DEPT\REPORTS\Credit Metrics</w:t>
            </w:r>
          </w:p>
          <w:p w:rsidR="00EF72BB" w:rsidRDefault="00EF72BB" w:rsidP="00EF72BB">
            <w:pPr>
              <w:spacing w:after="0" w:line="240" w:lineRule="auto"/>
              <w:rPr>
                <w:ins w:id="793" w:author="Amarucci, Scott M" w:date="2016-02-18T18:37:00Z"/>
                <w:iCs/>
              </w:rPr>
            </w:pPr>
            <w:r w:rsidRPr="00C05360">
              <w:rPr>
                <w:bCs/>
                <w:iCs/>
              </w:rPr>
              <w:t xml:space="preserve">SC - </w:t>
            </w:r>
            <w:r>
              <w:rPr>
                <w:iCs/>
              </w:rPr>
              <w:t>Director Portfolio Risk Management, who is responsible for production of the metric. All Delinquency data is collected by the Credit Risk MIS team.</w:t>
            </w:r>
          </w:p>
          <w:p w:rsidR="00EF72BB" w:rsidRDefault="00EF72BB" w:rsidP="00EF72BB">
            <w:pPr>
              <w:spacing w:after="0" w:line="240" w:lineRule="auto"/>
              <w:rPr>
                <w:ins w:id="794" w:author="Amarucci, Scott M" w:date="2016-02-18T18:37:00Z"/>
                <w:iCs/>
              </w:rPr>
            </w:pPr>
          </w:p>
          <w:p w:rsidR="00EF72BB" w:rsidRDefault="00EF72BB" w:rsidP="00EF72BB">
            <w:pPr>
              <w:spacing w:after="0" w:line="240" w:lineRule="auto"/>
              <w:rPr>
                <w:ins w:id="795" w:author="Amarucci, Scott M" w:date="2016-02-18T18:37:00Z"/>
                <w:iCs/>
              </w:rPr>
            </w:pPr>
            <w:ins w:id="796" w:author="Amarucci, Scott M" w:date="2016-02-18T18:37:00Z">
              <w:r>
                <w:rPr>
                  <w:iCs/>
                </w:rPr>
                <w:t>BSPR:</w:t>
              </w:r>
            </w:ins>
          </w:p>
          <w:p w:rsidR="00EF72BB" w:rsidRPr="000573DD" w:rsidRDefault="00EF72BB" w:rsidP="00EF72BB">
            <w:pPr>
              <w:spacing w:after="0" w:line="240" w:lineRule="auto"/>
              <w:rPr>
                <w:bCs/>
                <w:iCs/>
              </w:rPr>
            </w:pPr>
          </w:p>
        </w:tc>
      </w:tr>
    </w:tbl>
    <w:p w:rsidR="00785EA3" w:rsidRPr="00090B3E" w:rsidRDefault="007362A8" w:rsidP="00785EA3">
      <w:pPr>
        <w:pStyle w:val="SANUS2"/>
        <w:numPr>
          <w:ilvl w:val="1"/>
          <w:numId w:val="1"/>
        </w:numPr>
        <w:tabs>
          <w:tab w:val="num" w:pos="540"/>
        </w:tabs>
        <w:ind w:left="567" w:hanging="567"/>
        <w:rPr>
          <w:ins w:id="797" w:author="Amarucci, Scott M" w:date="2016-02-16T17:31:00Z"/>
          <w:color w:val="000000" w:themeColor="text1"/>
        </w:rPr>
      </w:pPr>
      <w:ins w:id="798" w:author="Amarucci, Scott M" w:date="2016-02-16T17:44:00Z">
        <w:r>
          <w:rPr>
            <w:color w:val="000000" w:themeColor="text1"/>
          </w:rPr>
          <w:lastRenderedPageBreak/>
          <w:t>Non-Performing Loan (</w:t>
        </w:r>
      </w:ins>
      <w:ins w:id="799" w:author="Amarucci, Scott M" w:date="2016-02-16T17:32:00Z">
        <w:r w:rsidR="00785EA3">
          <w:rPr>
            <w:color w:val="000000" w:themeColor="text1"/>
          </w:rPr>
          <w:t>NPL</w:t>
        </w:r>
      </w:ins>
      <w:ins w:id="800" w:author="Amarucci, Scott M" w:date="2016-02-16T17:44:00Z">
        <w:r>
          <w:rPr>
            <w:color w:val="000000" w:themeColor="text1"/>
          </w:rPr>
          <w:t>)</w:t>
        </w:r>
      </w:ins>
      <w:ins w:id="801" w:author="Amarucci, Scott M" w:date="2016-02-16T17:32:00Z">
        <w:r w:rsidR="00785EA3">
          <w:rPr>
            <w:color w:val="000000" w:themeColor="text1"/>
          </w:rPr>
          <w:t xml:space="preserve"> Entries</w:t>
        </w:r>
      </w:ins>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1245"/>
        <w:gridCol w:w="1245"/>
        <w:tblGridChange w:id="802">
          <w:tblGrid>
            <w:gridCol w:w="1728"/>
            <w:gridCol w:w="2490"/>
            <w:gridCol w:w="2490"/>
            <w:gridCol w:w="1245"/>
            <w:gridCol w:w="1245"/>
          </w:tblGrid>
        </w:tblGridChange>
      </w:tblGrid>
      <w:tr w:rsidR="00785EA3" w:rsidRPr="00206D41" w:rsidTr="00AB3662">
        <w:trPr>
          <w:trHeight w:val="462"/>
          <w:ins w:id="803" w:author="Amarucci, Scott M" w:date="2016-02-16T17:31:00Z"/>
        </w:trPr>
        <w:tc>
          <w:tcPr>
            <w:tcW w:w="1728" w:type="dxa"/>
            <w:shd w:val="clear" w:color="auto" w:fill="auto"/>
          </w:tcPr>
          <w:p w:rsidR="00785EA3" w:rsidRPr="00206D41" w:rsidRDefault="00785EA3" w:rsidP="00AB3662">
            <w:pPr>
              <w:rPr>
                <w:ins w:id="804" w:author="Amarucci, Scott M" w:date="2016-02-16T17:31:00Z"/>
                <w:b/>
                <w:bCs/>
                <w:iCs/>
              </w:rPr>
            </w:pPr>
            <w:ins w:id="805" w:author="Amarucci, Scott M" w:date="2016-02-16T17:31:00Z">
              <w:r>
                <w:rPr>
                  <w:b/>
                  <w:bCs/>
                  <w:iCs/>
                </w:rPr>
                <w:t>DEFINITION</w:t>
              </w:r>
            </w:ins>
          </w:p>
        </w:tc>
        <w:tc>
          <w:tcPr>
            <w:tcW w:w="7470" w:type="dxa"/>
            <w:gridSpan w:val="4"/>
            <w:shd w:val="clear" w:color="auto" w:fill="auto"/>
          </w:tcPr>
          <w:p w:rsidR="007362A8" w:rsidRPr="005819F2" w:rsidRDefault="007362A8" w:rsidP="007362A8">
            <w:pPr>
              <w:spacing w:after="0"/>
              <w:jc w:val="both"/>
              <w:rPr>
                <w:ins w:id="806" w:author="Amarucci, Scott M" w:date="2016-02-16T17:43:00Z"/>
              </w:rPr>
            </w:pPr>
            <w:ins w:id="807" w:author="Amarucci, Scott M" w:date="2016-02-16T17:43:00Z">
              <w:r w:rsidRPr="005819F2">
                <w:t xml:space="preserve">Measures the credit quality of the portfolio </w:t>
              </w:r>
            </w:ins>
            <w:ins w:id="808" w:author="Amarucci, Scott M" w:date="2016-02-16T17:59:00Z">
              <w:r w:rsidR="00B3712C">
                <w:t>by calculating</w:t>
              </w:r>
            </w:ins>
            <w:ins w:id="809" w:author="Amarucci, Scott M" w:date="2016-02-16T17:43:00Z">
              <w:r w:rsidRPr="005819F2">
                <w:t xml:space="preserve"> the volume </w:t>
              </w:r>
              <w:r>
                <w:t>of</w:t>
              </w:r>
              <w:r w:rsidRPr="005819F2">
                <w:t xml:space="preserve"> net </w:t>
              </w:r>
              <w:r>
                <w:t>non</w:t>
              </w:r>
            </w:ins>
            <w:ins w:id="810" w:author="Amarucci, Scott M" w:date="2016-02-16T17:44:00Z">
              <w:r>
                <w:t>-</w:t>
              </w:r>
            </w:ins>
            <w:ins w:id="811" w:author="Amarucci, Scott M" w:date="2016-02-16T17:43:00Z">
              <w:r>
                <w:t>performing loans (NPLs)</w:t>
              </w:r>
              <w:r w:rsidRPr="005819F2">
                <w:t xml:space="preserve"> entries </w:t>
              </w:r>
            </w:ins>
            <w:ins w:id="812" w:author="Amarucci, Scott M" w:date="2016-02-16T17:45:00Z">
              <w:r>
                <w:t>as a percentage of</w:t>
              </w:r>
            </w:ins>
            <w:ins w:id="813" w:author="Amarucci, Scott M" w:date="2016-02-16T17:43:00Z">
              <w:r w:rsidRPr="005819F2">
                <w:t xml:space="preserve"> average </w:t>
              </w:r>
              <w:r>
                <w:t>credit exposure</w:t>
              </w:r>
              <w:r w:rsidRPr="005819F2">
                <w:t xml:space="preserve"> of the portfolio.</w:t>
              </w:r>
            </w:ins>
          </w:p>
          <w:p w:rsidR="00785EA3" w:rsidRPr="00483277" w:rsidRDefault="00785EA3" w:rsidP="00AB3662">
            <w:pPr>
              <w:spacing w:after="0" w:line="240" w:lineRule="auto"/>
              <w:rPr>
                <w:ins w:id="814" w:author="Amarucci, Scott M" w:date="2016-02-16T17:31:00Z"/>
                <w:bCs/>
                <w:iCs/>
              </w:rPr>
            </w:pPr>
          </w:p>
        </w:tc>
      </w:tr>
      <w:tr w:rsidR="00785EA3" w:rsidRPr="00206D41" w:rsidTr="00AB3662">
        <w:trPr>
          <w:trHeight w:val="462"/>
          <w:ins w:id="815" w:author="Amarucci, Scott M" w:date="2016-02-16T17:31:00Z"/>
        </w:trPr>
        <w:tc>
          <w:tcPr>
            <w:tcW w:w="1728" w:type="dxa"/>
            <w:shd w:val="clear" w:color="auto" w:fill="auto"/>
          </w:tcPr>
          <w:p w:rsidR="00785EA3" w:rsidRPr="00206D41" w:rsidRDefault="00785EA3" w:rsidP="00AB3662">
            <w:pPr>
              <w:rPr>
                <w:ins w:id="816" w:author="Amarucci, Scott M" w:date="2016-02-16T17:31:00Z"/>
                <w:b/>
                <w:bCs/>
                <w:iCs/>
              </w:rPr>
            </w:pPr>
            <w:ins w:id="817" w:author="Amarucci, Scott M" w:date="2016-02-16T17:31:00Z">
              <w:r>
                <w:rPr>
                  <w:b/>
                  <w:bCs/>
                  <w:iCs/>
                </w:rPr>
                <w:t>RISK TYPE</w:t>
              </w:r>
            </w:ins>
          </w:p>
        </w:tc>
        <w:tc>
          <w:tcPr>
            <w:tcW w:w="7470" w:type="dxa"/>
            <w:gridSpan w:val="4"/>
            <w:shd w:val="clear" w:color="auto" w:fill="auto"/>
          </w:tcPr>
          <w:p w:rsidR="00785EA3" w:rsidRPr="00206D41" w:rsidRDefault="00785EA3" w:rsidP="00AB3662">
            <w:pPr>
              <w:spacing w:after="0" w:line="240" w:lineRule="auto"/>
              <w:rPr>
                <w:ins w:id="818" w:author="Amarucci, Scott M" w:date="2016-02-16T17:31:00Z"/>
                <w:bCs/>
                <w:iCs/>
              </w:rPr>
            </w:pPr>
            <w:ins w:id="819" w:author="Amarucci, Scott M" w:date="2016-02-16T17:31:00Z">
              <w:r>
                <w:rPr>
                  <w:bCs/>
                  <w:iCs/>
                </w:rPr>
                <w:t>Credit Risk</w:t>
              </w:r>
            </w:ins>
          </w:p>
        </w:tc>
      </w:tr>
      <w:tr w:rsidR="00B3712C" w:rsidRPr="00206D41" w:rsidTr="00AB3662">
        <w:trPr>
          <w:trHeight w:val="462"/>
          <w:ins w:id="820" w:author="Amarucci, Scott M" w:date="2016-02-16T18:03:00Z"/>
        </w:trPr>
        <w:tc>
          <w:tcPr>
            <w:tcW w:w="1728" w:type="dxa"/>
            <w:shd w:val="clear" w:color="auto" w:fill="auto"/>
          </w:tcPr>
          <w:p w:rsidR="00B3712C" w:rsidRDefault="00B3712C" w:rsidP="00AB3662">
            <w:pPr>
              <w:rPr>
                <w:ins w:id="821" w:author="Amarucci, Scott M" w:date="2016-02-16T18:03:00Z"/>
                <w:b/>
                <w:bCs/>
                <w:iCs/>
              </w:rPr>
            </w:pPr>
            <w:ins w:id="822" w:author="Amarucci, Scott M" w:date="2016-02-16T18:03:00Z">
              <w:r>
                <w:rPr>
                  <w:b/>
                  <w:bCs/>
                  <w:iCs/>
                </w:rPr>
                <w:t>RATIONALE</w:t>
              </w:r>
            </w:ins>
          </w:p>
        </w:tc>
        <w:tc>
          <w:tcPr>
            <w:tcW w:w="7470" w:type="dxa"/>
            <w:gridSpan w:val="4"/>
            <w:shd w:val="clear" w:color="auto" w:fill="auto"/>
          </w:tcPr>
          <w:p w:rsidR="00B3712C" w:rsidRDefault="00B3712C" w:rsidP="00AB3662">
            <w:pPr>
              <w:spacing w:after="0" w:line="240" w:lineRule="auto"/>
              <w:rPr>
                <w:ins w:id="823" w:author="Amarucci, Scott M" w:date="2016-02-16T18:03:00Z"/>
                <w:bCs/>
                <w:iCs/>
              </w:rPr>
            </w:pPr>
            <w:ins w:id="824" w:author="Amarucci, Scott M" w:date="2016-02-16T18:03:00Z">
              <w:r>
                <w:rPr>
                  <w:bCs/>
                  <w:iCs/>
                </w:rPr>
                <w:t>…</w:t>
              </w:r>
            </w:ins>
          </w:p>
        </w:tc>
      </w:tr>
      <w:tr w:rsidR="00785EA3" w:rsidRPr="00206D41" w:rsidTr="00AB3662">
        <w:trPr>
          <w:trHeight w:val="270"/>
          <w:ins w:id="825" w:author="Amarucci, Scott M" w:date="2016-02-16T17:31:00Z"/>
        </w:trPr>
        <w:tc>
          <w:tcPr>
            <w:tcW w:w="1728" w:type="dxa"/>
            <w:vMerge w:val="restart"/>
            <w:shd w:val="clear" w:color="auto" w:fill="auto"/>
          </w:tcPr>
          <w:p w:rsidR="00785EA3" w:rsidRPr="00206D41" w:rsidRDefault="00785EA3" w:rsidP="00AB3662">
            <w:pPr>
              <w:rPr>
                <w:ins w:id="826" w:author="Amarucci, Scott M" w:date="2016-02-16T17:31:00Z"/>
                <w:b/>
                <w:bCs/>
                <w:iCs/>
              </w:rPr>
            </w:pPr>
            <w:ins w:id="827" w:author="Amarucci, Scott M" w:date="2016-02-16T17:31:00Z">
              <w:r>
                <w:rPr>
                  <w:b/>
                  <w:bCs/>
                  <w:iCs/>
                </w:rPr>
                <w:t>ENTITY</w:t>
              </w:r>
            </w:ins>
          </w:p>
        </w:tc>
        <w:tc>
          <w:tcPr>
            <w:tcW w:w="2490" w:type="dxa"/>
            <w:shd w:val="clear" w:color="auto" w:fill="auto"/>
          </w:tcPr>
          <w:p w:rsidR="00785EA3" w:rsidRPr="007973F5" w:rsidRDefault="00785EA3" w:rsidP="00AB3662">
            <w:pPr>
              <w:spacing w:after="0" w:line="240" w:lineRule="auto"/>
              <w:rPr>
                <w:ins w:id="828" w:author="Amarucci, Scott M" w:date="2016-02-16T17:31:00Z"/>
                <w:b/>
                <w:bCs/>
                <w:iCs/>
              </w:rPr>
            </w:pPr>
            <w:ins w:id="829" w:author="Amarucci, Scott M" w:date="2016-02-16T17:31:00Z">
              <w:r w:rsidRPr="007973F5">
                <w:rPr>
                  <w:b/>
                  <w:bCs/>
                  <w:iCs/>
                </w:rPr>
                <w:t>SHUSA</w:t>
              </w:r>
            </w:ins>
          </w:p>
        </w:tc>
        <w:tc>
          <w:tcPr>
            <w:tcW w:w="2490" w:type="dxa"/>
            <w:shd w:val="clear" w:color="auto" w:fill="auto"/>
          </w:tcPr>
          <w:p w:rsidR="00785EA3" w:rsidRPr="007973F5" w:rsidRDefault="00785EA3" w:rsidP="00AB3662">
            <w:pPr>
              <w:spacing w:after="0" w:line="240" w:lineRule="auto"/>
              <w:rPr>
                <w:ins w:id="830" w:author="Amarucci, Scott M" w:date="2016-02-16T17:31:00Z"/>
                <w:b/>
                <w:bCs/>
                <w:iCs/>
              </w:rPr>
            </w:pPr>
            <w:ins w:id="831" w:author="Amarucci, Scott M" w:date="2016-02-16T17:31:00Z">
              <w:r w:rsidRPr="007973F5">
                <w:rPr>
                  <w:b/>
                  <w:bCs/>
                  <w:iCs/>
                </w:rPr>
                <w:t>SBNA</w:t>
              </w:r>
            </w:ins>
          </w:p>
        </w:tc>
        <w:tc>
          <w:tcPr>
            <w:tcW w:w="2490" w:type="dxa"/>
            <w:gridSpan w:val="2"/>
            <w:shd w:val="clear" w:color="auto" w:fill="auto"/>
          </w:tcPr>
          <w:p w:rsidR="00785EA3" w:rsidRPr="007973F5" w:rsidRDefault="00785EA3" w:rsidP="00AB3662">
            <w:pPr>
              <w:spacing w:after="0" w:line="240" w:lineRule="auto"/>
              <w:rPr>
                <w:ins w:id="832" w:author="Amarucci, Scott M" w:date="2016-02-16T17:31:00Z"/>
                <w:b/>
                <w:bCs/>
                <w:iCs/>
              </w:rPr>
            </w:pPr>
            <w:ins w:id="833" w:author="Amarucci, Scott M" w:date="2016-02-16T17:31:00Z">
              <w:r w:rsidRPr="007973F5">
                <w:rPr>
                  <w:b/>
                  <w:bCs/>
                  <w:iCs/>
                </w:rPr>
                <w:t>SC</w:t>
              </w:r>
            </w:ins>
          </w:p>
        </w:tc>
      </w:tr>
      <w:tr w:rsidR="00785EA3" w:rsidRPr="00206D41" w:rsidTr="00AB3662">
        <w:trPr>
          <w:trHeight w:val="113"/>
          <w:ins w:id="834" w:author="Amarucci, Scott M" w:date="2016-02-16T17:31:00Z"/>
        </w:trPr>
        <w:tc>
          <w:tcPr>
            <w:tcW w:w="1728" w:type="dxa"/>
            <w:vMerge/>
            <w:shd w:val="clear" w:color="auto" w:fill="auto"/>
          </w:tcPr>
          <w:p w:rsidR="00785EA3" w:rsidRDefault="00785EA3" w:rsidP="00AB3662">
            <w:pPr>
              <w:rPr>
                <w:ins w:id="835" w:author="Amarucci, Scott M" w:date="2016-02-16T17:31:00Z"/>
                <w:b/>
                <w:bCs/>
                <w:iCs/>
              </w:rPr>
            </w:pPr>
          </w:p>
        </w:tc>
        <w:tc>
          <w:tcPr>
            <w:tcW w:w="2490" w:type="dxa"/>
            <w:shd w:val="clear" w:color="auto" w:fill="auto"/>
          </w:tcPr>
          <w:p w:rsidR="00785EA3" w:rsidRPr="00206D41" w:rsidRDefault="00785EA3" w:rsidP="00AB3662">
            <w:pPr>
              <w:spacing w:after="0" w:line="240" w:lineRule="auto"/>
              <w:rPr>
                <w:ins w:id="836" w:author="Amarucci, Scott M" w:date="2016-02-16T17:31:00Z"/>
                <w:bCs/>
                <w:iCs/>
              </w:rPr>
            </w:pPr>
            <w:ins w:id="837" w:author="Amarucci, Scott M" w:date="2016-02-16T17:31:00Z">
              <w:r>
                <w:rPr>
                  <w:bCs/>
                  <w:iCs/>
                </w:rPr>
                <w:t>Yes</w:t>
              </w:r>
            </w:ins>
          </w:p>
        </w:tc>
        <w:tc>
          <w:tcPr>
            <w:tcW w:w="2490" w:type="dxa"/>
            <w:shd w:val="clear" w:color="auto" w:fill="auto"/>
          </w:tcPr>
          <w:p w:rsidR="00785EA3" w:rsidRPr="00206D41" w:rsidRDefault="00785EA3" w:rsidP="00AB3662">
            <w:pPr>
              <w:spacing w:after="0" w:line="240" w:lineRule="auto"/>
              <w:rPr>
                <w:ins w:id="838" w:author="Amarucci, Scott M" w:date="2016-02-16T17:31:00Z"/>
                <w:bCs/>
                <w:iCs/>
              </w:rPr>
            </w:pPr>
            <w:ins w:id="839" w:author="Amarucci, Scott M" w:date="2016-02-16T17:31:00Z">
              <w:r>
                <w:rPr>
                  <w:bCs/>
                  <w:iCs/>
                </w:rPr>
                <w:t>Yes</w:t>
              </w:r>
            </w:ins>
          </w:p>
        </w:tc>
        <w:tc>
          <w:tcPr>
            <w:tcW w:w="2490" w:type="dxa"/>
            <w:gridSpan w:val="2"/>
            <w:shd w:val="clear" w:color="auto" w:fill="auto"/>
          </w:tcPr>
          <w:p w:rsidR="00785EA3" w:rsidRPr="00206D41" w:rsidRDefault="00785EA3" w:rsidP="00AB3662">
            <w:pPr>
              <w:spacing w:after="0" w:line="240" w:lineRule="auto"/>
              <w:rPr>
                <w:ins w:id="840" w:author="Amarucci, Scott M" w:date="2016-02-16T17:31:00Z"/>
                <w:bCs/>
                <w:iCs/>
              </w:rPr>
            </w:pPr>
            <w:ins w:id="841" w:author="Amarucci, Scott M" w:date="2016-02-16T17:31:00Z">
              <w:r>
                <w:rPr>
                  <w:bCs/>
                  <w:iCs/>
                </w:rPr>
                <w:t>Yes</w:t>
              </w:r>
            </w:ins>
          </w:p>
        </w:tc>
      </w:tr>
      <w:tr w:rsidR="00785EA3" w:rsidRPr="00206D41" w:rsidTr="00AB3662">
        <w:trPr>
          <w:trHeight w:val="112"/>
          <w:ins w:id="842" w:author="Amarucci, Scott M" w:date="2016-02-16T17:31:00Z"/>
        </w:trPr>
        <w:tc>
          <w:tcPr>
            <w:tcW w:w="1728" w:type="dxa"/>
            <w:vMerge/>
            <w:shd w:val="clear" w:color="auto" w:fill="auto"/>
          </w:tcPr>
          <w:p w:rsidR="00785EA3" w:rsidRDefault="00785EA3" w:rsidP="00AB3662">
            <w:pPr>
              <w:rPr>
                <w:ins w:id="843" w:author="Amarucci, Scott M" w:date="2016-02-16T17:31:00Z"/>
                <w:b/>
                <w:bCs/>
                <w:iCs/>
              </w:rPr>
            </w:pPr>
          </w:p>
        </w:tc>
        <w:tc>
          <w:tcPr>
            <w:tcW w:w="2490" w:type="dxa"/>
            <w:shd w:val="clear" w:color="auto" w:fill="auto"/>
          </w:tcPr>
          <w:p w:rsidR="00785EA3" w:rsidRPr="00426737" w:rsidRDefault="00785EA3" w:rsidP="00AB3662">
            <w:pPr>
              <w:spacing w:after="0" w:line="240" w:lineRule="auto"/>
              <w:rPr>
                <w:ins w:id="844" w:author="Amarucci, Scott M" w:date="2016-02-16T17:31:00Z"/>
                <w:b/>
                <w:bCs/>
                <w:iCs/>
              </w:rPr>
            </w:pPr>
            <w:ins w:id="845" w:author="Amarucci, Scott M" w:date="2016-02-16T17:31:00Z">
              <w:r>
                <w:rPr>
                  <w:b/>
                  <w:bCs/>
                  <w:iCs/>
                </w:rPr>
                <w:t>SIS</w:t>
              </w:r>
            </w:ins>
          </w:p>
        </w:tc>
        <w:tc>
          <w:tcPr>
            <w:tcW w:w="2490" w:type="dxa"/>
            <w:shd w:val="clear" w:color="auto" w:fill="auto"/>
          </w:tcPr>
          <w:p w:rsidR="00785EA3" w:rsidRPr="00426737" w:rsidRDefault="00785EA3" w:rsidP="00AB3662">
            <w:pPr>
              <w:spacing w:after="0" w:line="240" w:lineRule="auto"/>
              <w:rPr>
                <w:ins w:id="846" w:author="Amarucci, Scott M" w:date="2016-02-16T17:31:00Z"/>
                <w:b/>
                <w:bCs/>
                <w:iCs/>
              </w:rPr>
            </w:pPr>
            <w:ins w:id="847" w:author="Amarucci, Scott M" w:date="2016-02-16T17:31:00Z">
              <w:r>
                <w:rPr>
                  <w:b/>
                  <w:bCs/>
                  <w:iCs/>
                </w:rPr>
                <w:t>BSI Miami</w:t>
              </w:r>
            </w:ins>
          </w:p>
        </w:tc>
        <w:tc>
          <w:tcPr>
            <w:tcW w:w="1245" w:type="dxa"/>
            <w:shd w:val="clear" w:color="auto" w:fill="auto"/>
          </w:tcPr>
          <w:p w:rsidR="00785EA3" w:rsidRPr="00426737" w:rsidRDefault="00785EA3" w:rsidP="00AB3662">
            <w:pPr>
              <w:spacing w:after="0" w:line="240" w:lineRule="auto"/>
              <w:rPr>
                <w:ins w:id="848" w:author="Amarucci, Scott M" w:date="2016-02-16T17:31:00Z"/>
                <w:b/>
                <w:bCs/>
                <w:iCs/>
              </w:rPr>
            </w:pPr>
            <w:ins w:id="849" w:author="Amarucci, Scott M" w:date="2016-02-16T17:32:00Z">
              <w:r>
                <w:rPr>
                  <w:b/>
                  <w:bCs/>
                  <w:iCs/>
                </w:rPr>
                <w:t>BSPR</w:t>
              </w:r>
            </w:ins>
          </w:p>
        </w:tc>
        <w:tc>
          <w:tcPr>
            <w:tcW w:w="1245" w:type="dxa"/>
            <w:shd w:val="clear" w:color="auto" w:fill="auto"/>
          </w:tcPr>
          <w:p w:rsidR="00785EA3" w:rsidRPr="00785EA3" w:rsidRDefault="00785EA3" w:rsidP="00AB3662">
            <w:pPr>
              <w:spacing w:after="0" w:line="240" w:lineRule="auto"/>
              <w:rPr>
                <w:ins w:id="850" w:author="Amarucci, Scott M" w:date="2016-02-16T17:31:00Z"/>
                <w:b/>
                <w:bCs/>
                <w:iCs/>
              </w:rPr>
            </w:pPr>
            <w:ins w:id="851" w:author="Amarucci, Scott M" w:date="2016-02-16T17:33:00Z">
              <w:r>
                <w:rPr>
                  <w:b/>
                  <w:bCs/>
                  <w:iCs/>
                </w:rPr>
                <w:t>SSLLC</w:t>
              </w:r>
            </w:ins>
          </w:p>
        </w:tc>
      </w:tr>
      <w:tr w:rsidR="00785EA3" w:rsidRPr="00206D41" w:rsidTr="00AB3662">
        <w:trPr>
          <w:trHeight w:val="112"/>
          <w:ins w:id="852" w:author="Amarucci, Scott M" w:date="2016-02-16T17:31:00Z"/>
        </w:trPr>
        <w:tc>
          <w:tcPr>
            <w:tcW w:w="1728" w:type="dxa"/>
            <w:vMerge/>
            <w:shd w:val="clear" w:color="auto" w:fill="auto"/>
          </w:tcPr>
          <w:p w:rsidR="00785EA3" w:rsidRDefault="00785EA3" w:rsidP="00AB3662">
            <w:pPr>
              <w:rPr>
                <w:ins w:id="853" w:author="Amarucci, Scott M" w:date="2016-02-16T17:31:00Z"/>
                <w:b/>
                <w:bCs/>
                <w:iCs/>
              </w:rPr>
            </w:pPr>
          </w:p>
        </w:tc>
        <w:tc>
          <w:tcPr>
            <w:tcW w:w="2490" w:type="dxa"/>
            <w:shd w:val="clear" w:color="auto" w:fill="auto"/>
          </w:tcPr>
          <w:p w:rsidR="00785EA3" w:rsidRDefault="00785EA3" w:rsidP="00AB3662">
            <w:pPr>
              <w:spacing w:after="0" w:line="240" w:lineRule="auto"/>
              <w:rPr>
                <w:ins w:id="854" w:author="Amarucci, Scott M" w:date="2016-02-16T17:31:00Z"/>
                <w:bCs/>
                <w:iCs/>
              </w:rPr>
            </w:pPr>
            <w:ins w:id="855" w:author="Amarucci, Scott M" w:date="2016-02-16T17:31:00Z">
              <w:r>
                <w:rPr>
                  <w:bCs/>
                  <w:iCs/>
                </w:rPr>
                <w:t>No</w:t>
              </w:r>
            </w:ins>
          </w:p>
        </w:tc>
        <w:tc>
          <w:tcPr>
            <w:tcW w:w="2490" w:type="dxa"/>
            <w:shd w:val="clear" w:color="auto" w:fill="auto"/>
          </w:tcPr>
          <w:p w:rsidR="00785EA3" w:rsidRDefault="00785EA3" w:rsidP="00AB3662">
            <w:pPr>
              <w:spacing w:after="0" w:line="240" w:lineRule="auto"/>
              <w:rPr>
                <w:ins w:id="856" w:author="Amarucci, Scott M" w:date="2016-02-16T17:31:00Z"/>
                <w:bCs/>
                <w:iCs/>
              </w:rPr>
            </w:pPr>
            <w:ins w:id="857" w:author="Amarucci, Scott M" w:date="2016-02-16T17:31:00Z">
              <w:r>
                <w:rPr>
                  <w:bCs/>
                  <w:iCs/>
                </w:rPr>
                <w:t>Yes</w:t>
              </w:r>
            </w:ins>
          </w:p>
        </w:tc>
        <w:tc>
          <w:tcPr>
            <w:tcW w:w="1245" w:type="dxa"/>
            <w:shd w:val="clear" w:color="auto" w:fill="auto"/>
          </w:tcPr>
          <w:p w:rsidR="00785EA3" w:rsidRDefault="00785EA3" w:rsidP="00AB3662">
            <w:pPr>
              <w:spacing w:after="0" w:line="240" w:lineRule="auto"/>
              <w:rPr>
                <w:ins w:id="858" w:author="Amarucci, Scott M" w:date="2016-02-16T17:31:00Z"/>
                <w:bCs/>
                <w:iCs/>
              </w:rPr>
            </w:pPr>
            <w:ins w:id="859" w:author="Amarucci, Scott M" w:date="2016-02-16T17:33:00Z">
              <w:r>
                <w:rPr>
                  <w:bCs/>
                  <w:iCs/>
                </w:rPr>
                <w:t>Yes</w:t>
              </w:r>
            </w:ins>
          </w:p>
        </w:tc>
        <w:tc>
          <w:tcPr>
            <w:tcW w:w="1245" w:type="dxa"/>
            <w:shd w:val="clear" w:color="auto" w:fill="auto"/>
          </w:tcPr>
          <w:p w:rsidR="00785EA3" w:rsidRDefault="00785EA3" w:rsidP="00AB3662">
            <w:pPr>
              <w:spacing w:after="0" w:line="240" w:lineRule="auto"/>
              <w:rPr>
                <w:ins w:id="860" w:author="Amarucci, Scott M" w:date="2016-02-16T17:31:00Z"/>
                <w:bCs/>
                <w:iCs/>
              </w:rPr>
            </w:pPr>
            <w:ins w:id="861" w:author="Amarucci, Scott M" w:date="2016-02-16T17:33:00Z">
              <w:r>
                <w:rPr>
                  <w:bCs/>
                  <w:iCs/>
                </w:rPr>
                <w:t>No</w:t>
              </w:r>
            </w:ins>
          </w:p>
        </w:tc>
      </w:tr>
      <w:tr w:rsidR="007362A8" w:rsidRPr="00206D41" w:rsidTr="00AB3662">
        <w:trPr>
          <w:trHeight w:val="245"/>
          <w:ins w:id="862" w:author="Amarucci, Scott M" w:date="2016-02-16T17:31:00Z"/>
        </w:trPr>
        <w:tc>
          <w:tcPr>
            <w:tcW w:w="1728" w:type="dxa"/>
            <w:vMerge w:val="restart"/>
            <w:shd w:val="clear" w:color="auto" w:fill="auto"/>
          </w:tcPr>
          <w:p w:rsidR="007362A8" w:rsidRDefault="007362A8" w:rsidP="00AB3662">
            <w:pPr>
              <w:rPr>
                <w:ins w:id="863" w:author="Amarucci, Scott M" w:date="2016-02-16T17:31:00Z"/>
                <w:b/>
                <w:bCs/>
                <w:iCs/>
              </w:rPr>
            </w:pPr>
            <w:ins w:id="864" w:author="Amarucci, Scott M" w:date="2016-02-16T17:31:00Z">
              <w:r>
                <w:rPr>
                  <w:b/>
                  <w:bCs/>
                  <w:iCs/>
                </w:rPr>
                <w:t>METRIC OWNER</w:t>
              </w:r>
            </w:ins>
          </w:p>
        </w:tc>
        <w:tc>
          <w:tcPr>
            <w:tcW w:w="2490" w:type="dxa"/>
            <w:shd w:val="clear" w:color="auto" w:fill="auto"/>
          </w:tcPr>
          <w:p w:rsidR="007362A8" w:rsidRPr="005A6F8C" w:rsidRDefault="007362A8" w:rsidP="00AB3662">
            <w:pPr>
              <w:spacing w:after="0" w:line="240" w:lineRule="auto"/>
              <w:rPr>
                <w:ins w:id="865" w:author="Amarucci, Scott M" w:date="2016-02-16T17:31:00Z"/>
                <w:b/>
                <w:bCs/>
                <w:iCs/>
              </w:rPr>
            </w:pPr>
            <w:ins w:id="866" w:author="Amarucci, Scott M" w:date="2016-02-16T17:31:00Z">
              <w:r w:rsidRPr="005A6F8C">
                <w:rPr>
                  <w:b/>
                  <w:bCs/>
                  <w:iCs/>
                </w:rPr>
                <w:t>SHUSA</w:t>
              </w:r>
            </w:ins>
          </w:p>
        </w:tc>
        <w:tc>
          <w:tcPr>
            <w:tcW w:w="2490" w:type="dxa"/>
            <w:shd w:val="clear" w:color="auto" w:fill="auto"/>
          </w:tcPr>
          <w:p w:rsidR="007362A8" w:rsidRPr="005A6F8C" w:rsidRDefault="007362A8" w:rsidP="00AB3662">
            <w:pPr>
              <w:spacing w:after="0" w:line="240" w:lineRule="auto"/>
              <w:rPr>
                <w:ins w:id="867" w:author="Amarucci, Scott M" w:date="2016-02-16T17:31:00Z"/>
                <w:b/>
                <w:bCs/>
                <w:iCs/>
              </w:rPr>
            </w:pPr>
            <w:ins w:id="868" w:author="Amarucci, Scott M" w:date="2016-02-16T17:31:00Z">
              <w:r w:rsidRPr="005A6F8C">
                <w:rPr>
                  <w:b/>
                  <w:bCs/>
                  <w:iCs/>
                </w:rPr>
                <w:t>SBNA</w:t>
              </w:r>
            </w:ins>
          </w:p>
        </w:tc>
        <w:tc>
          <w:tcPr>
            <w:tcW w:w="2490" w:type="dxa"/>
            <w:gridSpan w:val="2"/>
            <w:shd w:val="clear" w:color="auto" w:fill="auto"/>
          </w:tcPr>
          <w:p w:rsidR="007362A8" w:rsidRPr="005A6F8C" w:rsidRDefault="007362A8" w:rsidP="00AB3662">
            <w:pPr>
              <w:spacing w:after="0" w:line="240" w:lineRule="auto"/>
              <w:rPr>
                <w:ins w:id="869" w:author="Amarucci, Scott M" w:date="2016-02-16T17:31:00Z"/>
                <w:b/>
                <w:bCs/>
                <w:iCs/>
              </w:rPr>
            </w:pPr>
            <w:ins w:id="870" w:author="Amarucci, Scott M" w:date="2016-02-16T17:31:00Z">
              <w:r w:rsidRPr="005A6F8C">
                <w:rPr>
                  <w:b/>
                  <w:bCs/>
                  <w:iCs/>
                </w:rPr>
                <w:t>SC</w:t>
              </w:r>
            </w:ins>
          </w:p>
        </w:tc>
      </w:tr>
      <w:tr w:rsidR="007362A8" w:rsidRPr="00206D41" w:rsidTr="00AB3662">
        <w:trPr>
          <w:trHeight w:val="322"/>
          <w:ins w:id="871" w:author="Amarucci, Scott M" w:date="2016-02-16T17:31:00Z"/>
        </w:trPr>
        <w:tc>
          <w:tcPr>
            <w:tcW w:w="1728" w:type="dxa"/>
            <w:vMerge/>
            <w:shd w:val="clear" w:color="auto" w:fill="auto"/>
          </w:tcPr>
          <w:p w:rsidR="007362A8" w:rsidRDefault="007362A8" w:rsidP="00AB3662">
            <w:pPr>
              <w:rPr>
                <w:ins w:id="872" w:author="Amarucci, Scott M" w:date="2016-02-16T17:31:00Z"/>
                <w:b/>
                <w:bCs/>
                <w:iCs/>
              </w:rPr>
            </w:pPr>
          </w:p>
        </w:tc>
        <w:tc>
          <w:tcPr>
            <w:tcW w:w="2490" w:type="dxa"/>
            <w:shd w:val="clear" w:color="auto" w:fill="auto"/>
          </w:tcPr>
          <w:p w:rsidR="007362A8" w:rsidRPr="00206D41" w:rsidRDefault="007362A8" w:rsidP="00AB3662">
            <w:pPr>
              <w:spacing w:after="0" w:line="240" w:lineRule="auto"/>
              <w:rPr>
                <w:ins w:id="873" w:author="Amarucci, Scott M" w:date="2016-02-16T17:31:00Z"/>
                <w:bCs/>
                <w:iCs/>
              </w:rPr>
            </w:pPr>
            <w:ins w:id="874" w:author="Amarucci, Scott M" w:date="2016-02-16T17:31:00Z">
              <w:r>
                <w:rPr>
                  <w:bCs/>
                  <w:iCs/>
                </w:rPr>
                <w:t>???</w:t>
              </w:r>
            </w:ins>
          </w:p>
        </w:tc>
        <w:tc>
          <w:tcPr>
            <w:tcW w:w="2490" w:type="dxa"/>
            <w:shd w:val="clear" w:color="auto" w:fill="auto"/>
          </w:tcPr>
          <w:p w:rsidR="007362A8" w:rsidRPr="00206D41" w:rsidRDefault="007362A8" w:rsidP="00AB3662">
            <w:pPr>
              <w:spacing w:after="0" w:line="240" w:lineRule="auto"/>
              <w:rPr>
                <w:ins w:id="875" w:author="Amarucci, Scott M" w:date="2016-02-16T17:31:00Z"/>
                <w:bCs/>
                <w:iCs/>
              </w:rPr>
            </w:pPr>
            <w:ins w:id="876" w:author="Amarucci, Scott M" w:date="2016-02-16T17:31:00Z">
              <w:r>
                <w:rPr>
                  <w:bCs/>
                  <w:iCs/>
                </w:rPr>
                <w:t>???</w:t>
              </w:r>
            </w:ins>
          </w:p>
        </w:tc>
        <w:tc>
          <w:tcPr>
            <w:tcW w:w="2490" w:type="dxa"/>
            <w:gridSpan w:val="2"/>
            <w:shd w:val="clear" w:color="auto" w:fill="auto"/>
          </w:tcPr>
          <w:p w:rsidR="007362A8" w:rsidRPr="00206D41" w:rsidRDefault="007362A8" w:rsidP="00AB3662">
            <w:pPr>
              <w:spacing w:after="0" w:line="240" w:lineRule="auto"/>
              <w:rPr>
                <w:ins w:id="877" w:author="Amarucci, Scott M" w:date="2016-02-16T17:31:00Z"/>
                <w:bCs/>
                <w:iCs/>
              </w:rPr>
            </w:pPr>
            <w:ins w:id="878" w:author="Amarucci, Scott M" w:date="2016-02-16T17:31:00Z">
              <w:r>
                <w:rPr>
                  <w:bCs/>
                  <w:iCs/>
                </w:rPr>
                <w:t>???</w:t>
              </w:r>
            </w:ins>
          </w:p>
        </w:tc>
      </w:tr>
      <w:tr w:rsidR="007362A8" w:rsidRPr="00206D41" w:rsidTr="00AB3662">
        <w:trPr>
          <w:trHeight w:val="245"/>
          <w:ins w:id="879" w:author="Amarucci, Scott M" w:date="2016-02-16T17:31:00Z"/>
        </w:trPr>
        <w:tc>
          <w:tcPr>
            <w:tcW w:w="1728" w:type="dxa"/>
            <w:vMerge/>
            <w:shd w:val="clear" w:color="auto" w:fill="auto"/>
          </w:tcPr>
          <w:p w:rsidR="007362A8" w:rsidRDefault="007362A8" w:rsidP="00AB3662">
            <w:pPr>
              <w:rPr>
                <w:ins w:id="880" w:author="Amarucci, Scott M" w:date="2016-02-16T17:31:00Z"/>
                <w:b/>
                <w:bCs/>
                <w:iCs/>
              </w:rPr>
            </w:pPr>
          </w:p>
        </w:tc>
        <w:tc>
          <w:tcPr>
            <w:tcW w:w="2490" w:type="dxa"/>
            <w:shd w:val="clear" w:color="auto" w:fill="auto"/>
          </w:tcPr>
          <w:p w:rsidR="007362A8" w:rsidRDefault="007362A8" w:rsidP="00AB3662">
            <w:pPr>
              <w:spacing w:after="0" w:line="240" w:lineRule="auto"/>
              <w:rPr>
                <w:ins w:id="881" w:author="Amarucci, Scott M" w:date="2016-02-16T17:31:00Z"/>
                <w:bCs/>
                <w:iCs/>
              </w:rPr>
            </w:pPr>
            <w:ins w:id="882" w:author="Amarucci, Scott M" w:date="2016-02-16T17:31:00Z">
              <w:r>
                <w:rPr>
                  <w:b/>
                  <w:bCs/>
                  <w:iCs/>
                </w:rPr>
                <w:t>SIS</w:t>
              </w:r>
            </w:ins>
          </w:p>
        </w:tc>
        <w:tc>
          <w:tcPr>
            <w:tcW w:w="2490" w:type="dxa"/>
            <w:shd w:val="clear" w:color="auto" w:fill="auto"/>
          </w:tcPr>
          <w:p w:rsidR="007362A8" w:rsidRDefault="007362A8" w:rsidP="00AB3662">
            <w:pPr>
              <w:spacing w:after="0" w:line="240" w:lineRule="auto"/>
              <w:rPr>
                <w:ins w:id="883" w:author="Amarucci, Scott M" w:date="2016-02-16T17:31:00Z"/>
                <w:bCs/>
                <w:iCs/>
              </w:rPr>
            </w:pPr>
            <w:ins w:id="884" w:author="Amarucci, Scott M" w:date="2016-02-16T17:31:00Z">
              <w:r>
                <w:rPr>
                  <w:b/>
                  <w:bCs/>
                  <w:iCs/>
                </w:rPr>
                <w:t>BSI Miami</w:t>
              </w:r>
            </w:ins>
          </w:p>
        </w:tc>
        <w:tc>
          <w:tcPr>
            <w:tcW w:w="2490" w:type="dxa"/>
            <w:gridSpan w:val="2"/>
            <w:shd w:val="clear" w:color="auto" w:fill="auto"/>
          </w:tcPr>
          <w:p w:rsidR="007362A8" w:rsidRPr="007362A8" w:rsidRDefault="007362A8" w:rsidP="00AB3662">
            <w:pPr>
              <w:spacing w:after="0" w:line="240" w:lineRule="auto"/>
              <w:rPr>
                <w:ins w:id="885" w:author="Amarucci, Scott M" w:date="2016-02-16T17:31:00Z"/>
                <w:bCs/>
                <w:iCs/>
              </w:rPr>
            </w:pPr>
            <w:ins w:id="886" w:author="Amarucci, Scott M" w:date="2016-02-16T17:32:00Z">
              <w:r>
                <w:rPr>
                  <w:b/>
                  <w:bCs/>
                  <w:iCs/>
                </w:rPr>
                <w:t>BSPR</w:t>
              </w:r>
            </w:ins>
          </w:p>
        </w:tc>
      </w:tr>
      <w:tr w:rsidR="00EF72BB" w:rsidRPr="00206D41" w:rsidTr="00AB3662">
        <w:trPr>
          <w:trHeight w:val="331"/>
          <w:ins w:id="887" w:author="Amarucci, Scott M" w:date="2016-02-16T17:31:00Z"/>
        </w:trPr>
        <w:tc>
          <w:tcPr>
            <w:tcW w:w="1728" w:type="dxa"/>
            <w:vMerge/>
            <w:shd w:val="clear" w:color="auto" w:fill="auto"/>
          </w:tcPr>
          <w:p w:rsidR="00EF72BB" w:rsidRDefault="00EF72BB" w:rsidP="00EF72BB">
            <w:pPr>
              <w:rPr>
                <w:ins w:id="888" w:author="Amarucci, Scott M" w:date="2016-02-16T17:31:00Z"/>
                <w:b/>
                <w:bCs/>
                <w:iCs/>
              </w:rPr>
            </w:pPr>
          </w:p>
        </w:tc>
        <w:tc>
          <w:tcPr>
            <w:tcW w:w="2490" w:type="dxa"/>
            <w:shd w:val="clear" w:color="auto" w:fill="auto"/>
          </w:tcPr>
          <w:p w:rsidR="00EF72BB" w:rsidRDefault="00EF72BB" w:rsidP="00EF72BB">
            <w:pPr>
              <w:spacing w:after="0" w:line="240" w:lineRule="auto"/>
              <w:rPr>
                <w:ins w:id="889" w:author="Amarucci, Scott M" w:date="2016-02-16T17:31:00Z"/>
                <w:bCs/>
                <w:iCs/>
              </w:rPr>
            </w:pPr>
            <w:ins w:id="890" w:author="Amarucci, Scott M" w:date="2016-02-18T18:31:00Z">
              <w:r>
                <w:rPr>
                  <w:bCs/>
                  <w:iCs/>
                </w:rPr>
                <w:t>N/A</w:t>
              </w:r>
            </w:ins>
          </w:p>
        </w:tc>
        <w:tc>
          <w:tcPr>
            <w:tcW w:w="2490" w:type="dxa"/>
            <w:shd w:val="clear" w:color="auto" w:fill="auto"/>
          </w:tcPr>
          <w:p w:rsidR="00EF72BB" w:rsidRDefault="00EF72BB" w:rsidP="00EF72BB">
            <w:pPr>
              <w:spacing w:after="0" w:line="240" w:lineRule="auto"/>
              <w:rPr>
                <w:ins w:id="891" w:author="Amarucci, Scott M" w:date="2016-02-16T17:31:00Z"/>
                <w:bCs/>
                <w:iCs/>
              </w:rPr>
            </w:pPr>
            <w:ins w:id="892" w:author="Amarucci, Scott M" w:date="2016-02-16T17:31:00Z">
              <w:r>
                <w:rPr>
                  <w:bCs/>
                  <w:iCs/>
                </w:rPr>
                <w:t>???</w:t>
              </w:r>
            </w:ins>
          </w:p>
        </w:tc>
        <w:tc>
          <w:tcPr>
            <w:tcW w:w="2490" w:type="dxa"/>
            <w:gridSpan w:val="2"/>
            <w:shd w:val="clear" w:color="auto" w:fill="auto"/>
          </w:tcPr>
          <w:p w:rsidR="00EF72BB" w:rsidRDefault="00EF72BB" w:rsidP="00EF72BB">
            <w:pPr>
              <w:spacing w:after="0" w:line="240" w:lineRule="auto"/>
              <w:rPr>
                <w:ins w:id="893" w:author="Amarucci, Scott M" w:date="2016-02-16T17:31:00Z"/>
                <w:bCs/>
                <w:iCs/>
              </w:rPr>
            </w:pPr>
            <w:ins w:id="894" w:author="Amarucci, Scott M" w:date="2016-02-16T17:41:00Z">
              <w:r>
                <w:rPr>
                  <w:bCs/>
                  <w:iCs/>
                </w:rPr>
                <w:t>???</w:t>
              </w:r>
            </w:ins>
          </w:p>
        </w:tc>
      </w:tr>
      <w:tr w:rsidR="007362A8" w:rsidRPr="00206D41" w:rsidTr="007362A8">
        <w:tblPrEx>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ExChange w:id="895" w:author="Amarucci, Scott M" w:date="2016-02-16T17:40:00Z">
            <w:tblPrEx>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Ex>
          </w:tblPrExChange>
        </w:tblPrEx>
        <w:trPr>
          <w:trHeight w:val="268"/>
          <w:ins w:id="896" w:author="Amarucci, Scott M" w:date="2016-02-16T17:39:00Z"/>
          <w:trPrChange w:id="897" w:author="Amarucci, Scott M" w:date="2016-02-16T17:40:00Z">
            <w:trPr>
              <w:trHeight w:val="547"/>
            </w:trPr>
          </w:trPrChange>
        </w:trPr>
        <w:tc>
          <w:tcPr>
            <w:tcW w:w="1728" w:type="dxa"/>
            <w:vMerge/>
            <w:shd w:val="clear" w:color="auto" w:fill="auto"/>
            <w:tcPrChange w:id="898" w:author="Amarucci, Scott M" w:date="2016-02-16T17:40:00Z">
              <w:tcPr>
                <w:tcW w:w="1728" w:type="dxa"/>
                <w:vMerge/>
                <w:shd w:val="clear" w:color="auto" w:fill="auto"/>
              </w:tcPr>
            </w:tcPrChange>
          </w:tcPr>
          <w:p w:rsidR="007362A8" w:rsidRDefault="007362A8" w:rsidP="00AB3662">
            <w:pPr>
              <w:rPr>
                <w:ins w:id="899" w:author="Amarucci, Scott M" w:date="2016-02-16T17:39:00Z"/>
                <w:b/>
                <w:bCs/>
                <w:iCs/>
              </w:rPr>
            </w:pPr>
          </w:p>
        </w:tc>
        <w:tc>
          <w:tcPr>
            <w:tcW w:w="2490" w:type="dxa"/>
            <w:shd w:val="clear" w:color="auto" w:fill="auto"/>
            <w:tcPrChange w:id="900" w:author="Amarucci, Scott M" w:date="2016-02-16T17:40:00Z">
              <w:tcPr>
                <w:tcW w:w="2490" w:type="dxa"/>
                <w:shd w:val="clear" w:color="auto" w:fill="auto"/>
              </w:tcPr>
            </w:tcPrChange>
          </w:tcPr>
          <w:p w:rsidR="007362A8" w:rsidRPr="007362A8" w:rsidRDefault="007362A8" w:rsidP="007362A8">
            <w:pPr>
              <w:spacing w:after="0" w:line="240" w:lineRule="auto"/>
              <w:rPr>
                <w:ins w:id="901" w:author="Amarucci, Scott M" w:date="2016-02-16T17:39:00Z"/>
                <w:b/>
                <w:bCs/>
                <w:iCs/>
                <w:rPrChange w:id="902" w:author="Amarucci, Scott M" w:date="2016-02-16T17:40:00Z">
                  <w:rPr>
                    <w:ins w:id="903" w:author="Amarucci, Scott M" w:date="2016-02-16T17:39:00Z"/>
                    <w:bCs/>
                    <w:iCs/>
                  </w:rPr>
                </w:rPrChange>
              </w:rPr>
            </w:pPr>
            <w:ins w:id="904" w:author="Amarucci, Scott M" w:date="2016-02-16T17:40:00Z">
              <w:r>
                <w:rPr>
                  <w:b/>
                  <w:bCs/>
                  <w:iCs/>
                </w:rPr>
                <w:t>SSLLC</w:t>
              </w:r>
            </w:ins>
          </w:p>
        </w:tc>
        <w:tc>
          <w:tcPr>
            <w:tcW w:w="2490" w:type="dxa"/>
            <w:shd w:val="clear" w:color="auto" w:fill="auto"/>
            <w:tcPrChange w:id="905" w:author="Amarucci, Scott M" w:date="2016-02-16T17:40:00Z">
              <w:tcPr>
                <w:tcW w:w="2490" w:type="dxa"/>
                <w:shd w:val="clear" w:color="auto" w:fill="auto"/>
              </w:tcPr>
            </w:tcPrChange>
          </w:tcPr>
          <w:p w:rsidR="007362A8" w:rsidRDefault="007362A8" w:rsidP="00AB3662">
            <w:pPr>
              <w:spacing w:after="0" w:line="240" w:lineRule="auto"/>
              <w:rPr>
                <w:ins w:id="906" w:author="Amarucci, Scott M" w:date="2016-02-16T17:39:00Z"/>
                <w:bCs/>
                <w:iCs/>
              </w:rPr>
            </w:pPr>
          </w:p>
        </w:tc>
        <w:tc>
          <w:tcPr>
            <w:tcW w:w="2490" w:type="dxa"/>
            <w:gridSpan w:val="2"/>
            <w:shd w:val="clear" w:color="auto" w:fill="auto"/>
            <w:tcPrChange w:id="907" w:author="Amarucci, Scott M" w:date="2016-02-16T17:40:00Z">
              <w:tcPr>
                <w:tcW w:w="2490" w:type="dxa"/>
                <w:gridSpan w:val="2"/>
                <w:shd w:val="clear" w:color="auto" w:fill="auto"/>
              </w:tcPr>
            </w:tcPrChange>
          </w:tcPr>
          <w:p w:rsidR="007362A8" w:rsidRDefault="007362A8" w:rsidP="00AB3662">
            <w:pPr>
              <w:spacing w:after="0" w:line="240" w:lineRule="auto"/>
              <w:rPr>
                <w:ins w:id="908" w:author="Amarucci, Scott M" w:date="2016-02-16T17:39:00Z"/>
                <w:bCs/>
                <w:iCs/>
              </w:rPr>
            </w:pPr>
          </w:p>
        </w:tc>
      </w:tr>
      <w:tr w:rsidR="00EF72BB" w:rsidRPr="00206D41" w:rsidTr="007362A8">
        <w:tblPrEx>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ExChange w:id="909" w:author="Amarucci, Scott M" w:date="2016-02-16T17:41:00Z">
            <w:tblPrEx>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Ex>
          </w:tblPrExChange>
        </w:tblPrEx>
        <w:trPr>
          <w:trHeight w:val="259"/>
          <w:ins w:id="910" w:author="Amarucci, Scott M" w:date="2016-02-16T17:40:00Z"/>
          <w:trPrChange w:id="911" w:author="Amarucci, Scott M" w:date="2016-02-16T17:41:00Z">
            <w:trPr>
              <w:trHeight w:val="547"/>
            </w:trPr>
          </w:trPrChange>
        </w:trPr>
        <w:tc>
          <w:tcPr>
            <w:tcW w:w="1728" w:type="dxa"/>
            <w:vMerge/>
            <w:shd w:val="clear" w:color="auto" w:fill="auto"/>
            <w:tcPrChange w:id="912" w:author="Amarucci, Scott M" w:date="2016-02-16T17:41:00Z">
              <w:tcPr>
                <w:tcW w:w="1728" w:type="dxa"/>
                <w:vMerge/>
                <w:shd w:val="clear" w:color="auto" w:fill="auto"/>
              </w:tcPr>
            </w:tcPrChange>
          </w:tcPr>
          <w:p w:rsidR="00EF72BB" w:rsidRDefault="00EF72BB" w:rsidP="00EF72BB">
            <w:pPr>
              <w:rPr>
                <w:ins w:id="913" w:author="Amarucci, Scott M" w:date="2016-02-16T17:40:00Z"/>
                <w:b/>
                <w:bCs/>
                <w:iCs/>
              </w:rPr>
            </w:pPr>
          </w:p>
        </w:tc>
        <w:tc>
          <w:tcPr>
            <w:tcW w:w="2490" w:type="dxa"/>
            <w:shd w:val="clear" w:color="auto" w:fill="auto"/>
            <w:tcPrChange w:id="914" w:author="Amarucci, Scott M" w:date="2016-02-16T17:41:00Z">
              <w:tcPr>
                <w:tcW w:w="2490" w:type="dxa"/>
                <w:shd w:val="clear" w:color="auto" w:fill="auto"/>
              </w:tcPr>
            </w:tcPrChange>
          </w:tcPr>
          <w:p w:rsidR="00EF72BB" w:rsidRDefault="00EF72BB" w:rsidP="00EF72BB">
            <w:pPr>
              <w:spacing w:after="0" w:line="240" w:lineRule="auto"/>
              <w:rPr>
                <w:ins w:id="915" w:author="Amarucci, Scott M" w:date="2016-02-16T17:40:00Z"/>
                <w:bCs/>
                <w:iCs/>
              </w:rPr>
            </w:pPr>
            <w:ins w:id="916" w:author="Amarucci, Scott M" w:date="2016-02-18T18:31:00Z">
              <w:r>
                <w:rPr>
                  <w:bCs/>
                  <w:iCs/>
                </w:rPr>
                <w:t>N/A</w:t>
              </w:r>
            </w:ins>
          </w:p>
        </w:tc>
        <w:tc>
          <w:tcPr>
            <w:tcW w:w="2490" w:type="dxa"/>
            <w:shd w:val="clear" w:color="auto" w:fill="auto"/>
            <w:tcPrChange w:id="917" w:author="Amarucci, Scott M" w:date="2016-02-16T17:41:00Z">
              <w:tcPr>
                <w:tcW w:w="2490" w:type="dxa"/>
                <w:shd w:val="clear" w:color="auto" w:fill="auto"/>
              </w:tcPr>
            </w:tcPrChange>
          </w:tcPr>
          <w:p w:rsidR="00EF72BB" w:rsidRDefault="00EF72BB" w:rsidP="00EF72BB">
            <w:pPr>
              <w:spacing w:after="0" w:line="240" w:lineRule="auto"/>
              <w:rPr>
                <w:ins w:id="918" w:author="Amarucci, Scott M" w:date="2016-02-16T17:40:00Z"/>
                <w:bCs/>
                <w:iCs/>
              </w:rPr>
            </w:pPr>
          </w:p>
        </w:tc>
        <w:tc>
          <w:tcPr>
            <w:tcW w:w="2490" w:type="dxa"/>
            <w:gridSpan w:val="2"/>
            <w:shd w:val="clear" w:color="auto" w:fill="auto"/>
            <w:tcPrChange w:id="919" w:author="Amarucci, Scott M" w:date="2016-02-16T17:41:00Z">
              <w:tcPr>
                <w:tcW w:w="2490" w:type="dxa"/>
                <w:gridSpan w:val="2"/>
                <w:shd w:val="clear" w:color="auto" w:fill="auto"/>
              </w:tcPr>
            </w:tcPrChange>
          </w:tcPr>
          <w:p w:rsidR="00EF72BB" w:rsidRDefault="00EF72BB" w:rsidP="00EF72BB">
            <w:pPr>
              <w:spacing w:after="0" w:line="240" w:lineRule="auto"/>
              <w:rPr>
                <w:ins w:id="920" w:author="Amarucci, Scott M" w:date="2016-02-16T17:40:00Z"/>
                <w:bCs/>
                <w:iCs/>
              </w:rPr>
            </w:pPr>
          </w:p>
        </w:tc>
      </w:tr>
      <w:tr w:rsidR="00785EA3" w:rsidRPr="00206D41" w:rsidTr="00AB3662">
        <w:trPr>
          <w:trHeight w:val="439"/>
          <w:ins w:id="921" w:author="Amarucci, Scott M" w:date="2016-02-16T17:31:00Z"/>
        </w:trPr>
        <w:tc>
          <w:tcPr>
            <w:tcW w:w="1728" w:type="dxa"/>
            <w:shd w:val="clear" w:color="auto" w:fill="auto"/>
          </w:tcPr>
          <w:p w:rsidR="00785EA3" w:rsidRPr="00206D41" w:rsidRDefault="00785EA3" w:rsidP="00B3712C">
            <w:pPr>
              <w:rPr>
                <w:ins w:id="922" w:author="Amarucci, Scott M" w:date="2016-02-16T17:31:00Z"/>
                <w:b/>
                <w:bCs/>
                <w:iCs/>
              </w:rPr>
              <w:pPrChange w:id="923" w:author="Amarucci, Scott M" w:date="2016-02-16T18:05:00Z">
                <w:pPr>
                  <w:framePr w:hSpace="180" w:wrap="around" w:vAnchor="text" w:hAnchor="text" w:x="168" w:y="1"/>
                  <w:ind w:left="-60"/>
                  <w:suppressOverlap/>
                </w:pPr>
              </w:pPrChange>
            </w:pPr>
            <w:ins w:id="924" w:author="Amarucci, Scott M" w:date="2016-02-16T17:31:00Z">
              <w:r w:rsidRPr="005B0BAF">
                <w:rPr>
                  <w:rFonts w:asciiTheme="minorHAnsi" w:hAnsiTheme="minorHAnsi"/>
                  <w:b/>
                  <w:bCs/>
                  <w:iCs/>
                </w:rPr>
                <w:t>TRIGGER AND LIMIT SETTING</w:t>
              </w:r>
            </w:ins>
          </w:p>
        </w:tc>
        <w:tc>
          <w:tcPr>
            <w:tcW w:w="7470" w:type="dxa"/>
            <w:gridSpan w:val="4"/>
            <w:shd w:val="clear" w:color="auto" w:fill="auto"/>
          </w:tcPr>
          <w:p w:rsidR="00785EA3" w:rsidRDefault="00785EA3" w:rsidP="00AB3662">
            <w:pPr>
              <w:spacing w:after="0" w:line="240" w:lineRule="auto"/>
              <w:rPr>
                <w:ins w:id="925" w:author="Amarucci, Scott M" w:date="2016-02-16T17:31:00Z"/>
                <w:bCs/>
                <w:iCs/>
              </w:rPr>
            </w:pPr>
            <w:ins w:id="926" w:author="Amarucci, Scott M" w:date="2016-02-16T17:31:00Z">
              <w:r>
                <w:rPr>
                  <w:bCs/>
                  <w:iCs/>
                </w:rPr>
                <w:t xml:space="preserve">The </w:t>
              </w:r>
            </w:ins>
            <w:ins w:id="927" w:author="Amarucci, Scott M" w:date="2016-02-16T18:02:00Z">
              <w:r w:rsidR="00B3712C">
                <w:rPr>
                  <w:bCs/>
                  <w:iCs/>
                </w:rPr>
                <w:t>NPL Entries</w:t>
              </w:r>
            </w:ins>
            <w:ins w:id="928" w:author="Amarucci, Scott M" w:date="2016-02-16T17:31:00Z">
              <w:r>
                <w:rPr>
                  <w:bCs/>
                  <w:iCs/>
                </w:rPr>
                <w:t xml:space="preserve"> triggers and limits are set as follows:</w:t>
              </w:r>
            </w:ins>
          </w:p>
          <w:p w:rsidR="00785EA3" w:rsidRDefault="00785EA3" w:rsidP="00AB3662">
            <w:pPr>
              <w:spacing w:after="0" w:line="240" w:lineRule="auto"/>
              <w:rPr>
                <w:ins w:id="929" w:author="Amarucci, Scott M" w:date="2016-02-16T17:31:00Z"/>
                <w:bCs/>
                <w:iCs/>
              </w:rPr>
            </w:pPr>
          </w:p>
          <w:p w:rsidR="00785EA3" w:rsidRPr="00204F0A" w:rsidRDefault="00785EA3" w:rsidP="00AB3662">
            <w:pPr>
              <w:pStyle w:val="ListParagraph"/>
              <w:numPr>
                <w:ilvl w:val="0"/>
                <w:numId w:val="5"/>
              </w:numPr>
              <w:spacing w:after="0" w:line="240" w:lineRule="auto"/>
              <w:rPr>
                <w:ins w:id="930" w:author="Amarucci, Scott M" w:date="2016-02-16T17:31:00Z"/>
                <w:bCs/>
                <w:iCs/>
              </w:rPr>
            </w:pPr>
            <w:ins w:id="931" w:author="Amarucci, Scott M" w:date="2016-02-16T17:31:00Z">
              <w:r>
                <w:rPr>
                  <w:bCs/>
                  <w:iCs/>
                </w:rPr>
                <w:t>Am</w:t>
              </w:r>
              <w:r w:rsidRPr="00204F0A">
                <w:rPr>
                  <w:bCs/>
                  <w:iCs/>
                </w:rPr>
                <w:t>ber trigger</w:t>
              </w:r>
              <w:r>
                <w:rPr>
                  <w:bCs/>
                  <w:iCs/>
                </w:rPr>
                <w:t>:</w:t>
              </w:r>
              <w:r w:rsidRPr="00204F0A">
                <w:rPr>
                  <w:bCs/>
                  <w:iCs/>
                </w:rPr>
                <w:t xml:space="preserve"> is</w:t>
              </w:r>
              <w:r>
                <w:rPr>
                  <w:bCs/>
                  <w:iCs/>
                </w:rPr>
                <w:t xml:space="preserve"> calculated as </w:t>
              </w:r>
            </w:ins>
          </w:p>
          <w:p w:rsidR="00785EA3" w:rsidRPr="00426737" w:rsidRDefault="00785EA3" w:rsidP="00AB3662">
            <w:pPr>
              <w:pStyle w:val="ListParagraph"/>
              <w:numPr>
                <w:ilvl w:val="0"/>
                <w:numId w:val="5"/>
              </w:numPr>
              <w:spacing w:after="0" w:line="240" w:lineRule="auto"/>
              <w:rPr>
                <w:ins w:id="932" w:author="Amarucci, Scott M" w:date="2016-02-16T17:31:00Z"/>
                <w:bCs/>
                <w:iCs/>
              </w:rPr>
            </w:pPr>
            <w:ins w:id="933" w:author="Amarucci, Scott M" w:date="2016-02-16T17:31:00Z">
              <w:r w:rsidRPr="0072414D">
                <w:rPr>
                  <w:bCs/>
                  <w:iCs/>
                </w:rPr>
                <w:t>Red limit: is calculate</w:t>
              </w:r>
              <w:r w:rsidRPr="00785EA3">
                <w:rPr>
                  <w:bCs/>
                  <w:iCs/>
                </w:rPr>
                <w:t xml:space="preserve">d as </w:t>
              </w:r>
            </w:ins>
          </w:p>
          <w:p w:rsidR="00785EA3" w:rsidRDefault="00785EA3" w:rsidP="00AB3662">
            <w:pPr>
              <w:spacing w:after="0" w:line="240" w:lineRule="auto"/>
              <w:rPr>
                <w:ins w:id="934" w:author="Amarucci, Scott M" w:date="2016-02-16T17:31:00Z"/>
                <w:bCs/>
                <w:iCs/>
              </w:rPr>
            </w:pPr>
          </w:p>
          <w:p w:rsidR="00785EA3" w:rsidRPr="00206D41" w:rsidRDefault="00785EA3" w:rsidP="00AB3662">
            <w:pPr>
              <w:spacing w:after="0" w:line="240" w:lineRule="auto"/>
              <w:jc w:val="center"/>
              <w:rPr>
                <w:ins w:id="935" w:author="Amarucci, Scott M" w:date="2016-02-16T17:31:00Z"/>
                <w:rFonts w:asciiTheme="minorHAnsi" w:eastAsiaTheme="minorHAnsi" w:hAnsiTheme="minorHAnsi" w:cstheme="minorBidi"/>
                <w:iCs/>
              </w:rPr>
            </w:pPr>
          </w:p>
        </w:tc>
      </w:tr>
      <w:tr w:rsidR="00785EA3" w:rsidRPr="00206D41" w:rsidTr="00AB3662">
        <w:trPr>
          <w:trHeight w:val="303"/>
          <w:ins w:id="936" w:author="Amarucci, Scott M" w:date="2016-02-16T17:31:00Z"/>
        </w:trPr>
        <w:tc>
          <w:tcPr>
            <w:tcW w:w="1728" w:type="dxa"/>
            <w:shd w:val="clear" w:color="auto" w:fill="auto"/>
          </w:tcPr>
          <w:p w:rsidR="00785EA3" w:rsidRPr="00DF3739" w:rsidRDefault="00785EA3" w:rsidP="00B3712C">
            <w:pPr>
              <w:rPr>
                <w:ins w:id="937" w:author="Amarucci, Scott M" w:date="2016-02-16T17:31:00Z"/>
                <w:b/>
                <w:bCs/>
                <w:iCs/>
              </w:rPr>
              <w:pPrChange w:id="938" w:author="Amarucci, Scott M" w:date="2016-02-16T18:05:00Z">
                <w:pPr>
                  <w:framePr w:hSpace="180" w:wrap="around" w:vAnchor="text" w:hAnchor="text" w:x="168" w:y="1"/>
                  <w:ind w:left="-60"/>
                  <w:suppressOverlap/>
                </w:pPr>
              </w:pPrChange>
            </w:pPr>
            <w:ins w:id="939" w:author="Amarucci, Scott M" w:date="2016-02-16T17:31:00Z">
              <w:r w:rsidRPr="00DF3739">
                <w:rPr>
                  <w:rFonts w:asciiTheme="minorHAnsi" w:hAnsiTheme="minorHAnsi"/>
                  <w:b/>
                  <w:bCs/>
                  <w:iCs/>
                </w:rPr>
                <w:t>TESTING FREQUENCY</w:t>
              </w:r>
            </w:ins>
          </w:p>
        </w:tc>
        <w:tc>
          <w:tcPr>
            <w:tcW w:w="7470" w:type="dxa"/>
            <w:gridSpan w:val="4"/>
            <w:shd w:val="clear" w:color="auto" w:fill="auto"/>
          </w:tcPr>
          <w:p w:rsidR="00785EA3" w:rsidRPr="00DF3739" w:rsidRDefault="00785EA3" w:rsidP="00AB3662">
            <w:pPr>
              <w:spacing w:after="0" w:line="240" w:lineRule="auto"/>
              <w:rPr>
                <w:ins w:id="940" w:author="Amarucci, Scott M" w:date="2016-02-16T17:31:00Z"/>
              </w:rPr>
            </w:pPr>
            <w:ins w:id="941" w:author="Amarucci, Scott M" w:date="2016-02-16T17:31:00Z">
              <w:r>
                <w:rPr>
                  <w:bCs/>
                  <w:iCs/>
                </w:rPr>
                <w:t>Quarterly</w:t>
              </w:r>
            </w:ins>
          </w:p>
        </w:tc>
      </w:tr>
      <w:tr w:rsidR="00785EA3" w:rsidRPr="00206D41" w:rsidTr="00AB3662">
        <w:trPr>
          <w:trHeight w:val="978"/>
          <w:ins w:id="942" w:author="Amarucci, Scott M" w:date="2016-02-16T17:31:00Z"/>
        </w:trPr>
        <w:tc>
          <w:tcPr>
            <w:tcW w:w="1728" w:type="dxa"/>
            <w:shd w:val="clear" w:color="auto" w:fill="auto"/>
          </w:tcPr>
          <w:p w:rsidR="00785EA3" w:rsidRPr="00DF3739" w:rsidRDefault="00785EA3" w:rsidP="00B3712C">
            <w:pPr>
              <w:tabs>
                <w:tab w:val="left" w:pos="0"/>
              </w:tabs>
              <w:rPr>
                <w:ins w:id="943" w:author="Amarucci, Scott M" w:date="2016-02-16T17:31:00Z"/>
                <w:b/>
                <w:bCs/>
                <w:iCs/>
              </w:rPr>
              <w:pPrChange w:id="944" w:author="Amarucci, Scott M" w:date="2016-02-16T18:05:00Z">
                <w:pPr>
                  <w:framePr w:hSpace="180" w:wrap="around" w:vAnchor="text" w:hAnchor="text" w:x="168" w:y="1"/>
                  <w:suppressOverlap/>
                </w:pPr>
              </w:pPrChange>
            </w:pPr>
            <w:ins w:id="945" w:author="Amarucci, Scott M" w:date="2016-02-16T17:31:00Z">
              <w:r w:rsidRPr="00DF3739">
                <w:rPr>
                  <w:b/>
                  <w:bCs/>
                  <w:iCs/>
                </w:rPr>
                <w:lastRenderedPageBreak/>
                <w:t>SOURCE OF INFORMATION</w:t>
              </w:r>
            </w:ins>
          </w:p>
        </w:tc>
        <w:tc>
          <w:tcPr>
            <w:tcW w:w="7470" w:type="dxa"/>
            <w:gridSpan w:val="4"/>
            <w:shd w:val="clear" w:color="auto" w:fill="auto"/>
          </w:tcPr>
          <w:p w:rsidR="00785EA3" w:rsidRPr="000E4C0C" w:rsidRDefault="00785EA3" w:rsidP="00AB3662">
            <w:pPr>
              <w:spacing w:after="0" w:line="240" w:lineRule="auto"/>
              <w:rPr>
                <w:ins w:id="946" w:author="Amarucci, Scott M" w:date="2016-02-16T17:31:00Z"/>
                <w:bCs/>
                <w:iCs/>
              </w:rPr>
            </w:pPr>
            <w:ins w:id="947" w:author="Amarucci, Scott M" w:date="2016-02-16T17:31:00Z">
              <w:r>
                <w:rPr>
                  <w:bCs/>
                  <w:iCs/>
                </w:rPr>
                <w:t>Provided by</w:t>
              </w:r>
              <w:r w:rsidRPr="000E4C0C">
                <w:rPr>
                  <w:bCs/>
                  <w:iCs/>
                </w:rPr>
                <w:tab/>
              </w:r>
              <w:r w:rsidRPr="000E4C0C">
                <w:rPr>
                  <w:bCs/>
                  <w:iCs/>
                </w:rPr>
                <w:tab/>
              </w:r>
              <w:r w:rsidRPr="000E4C0C">
                <w:rPr>
                  <w:bCs/>
                  <w:iCs/>
                </w:rPr>
                <w:tab/>
              </w:r>
              <w:r w:rsidRPr="000E4C0C">
                <w:rPr>
                  <w:bCs/>
                  <w:iCs/>
                </w:rPr>
                <w:tab/>
              </w:r>
              <w:r w:rsidRPr="000E4C0C">
                <w:rPr>
                  <w:bCs/>
                  <w:iCs/>
                </w:rPr>
                <w:tab/>
              </w:r>
            </w:ins>
          </w:p>
        </w:tc>
      </w:tr>
    </w:tbl>
    <w:p w:rsidR="00883CD9" w:rsidRDefault="00883CD9" w:rsidP="00B52E32">
      <w:pPr>
        <w:rPr>
          <w:ins w:id="948" w:author="Amarucci, Scott M" w:date="2016-02-16T17:31:00Z"/>
        </w:rPr>
      </w:pPr>
    </w:p>
    <w:p w:rsidR="00445762" w:rsidRPr="00090B3E" w:rsidRDefault="00445762" w:rsidP="00445762">
      <w:pPr>
        <w:pStyle w:val="SANUS2"/>
        <w:numPr>
          <w:ilvl w:val="1"/>
          <w:numId w:val="1"/>
        </w:numPr>
        <w:tabs>
          <w:tab w:val="num" w:pos="540"/>
        </w:tabs>
        <w:ind w:left="567" w:hanging="567"/>
        <w:rPr>
          <w:ins w:id="949" w:author="Amarucci, Scott M" w:date="2016-02-16T17:56:00Z"/>
          <w:color w:val="000000" w:themeColor="text1"/>
        </w:rPr>
      </w:pPr>
      <w:ins w:id="950" w:author="Amarucci, Scott M" w:date="2016-02-16T17:56:00Z">
        <w:r>
          <w:rPr>
            <w:color w:val="000000" w:themeColor="text1"/>
          </w:rPr>
          <w:t xml:space="preserve">Non-Performing Loan (NPL) </w:t>
        </w:r>
        <w:r w:rsidR="00B3712C">
          <w:rPr>
            <w:color w:val="000000" w:themeColor="text1"/>
          </w:rPr>
          <w:t>Coverage</w:t>
        </w:r>
      </w:ins>
      <w:ins w:id="951" w:author="Amarucci, Scott M" w:date="2016-02-16T18:06:00Z">
        <w:r w:rsidR="00B3712C">
          <w:rPr>
            <w:color w:val="000000" w:themeColor="text1"/>
          </w:rPr>
          <w:t xml:space="preserve"> Ratio</w:t>
        </w:r>
      </w:ins>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1245"/>
        <w:gridCol w:w="1245"/>
      </w:tblGrid>
      <w:tr w:rsidR="00445762" w:rsidRPr="00206D41" w:rsidTr="00AB3662">
        <w:trPr>
          <w:trHeight w:val="462"/>
          <w:ins w:id="952" w:author="Amarucci, Scott M" w:date="2016-02-16T17:56:00Z"/>
        </w:trPr>
        <w:tc>
          <w:tcPr>
            <w:tcW w:w="1728" w:type="dxa"/>
            <w:shd w:val="clear" w:color="auto" w:fill="auto"/>
          </w:tcPr>
          <w:p w:rsidR="00445762" w:rsidRPr="00206D41" w:rsidRDefault="00445762" w:rsidP="00AB3662">
            <w:pPr>
              <w:rPr>
                <w:ins w:id="953" w:author="Amarucci, Scott M" w:date="2016-02-16T17:56:00Z"/>
                <w:b/>
                <w:bCs/>
                <w:iCs/>
              </w:rPr>
            </w:pPr>
            <w:ins w:id="954" w:author="Amarucci, Scott M" w:date="2016-02-16T17:56:00Z">
              <w:r>
                <w:rPr>
                  <w:b/>
                  <w:bCs/>
                  <w:iCs/>
                </w:rPr>
                <w:t>DEFINITION</w:t>
              </w:r>
            </w:ins>
          </w:p>
        </w:tc>
        <w:tc>
          <w:tcPr>
            <w:tcW w:w="7470" w:type="dxa"/>
            <w:gridSpan w:val="4"/>
            <w:shd w:val="clear" w:color="auto" w:fill="auto"/>
          </w:tcPr>
          <w:p w:rsidR="00445762" w:rsidRDefault="00B3712C" w:rsidP="00AB3662">
            <w:pPr>
              <w:spacing w:after="0" w:line="240" w:lineRule="auto"/>
              <w:rPr>
                <w:ins w:id="955" w:author="Amarucci, Scott M" w:date="2016-02-16T17:58:00Z"/>
              </w:rPr>
            </w:pPr>
            <w:ins w:id="956" w:author="Amarucci, Scott M" w:date="2016-02-16T17:58:00Z">
              <w:r w:rsidRPr="00216EB2">
                <w:t>Mea</w:t>
              </w:r>
              <w:r>
                <w:t xml:space="preserve">sures the level of coverage of </w:t>
              </w:r>
            </w:ins>
            <w:ins w:id="957" w:author="Amarucci, Scott M" w:date="2016-02-16T17:59:00Z">
              <w:r>
                <w:t>NPLs</w:t>
              </w:r>
            </w:ins>
            <w:ins w:id="958" w:author="Amarucci, Scott M" w:date="2016-02-16T17:58:00Z">
              <w:r w:rsidRPr="00216EB2">
                <w:t xml:space="preserve"> </w:t>
              </w:r>
            </w:ins>
            <w:ins w:id="959" w:author="Amarucci, Scott M" w:date="2016-02-16T18:00:00Z">
              <w:r>
                <w:t>by</w:t>
              </w:r>
            </w:ins>
            <w:ins w:id="960" w:author="Amarucci, Scott M" w:date="2016-02-16T17:58:00Z">
              <w:r w:rsidRPr="00216EB2">
                <w:t xml:space="preserve"> </w:t>
              </w:r>
            </w:ins>
            <w:ins w:id="961" w:author="Amarucci, Scott M" w:date="2016-02-16T18:01:00Z">
              <w:r>
                <w:t xml:space="preserve">provision </w:t>
              </w:r>
            </w:ins>
            <w:ins w:id="962" w:author="Amarucci, Scott M" w:date="2016-02-16T18:00:00Z">
              <w:r>
                <w:t>r</w:t>
              </w:r>
            </w:ins>
            <w:ins w:id="963" w:author="Amarucci, Scott M" w:date="2016-02-16T17:58:00Z">
              <w:r w:rsidRPr="00216EB2">
                <w:t>eserves (provision stock)</w:t>
              </w:r>
            </w:ins>
            <w:ins w:id="964" w:author="Amarucci, Scott M" w:date="2016-02-16T18:00:00Z">
              <w:r>
                <w:t xml:space="preserve"> by calculating provision reserves as a percentage of NPLs </w:t>
              </w:r>
            </w:ins>
          </w:p>
          <w:p w:rsidR="00B3712C" w:rsidRPr="00483277" w:rsidRDefault="00B3712C" w:rsidP="00AB3662">
            <w:pPr>
              <w:spacing w:after="0" w:line="240" w:lineRule="auto"/>
              <w:rPr>
                <w:ins w:id="965" w:author="Amarucci, Scott M" w:date="2016-02-16T17:56:00Z"/>
                <w:bCs/>
                <w:iCs/>
              </w:rPr>
            </w:pPr>
          </w:p>
        </w:tc>
      </w:tr>
      <w:tr w:rsidR="00445762" w:rsidRPr="00206D41" w:rsidTr="00AB3662">
        <w:trPr>
          <w:trHeight w:val="462"/>
          <w:ins w:id="966" w:author="Amarucci, Scott M" w:date="2016-02-16T17:56:00Z"/>
        </w:trPr>
        <w:tc>
          <w:tcPr>
            <w:tcW w:w="1728" w:type="dxa"/>
            <w:shd w:val="clear" w:color="auto" w:fill="auto"/>
          </w:tcPr>
          <w:p w:rsidR="00445762" w:rsidRPr="00206D41" w:rsidRDefault="00445762" w:rsidP="00AB3662">
            <w:pPr>
              <w:rPr>
                <w:ins w:id="967" w:author="Amarucci, Scott M" w:date="2016-02-16T17:56:00Z"/>
                <w:b/>
                <w:bCs/>
                <w:iCs/>
              </w:rPr>
            </w:pPr>
            <w:ins w:id="968" w:author="Amarucci, Scott M" w:date="2016-02-16T17:56:00Z">
              <w:r>
                <w:rPr>
                  <w:b/>
                  <w:bCs/>
                  <w:iCs/>
                </w:rPr>
                <w:t>RISK TYPE</w:t>
              </w:r>
            </w:ins>
          </w:p>
        </w:tc>
        <w:tc>
          <w:tcPr>
            <w:tcW w:w="7470" w:type="dxa"/>
            <w:gridSpan w:val="4"/>
            <w:shd w:val="clear" w:color="auto" w:fill="auto"/>
          </w:tcPr>
          <w:p w:rsidR="00445762" w:rsidRPr="00206D41" w:rsidRDefault="00445762" w:rsidP="00AB3662">
            <w:pPr>
              <w:spacing w:after="0" w:line="240" w:lineRule="auto"/>
              <w:rPr>
                <w:ins w:id="969" w:author="Amarucci, Scott M" w:date="2016-02-16T17:56:00Z"/>
                <w:bCs/>
                <w:iCs/>
              </w:rPr>
            </w:pPr>
            <w:ins w:id="970" w:author="Amarucci, Scott M" w:date="2016-02-16T17:56:00Z">
              <w:r>
                <w:rPr>
                  <w:bCs/>
                  <w:iCs/>
                </w:rPr>
                <w:t>Credit Risk</w:t>
              </w:r>
            </w:ins>
          </w:p>
        </w:tc>
      </w:tr>
      <w:tr w:rsidR="00B3712C" w:rsidRPr="00206D41" w:rsidTr="00AB3662">
        <w:trPr>
          <w:trHeight w:val="462"/>
          <w:ins w:id="971" w:author="Amarucci, Scott M" w:date="2016-02-16T18:04:00Z"/>
        </w:trPr>
        <w:tc>
          <w:tcPr>
            <w:tcW w:w="1728" w:type="dxa"/>
            <w:shd w:val="clear" w:color="auto" w:fill="auto"/>
          </w:tcPr>
          <w:p w:rsidR="00B3712C" w:rsidRDefault="00B3712C" w:rsidP="00AB3662">
            <w:pPr>
              <w:rPr>
                <w:ins w:id="972" w:author="Amarucci, Scott M" w:date="2016-02-16T18:04:00Z"/>
                <w:b/>
                <w:bCs/>
                <w:iCs/>
              </w:rPr>
            </w:pPr>
            <w:ins w:id="973" w:author="Amarucci, Scott M" w:date="2016-02-16T18:04:00Z">
              <w:r>
                <w:rPr>
                  <w:b/>
                  <w:bCs/>
                  <w:iCs/>
                </w:rPr>
                <w:t>RATIONALE</w:t>
              </w:r>
            </w:ins>
          </w:p>
        </w:tc>
        <w:tc>
          <w:tcPr>
            <w:tcW w:w="7470" w:type="dxa"/>
            <w:gridSpan w:val="4"/>
            <w:shd w:val="clear" w:color="auto" w:fill="auto"/>
          </w:tcPr>
          <w:p w:rsidR="00B3712C" w:rsidRDefault="00B3712C" w:rsidP="00AB3662">
            <w:pPr>
              <w:spacing w:after="0" w:line="240" w:lineRule="auto"/>
              <w:rPr>
                <w:ins w:id="974" w:author="Amarucci, Scott M" w:date="2016-02-16T18:04:00Z"/>
                <w:bCs/>
                <w:iCs/>
              </w:rPr>
            </w:pPr>
            <w:ins w:id="975" w:author="Amarucci, Scott M" w:date="2016-02-16T18:06:00Z">
              <w:r>
                <w:rPr>
                  <w:bCs/>
                  <w:iCs/>
                </w:rPr>
                <w:t>…</w:t>
              </w:r>
            </w:ins>
          </w:p>
        </w:tc>
      </w:tr>
      <w:tr w:rsidR="00445762" w:rsidRPr="00206D41" w:rsidTr="00AB3662">
        <w:trPr>
          <w:trHeight w:val="270"/>
          <w:ins w:id="976" w:author="Amarucci, Scott M" w:date="2016-02-16T17:56:00Z"/>
        </w:trPr>
        <w:tc>
          <w:tcPr>
            <w:tcW w:w="1728" w:type="dxa"/>
            <w:vMerge w:val="restart"/>
            <w:shd w:val="clear" w:color="auto" w:fill="auto"/>
          </w:tcPr>
          <w:p w:rsidR="00445762" w:rsidRPr="00206D41" w:rsidRDefault="00445762" w:rsidP="00AB3662">
            <w:pPr>
              <w:rPr>
                <w:ins w:id="977" w:author="Amarucci, Scott M" w:date="2016-02-16T17:56:00Z"/>
                <w:b/>
                <w:bCs/>
                <w:iCs/>
              </w:rPr>
            </w:pPr>
            <w:ins w:id="978" w:author="Amarucci, Scott M" w:date="2016-02-16T17:56:00Z">
              <w:r>
                <w:rPr>
                  <w:b/>
                  <w:bCs/>
                  <w:iCs/>
                </w:rPr>
                <w:t>ENTITY</w:t>
              </w:r>
            </w:ins>
          </w:p>
        </w:tc>
        <w:tc>
          <w:tcPr>
            <w:tcW w:w="2490" w:type="dxa"/>
            <w:shd w:val="clear" w:color="auto" w:fill="auto"/>
          </w:tcPr>
          <w:p w:rsidR="00445762" w:rsidRPr="007973F5" w:rsidRDefault="00445762" w:rsidP="00AB3662">
            <w:pPr>
              <w:spacing w:after="0" w:line="240" w:lineRule="auto"/>
              <w:rPr>
                <w:ins w:id="979" w:author="Amarucci, Scott M" w:date="2016-02-16T17:56:00Z"/>
                <w:b/>
                <w:bCs/>
                <w:iCs/>
              </w:rPr>
            </w:pPr>
            <w:ins w:id="980" w:author="Amarucci, Scott M" w:date="2016-02-16T17:56:00Z">
              <w:r w:rsidRPr="007973F5">
                <w:rPr>
                  <w:b/>
                  <w:bCs/>
                  <w:iCs/>
                </w:rPr>
                <w:t>SHUSA</w:t>
              </w:r>
            </w:ins>
          </w:p>
        </w:tc>
        <w:tc>
          <w:tcPr>
            <w:tcW w:w="2490" w:type="dxa"/>
            <w:shd w:val="clear" w:color="auto" w:fill="auto"/>
          </w:tcPr>
          <w:p w:rsidR="00445762" w:rsidRPr="007973F5" w:rsidRDefault="00445762" w:rsidP="00AB3662">
            <w:pPr>
              <w:spacing w:after="0" w:line="240" w:lineRule="auto"/>
              <w:rPr>
                <w:ins w:id="981" w:author="Amarucci, Scott M" w:date="2016-02-16T17:56:00Z"/>
                <w:b/>
                <w:bCs/>
                <w:iCs/>
              </w:rPr>
            </w:pPr>
            <w:ins w:id="982" w:author="Amarucci, Scott M" w:date="2016-02-16T17:56:00Z">
              <w:r w:rsidRPr="007973F5">
                <w:rPr>
                  <w:b/>
                  <w:bCs/>
                  <w:iCs/>
                </w:rPr>
                <w:t>SBNA</w:t>
              </w:r>
            </w:ins>
          </w:p>
        </w:tc>
        <w:tc>
          <w:tcPr>
            <w:tcW w:w="2490" w:type="dxa"/>
            <w:gridSpan w:val="2"/>
            <w:shd w:val="clear" w:color="auto" w:fill="auto"/>
          </w:tcPr>
          <w:p w:rsidR="00445762" w:rsidRPr="007973F5" w:rsidRDefault="00445762" w:rsidP="00AB3662">
            <w:pPr>
              <w:spacing w:after="0" w:line="240" w:lineRule="auto"/>
              <w:rPr>
                <w:ins w:id="983" w:author="Amarucci, Scott M" w:date="2016-02-16T17:56:00Z"/>
                <w:b/>
                <w:bCs/>
                <w:iCs/>
              </w:rPr>
            </w:pPr>
            <w:ins w:id="984" w:author="Amarucci, Scott M" w:date="2016-02-16T17:56:00Z">
              <w:r w:rsidRPr="007973F5">
                <w:rPr>
                  <w:b/>
                  <w:bCs/>
                  <w:iCs/>
                </w:rPr>
                <w:t>SC</w:t>
              </w:r>
            </w:ins>
          </w:p>
        </w:tc>
      </w:tr>
      <w:tr w:rsidR="00445762" w:rsidRPr="00206D41" w:rsidTr="00AB3662">
        <w:trPr>
          <w:trHeight w:val="113"/>
          <w:ins w:id="985" w:author="Amarucci, Scott M" w:date="2016-02-16T17:56:00Z"/>
        </w:trPr>
        <w:tc>
          <w:tcPr>
            <w:tcW w:w="1728" w:type="dxa"/>
            <w:vMerge/>
            <w:shd w:val="clear" w:color="auto" w:fill="auto"/>
          </w:tcPr>
          <w:p w:rsidR="00445762" w:rsidRDefault="00445762" w:rsidP="00AB3662">
            <w:pPr>
              <w:rPr>
                <w:ins w:id="986" w:author="Amarucci, Scott M" w:date="2016-02-16T17:56:00Z"/>
                <w:b/>
                <w:bCs/>
                <w:iCs/>
              </w:rPr>
            </w:pPr>
          </w:p>
        </w:tc>
        <w:tc>
          <w:tcPr>
            <w:tcW w:w="2490" w:type="dxa"/>
            <w:shd w:val="clear" w:color="auto" w:fill="auto"/>
          </w:tcPr>
          <w:p w:rsidR="00445762" w:rsidRPr="00206D41" w:rsidRDefault="00445762" w:rsidP="00AB3662">
            <w:pPr>
              <w:spacing w:after="0" w:line="240" w:lineRule="auto"/>
              <w:rPr>
                <w:ins w:id="987" w:author="Amarucci, Scott M" w:date="2016-02-16T17:56:00Z"/>
                <w:bCs/>
                <w:iCs/>
              </w:rPr>
            </w:pPr>
            <w:ins w:id="988" w:author="Amarucci, Scott M" w:date="2016-02-16T17:56:00Z">
              <w:r>
                <w:rPr>
                  <w:bCs/>
                  <w:iCs/>
                </w:rPr>
                <w:t>Yes</w:t>
              </w:r>
            </w:ins>
          </w:p>
        </w:tc>
        <w:tc>
          <w:tcPr>
            <w:tcW w:w="2490" w:type="dxa"/>
            <w:shd w:val="clear" w:color="auto" w:fill="auto"/>
          </w:tcPr>
          <w:p w:rsidR="00445762" w:rsidRPr="00206D41" w:rsidRDefault="00445762" w:rsidP="00AB3662">
            <w:pPr>
              <w:spacing w:after="0" w:line="240" w:lineRule="auto"/>
              <w:rPr>
                <w:ins w:id="989" w:author="Amarucci, Scott M" w:date="2016-02-16T17:56:00Z"/>
                <w:bCs/>
                <w:iCs/>
              </w:rPr>
            </w:pPr>
            <w:ins w:id="990" w:author="Amarucci, Scott M" w:date="2016-02-16T17:56:00Z">
              <w:r>
                <w:rPr>
                  <w:bCs/>
                  <w:iCs/>
                </w:rPr>
                <w:t>Yes</w:t>
              </w:r>
            </w:ins>
          </w:p>
        </w:tc>
        <w:tc>
          <w:tcPr>
            <w:tcW w:w="2490" w:type="dxa"/>
            <w:gridSpan w:val="2"/>
            <w:shd w:val="clear" w:color="auto" w:fill="auto"/>
          </w:tcPr>
          <w:p w:rsidR="00445762" w:rsidRPr="00206D41" w:rsidRDefault="00445762" w:rsidP="00AB3662">
            <w:pPr>
              <w:spacing w:after="0" w:line="240" w:lineRule="auto"/>
              <w:rPr>
                <w:ins w:id="991" w:author="Amarucci, Scott M" w:date="2016-02-16T17:56:00Z"/>
                <w:bCs/>
                <w:iCs/>
              </w:rPr>
            </w:pPr>
            <w:ins w:id="992" w:author="Amarucci, Scott M" w:date="2016-02-16T17:56:00Z">
              <w:r>
                <w:rPr>
                  <w:bCs/>
                  <w:iCs/>
                </w:rPr>
                <w:t>Yes</w:t>
              </w:r>
            </w:ins>
          </w:p>
        </w:tc>
      </w:tr>
      <w:tr w:rsidR="00445762" w:rsidRPr="00206D41" w:rsidTr="00AB3662">
        <w:trPr>
          <w:trHeight w:val="112"/>
          <w:ins w:id="993" w:author="Amarucci, Scott M" w:date="2016-02-16T17:56:00Z"/>
        </w:trPr>
        <w:tc>
          <w:tcPr>
            <w:tcW w:w="1728" w:type="dxa"/>
            <w:vMerge/>
            <w:shd w:val="clear" w:color="auto" w:fill="auto"/>
          </w:tcPr>
          <w:p w:rsidR="00445762" w:rsidRDefault="00445762" w:rsidP="00AB3662">
            <w:pPr>
              <w:rPr>
                <w:ins w:id="994" w:author="Amarucci, Scott M" w:date="2016-02-16T17:56:00Z"/>
                <w:b/>
                <w:bCs/>
                <w:iCs/>
              </w:rPr>
            </w:pPr>
          </w:p>
        </w:tc>
        <w:tc>
          <w:tcPr>
            <w:tcW w:w="2490" w:type="dxa"/>
            <w:shd w:val="clear" w:color="auto" w:fill="auto"/>
          </w:tcPr>
          <w:p w:rsidR="00445762" w:rsidRPr="00426737" w:rsidRDefault="00445762" w:rsidP="00AB3662">
            <w:pPr>
              <w:spacing w:after="0" w:line="240" w:lineRule="auto"/>
              <w:rPr>
                <w:ins w:id="995" w:author="Amarucci, Scott M" w:date="2016-02-16T17:56:00Z"/>
                <w:b/>
                <w:bCs/>
                <w:iCs/>
              </w:rPr>
            </w:pPr>
            <w:ins w:id="996" w:author="Amarucci, Scott M" w:date="2016-02-16T17:56:00Z">
              <w:r>
                <w:rPr>
                  <w:b/>
                  <w:bCs/>
                  <w:iCs/>
                </w:rPr>
                <w:t>SIS</w:t>
              </w:r>
            </w:ins>
          </w:p>
        </w:tc>
        <w:tc>
          <w:tcPr>
            <w:tcW w:w="2490" w:type="dxa"/>
            <w:shd w:val="clear" w:color="auto" w:fill="auto"/>
          </w:tcPr>
          <w:p w:rsidR="00445762" w:rsidRPr="00426737" w:rsidRDefault="00445762" w:rsidP="00AB3662">
            <w:pPr>
              <w:spacing w:after="0" w:line="240" w:lineRule="auto"/>
              <w:rPr>
                <w:ins w:id="997" w:author="Amarucci, Scott M" w:date="2016-02-16T17:56:00Z"/>
                <w:b/>
                <w:bCs/>
                <w:iCs/>
              </w:rPr>
            </w:pPr>
            <w:ins w:id="998" w:author="Amarucci, Scott M" w:date="2016-02-16T17:56:00Z">
              <w:r>
                <w:rPr>
                  <w:b/>
                  <w:bCs/>
                  <w:iCs/>
                </w:rPr>
                <w:t>BSI Miami</w:t>
              </w:r>
            </w:ins>
          </w:p>
        </w:tc>
        <w:tc>
          <w:tcPr>
            <w:tcW w:w="1245" w:type="dxa"/>
            <w:shd w:val="clear" w:color="auto" w:fill="auto"/>
          </w:tcPr>
          <w:p w:rsidR="00445762" w:rsidRPr="00426737" w:rsidRDefault="00445762" w:rsidP="00AB3662">
            <w:pPr>
              <w:spacing w:after="0" w:line="240" w:lineRule="auto"/>
              <w:rPr>
                <w:ins w:id="999" w:author="Amarucci, Scott M" w:date="2016-02-16T17:56:00Z"/>
                <w:b/>
                <w:bCs/>
                <w:iCs/>
              </w:rPr>
            </w:pPr>
            <w:ins w:id="1000" w:author="Amarucci, Scott M" w:date="2016-02-16T17:56:00Z">
              <w:r>
                <w:rPr>
                  <w:b/>
                  <w:bCs/>
                  <w:iCs/>
                </w:rPr>
                <w:t>BSPR</w:t>
              </w:r>
            </w:ins>
          </w:p>
        </w:tc>
        <w:tc>
          <w:tcPr>
            <w:tcW w:w="1245" w:type="dxa"/>
            <w:shd w:val="clear" w:color="auto" w:fill="auto"/>
          </w:tcPr>
          <w:p w:rsidR="00445762" w:rsidRPr="00785EA3" w:rsidRDefault="00445762" w:rsidP="00AB3662">
            <w:pPr>
              <w:spacing w:after="0" w:line="240" w:lineRule="auto"/>
              <w:rPr>
                <w:ins w:id="1001" w:author="Amarucci, Scott M" w:date="2016-02-16T17:56:00Z"/>
                <w:b/>
                <w:bCs/>
                <w:iCs/>
              </w:rPr>
            </w:pPr>
            <w:ins w:id="1002" w:author="Amarucci, Scott M" w:date="2016-02-16T17:56:00Z">
              <w:r>
                <w:rPr>
                  <w:b/>
                  <w:bCs/>
                  <w:iCs/>
                </w:rPr>
                <w:t>SSLLC</w:t>
              </w:r>
            </w:ins>
          </w:p>
        </w:tc>
      </w:tr>
      <w:tr w:rsidR="00445762" w:rsidRPr="00206D41" w:rsidTr="00AB3662">
        <w:trPr>
          <w:trHeight w:val="112"/>
          <w:ins w:id="1003" w:author="Amarucci, Scott M" w:date="2016-02-16T17:56:00Z"/>
        </w:trPr>
        <w:tc>
          <w:tcPr>
            <w:tcW w:w="1728" w:type="dxa"/>
            <w:vMerge/>
            <w:shd w:val="clear" w:color="auto" w:fill="auto"/>
          </w:tcPr>
          <w:p w:rsidR="00445762" w:rsidRDefault="00445762" w:rsidP="00AB3662">
            <w:pPr>
              <w:rPr>
                <w:ins w:id="1004" w:author="Amarucci, Scott M" w:date="2016-02-16T17:56:00Z"/>
                <w:b/>
                <w:bCs/>
                <w:iCs/>
              </w:rPr>
            </w:pPr>
          </w:p>
        </w:tc>
        <w:tc>
          <w:tcPr>
            <w:tcW w:w="2490" w:type="dxa"/>
            <w:shd w:val="clear" w:color="auto" w:fill="auto"/>
          </w:tcPr>
          <w:p w:rsidR="00445762" w:rsidRDefault="00445762" w:rsidP="00AB3662">
            <w:pPr>
              <w:spacing w:after="0" w:line="240" w:lineRule="auto"/>
              <w:rPr>
                <w:ins w:id="1005" w:author="Amarucci, Scott M" w:date="2016-02-16T17:56:00Z"/>
                <w:bCs/>
                <w:iCs/>
              </w:rPr>
            </w:pPr>
            <w:ins w:id="1006" w:author="Amarucci, Scott M" w:date="2016-02-16T17:56:00Z">
              <w:r>
                <w:rPr>
                  <w:bCs/>
                  <w:iCs/>
                </w:rPr>
                <w:t>No</w:t>
              </w:r>
            </w:ins>
          </w:p>
        </w:tc>
        <w:tc>
          <w:tcPr>
            <w:tcW w:w="2490" w:type="dxa"/>
            <w:shd w:val="clear" w:color="auto" w:fill="auto"/>
          </w:tcPr>
          <w:p w:rsidR="00445762" w:rsidRDefault="00445762" w:rsidP="00AB3662">
            <w:pPr>
              <w:spacing w:after="0" w:line="240" w:lineRule="auto"/>
              <w:rPr>
                <w:ins w:id="1007" w:author="Amarucci, Scott M" w:date="2016-02-16T17:56:00Z"/>
                <w:bCs/>
                <w:iCs/>
              </w:rPr>
            </w:pPr>
            <w:ins w:id="1008" w:author="Amarucci, Scott M" w:date="2016-02-16T17:56:00Z">
              <w:r>
                <w:rPr>
                  <w:bCs/>
                  <w:iCs/>
                </w:rPr>
                <w:t>Yes</w:t>
              </w:r>
            </w:ins>
          </w:p>
        </w:tc>
        <w:tc>
          <w:tcPr>
            <w:tcW w:w="1245" w:type="dxa"/>
            <w:shd w:val="clear" w:color="auto" w:fill="auto"/>
          </w:tcPr>
          <w:p w:rsidR="00445762" w:rsidRDefault="00445762" w:rsidP="00AB3662">
            <w:pPr>
              <w:spacing w:after="0" w:line="240" w:lineRule="auto"/>
              <w:rPr>
                <w:ins w:id="1009" w:author="Amarucci, Scott M" w:date="2016-02-16T17:56:00Z"/>
                <w:bCs/>
                <w:iCs/>
              </w:rPr>
            </w:pPr>
            <w:ins w:id="1010" w:author="Amarucci, Scott M" w:date="2016-02-16T17:56:00Z">
              <w:r>
                <w:rPr>
                  <w:bCs/>
                  <w:iCs/>
                </w:rPr>
                <w:t>Yes</w:t>
              </w:r>
            </w:ins>
          </w:p>
        </w:tc>
        <w:tc>
          <w:tcPr>
            <w:tcW w:w="1245" w:type="dxa"/>
            <w:shd w:val="clear" w:color="auto" w:fill="auto"/>
          </w:tcPr>
          <w:p w:rsidR="00445762" w:rsidRDefault="00445762" w:rsidP="00AB3662">
            <w:pPr>
              <w:spacing w:after="0" w:line="240" w:lineRule="auto"/>
              <w:rPr>
                <w:ins w:id="1011" w:author="Amarucci, Scott M" w:date="2016-02-16T17:56:00Z"/>
                <w:bCs/>
                <w:iCs/>
              </w:rPr>
            </w:pPr>
            <w:ins w:id="1012" w:author="Amarucci, Scott M" w:date="2016-02-16T17:56:00Z">
              <w:r>
                <w:rPr>
                  <w:bCs/>
                  <w:iCs/>
                </w:rPr>
                <w:t>No</w:t>
              </w:r>
            </w:ins>
          </w:p>
        </w:tc>
      </w:tr>
      <w:tr w:rsidR="00445762" w:rsidRPr="00206D41" w:rsidTr="00AB3662">
        <w:trPr>
          <w:trHeight w:val="245"/>
          <w:ins w:id="1013" w:author="Amarucci, Scott M" w:date="2016-02-16T17:56:00Z"/>
        </w:trPr>
        <w:tc>
          <w:tcPr>
            <w:tcW w:w="1728" w:type="dxa"/>
            <w:vMerge w:val="restart"/>
            <w:shd w:val="clear" w:color="auto" w:fill="auto"/>
          </w:tcPr>
          <w:p w:rsidR="00445762" w:rsidRDefault="00445762" w:rsidP="00AB3662">
            <w:pPr>
              <w:rPr>
                <w:ins w:id="1014" w:author="Amarucci, Scott M" w:date="2016-02-16T17:56:00Z"/>
                <w:b/>
                <w:bCs/>
                <w:iCs/>
              </w:rPr>
            </w:pPr>
            <w:ins w:id="1015" w:author="Amarucci, Scott M" w:date="2016-02-16T17:56:00Z">
              <w:r>
                <w:rPr>
                  <w:b/>
                  <w:bCs/>
                  <w:iCs/>
                </w:rPr>
                <w:t>METRIC OWNER</w:t>
              </w:r>
            </w:ins>
          </w:p>
        </w:tc>
        <w:tc>
          <w:tcPr>
            <w:tcW w:w="2490" w:type="dxa"/>
            <w:shd w:val="clear" w:color="auto" w:fill="auto"/>
          </w:tcPr>
          <w:p w:rsidR="00445762" w:rsidRPr="005A6F8C" w:rsidRDefault="00445762" w:rsidP="00AB3662">
            <w:pPr>
              <w:spacing w:after="0" w:line="240" w:lineRule="auto"/>
              <w:rPr>
                <w:ins w:id="1016" w:author="Amarucci, Scott M" w:date="2016-02-16T17:56:00Z"/>
                <w:b/>
                <w:bCs/>
                <w:iCs/>
              </w:rPr>
            </w:pPr>
            <w:ins w:id="1017" w:author="Amarucci, Scott M" w:date="2016-02-16T17:56:00Z">
              <w:r w:rsidRPr="005A6F8C">
                <w:rPr>
                  <w:b/>
                  <w:bCs/>
                  <w:iCs/>
                </w:rPr>
                <w:t>SHUSA</w:t>
              </w:r>
            </w:ins>
          </w:p>
        </w:tc>
        <w:tc>
          <w:tcPr>
            <w:tcW w:w="2490" w:type="dxa"/>
            <w:shd w:val="clear" w:color="auto" w:fill="auto"/>
          </w:tcPr>
          <w:p w:rsidR="00445762" w:rsidRPr="005A6F8C" w:rsidRDefault="00445762" w:rsidP="00AB3662">
            <w:pPr>
              <w:spacing w:after="0" w:line="240" w:lineRule="auto"/>
              <w:rPr>
                <w:ins w:id="1018" w:author="Amarucci, Scott M" w:date="2016-02-16T17:56:00Z"/>
                <w:b/>
                <w:bCs/>
                <w:iCs/>
              </w:rPr>
            </w:pPr>
            <w:ins w:id="1019" w:author="Amarucci, Scott M" w:date="2016-02-16T17:56:00Z">
              <w:r w:rsidRPr="005A6F8C">
                <w:rPr>
                  <w:b/>
                  <w:bCs/>
                  <w:iCs/>
                </w:rPr>
                <w:t>SBNA</w:t>
              </w:r>
            </w:ins>
          </w:p>
        </w:tc>
        <w:tc>
          <w:tcPr>
            <w:tcW w:w="2490" w:type="dxa"/>
            <w:gridSpan w:val="2"/>
            <w:shd w:val="clear" w:color="auto" w:fill="auto"/>
          </w:tcPr>
          <w:p w:rsidR="00445762" w:rsidRPr="005A6F8C" w:rsidRDefault="00445762" w:rsidP="00AB3662">
            <w:pPr>
              <w:spacing w:after="0" w:line="240" w:lineRule="auto"/>
              <w:rPr>
                <w:ins w:id="1020" w:author="Amarucci, Scott M" w:date="2016-02-16T17:56:00Z"/>
                <w:b/>
                <w:bCs/>
                <w:iCs/>
              </w:rPr>
            </w:pPr>
            <w:ins w:id="1021" w:author="Amarucci, Scott M" w:date="2016-02-16T17:56:00Z">
              <w:r w:rsidRPr="005A6F8C">
                <w:rPr>
                  <w:b/>
                  <w:bCs/>
                  <w:iCs/>
                </w:rPr>
                <w:t>SC</w:t>
              </w:r>
            </w:ins>
          </w:p>
        </w:tc>
      </w:tr>
      <w:tr w:rsidR="00445762" w:rsidRPr="00206D41" w:rsidTr="00AB3662">
        <w:trPr>
          <w:trHeight w:val="322"/>
          <w:ins w:id="1022" w:author="Amarucci, Scott M" w:date="2016-02-16T17:56:00Z"/>
        </w:trPr>
        <w:tc>
          <w:tcPr>
            <w:tcW w:w="1728" w:type="dxa"/>
            <w:vMerge/>
            <w:shd w:val="clear" w:color="auto" w:fill="auto"/>
          </w:tcPr>
          <w:p w:rsidR="00445762" w:rsidRDefault="00445762" w:rsidP="00AB3662">
            <w:pPr>
              <w:rPr>
                <w:ins w:id="1023" w:author="Amarucci, Scott M" w:date="2016-02-16T17:56:00Z"/>
                <w:b/>
                <w:bCs/>
                <w:iCs/>
              </w:rPr>
            </w:pPr>
          </w:p>
        </w:tc>
        <w:tc>
          <w:tcPr>
            <w:tcW w:w="2490" w:type="dxa"/>
            <w:shd w:val="clear" w:color="auto" w:fill="auto"/>
          </w:tcPr>
          <w:p w:rsidR="00445762" w:rsidRPr="00206D41" w:rsidRDefault="00445762" w:rsidP="00AB3662">
            <w:pPr>
              <w:spacing w:after="0" w:line="240" w:lineRule="auto"/>
              <w:rPr>
                <w:ins w:id="1024" w:author="Amarucci, Scott M" w:date="2016-02-16T17:56:00Z"/>
                <w:bCs/>
                <w:iCs/>
              </w:rPr>
            </w:pPr>
            <w:ins w:id="1025" w:author="Amarucci, Scott M" w:date="2016-02-16T17:56:00Z">
              <w:r>
                <w:rPr>
                  <w:bCs/>
                  <w:iCs/>
                </w:rPr>
                <w:t>???</w:t>
              </w:r>
            </w:ins>
          </w:p>
        </w:tc>
        <w:tc>
          <w:tcPr>
            <w:tcW w:w="2490" w:type="dxa"/>
            <w:shd w:val="clear" w:color="auto" w:fill="auto"/>
          </w:tcPr>
          <w:p w:rsidR="00445762" w:rsidRPr="00206D41" w:rsidRDefault="00445762" w:rsidP="00AB3662">
            <w:pPr>
              <w:spacing w:after="0" w:line="240" w:lineRule="auto"/>
              <w:rPr>
                <w:ins w:id="1026" w:author="Amarucci, Scott M" w:date="2016-02-16T17:56:00Z"/>
                <w:bCs/>
                <w:iCs/>
              </w:rPr>
            </w:pPr>
            <w:ins w:id="1027" w:author="Amarucci, Scott M" w:date="2016-02-16T17:56:00Z">
              <w:r>
                <w:rPr>
                  <w:bCs/>
                  <w:iCs/>
                </w:rPr>
                <w:t>???</w:t>
              </w:r>
            </w:ins>
          </w:p>
        </w:tc>
        <w:tc>
          <w:tcPr>
            <w:tcW w:w="2490" w:type="dxa"/>
            <w:gridSpan w:val="2"/>
            <w:shd w:val="clear" w:color="auto" w:fill="auto"/>
          </w:tcPr>
          <w:p w:rsidR="00445762" w:rsidRPr="00206D41" w:rsidRDefault="00445762" w:rsidP="00AB3662">
            <w:pPr>
              <w:spacing w:after="0" w:line="240" w:lineRule="auto"/>
              <w:rPr>
                <w:ins w:id="1028" w:author="Amarucci, Scott M" w:date="2016-02-16T17:56:00Z"/>
                <w:bCs/>
                <w:iCs/>
              </w:rPr>
            </w:pPr>
            <w:ins w:id="1029" w:author="Amarucci, Scott M" w:date="2016-02-16T17:56:00Z">
              <w:r>
                <w:rPr>
                  <w:bCs/>
                  <w:iCs/>
                </w:rPr>
                <w:t>???</w:t>
              </w:r>
            </w:ins>
          </w:p>
        </w:tc>
      </w:tr>
      <w:tr w:rsidR="00445762" w:rsidRPr="00206D41" w:rsidTr="00AB3662">
        <w:trPr>
          <w:trHeight w:val="245"/>
          <w:ins w:id="1030" w:author="Amarucci, Scott M" w:date="2016-02-16T17:56:00Z"/>
        </w:trPr>
        <w:tc>
          <w:tcPr>
            <w:tcW w:w="1728" w:type="dxa"/>
            <w:vMerge/>
            <w:shd w:val="clear" w:color="auto" w:fill="auto"/>
          </w:tcPr>
          <w:p w:rsidR="00445762" w:rsidRDefault="00445762" w:rsidP="00AB3662">
            <w:pPr>
              <w:rPr>
                <w:ins w:id="1031" w:author="Amarucci, Scott M" w:date="2016-02-16T17:56:00Z"/>
                <w:b/>
                <w:bCs/>
                <w:iCs/>
              </w:rPr>
            </w:pPr>
          </w:p>
        </w:tc>
        <w:tc>
          <w:tcPr>
            <w:tcW w:w="2490" w:type="dxa"/>
            <w:shd w:val="clear" w:color="auto" w:fill="auto"/>
          </w:tcPr>
          <w:p w:rsidR="00445762" w:rsidRDefault="00445762" w:rsidP="00AB3662">
            <w:pPr>
              <w:spacing w:after="0" w:line="240" w:lineRule="auto"/>
              <w:rPr>
                <w:ins w:id="1032" w:author="Amarucci, Scott M" w:date="2016-02-16T17:56:00Z"/>
                <w:bCs/>
                <w:iCs/>
              </w:rPr>
            </w:pPr>
            <w:ins w:id="1033" w:author="Amarucci, Scott M" w:date="2016-02-16T17:56:00Z">
              <w:r>
                <w:rPr>
                  <w:b/>
                  <w:bCs/>
                  <w:iCs/>
                </w:rPr>
                <w:t>SIS</w:t>
              </w:r>
            </w:ins>
          </w:p>
        </w:tc>
        <w:tc>
          <w:tcPr>
            <w:tcW w:w="2490" w:type="dxa"/>
            <w:shd w:val="clear" w:color="auto" w:fill="auto"/>
          </w:tcPr>
          <w:p w:rsidR="00445762" w:rsidRDefault="00445762" w:rsidP="00AB3662">
            <w:pPr>
              <w:spacing w:after="0" w:line="240" w:lineRule="auto"/>
              <w:rPr>
                <w:ins w:id="1034" w:author="Amarucci, Scott M" w:date="2016-02-16T17:56:00Z"/>
                <w:bCs/>
                <w:iCs/>
              </w:rPr>
            </w:pPr>
            <w:ins w:id="1035" w:author="Amarucci, Scott M" w:date="2016-02-16T17:56:00Z">
              <w:r>
                <w:rPr>
                  <w:b/>
                  <w:bCs/>
                  <w:iCs/>
                </w:rPr>
                <w:t>BSI Miami</w:t>
              </w:r>
            </w:ins>
          </w:p>
        </w:tc>
        <w:tc>
          <w:tcPr>
            <w:tcW w:w="2490" w:type="dxa"/>
            <w:gridSpan w:val="2"/>
            <w:shd w:val="clear" w:color="auto" w:fill="auto"/>
          </w:tcPr>
          <w:p w:rsidR="00445762" w:rsidRPr="007362A8" w:rsidRDefault="00445762" w:rsidP="00AB3662">
            <w:pPr>
              <w:spacing w:after="0" w:line="240" w:lineRule="auto"/>
              <w:rPr>
                <w:ins w:id="1036" w:author="Amarucci, Scott M" w:date="2016-02-16T17:56:00Z"/>
                <w:bCs/>
                <w:iCs/>
              </w:rPr>
            </w:pPr>
            <w:ins w:id="1037" w:author="Amarucci, Scott M" w:date="2016-02-16T17:56:00Z">
              <w:r>
                <w:rPr>
                  <w:b/>
                  <w:bCs/>
                  <w:iCs/>
                </w:rPr>
                <w:t>BSPR</w:t>
              </w:r>
            </w:ins>
          </w:p>
        </w:tc>
      </w:tr>
      <w:tr w:rsidR="00445762" w:rsidRPr="00206D41" w:rsidTr="00AB3662">
        <w:trPr>
          <w:trHeight w:val="331"/>
          <w:ins w:id="1038" w:author="Amarucci, Scott M" w:date="2016-02-16T17:56:00Z"/>
        </w:trPr>
        <w:tc>
          <w:tcPr>
            <w:tcW w:w="1728" w:type="dxa"/>
            <w:vMerge/>
            <w:shd w:val="clear" w:color="auto" w:fill="auto"/>
          </w:tcPr>
          <w:p w:rsidR="00445762" w:rsidRDefault="00445762" w:rsidP="00AB3662">
            <w:pPr>
              <w:rPr>
                <w:ins w:id="1039" w:author="Amarucci, Scott M" w:date="2016-02-16T17:56:00Z"/>
                <w:b/>
                <w:bCs/>
                <w:iCs/>
              </w:rPr>
            </w:pPr>
          </w:p>
        </w:tc>
        <w:tc>
          <w:tcPr>
            <w:tcW w:w="2490" w:type="dxa"/>
            <w:shd w:val="clear" w:color="auto" w:fill="auto"/>
          </w:tcPr>
          <w:p w:rsidR="00445762" w:rsidRDefault="00445762" w:rsidP="00EF72BB">
            <w:pPr>
              <w:spacing w:after="0" w:line="240" w:lineRule="auto"/>
              <w:rPr>
                <w:ins w:id="1040" w:author="Amarucci, Scott M" w:date="2016-02-16T17:56:00Z"/>
                <w:bCs/>
                <w:iCs/>
              </w:rPr>
            </w:pPr>
            <w:ins w:id="1041" w:author="Amarucci, Scott M" w:date="2016-02-16T17:56:00Z">
              <w:r>
                <w:rPr>
                  <w:bCs/>
                  <w:iCs/>
                </w:rPr>
                <w:t>N</w:t>
              </w:r>
            </w:ins>
            <w:ins w:id="1042" w:author="Amarucci, Scott M" w:date="2016-02-18T18:30:00Z">
              <w:r w:rsidR="00EF72BB">
                <w:rPr>
                  <w:bCs/>
                  <w:iCs/>
                </w:rPr>
                <w:t>/A</w:t>
              </w:r>
            </w:ins>
          </w:p>
        </w:tc>
        <w:tc>
          <w:tcPr>
            <w:tcW w:w="2490" w:type="dxa"/>
            <w:shd w:val="clear" w:color="auto" w:fill="auto"/>
          </w:tcPr>
          <w:p w:rsidR="00445762" w:rsidRDefault="00445762" w:rsidP="00AB3662">
            <w:pPr>
              <w:spacing w:after="0" w:line="240" w:lineRule="auto"/>
              <w:rPr>
                <w:ins w:id="1043" w:author="Amarucci, Scott M" w:date="2016-02-16T17:56:00Z"/>
                <w:bCs/>
                <w:iCs/>
              </w:rPr>
            </w:pPr>
            <w:ins w:id="1044" w:author="Amarucci, Scott M" w:date="2016-02-16T17:56:00Z">
              <w:r>
                <w:rPr>
                  <w:bCs/>
                  <w:iCs/>
                </w:rPr>
                <w:t>???</w:t>
              </w:r>
            </w:ins>
          </w:p>
        </w:tc>
        <w:tc>
          <w:tcPr>
            <w:tcW w:w="2490" w:type="dxa"/>
            <w:gridSpan w:val="2"/>
            <w:shd w:val="clear" w:color="auto" w:fill="auto"/>
          </w:tcPr>
          <w:p w:rsidR="00445762" w:rsidRDefault="00445762" w:rsidP="00AB3662">
            <w:pPr>
              <w:spacing w:after="0" w:line="240" w:lineRule="auto"/>
              <w:rPr>
                <w:ins w:id="1045" w:author="Amarucci, Scott M" w:date="2016-02-16T17:56:00Z"/>
                <w:bCs/>
                <w:iCs/>
              </w:rPr>
            </w:pPr>
            <w:ins w:id="1046" w:author="Amarucci, Scott M" w:date="2016-02-16T17:56:00Z">
              <w:r>
                <w:rPr>
                  <w:bCs/>
                  <w:iCs/>
                </w:rPr>
                <w:t>???</w:t>
              </w:r>
            </w:ins>
          </w:p>
        </w:tc>
      </w:tr>
      <w:tr w:rsidR="00A26D53" w:rsidRPr="00206D41" w:rsidTr="00AB3662">
        <w:trPr>
          <w:trHeight w:val="268"/>
          <w:ins w:id="1047" w:author="Amarucci, Scott M" w:date="2016-02-16T17:56:00Z"/>
        </w:trPr>
        <w:tc>
          <w:tcPr>
            <w:tcW w:w="1728" w:type="dxa"/>
            <w:vMerge/>
            <w:shd w:val="clear" w:color="auto" w:fill="auto"/>
          </w:tcPr>
          <w:p w:rsidR="00A26D53" w:rsidRDefault="00A26D53" w:rsidP="00AB3662">
            <w:pPr>
              <w:rPr>
                <w:ins w:id="1048" w:author="Amarucci, Scott M" w:date="2016-02-16T17:56:00Z"/>
                <w:b/>
                <w:bCs/>
                <w:iCs/>
              </w:rPr>
            </w:pPr>
          </w:p>
        </w:tc>
        <w:tc>
          <w:tcPr>
            <w:tcW w:w="2490" w:type="dxa"/>
            <w:shd w:val="clear" w:color="auto" w:fill="auto"/>
          </w:tcPr>
          <w:p w:rsidR="00A26D53" w:rsidRPr="00426737" w:rsidRDefault="00A26D53" w:rsidP="00AB3662">
            <w:pPr>
              <w:spacing w:after="0" w:line="240" w:lineRule="auto"/>
              <w:rPr>
                <w:ins w:id="1049" w:author="Amarucci, Scott M" w:date="2016-02-16T17:56:00Z"/>
                <w:b/>
                <w:bCs/>
                <w:iCs/>
              </w:rPr>
            </w:pPr>
            <w:ins w:id="1050" w:author="Amarucci, Scott M" w:date="2016-02-16T17:56:00Z">
              <w:r>
                <w:rPr>
                  <w:b/>
                  <w:bCs/>
                  <w:iCs/>
                </w:rPr>
                <w:t>SSLLC</w:t>
              </w:r>
            </w:ins>
          </w:p>
        </w:tc>
        <w:tc>
          <w:tcPr>
            <w:tcW w:w="4980" w:type="dxa"/>
            <w:gridSpan w:val="3"/>
            <w:vMerge w:val="restart"/>
            <w:shd w:val="clear" w:color="auto" w:fill="auto"/>
          </w:tcPr>
          <w:p w:rsidR="00A26D53" w:rsidRDefault="00A26D53" w:rsidP="00AB3662">
            <w:pPr>
              <w:spacing w:after="0" w:line="240" w:lineRule="auto"/>
              <w:rPr>
                <w:ins w:id="1051" w:author="Amarucci, Scott M" w:date="2016-02-16T17:56:00Z"/>
                <w:bCs/>
                <w:iCs/>
              </w:rPr>
            </w:pPr>
          </w:p>
        </w:tc>
      </w:tr>
      <w:tr w:rsidR="00EF72BB" w:rsidRPr="00206D41" w:rsidTr="00AB3662">
        <w:trPr>
          <w:trHeight w:val="259"/>
          <w:ins w:id="1052" w:author="Amarucci, Scott M" w:date="2016-02-16T17:56:00Z"/>
        </w:trPr>
        <w:tc>
          <w:tcPr>
            <w:tcW w:w="1728" w:type="dxa"/>
            <w:vMerge/>
            <w:shd w:val="clear" w:color="auto" w:fill="auto"/>
          </w:tcPr>
          <w:p w:rsidR="00EF72BB" w:rsidRDefault="00EF72BB" w:rsidP="00EF72BB">
            <w:pPr>
              <w:rPr>
                <w:ins w:id="1053" w:author="Amarucci, Scott M" w:date="2016-02-16T17:56:00Z"/>
                <w:b/>
                <w:bCs/>
                <w:iCs/>
              </w:rPr>
            </w:pPr>
          </w:p>
        </w:tc>
        <w:tc>
          <w:tcPr>
            <w:tcW w:w="2490" w:type="dxa"/>
            <w:shd w:val="clear" w:color="auto" w:fill="auto"/>
          </w:tcPr>
          <w:p w:rsidR="00EF72BB" w:rsidRDefault="00EF72BB" w:rsidP="00EF72BB">
            <w:pPr>
              <w:spacing w:after="0" w:line="240" w:lineRule="auto"/>
              <w:rPr>
                <w:ins w:id="1054" w:author="Amarucci, Scott M" w:date="2016-02-16T17:56:00Z"/>
                <w:bCs/>
                <w:iCs/>
              </w:rPr>
            </w:pPr>
            <w:ins w:id="1055" w:author="Amarucci, Scott M" w:date="2016-02-18T18:30:00Z">
              <w:r>
                <w:rPr>
                  <w:bCs/>
                  <w:iCs/>
                </w:rPr>
                <w:t>N/A</w:t>
              </w:r>
            </w:ins>
          </w:p>
        </w:tc>
        <w:tc>
          <w:tcPr>
            <w:tcW w:w="4980" w:type="dxa"/>
            <w:gridSpan w:val="3"/>
            <w:vMerge/>
            <w:shd w:val="clear" w:color="auto" w:fill="auto"/>
          </w:tcPr>
          <w:p w:rsidR="00EF72BB" w:rsidRDefault="00EF72BB" w:rsidP="00EF72BB">
            <w:pPr>
              <w:spacing w:after="0" w:line="240" w:lineRule="auto"/>
              <w:rPr>
                <w:ins w:id="1056" w:author="Amarucci, Scott M" w:date="2016-02-16T17:56:00Z"/>
                <w:bCs/>
                <w:iCs/>
              </w:rPr>
            </w:pPr>
          </w:p>
        </w:tc>
      </w:tr>
      <w:tr w:rsidR="00445762" w:rsidRPr="00206D41" w:rsidTr="00AB3662">
        <w:trPr>
          <w:trHeight w:val="439"/>
          <w:ins w:id="1057" w:author="Amarucci, Scott M" w:date="2016-02-16T17:56:00Z"/>
        </w:trPr>
        <w:tc>
          <w:tcPr>
            <w:tcW w:w="1728" w:type="dxa"/>
            <w:shd w:val="clear" w:color="auto" w:fill="auto"/>
          </w:tcPr>
          <w:p w:rsidR="00445762" w:rsidRPr="00206D41" w:rsidRDefault="00445762" w:rsidP="00D666EE">
            <w:pPr>
              <w:rPr>
                <w:ins w:id="1058" w:author="Amarucci, Scott M" w:date="2016-02-16T17:56:00Z"/>
                <w:b/>
                <w:bCs/>
                <w:iCs/>
              </w:rPr>
              <w:pPrChange w:id="1059" w:author="Amarucci, Scott M" w:date="2016-02-16T18:21:00Z">
                <w:pPr>
                  <w:framePr w:hSpace="180" w:wrap="around" w:vAnchor="text" w:hAnchor="text" w:x="168" w:y="1"/>
                  <w:ind w:left="-60"/>
                  <w:suppressOverlap/>
                </w:pPr>
              </w:pPrChange>
            </w:pPr>
            <w:ins w:id="1060" w:author="Amarucci, Scott M" w:date="2016-02-16T17:56:00Z">
              <w:r w:rsidRPr="005B0BAF">
                <w:rPr>
                  <w:rFonts w:asciiTheme="minorHAnsi" w:hAnsiTheme="minorHAnsi"/>
                  <w:b/>
                  <w:bCs/>
                  <w:iCs/>
                </w:rPr>
                <w:t>TRIGGER AND LIMIT SETTING</w:t>
              </w:r>
            </w:ins>
          </w:p>
        </w:tc>
        <w:tc>
          <w:tcPr>
            <w:tcW w:w="7470" w:type="dxa"/>
            <w:gridSpan w:val="4"/>
            <w:shd w:val="clear" w:color="auto" w:fill="auto"/>
          </w:tcPr>
          <w:p w:rsidR="00445762" w:rsidRDefault="00445762" w:rsidP="00AB3662">
            <w:pPr>
              <w:spacing w:after="0" w:line="240" w:lineRule="auto"/>
              <w:rPr>
                <w:ins w:id="1061" w:author="Amarucci, Scott M" w:date="2016-02-16T17:56:00Z"/>
                <w:bCs/>
                <w:iCs/>
              </w:rPr>
            </w:pPr>
            <w:ins w:id="1062" w:author="Amarucci, Scott M" w:date="2016-02-16T17:56:00Z">
              <w:r>
                <w:rPr>
                  <w:bCs/>
                  <w:iCs/>
                </w:rPr>
                <w:t xml:space="preserve">The </w:t>
              </w:r>
            </w:ins>
            <w:ins w:id="1063" w:author="Amarucci, Scott M" w:date="2016-02-16T18:02:00Z">
              <w:r w:rsidR="00B3712C">
                <w:rPr>
                  <w:bCs/>
                  <w:iCs/>
                </w:rPr>
                <w:t>NPL Coverage</w:t>
              </w:r>
            </w:ins>
            <w:ins w:id="1064" w:author="Amarucci, Scott M" w:date="2016-02-16T17:56:00Z">
              <w:r>
                <w:rPr>
                  <w:bCs/>
                  <w:iCs/>
                </w:rPr>
                <w:t xml:space="preserve"> triggers and limits are set as follows:</w:t>
              </w:r>
            </w:ins>
          </w:p>
          <w:p w:rsidR="00445762" w:rsidRDefault="00445762" w:rsidP="00AB3662">
            <w:pPr>
              <w:spacing w:after="0" w:line="240" w:lineRule="auto"/>
              <w:rPr>
                <w:ins w:id="1065" w:author="Amarucci, Scott M" w:date="2016-02-16T17:56:00Z"/>
                <w:bCs/>
                <w:iCs/>
              </w:rPr>
            </w:pPr>
          </w:p>
          <w:p w:rsidR="00445762" w:rsidRPr="00204F0A" w:rsidRDefault="00445762" w:rsidP="00AB3662">
            <w:pPr>
              <w:pStyle w:val="ListParagraph"/>
              <w:numPr>
                <w:ilvl w:val="0"/>
                <w:numId w:val="5"/>
              </w:numPr>
              <w:spacing w:after="0" w:line="240" w:lineRule="auto"/>
              <w:rPr>
                <w:ins w:id="1066" w:author="Amarucci, Scott M" w:date="2016-02-16T17:56:00Z"/>
                <w:bCs/>
                <w:iCs/>
              </w:rPr>
            </w:pPr>
            <w:ins w:id="1067" w:author="Amarucci, Scott M" w:date="2016-02-16T17:56:00Z">
              <w:r>
                <w:rPr>
                  <w:bCs/>
                  <w:iCs/>
                </w:rPr>
                <w:t>Am</w:t>
              </w:r>
              <w:r w:rsidRPr="00204F0A">
                <w:rPr>
                  <w:bCs/>
                  <w:iCs/>
                </w:rPr>
                <w:t>ber trigger</w:t>
              </w:r>
              <w:r>
                <w:rPr>
                  <w:bCs/>
                  <w:iCs/>
                </w:rPr>
                <w:t>:</w:t>
              </w:r>
              <w:r w:rsidRPr="00204F0A">
                <w:rPr>
                  <w:bCs/>
                  <w:iCs/>
                </w:rPr>
                <w:t xml:space="preserve"> is</w:t>
              </w:r>
              <w:r>
                <w:rPr>
                  <w:bCs/>
                  <w:iCs/>
                </w:rPr>
                <w:t xml:space="preserve"> calculated as </w:t>
              </w:r>
            </w:ins>
          </w:p>
          <w:p w:rsidR="00445762" w:rsidRPr="00426737" w:rsidRDefault="00445762" w:rsidP="00AB3662">
            <w:pPr>
              <w:pStyle w:val="ListParagraph"/>
              <w:numPr>
                <w:ilvl w:val="0"/>
                <w:numId w:val="5"/>
              </w:numPr>
              <w:spacing w:after="0" w:line="240" w:lineRule="auto"/>
              <w:rPr>
                <w:ins w:id="1068" w:author="Amarucci, Scott M" w:date="2016-02-16T17:56:00Z"/>
                <w:bCs/>
                <w:iCs/>
              </w:rPr>
            </w:pPr>
            <w:ins w:id="1069" w:author="Amarucci, Scott M" w:date="2016-02-16T17:56:00Z">
              <w:r w:rsidRPr="0072414D">
                <w:rPr>
                  <w:bCs/>
                  <w:iCs/>
                </w:rPr>
                <w:t>Red limit: is calculate</w:t>
              </w:r>
              <w:r w:rsidRPr="00785EA3">
                <w:rPr>
                  <w:bCs/>
                  <w:iCs/>
                </w:rPr>
                <w:t xml:space="preserve">d as </w:t>
              </w:r>
            </w:ins>
          </w:p>
          <w:p w:rsidR="00445762" w:rsidRDefault="00445762" w:rsidP="00AB3662">
            <w:pPr>
              <w:spacing w:after="0" w:line="240" w:lineRule="auto"/>
              <w:rPr>
                <w:ins w:id="1070" w:author="Amarucci, Scott M" w:date="2016-02-16T17:56:00Z"/>
                <w:bCs/>
                <w:iCs/>
              </w:rPr>
            </w:pPr>
          </w:p>
          <w:p w:rsidR="00445762" w:rsidRPr="00206D41" w:rsidRDefault="00445762" w:rsidP="00AB3662">
            <w:pPr>
              <w:spacing w:after="0" w:line="240" w:lineRule="auto"/>
              <w:jc w:val="center"/>
              <w:rPr>
                <w:ins w:id="1071" w:author="Amarucci, Scott M" w:date="2016-02-16T17:56:00Z"/>
                <w:rFonts w:asciiTheme="minorHAnsi" w:eastAsiaTheme="minorHAnsi" w:hAnsiTheme="minorHAnsi" w:cstheme="minorBidi"/>
                <w:iCs/>
              </w:rPr>
            </w:pPr>
          </w:p>
        </w:tc>
      </w:tr>
      <w:tr w:rsidR="00445762" w:rsidRPr="00206D41" w:rsidTr="00AB3662">
        <w:trPr>
          <w:trHeight w:val="303"/>
          <w:ins w:id="1072" w:author="Amarucci, Scott M" w:date="2016-02-16T17:56:00Z"/>
        </w:trPr>
        <w:tc>
          <w:tcPr>
            <w:tcW w:w="1728" w:type="dxa"/>
            <w:shd w:val="clear" w:color="auto" w:fill="auto"/>
          </w:tcPr>
          <w:p w:rsidR="00445762" w:rsidRPr="00DF3739" w:rsidRDefault="00B3712C" w:rsidP="00D666EE">
            <w:pPr>
              <w:rPr>
                <w:ins w:id="1073" w:author="Amarucci, Scott M" w:date="2016-02-16T17:56:00Z"/>
                <w:b/>
                <w:bCs/>
                <w:iCs/>
              </w:rPr>
              <w:pPrChange w:id="1074" w:author="Amarucci, Scott M" w:date="2016-02-16T18:21:00Z">
                <w:pPr>
                  <w:framePr w:hSpace="180" w:wrap="around" w:vAnchor="text" w:hAnchor="text" w:x="168" w:y="1"/>
                  <w:ind w:left="-60"/>
                  <w:suppressOverlap/>
                </w:pPr>
              </w:pPrChange>
            </w:pPr>
            <w:ins w:id="1075" w:author="Amarucci, Scott M" w:date="2016-02-16T18:02:00Z">
              <w:r>
                <w:rPr>
                  <w:rFonts w:asciiTheme="minorHAnsi" w:hAnsiTheme="minorHAnsi"/>
                  <w:b/>
                  <w:bCs/>
                  <w:iCs/>
                </w:rPr>
                <w:t>T</w:t>
              </w:r>
            </w:ins>
            <w:ins w:id="1076" w:author="Amarucci, Scott M" w:date="2016-02-16T17:56:00Z">
              <w:r w:rsidR="00445762" w:rsidRPr="00DF3739">
                <w:rPr>
                  <w:rFonts w:asciiTheme="minorHAnsi" w:hAnsiTheme="minorHAnsi"/>
                  <w:b/>
                  <w:bCs/>
                  <w:iCs/>
                </w:rPr>
                <w:t>ESTING FREQUENCY</w:t>
              </w:r>
            </w:ins>
          </w:p>
        </w:tc>
        <w:tc>
          <w:tcPr>
            <w:tcW w:w="7470" w:type="dxa"/>
            <w:gridSpan w:val="4"/>
            <w:shd w:val="clear" w:color="auto" w:fill="auto"/>
          </w:tcPr>
          <w:p w:rsidR="00445762" w:rsidRPr="00DF3739" w:rsidRDefault="00445762" w:rsidP="00AB3662">
            <w:pPr>
              <w:spacing w:after="0" w:line="240" w:lineRule="auto"/>
              <w:rPr>
                <w:ins w:id="1077" w:author="Amarucci, Scott M" w:date="2016-02-16T17:56:00Z"/>
              </w:rPr>
            </w:pPr>
            <w:ins w:id="1078" w:author="Amarucci, Scott M" w:date="2016-02-16T17:56:00Z">
              <w:r>
                <w:rPr>
                  <w:bCs/>
                  <w:iCs/>
                </w:rPr>
                <w:t>Quarterly</w:t>
              </w:r>
            </w:ins>
          </w:p>
        </w:tc>
      </w:tr>
      <w:tr w:rsidR="00445762" w:rsidRPr="00206D41" w:rsidTr="00AB3662">
        <w:trPr>
          <w:trHeight w:val="978"/>
          <w:ins w:id="1079" w:author="Amarucci, Scott M" w:date="2016-02-16T17:56:00Z"/>
        </w:trPr>
        <w:tc>
          <w:tcPr>
            <w:tcW w:w="1728" w:type="dxa"/>
            <w:shd w:val="clear" w:color="auto" w:fill="auto"/>
          </w:tcPr>
          <w:p w:rsidR="00445762" w:rsidRPr="00DF3739" w:rsidRDefault="00445762" w:rsidP="00AB3662">
            <w:pPr>
              <w:rPr>
                <w:ins w:id="1080" w:author="Amarucci, Scott M" w:date="2016-02-16T17:56:00Z"/>
                <w:b/>
                <w:bCs/>
                <w:iCs/>
              </w:rPr>
            </w:pPr>
            <w:ins w:id="1081" w:author="Amarucci, Scott M" w:date="2016-02-16T17:56:00Z">
              <w:r w:rsidRPr="00DF3739">
                <w:rPr>
                  <w:b/>
                  <w:bCs/>
                  <w:iCs/>
                </w:rPr>
                <w:t>SOURCE OF INFORMATION</w:t>
              </w:r>
            </w:ins>
          </w:p>
        </w:tc>
        <w:tc>
          <w:tcPr>
            <w:tcW w:w="7470" w:type="dxa"/>
            <w:gridSpan w:val="4"/>
            <w:shd w:val="clear" w:color="auto" w:fill="auto"/>
          </w:tcPr>
          <w:p w:rsidR="00445762" w:rsidRPr="000E4C0C" w:rsidRDefault="00445762" w:rsidP="00AB3662">
            <w:pPr>
              <w:spacing w:after="0" w:line="240" w:lineRule="auto"/>
              <w:rPr>
                <w:ins w:id="1082" w:author="Amarucci, Scott M" w:date="2016-02-16T17:56:00Z"/>
                <w:bCs/>
                <w:iCs/>
              </w:rPr>
            </w:pPr>
            <w:ins w:id="1083" w:author="Amarucci, Scott M" w:date="2016-02-16T17:56:00Z">
              <w:r>
                <w:rPr>
                  <w:bCs/>
                  <w:iCs/>
                </w:rPr>
                <w:t>Provided by</w:t>
              </w:r>
              <w:r w:rsidRPr="000E4C0C">
                <w:rPr>
                  <w:bCs/>
                  <w:iCs/>
                </w:rPr>
                <w:tab/>
              </w:r>
              <w:r w:rsidRPr="000E4C0C">
                <w:rPr>
                  <w:bCs/>
                  <w:iCs/>
                </w:rPr>
                <w:tab/>
              </w:r>
              <w:r w:rsidRPr="000E4C0C">
                <w:rPr>
                  <w:bCs/>
                  <w:iCs/>
                </w:rPr>
                <w:tab/>
              </w:r>
              <w:r w:rsidRPr="000E4C0C">
                <w:rPr>
                  <w:bCs/>
                  <w:iCs/>
                </w:rPr>
                <w:tab/>
              </w:r>
              <w:r w:rsidRPr="000E4C0C">
                <w:rPr>
                  <w:bCs/>
                  <w:iCs/>
                </w:rPr>
                <w:tab/>
              </w:r>
            </w:ins>
          </w:p>
        </w:tc>
      </w:tr>
    </w:tbl>
    <w:p w:rsidR="00785EA3" w:rsidRDefault="00785EA3" w:rsidP="00B52E32"/>
    <w:p w:rsidR="00883CD9" w:rsidRPr="005A6F8C" w:rsidRDefault="00A43D45" w:rsidP="00883CD9">
      <w:pPr>
        <w:pStyle w:val="SANUS2"/>
        <w:numPr>
          <w:ilvl w:val="1"/>
          <w:numId w:val="1"/>
        </w:numPr>
        <w:tabs>
          <w:tab w:val="num" w:pos="540"/>
        </w:tabs>
        <w:ind w:left="567" w:hanging="567"/>
        <w:rPr>
          <w:color w:val="000000" w:themeColor="text1"/>
        </w:rPr>
      </w:pPr>
      <w:bookmarkStart w:id="1084" w:name="_Toc439165521"/>
      <w:bookmarkStart w:id="1085" w:name="_Toc439165802"/>
      <w:bookmarkStart w:id="1086" w:name="_Toc439841737"/>
      <w:bookmarkStart w:id="1087" w:name="_Toc441071962"/>
      <w:bookmarkEnd w:id="1084"/>
      <w:bookmarkEnd w:id="1085"/>
      <w:bookmarkEnd w:id="1086"/>
      <w:r>
        <w:rPr>
          <w:color w:val="000000" w:themeColor="text1"/>
        </w:rPr>
        <w:t># of counterparties with Santander Risk Rating (internal) &lt; 5.0</w:t>
      </w:r>
      <w:ins w:id="1088" w:author="Amarucci, Scott M" w:date="2016-02-18T18:43:00Z">
        <w:r w:rsidR="00AE6B1C">
          <w:rPr>
            <w:color w:val="000000" w:themeColor="text1"/>
          </w:rPr>
          <w:t xml:space="preserve"> (4.5 for BSPR)</w:t>
        </w:r>
      </w:ins>
      <w:r>
        <w:rPr>
          <w:color w:val="000000" w:themeColor="text1"/>
        </w:rPr>
        <w:t xml:space="preserve"> and exposure &gt; $100MM</w:t>
      </w:r>
      <w:bookmarkEnd w:id="1087"/>
      <w:ins w:id="1089" w:author="Amarucci, Scott M" w:date="2016-02-18T18:28:00Z">
        <w:r w:rsidR="00E57E4F">
          <w:rPr>
            <w:color w:val="000000" w:themeColor="text1"/>
          </w:rPr>
          <w:t xml:space="preserve"> </w:t>
        </w:r>
        <w:r w:rsidR="00EF72BB">
          <w:rPr>
            <w:color w:val="000000" w:themeColor="text1"/>
          </w:rPr>
          <w:t>($XX MM for BSPR)</w:t>
        </w:r>
      </w:ins>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1245"/>
        <w:gridCol w:w="1245"/>
      </w:tblGrid>
      <w:tr w:rsidR="00883CD9" w:rsidRPr="00206D41" w:rsidTr="0064647A">
        <w:trPr>
          <w:cantSplit/>
          <w:trHeight w:val="690"/>
        </w:trPr>
        <w:tc>
          <w:tcPr>
            <w:tcW w:w="1728" w:type="dxa"/>
            <w:shd w:val="clear" w:color="auto" w:fill="auto"/>
          </w:tcPr>
          <w:p w:rsidR="00883CD9" w:rsidRPr="00206D41" w:rsidRDefault="005A6F8C" w:rsidP="007E122B">
            <w:pPr>
              <w:rPr>
                <w:b/>
                <w:bCs/>
                <w:iCs/>
              </w:rPr>
            </w:pPr>
            <w:r>
              <w:rPr>
                <w:b/>
                <w:bCs/>
                <w:iCs/>
              </w:rPr>
              <w:lastRenderedPageBreak/>
              <w:t>DEFINITION</w:t>
            </w:r>
          </w:p>
        </w:tc>
        <w:tc>
          <w:tcPr>
            <w:tcW w:w="7470" w:type="dxa"/>
            <w:gridSpan w:val="4"/>
            <w:shd w:val="clear" w:color="auto" w:fill="auto"/>
          </w:tcPr>
          <w:p w:rsidR="00137A26" w:rsidRDefault="005A6F8C" w:rsidP="007E122B">
            <w:pPr>
              <w:spacing w:after="0" w:line="240" w:lineRule="auto"/>
              <w:rPr>
                <w:rFonts w:asciiTheme="minorHAnsi" w:eastAsiaTheme="minorHAnsi" w:hAnsiTheme="minorHAnsi" w:cstheme="minorBidi"/>
                <w:iCs/>
              </w:rPr>
            </w:pPr>
            <w:r w:rsidRPr="00206D41">
              <w:rPr>
                <w:rFonts w:asciiTheme="minorHAnsi" w:eastAsiaTheme="minorHAnsi" w:hAnsiTheme="minorHAnsi" w:cstheme="minorBidi"/>
                <w:iCs/>
              </w:rPr>
              <w:t xml:space="preserve">The </w:t>
            </w:r>
            <w:r>
              <w:rPr>
                <w:rFonts w:asciiTheme="minorHAnsi" w:eastAsiaTheme="minorHAnsi" w:hAnsiTheme="minorHAnsi" w:cstheme="minorBidi"/>
                <w:iCs/>
              </w:rPr>
              <w:t xml:space="preserve">total number of individual counterparties of </w:t>
            </w:r>
            <w:r w:rsidRPr="00206D41">
              <w:rPr>
                <w:rFonts w:asciiTheme="minorHAnsi" w:eastAsiaTheme="minorHAnsi" w:hAnsiTheme="minorHAnsi" w:cstheme="minorBidi"/>
                <w:iCs/>
              </w:rPr>
              <w:t>lower credit quality (defined as internal risk rating of &lt; 5.0</w:t>
            </w:r>
            <w:ins w:id="1090" w:author="Amarucci, Scott M" w:date="2016-02-18T18:42:00Z">
              <w:r w:rsidR="00AE6B1C">
                <w:rPr>
                  <w:rFonts w:asciiTheme="minorHAnsi" w:eastAsiaTheme="minorHAnsi" w:hAnsiTheme="minorHAnsi" w:cstheme="minorBidi"/>
                  <w:iCs/>
                </w:rPr>
                <w:t>, 4.</w:t>
              </w:r>
            </w:ins>
            <w:ins w:id="1091" w:author="Amarucci, Scott M" w:date="2016-02-18T18:43:00Z">
              <w:r w:rsidR="00AE6B1C">
                <w:rPr>
                  <w:rFonts w:asciiTheme="minorHAnsi" w:eastAsiaTheme="minorHAnsi" w:hAnsiTheme="minorHAnsi" w:cstheme="minorBidi"/>
                  <w:iCs/>
                </w:rPr>
                <w:t>5 for BSPR</w:t>
              </w:r>
            </w:ins>
            <w:r w:rsidRPr="00206D41">
              <w:rPr>
                <w:rFonts w:asciiTheme="minorHAnsi" w:eastAsiaTheme="minorHAnsi" w:hAnsiTheme="minorHAnsi" w:cstheme="minorBidi"/>
                <w:iCs/>
              </w:rPr>
              <w:t>)</w:t>
            </w:r>
            <w:r>
              <w:rPr>
                <w:rFonts w:asciiTheme="minorHAnsi" w:eastAsiaTheme="minorHAnsi" w:hAnsiTheme="minorHAnsi" w:cstheme="minorBidi"/>
                <w:iCs/>
              </w:rPr>
              <w:t xml:space="preserve"> with exposure &gt; $100MM</w:t>
            </w:r>
            <w:r w:rsidR="00137A26">
              <w:rPr>
                <w:rFonts w:asciiTheme="minorHAnsi" w:eastAsiaTheme="minorHAnsi" w:hAnsiTheme="minorHAnsi" w:cstheme="minorBidi"/>
                <w:iCs/>
              </w:rPr>
              <w:t xml:space="preserve"> </w:t>
            </w:r>
            <w:ins w:id="1092" w:author="Amarucci, Scott M" w:date="2016-02-18T18:28:00Z">
              <w:r w:rsidR="00EF72BB">
                <w:rPr>
                  <w:rFonts w:asciiTheme="minorHAnsi" w:eastAsiaTheme="minorHAnsi" w:hAnsiTheme="minorHAnsi" w:cstheme="minorBidi"/>
                  <w:iCs/>
                </w:rPr>
                <w:t xml:space="preserve"> ($XX MM for BSPR)</w:t>
              </w:r>
            </w:ins>
          </w:p>
          <w:p w:rsidR="00137A26" w:rsidRDefault="00137A26" w:rsidP="007E122B">
            <w:pPr>
              <w:spacing w:after="0" w:line="240" w:lineRule="auto"/>
              <w:rPr>
                <w:rFonts w:asciiTheme="minorHAnsi" w:eastAsiaTheme="minorHAnsi" w:hAnsiTheme="minorHAnsi" w:cstheme="minorBidi"/>
                <w:iCs/>
              </w:rPr>
            </w:pPr>
          </w:p>
          <w:p w:rsidR="00BF190C" w:rsidRDefault="00BF190C" w:rsidP="00931941">
            <w:p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 xml:space="preserve">Exposure </w:t>
            </w:r>
            <w:r>
              <w:rPr>
                <w:rFonts w:asciiTheme="minorHAnsi" w:eastAsiaTheme="minorHAnsi" w:hAnsiTheme="minorHAnsi" w:cstheme="minorBidi"/>
                <w:bCs/>
                <w:iCs/>
                <w:lang w:val="en-GB"/>
              </w:rPr>
              <w:t xml:space="preserve">is defined as </w:t>
            </w:r>
            <w:r w:rsidRPr="00BF190C">
              <w:rPr>
                <w:rFonts w:asciiTheme="minorHAnsi" w:eastAsiaTheme="minorHAnsi" w:hAnsiTheme="minorHAnsi" w:cstheme="minorBidi"/>
                <w:bCs/>
                <w:iCs/>
                <w:lang w:val="en-GB"/>
              </w:rPr>
              <w:t xml:space="preserve">the </w:t>
            </w:r>
            <w:r w:rsidRPr="00BF190C">
              <w:rPr>
                <w:rFonts w:asciiTheme="minorHAnsi" w:eastAsiaTheme="minorHAnsi" w:hAnsiTheme="minorHAnsi" w:cstheme="minorBidi"/>
                <w:bCs/>
                <w:iCs/>
                <w:u w:val="single"/>
                <w:lang w:val="en-GB"/>
              </w:rPr>
              <w:t>sum</w:t>
            </w:r>
            <w:r w:rsidRPr="00BF190C">
              <w:rPr>
                <w:rFonts w:asciiTheme="minorHAnsi" w:eastAsiaTheme="minorHAnsi" w:hAnsiTheme="minorHAnsi" w:cstheme="minorBidi"/>
                <w:bCs/>
                <w:iCs/>
                <w:lang w:val="en-GB"/>
              </w:rPr>
              <w:t xml:space="preserve"> of: </w:t>
            </w:r>
          </w:p>
          <w:p w:rsidR="00BF190C" w:rsidRDefault="00BF190C" w:rsidP="00AB79BD">
            <w:pPr>
              <w:numPr>
                <w:ilvl w:val="1"/>
                <w:numId w:val="11"/>
              </w:num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 xml:space="preserve">Committed facilities (drawn and undrawn)  </w:t>
            </w:r>
          </w:p>
          <w:p w:rsidR="00BF190C" w:rsidRDefault="00BF190C" w:rsidP="00AB79BD">
            <w:pPr>
              <w:numPr>
                <w:ilvl w:val="1"/>
                <w:numId w:val="11"/>
              </w:numPr>
              <w:contextualSpacing/>
              <w:rPr>
                <w:rFonts w:asciiTheme="minorHAnsi" w:eastAsiaTheme="minorHAnsi" w:hAnsiTheme="minorHAnsi" w:cstheme="minorBidi"/>
                <w:bCs/>
                <w:iCs/>
                <w:lang w:val="en-GB"/>
              </w:rPr>
            </w:pPr>
            <w:r>
              <w:rPr>
                <w:rFonts w:asciiTheme="minorHAnsi" w:eastAsiaTheme="minorHAnsi" w:hAnsiTheme="minorHAnsi" w:cstheme="minorBidi"/>
                <w:bCs/>
                <w:iCs/>
                <w:lang w:val="en-GB"/>
              </w:rPr>
              <w:t>D</w:t>
            </w:r>
            <w:r w:rsidRPr="00BF190C">
              <w:rPr>
                <w:rFonts w:asciiTheme="minorHAnsi" w:eastAsiaTheme="minorHAnsi" w:hAnsiTheme="minorHAnsi" w:cstheme="minorBidi"/>
                <w:bCs/>
                <w:iCs/>
                <w:lang w:val="en-GB"/>
              </w:rPr>
              <w:t>rawn</w:t>
            </w:r>
            <w:r>
              <w:rPr>
                <w:rFonts w:asciiTheme="minorHAnsi" w:eastAsiaTheme="minorHAnsi" w:hAnsiTheme="minorHAnsi" w:cstheme="minorBidi"/>
                <w:bCs/>
                <w:iCs/>
                <w:lang w:val="en-GB"/>
              </w:rPr>
              <w:t xml:space="preserve"> balances</w:t>
            </w:r>
            <w:r w:rsidRPr="00BF190C">
              <w:rPr>
                <w:rFonts w:asciiTheme="minorHAnsi" w:eastAsiaTheme="minorHAnsi" w:hAnsiTheme="minorHAnsi" w:cstheme="minorBidi"/>
                <w:bCs/>
                <w:iCs/>
                <w:lang w:val="en-GB"/>
              </w:rPr>
              <w:t xml:space="preserve"> under uncommitted facilities  </w:t>
            </w:r>
          </w:p>
          <w:p w:rsidR="00BF190C" w:rsidRDefault="00BF190C" w:rsidP="00AB79BD">
            <w:pPr>
              <w:numPr>
                <w:ilvl w:val="1"/>
                <w:numId w:val="11"/>
              </w:numPr>
              <w:contextualSpacing/>
              <w:rPr>
                <w:rFonts w:asciiTheme="minorHAnsi" w:eastAsiaTheme="minorHAnsi" w:hAnsiTheme="minorHAnsi" w:cstheme="minorBidi"/>
                <w:bCs/>
                <w:iCs/>
                <w:lang w:val="en-GB"/>
              </w:rPr>
            </w:pPr>
            <w:r>
              <w:rPr>
                <w:rFonts w:asciiTheme="minorHAnsi" w:eastAsiaTheme="minorHAnsi" w:hAnsiTheme="minorHAnsi" w:cstheme="minorBidi"/>
                <w:bCs/>
                <w:iCs/>
                <w:lang w:val="en-GB"/>
              </w:rPr>
              <w:t>O</w:t>
            </w:r>
            <w:r w:rsidRPr="00BF190C">
              <w:rPr>
                <w:rFonts w:asciiTheme="minorHAnsi" w:eastAsiaTheme="minorHAnsi" w:hAnsiTheme="minorHAnsi" w:cstheme="minorBidi"/>
                <w:bCs/>
                <w:iCs/>
                <w:lang w:val="en-GB"/>
              </w:rPr>
              <w:t xml:space="preserve">ff balance sheet items (e.g. Letters of Credit)  </w:t>
            </w:r>
          </w:p>
          <w:p w:rsidR="00BF190C" w:rsidRDefault="00BF190C" w:rsidP="00AB79BD">
            <w:pPr>
              <w:numPr>
                <w:ilvl w:val="1"/>
                <w:numId w:val="11"/>
              </w:num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PFE</w:t>
            </w:r>
            <w:r w:rsidRPr="00BF190C">
              <w:rPr>
                <w:rFonts w:asciiTheme="minorHAnsi" w:eastAsiaTheme="minorHAnsi" w:hAnsiTheme="minorHAnsi" w:cstheme="minorBidi"/>
                <w:bCs/>
                <w:iCs/>
                <w:vertAlign w:val="superscript"/>
                <w:lang w:val="en-GB"/>
              </w:rPr>
              <w:footnoteReference w:id="4"/>
            </w:r>
            <w:r w:rsidRPr="00BF190C">
              <w:rPr>
                <w:rFonts w:asciiTheme="minorHAnsi" w:eastAsiaTheme="minorHAnsi" w:hAnsiTheme="minorHAnsi" w:cstheme="minorBidi"/>
                <w:bCs/>
                <w:iCs/>
                <w:lang w:val="en-GB"/>
              </w:rPr>
              <w:t xml:space="preserve"> (“REC”) for derivatives. </w:t>
            </w:r>
          </w:p>
          <w:p w:rsidR="00883CD9" w:rsidRPr="00BF190C" w:rsidRDefault="00BF190C" w:rsidP="00931941">
            <w:p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Exposures</w:t>
            </w:r>
            <w:r w:rsidR="00AB7F7D">
              <w:rPr>
                <w:rFonts w:asciiTheme="minorHAnsi" w:eastAsiaTheme="minorHAnsi" w:hAnsiTheme="minorHAnsi" w:cstheme="minorBidi"/>
                <w:bCs/>
                <w:iCs/>
                <w:lang w:val="en-GB"/>
              </w:rPr>
              <w:t>, including those in the Commercial Real Estate book,</w:t>
            </w:r>
            <w:r w:rsidRPr="00BF190C">
              <w:rPr>
                <w:rFonts w:asciiTheme="minorHAnsi" w:eastAsiaTheme="minorHAnsi" w:hAnsiTheme="minorHAnsi" w:cstheme="minorBidi"/>
                <w:bCs/>
                <w:iCs/>
                <w:lang w:val="en-GB"/>
              </w:rPr>
              <w:t xml:space="preserve"> will be calculated at individual counterparty level and aggregated as required to ultimate parent (economic group) level. Exposures to non-recourse project finance will be treated as individual exposures and not aggregated to the sponsor.</w:t>
            </w:r>
          </w:p>
        </w:tc>
      </w:tr>
      <w:tr w:rsidR="005B60EF" w:rsidRPr="00206D41" w:rsidTr="0064647A">
        <w:trPr>
          <w:trHeight w:val="281"/>
        </w:trPr>
        <w:tc>
          <w:tcPr>
            <w:tcW w:w="1728" w:type="dxa"/>
            <w:shd w:val="clear" w:color="auto" w:fill="auto"/>
          </w:tcPr>
          <w:p w:rsidR="005B60EF" w:rsidRPr="00206D41" w:rsidRDefault="005B60EF" w:rsidP="007E122B">
            <w:pPr>
              <w:rPr>
                <w:b/>
                <w:bCs/>
                <w:iCs/>
              </w:rPr>
            </w:pPr>
            <w:r>
              <w:rPr>
                <w:b/>
                <w:bCs/>
                <w:iCs/>
              </w:rPr>
              <w:t>RISK TYPE</w:t>
            </w:r>
          </w:p>
        </w:tc>
        <w:tc>
          <w:tcPr>
            <w:tcW w:w="7470" w:type="dxa"/>
            <w:gridSpan w:val="4"/>
            <w:shd w:val="clear" w:color="auto" w:fill="auto"/>
          </w:tcPr>
          <w:p w:rsidR="005B60EF" w:rsidRPr="00206D41" w:rsidRDefault="005B60EF" w:rsidP="005B60EF">
            <w:pPr>
              <w:spacing w:after="0" w:line="240" w:lineRule="auto"/>
              <w:rPr>
                <w:bCs/>
                <w:iCs/>
              </w:rPr>
            </w:pPr>
            <w:r>
              <w:rPr>
                <w:bCs/>
                <w:iCs/>
              </w:rPr>
              <w:t>Credit Risk</w:t>
            </w:r>
          </w:p>
        </w:tc>
      </w:tr>
      <w:tr w:rsidR="00EF72BB" w:rsidRPr="00206D41" w:rsidTr="0064647A">
        <w:trPr>
          <w:trHeight w:val="281"/>
          <w:ins w:id="1093" w:author="Amarucci, Scott M" w:date="2016-02-18T18:29:00Z"/>
        </w:trPr>
        <w:tc>
          <w:tcPr>
            <w:tcW w:w="1728" w:type="dxa"/>
            <w:shd w:val="clear" w:color="auto" w:fill="auto"/>
          </w:tcPr>
          <w:p w:rsidR="00EF72BB" w:rsidRDefault="00EF72BB" w:rsidP="007E122B">
            <w:pPr>
              <w:rPr>
                <w:ins w:id="1094" w:author="Amarucci, Scott M" w:date="2016-02-18T18:29:00Z"/>
                <w:b/>
                <w:bCs/>
                <w:iCs/>
              </w:rPr>
            </w:pPr>
            <w:ins w:id="1095" w:author="Amarucci, Scott M" w:date="2016-02-18T18:30:00Z">
              <w:r>
                <w:rPr>
                  <w:b/>
                  <w:bCs/>
                  <w:iCs/>
                </w:rPr>
                <w:t>RATIONALE</w:t>
              </w:r>
            </w:ins>
          </w:p>
        </w:tc>
        <w:tc>
          <w:tcPr>
            <w:tcW w:w="7470" w:type="dxa"/>
            <w:gridSpan w:val="4"/>
            <w:shd w:val="clear" w:color="auto" w:fill="auto"/>
          </w:tcPr>
          <w:p w:rsidR="00EF72BB" w:rsidRDefault="000864B0" w:rsidP="005B60EF">
            <w:pPr>
              <w:spacing w:after="0" w:line="240" w:lineRule="auto"/>
              <w:rPr>
                <w:ins w:id="1096" w:author="Amarucci, Scott M" w:date="2016-02-18T18:29:00Z"/>
                <w:bCs/>
                <w:iCs/>
              </w:rPr>
            </w:pPr>
            <w:ins w:id="1097" w:author="Amarucci, Scott M" w:date="2016-02-19T11:08:00Z">
              <w:r>
                <w:rPr>
                  <w:bCs/>
                  <w:iCs/>
                </w:rPr>
                <w:t xml:space="preserve">Measures SHUSA’s </w:t>
              </w:r>
            </w:ins>
            <w:ins w:id="1098" w:author="Amarucci, Scott M" w:date="2016-02-19T11:09:00Z">
              <w:r>
                <w:rPr>
                  <w:bCs/>
                  <w:iCs/>
                </w:rPr>
                <w:t xml:space="preserve">significant </w:t>
              </w:r>
            </w:ins>
            <w:ins w:id="1099" w:author="Amarucci, Scott M" w:date="2016-02-19T11:08:00Z">
              <w:r>
                <w:rPr>
                  <w:bCs/>
                  <w:iCs/>
                </w:rPr>
                <w:t>exposure</w:t>
              </w:r>
            </w:ins>
            <w:ins w:id="1100" w:author="Amarucci, Scott M" w:date="2016-02-19T11:09:00Z">
              <w:r>
                <w:rPr>
                  <w:bCs/>
                  <w:iCs/>
                </w:rPr>
                <w:t>s</w:t>
              </w:r>
            </w:ins>
            <w:ins w:id="1101" w:author="Amarucci, Scott M" w:date="2016-02-19T11:08:00Z">
              <w:r>
                <w:rPr>
                  <w:bCs/>
                  <w:iCs/>
                </w:rPr>
                <w:t xml:space="preserve"> to lower credit quality counterparties</w:t>
              </w:r>
            </w:ins>
          </w:p>
        </w:tc>
      </w:tr>
      <w:tr w:rsidR="00EF72BB" w:rsidRPr="00206D41" w:rsidTr="0064647A">
        <w:trPr>
          <w:trHeight w:val="270"/>
        </w:trPr>
        <w:tc>
          <w:tcPr>
            <w:tcW w:w="1728" w:type="dxa"/>
            <w:vMerge w:val="restart"/>
            <w:shd w:val="clear" w:color="auto" w:fill="auto"/>
          </w:tcPr>
          <w:p w:rsidR="00EF72BB" w:rsidRPr="00206D41" w:rsidRDefault="00EF72BB" w:rsidP="007E122B">
            <w:pPr>
              <w:rPr>
                <w:b/>
                <w:bCs/>
                <w:iCs/>
              </w:rPr>
            </w:pPr>
            <w:r>
              <w:rPr>
                <w:b/>
                <w:bCs/>
                <w:iCs/>
              </w:rPr>
              <w:t>ENTITY</w:t>
            </w:r>
          </w:p>
        </w:tc>
        <w:tc>
          <w:tcPr>
            <w:tcW w:w="2490" w:type="dxa"/>
            <w:shd w:val="clear" w:color="auto" w:fill="auto"/>
          </w:tcPr>
          <w:p w:rsidR="00EF72BB" w:rsidRPr="005B60EF" w:rsidRDefault="00EF72BB" w:rsidP="007E122B">
            <w:pPr>
              <w:spacing w:after="0" w:line="240" w:lineRule="auto"/>
              <w:rPr>
                <w:b/>
                <w:bCs/>
                <w:iCs/>
              </w:rPr>
            </w:pPr>
            <w:r>
              <w:rPr>
                <w:b/>
                <w:bCs/>
                <w:iCs/>
              </w:rPr>
              <w:t>SHUSA</w:t>
            </w:r>
          </w:p>
        </w:tc>
        <w:tc>
          <w:tcPr>
            <w:tcW w:w="2490" w:type="dxa"/>
            <w:shd w:val="clear" w:color="auto" w:fill="auto"/>
          </w:tcPr>
          <w:p w:rsidR="00EF72BB" w:rsidRPr="005B60EF" w:rsidRDefault="00EF72BB" w:rsidP="007E122B">
            <w:pPr>
              <w:spacing w:after="0" w:line="240" w:lineRule="auto"/>
              <w:rPr>
                <w:b/>
                <w:bCs/>
                <w:iCs/>
              </w:rPr>
            </w:pPr>
            <w:r w:rsidRPr="005B60EF">
              <w:rPr>
                <w:b/>
                <w:bCs/>
                <w:iCs/>
              </w:rPr>
              <w:t>SBNA</w:t>
            </w:r>
          </w:p>
        </w:tc>
        <w:tc>
          <w:tcPr>
            <w:tcW w:w="2490" w:type="dxa"/>
            <w:gridSpan w:val="2"/>
            <w:shd w:val="clear" w:color="auto" w:fill="auto"/>
          </w:tcPr>
          <w:p w:rsidR="00EF72BB" w:rsidRPr="005B60EF" w:rsidRDefault="00EF72BB" w:rsidP="00156B03">
            <w:pPr>
              <w:spacing w:after="0" w:line="240" w:lineRule="auto"/>
              <w:rPr>
                <w:b/>
                <w:bCs/>
                <w:iCs/>
              </w:rPr>
            </w:pPr>
            <w:r w:rsidRPr="005B60EF">
              <w:rPr>
                <w:b/>
                <w:bCs/>
                <w:iCs/>
              </w:rPr>
              <w:t>SC</w:t>
            </w:r>
          </w:p>
        </w:tc>
      </w:tr>
      <w:tr w:rsidR="00EF72BB" w:rsidRPr="00206D41" w:rsidTr="0064647A">
        <w:trPr>
          <w:trHeight w:val="270"/>
        </w:trPr>
        <w:tc>
          <w:tcPr>
            <w:tcW w:w="1728" w:type="dxa"/>
            <w:vMerge/>
            <w:shd w:val="clear" w:color="auto" w:fill="auto"/>
          </w:tcPr>
          <w:p w:rsidR="00EF72BB" w:rsidRDefault="00EF72BB" w:rsidP="007E122B">
            <w:pPr>
              <w:rPr>
                <w:b/>
                <w:bCs/>
                <w:iCs/>
              </w:rPr>
            </w:pPr>
          </w:p>
        </w:tc>
        <w:tc>
          <w:tcPr>
            <w:tcW w:w="2490" w:type="dxa"/>
            <w:shd w:val="clear" w:color="auto" w:fill="auto"/>
          </w:tcPr>
          <w:p w:rsidR="00EF72BB" w:rsidRPr="00206D41" w:rsidRDefault="00EF72BB" w:rsidP="007E122B">
            <w:pPr>
              <w:spacing w:after="0" w:line="240" w:lineRule="auto"/>
              <w:rPr>
                <w:bCs/>
                <w:iCs/>
              </w:rPr>
            </w:pPr>
            <w:r>
              <w:rPr>
                <w:bCs/>
                <w:iCs/>
              </w:rPr>
              <w:t>Yes</w:t>
            </w:r>
          </w:p>
        </w:tc>
        <w:tc>
          <w:tcPr>
            <w:tcW w:w="2490" w:type="dxa"/>
            <w:shd w:val="clear" w:color="auto" w:fill="auto"/>
          </w:tcPr>
          <w:p w:rsidR="00EF72BB" w:rsidRPr="00206D41" w:rsidRDefault="00EF72BB" w:rsidP="007E122B">
            <w:pPr>
              <w:spacing w:after="0" w:line="240" w:lineRule="auto"/>
              <w:rPr>
                <w:bCs/>
                <w:iCs/>
              </w:rPr>
            </w:pPr>
            <w:r>
              <w:rPr>
                <w:bCs/>
                <w:iCs/>
              </w:rPr>
              <w:t>Yes</w:t>
            </w:r>
          </w:p>
        </w:tc>
        <w:tc>
          <w:tcPr>
            <w:tcW w:w="2490" w:type="dxa"/>
            <w:gridSpan w:val="2"/>
            <w:shd w:val="clear" w:color="auto" w:fill="auto"/>
          </w:tcPr>
          <w:p w:rsidR="00EF72BB" w:rsidRPr="00206D41" w:rsidRDefault="00EF72BB" w:rsidP="007E122B">
            <w:pPr>
              <w:spacing w:after="0" w:line="240" w:lineRule="auto"/>
              <w:rPr>
                <w:bCs/>
                <w:iCs/>
              </w:rPr>
            </w:pPr>
            <w:r>
              <w:rPr>
                <w:bCs/>
                <w:iCs/>
              </w:rPr>
              <w:t>No</w:t>
            </w:r>
          </w:p>
        </w:tc>
      </w:tr>
      <w:tr w:rsidR="00EF72BB" w:rsidRPr="00206D41" w:rsidTr="00EF72BB">
        <w:trPr>
          <w:trHeight w:val="270"/>
          <w:ins w:id="1102" w:author="Amarucci, Scott M" w:date="2016-02-18T18:29:00Z"/>
        </w:trPr>
        <w:tc>
          <w:tcPr>
            <w:tcW w:w="1728" w:type="dxa"/>
            <w:vMerge/>
            <w:shd w:val="clear" w:color="auto" w:fill="auto"/>
          </w:tcPr>
          <w:p w:rsidR="00EF72BB" w:rsidRDefault="00EF72BB" w:rsidP="00EF72BB">
            <w:pPr>
              <w:rPr>
                <w:ins w:id="1103" w:author="Amarucci, Scott M" w:date="2016-02-18T18:29:00Z"/>
                <w:b/>
                <w:bCs/>
                <w:iCs/>
              </w:rPr>
            </w:pPr>
          </w:p>
        </w:tc>
        <w:tc>
          <w:tcPr>
            <w:tcW w:w="2490" w:type="dxa"/>
            <w:shd w:val="clear" w:color="auto" w:fill="auto"/>
          </w:tcPr>
          <w:p w:rsidR="00EF72BB" w:rsidRDefault="00EF72BB" w:rsidP="00EF72BB">
            <w:pPr>
              <w:spacing w:after="0" w:line="240" w:lineRule="auto"/>
              <w:rPr>
                <w:ins w:id="1104" w:author="Amarucci, Scott M" w:date="2016-02-18T18:29:00Z"/>
                <w:bCs/>
                <w:iCs/>
              </w:rPr>
            </w:pPr>
            <w:ins w:id="1105" w:author="Amarucci, Scott M" w:date="2016-02-18T18:29:00Z">
              <w:r>
                <w:rPr>
                  <w:b/>
                  <w:bCs/>
                  <w:iCs/>
                </w:rPr>
                <w:t>SIS</w:t>
              </w:r>
            </w:ins>
          </w:p>
        </w:tc>
        <w:tc>
          <w:tcPr>
            <w:tcW w:w="2490" w:type="dxa"/>
            <w:shd w:val="clear" w:color="auto" w:fill="auto"/>
          </w:tcPr>
          <w:p w:rsidR="00EF72BB" w:rsidRDefault="00EF72BB" w:rsidP="00EF72BB">
            <w:pPr>
              <w:spacing w:after="0" w:line="240" w:lineRule="auto"/>
              <w:rPr>
                <w:ins w:id="1106" w:author="Amarucci, Scott M" w:date="2016-02-18T18:29:00Z"/>
                <w:bCs/>
                <w:iCs/>
              </w:rPr>
            </w:pPr>
            <w:ins w:id="1107" w:author="Amarucci, Scott M" w:date="2016-02-18T18:29:00Z">
              <w:r>
                <w:rPr>
                  <w:b/>
                  <w:bCs/>
                  <w:iCs/>
                </w:rPr>
                <w:t>BSI Miami</w:t>
              </w:r>
            </w:ins>
          </w:p>
        </w:tc>
        <w:tc>
          <w:tcPr>
            <w:tcW w:w="1245" w:type="dxa"/>
            <w:shd w:val="clear" w:color="auto" w:fill="auto"/>
          </w:tcPr>
          <w:p w:rsidR="00EF72BB" w:rsidRDefault="00EF72BB" w:rsidP="00EF72BB">
            <w:pPr>
              <w:spacing w:after="0" w:line="240" w:lineRule="auto"/>
              <w:rPr>
                <w:ins w:id="1108" w:author="Amarucci, Scott M" w:date="2016-02-18T18:29:00Z"/>
                <w:bCs/>
                <w:iCs/>
              </w:rPr>
            </w:pPr>
            <w:ins w:id="1109" w:author="Amarucci, Scott M" w:date="2016-02-18T18:29:00Z">
              <w:r>
                <w:rPr>
                  <w:b/>
                  <w:bCs/>
                  <w:iCs/>
                </w:rPr>
                <w:t>BSPR</w:t>
              </w:r>
            </w:ins>
          </w:p>
        </w:tc>
        <w:tc>
          <w:tcPr>
            <w:tcW w:w="1245" w:type="dxa"/>
            <w:shd w:val="clear" w:color="auto" w:fill="auto"/>
          </w:tcPr>
          <w:p w:rsidR="00EF72BB" w:rsidRDefault="00EF72BB" w:rsidP="00EF72BB">
            <w:pPr>
              <w:spacing w:after="0" w:line="240" w:lineRule="auto"/>
              <w:rPr>
                <w:ins w:id="1110" w:author="Amarucci, Scott M" w:date="2016-02-18T18:29:00Z"/>
                <w:bCs/>
                <w:iCs/>
              </w:rPr>
            </w:pPr>
            <w:ins w:id="1111" w:author="Amarucci, Scott M" w:date="2016-02-18T18:29:00Z">
              <w:r>
                <w:rPr>
                  <w:b/>
                  <w:bCs/>
                  <w:iCs/>
                </w:rPr>
                <w:t>SSLLC</w:t>
              </w:r>
            </w:ins>
          </w:p>
        </w:tc>
      </w:tr>
      <w:tr w:rsidR="00EF72BB" w:rsidRPr="00206D41" w:rsidTr="00EF72BB">
        <w:trPr>
          <w:trHeight w:val="270"/>
          <w:ins w:id="1112" w:author="Amarucci, Scott M" w:date="2016-02-18T18:29:00Z"/>
        </w:trPr>
        <w:tc>
          <w:tcPr>
            <w:tcW w:w="1728" w:type="dxa"/>
            <w:vMerge/>
            <w:shd w:val="clear" w:color="auto" w:fill="auto"/>
          </w:tcPr>
          <w:p w:rsidR="00EF72BB" w:rsidRDefault="00EF72BB" w:rsidP="00EF72BB">
            <w:pPr>
              <w:rPr>
                <w:ins w:id="1113" w:author="Amarucci, Scott M" w:date="2016-02-18T18:29:00Z"/>
                <w:b/>
                <w:bCs/>
                <w:iCs/>
              </w:rPr>
            </w:pPr>
          </w:p>
        </w:tc>
        <w:tc>
          <w:tcPr>
            <w:tcW w:w="2490" w:type="dxa"/>
            <w:shd w:val="clear" w:color="auto" w:fill="auto"/>
          </w:tcPr>
          <w:p w:rsidR="00EF72BB" w:rsidRDefault="00EF72BB" w:rsidP="00EF72BB">
            <w:pPr>
              <w:spacing w:after="0" w:line="240" w:lineRule="auto"/>
              <w:rPr>
                <w:ins w:id="1114" w:author="Amarucci, Scott M" w:date="2016-02-18T18:29:00Z"/>
                <w:bCs/>
                <w:iCs/>
              </w:rPr>
            </w:pPr>
            <w:ins w:id="1115" w:author="Amarucci, Scott M" w:date="2016-02-18T18:29:00Z">
              <w:r>
                <w:rPr>
                  <w:bCs/>
                  <w:iCs/>
                </w:rPr>
                <w:t>No</w:t>
              </w:r>
            </w:ins>
          </w:p>
        </w:tc>
        <w:tc>
          <w:tcPr>
            <w:tcW w:w="2490" w:type="dxa"/>
            <w:shd w:val="clear" w:color="auto" w:fill="auto"/>
          </w:tcPr>
          <w:p w:rsidR="00EF72BB" w:rsidRDefault="00EF72BB" w:rsidP="00EF72BB">
            <w:pPr>
              <w:spacing w:after="0" w:line="240" w:lineRule="auto"/>
              <w:rPr>
                <w:ins w:id="1116" w:author="Amarucci, Scott M" w:date="2016-02-18T18:29:00Z"/>
                <w:bCs/>
                <w:iCs/>
              </w:rPr>
            </w:pPr>
            <w:ins w:id="1117" w:author="Amarucci, Scott M" w:date="2016-02-18T18:29:00Z">
              <w:r>
                <w:rPr>
                  <w:bCs/>
                  <w:iCs/>
                </w:rPr>
                <w:t>No</w:t>
              </w:r>
            </w:ins>
          </w:p>
        </w:tc>
        <w:tc>
          <w:tcPr>
            <w:tcW w:w="1245" w:type="dxa"/>
            <w:shd w:val="clear" w:color="auto" w:fill="auto"/>
          </w:tcPr>
          <w:p w:rsidR="00EF72BB" w:rsidRDefault="00EF72BB" w:rsidP="00EF72BB">
            <w:pPr>
              <w:spacing w:after="0" w:line="240" w:lineRule="auto"/>
              <w:rPr>
                <w:ins w:id="1118" w:author="Amarucci, Scott M" w:date="2016-02-18T18:29:00Z"/>
                <w:bCs/>
                <w:iCs/>
              </w:rPr>
            </w:pPr>
            <w:ins w:id="1119" w:author="Amarucci, Scott M" w:date="2016-02-18T18:29:00Z">
              <w:r>
                <w:rPr>
                  <w:bCs/>
                  <w:iCs/>
                </w:rPr>
                <w:t>Yes</w:t>
              </w:r>
            </w:ins>
          </w:p>
        </w:tc>
        <w:tc>
          <w:tcPr>
            <w:tcW w:w="1245" w:type="dxa"/>
            <w:shd w:val="clear" w:color="auto" w:fill="auto"/>
          </w:tcPr>
          <w:p w:rsidR="00EF72BB" w:rsidRDefault="00EF72BB" w:rsidP="00EF72BB">
            <w:pPr>
              <w:spacing w:after="0" w:line="240" w:lineRule="auto"/>
              <w:rPr>
                <w:ins w:id="1120" w:author="Amarucci, Scott M" w:date="2016-02-18T18:29:00Z"/>
                <w:bCs/>
                <w:iCs/>
              </w:rPr>
            </w:pPr>
            <w:ins w:id="1121" w:author="Amarucci, Scott M" w:date="2016-02-18T18:29:00Z">
              <w:r>
                <w:rPr>
                  <w:bCs/>
                  <w:iCs/>
                </w:rPr>
                <w:t>No</w:t>
              </w:r>
            </w:ins>
          </w:p>
        </w:tc>
      </w:tr>
      <w:tr w:rsidR="00EF72BB" w:rsidRPr="00206D41" w:rsidTr="0064647A">
        <w:trPr>
          <w:trHeight w:val="270"/>
        </w:trPr>
        <w:tc>
          <w:tcPr>
            <w:tcW w:w="1728" w:type="dxa"/>
            <w:vMerge w:val="restart"/>
            <w:shd w:val="clear" w:color="auto" w:fill="auto"/>
          </w:tcPr>
          <w:p w:rsidR="00EF72BB" w:rsidRPr="00206D41" w:rsidRDefault="00EF72BB" w:rsidP="00EF72BB">
            <w:pPr>
              <w:rPr>
                <w:b/>
                <w:bCs/>
                <w:iCs/>
              </w:rPr>
            </w:pPr>
            <w:r>
              <w:rPr>
                <w:b/>
                <w:bCs/>
                <w:iCs/>
              </w:rPr>
              <w:t>METRIC OWNER</w:t>
            </w:r>
          </w:p>
        </w:tc>
        <w:tc>
          <w:tcPr>
            <w:tcW w:w="2490" w:type="dxa"/>
            <w:shd w:val="clear" w:color="auto" w:fill="auto"/>
          </w:tcPr>
          <w:p w:rsidR="00EF72BB" w:rsidRPr="005B60EF" w:rsidRDefault="00EF72BB" w:rsidP="00EF72BB">
            <w:pPr>
              <w:spacing w:after="0" w:line="240" w:lineRule="auto"/>
              <w:rPr>
                <w:b/>
                <w:bCs/>
                <w:iCs/>
              </w:rPr>
            </w:pPr>
            <w:r w:rsidRPr="005B60EF">
              <w:rPr>
                <w:b/>
                <w:bCs/>
                <w:iCs/>
              </w:rPr>
              <w:t>SHUSA</w:t>
            </w:r>
          </w:p>
        </w:tc>
        <w:tc>
          <w:tcPr>
            <w:tcW w:w="2490" w:type="dxa"/>
            <w:shd w:val="clear" w:color="auto" w:fill="auto"/>
          </w:tcPr>
          <w:p w:rsidR="00EF72BB" w:rsidRPr="005B60EF" w:rsidRDefault="00EF72BB" w:rsidP="00EF72BB">
            <w:pPr>
              <w:spacing w:after="0" w:line="240" w:lineRule="auto"/>
              <w:rPr>
                <w:b/>
                <w:bCs/>
                <w:iCs/>
              </w:rPr>
            </w:pPr>
            <w:r w:rsidRPr="005B60EF">
              <w:rPr>
                <w:b/>
                <w:bCs/>
                <w:iCs/>
              </w:rPr>
              <w:t>SBNA</w:t>
            </w:r>
          </w:p>
        </w:tc>
        <w:tc>
          <w:tcPr>
            <w:tcW w:w="2490" w:type="dxa"/>
            <w:gridSpan w:val="2"/>
            <w:shd w:val="clear" w:color="auto" w:fill="auto"/>
          </w:tcPr>
          <w:p w:rsidR="00EF72BB" w:rsidRPr="005B60EF" w:rsidRDefault="00EF72BB" w:rsidP="00EF72BB">
            <w:pPr>
              <w:spacing w:after="0" w:line="240" w:lineRule="auto"/>
              <w:rPr>
                <w:b/>
                <w:bCs/>
                <w:iCs/>
              </w:rPr>
            </w:pPr>
            <w:r w:rsidRPr="005B60EF">
              <w:rPr>
                <w:b/>
                <w:bCs/>
                <w:iCs/>
              </w:rPr>
              <w:t>SC</w:t>
            </w:r>
          </w:p>
        </w:tc>
      </w:tr>
      <w:tr w:rsidR="00EF72BB" w:rsidRPr="00206D41" w:rsidTr="0064647A">
        <w:trPr>
          <w:trHeight w:val="252"/>
        </w:trPr>
        <w:tc>
          <w:tcPr>
            <w:tcW w:w="1728" w:type="dxa"/>
            <w:vMerge/>
            <w:shd w:val="clear" w:color="auto" w:fill="auto"/>
          </w:tcPr>
          <w:p w:rsidR="00EF72BB" w:rsidRPr="00206D41" w:rsidRDefault="00EF72BB" w:rsidP="00EF72BB">
            <w:pPr>
              <w:rPr>
                <w:b/>
                <w:bCs/>
                <w:iCs/>
              </w:rPr>
            </w:pPr>
          </w:p>
        </w:tc>
        <w:tc>
          <w:tcPr>
            <w:tcW w:w="2490" w:type="dxa"/>
            <w:shd w:val="clear" w:color="auto" w:fill="auto"/>
          </w:tcPr>
          <w:p w:rsidR="00EF72BB" w:rsidRPr="00206D41" w:rsidRDefault="00EF72BB" w:rsidP="00EF72BB">
            <w:pPr>
              <w:spacing w:after="0" w:line="240" w:lineRule="auto"/>
              <w:rPr>
                <w:bCs/>
                <w:iCs/>
              </w:rPr>
            </w:pPr>
            <w:r>
              <w:rPr>
                <w:bCs/>
                <w:iCs/>
              </w:rPr>
              <w:t>SHUSA Credit Risk manager</w:t>
            </w:r>
          </w:p>
        </w:tc>
        <w:tc>
          <w:tcPr>
            <w:tcW w:w="2490" w:type="dxa"/>
            <w:shd w:val="clear" w:color="auto" w:fill="auto"/>
          </w:tcPr>
          <w:p w:rsidR="00EF72BB" w:rsidRPr="00206D41" w:rsidRDefault="00EF72BB" w:rsidP="00EF72BB">
            <w:pPr>
              <w:spacing w:after="0" w:line="240" w:lineRule="auto"/>
              <w:rPr>
                <w:bCs/>
                <w:iCs/>
              </w:rPr>
            </w:pPr>
            <w:r>
              <w:rPr>
                <w:bCs/>
                <w:iCs/>
              </w:rPr>
              <w:t>SBNA Heads of Business</w:t>
            </w:r>
          </w:p>
        </w:tc>
        <w:tc>
          <w:tcPr>
            <w:tcW w:w="2490" w:type="dxa"/>
            <w:gridSpan w:val="2"/>
            <w:shd w:val="clear" w:color="auto" w:fill="auto"/>
          </w:tcPr>
          <w:p w:rsidR="00EF72BB" w:rsidRPr="00206D41" w:rsidRDefault="00EF72BB" w:rsidP="00EF72BB">
            <w:pPr>
              <w:spacing w:after="0" w:line="240" w:lineRule="auto"/>
              <w:rPr>
                <w:bCs/>
                <w:iCs/>
              </w:rPr>
            </w:pPr>
            <w:r>
              <w:rPr>
                <w:bCs/>
                <w:iCs/>
              </w:rPr>
              <w:t>N/A</w:t>
            </w:r>
          </w:p>
        </w:tc>
      </w:tr>
      <w:tr w:rsidR="00EF72BB" w:rsidRPr="00206D41" w:rsidTr="0064647A">
        <w:trPr>
          <w:trHeight w:val="252"/>
          <w:ins w:id="1122" w:author="Amarucci, Scott M" w:date="2016-02-18T18:29:00Z"/>
        </w:trPr>
        <w:tc>
          <w:tcPr>
            <w:tcW w:w="1728" w:type="dxa"/>
            <w:vMerge/>
            <w:shd w:val="clear" w:color="auto" w:fill="auto"/>
          </w:tcPr>
          <w:p w:rsidR="00EF72BB" w:rsidRPr="00206D41" w:rsidRDefault="00EF72BB" w:rsidP="00EF72BB">
            <w:pPr>
              <w:rPr>
                <w:ins w:id="1123" w:author="Amarucci, Scott M" w:date="2016-02-18T18:29:00Z"/>
                <w:b/>
                <w:bCs/>
                <w:iCs/>
              </w:rPr>
            </w:pPr>
          </w:p>
        </w:tc>
        <w:tc>
          <w:tcPr>
            <w:tcW w:w="2490" w:type="dxa"/>
            <w:shd w:val="clear" w:color="auto" w:fill="auto"/>
          </w:tcPr>
          <w:p w:rsidR="00EF72BB" w:rsidRDefault="00EF72BB" w:rsidP="00EF72BB">
            <w:pPr>
              <w:spacing w:after="0" w:line="240" w:lineRule="auto"/>
              <w:rPr>
                <w:ins w:id="1124" w:author="Amarucci, Scott M" w:date="2016-02-18T18:29:00Z"/>
                <w:bCs/>
                <w:iCs/>
              </w:rPr>
            </w:pPr>
            <w:ins w:id="1125" w:author="Amarucci, Scott M" w:date="2016-02-18T18:29:00Z">
              <w:r>
                <w:rPr>
                  <w:b/>
                  <w:bCs/>
                  <w:iCs/>
                </w:rPr>
                <w:t>SIS</w:t>
              </w:r>
            </w:ins>
          </w:p>
        </w:tc>
        <w:tc>
          <w:tcPr>
            <w:tcW w:w="2490" w:type="dxa"/>
            <w:shd w:val="clear" w:color="auto" w:fill="auto"/>
          </w:tcPr>
          <w:p w:rsidR="00EF72BB" w:rsidRDefault="00EF72BB" w:rsidP="00EF72BB">
            <w:pPr>
              <w:spacing w:after="0" w:line="240" w:lineRule="auto"/>
              <w:rPr>
                <w:ins w:id="1126" w:author="Amarucci, Scott M" w:date="2016-02-18T18:29:00Z"/>
                <w:bCs/>
                <w:iCs/>
              </w:rPr>
            </w:pPr>
            <w:ins w:id="1127" w:author="Amarucci, Scott M" w:date="2016-02-18T18:29:00Z">
              <w:r>
                <w:rPr>
                  <w:b/>
                  <w:bCs/>
                  <w:iCs/>
                </w:rPr>
                <w:t>BSI Miami</w:t>
              </w:r>
            </w:ins>
          </w:p>
        </w:tc>
        <w:tc>
          <w:tcPr>
            <w:tcW w:w="2490" w:type="dxa"/>
            <w:gridSpan w:val="2"/>
            <w:shd w:val="clear" w:color="auto" w:fill="auto"/>
          </w:tcPr>
          <w:p w:rsidR="00EF72BB" w:rsidRDefault="00EF72BB" w:rsidP="00EF72BB">
            <w:pPr>
              <w:spacing w:after="0" w:line="240" w:lineRule="auto"/>
              <w:rPr>
                <w:ins w:id="1128" w:author="Amarucci, Scott M" w:date="2016-02-18T18:29:00Z"/>
                <w:bCs/>
                <w:iCs/>
              </w:rPr>
            </w:pPr>
            <w:ins w:id="1129" w:author="Amarucci, Scott M" w:date="2016-02-18T18:29:00Z">
              <w:r>
                <w:rPr>
                  <w:b/>
                  <w:bCs/>
                  <w:iCs/>
                </w:rPr>
                <w:t>BSPR</w:t>
              </w:r>
            </w:ins>
          </w:p>
        </w:tc>
      </w:tr>
      <w:tr w:rsidR="00EF72BB" w:rsidRPr="00206D41" w:rsidTr="0064647A">
        <w:trPr>
          <w:trHeight w:val="252"/>
          <w:ins w:id="1130" w:author="Amarucci, Scott M" w:date="2016-02-18T18:29:00Z"/>
        </w:trPr>
        <w:tc>
          <w:tcPr>
            <w:tcW w:w="1728" w:type="dxa"/>
            <w:vMerge/>
            <w:shd w:val="clear" w:color="auto" w:fill="auto"/>
          </w:tcPr>
          <w:p w:rsidR="00EF72BB" w:rsidRPr="00206D41" w:rsidRDefault="00EF72BB" w:rsidP="00EF72BB">
            <w:pPr>
              <w:rPr>
                <w:ins w:id="1131" w:author="Amarucci, Scott M" w:date="2016-02-18T18:29:00Z"/>
                <w:b/>
                <w:bCs/>
                <w:iCs/>
              </w:rPr>
            </w:pPr>
          </w:p>
        </w:tc>
        <w:tc>
          <w:tcPr>
            <w:tcW w:w="2490" w:type="dxa"/>
            <w:shd w:val="clear" w:color="auto" w:fill="auto"/>
          </w:tcPr>
          <w:p w:rsidR="00EF72BB" w:rsidRDefault="00EF72BB" w:rsidP="00EF72BB">
            <w:pPr>
              <w:spacing w:after="0" w:line="240" w:lineRule="auto"/>
              <w:rPr>
                <w:ins w:id="1132" w:author="Amarucci, Scott M" w:date="2016-02-18T18:29:00Z"/>
                <w:bCs/>
                <w:iCs/>
              </w:rPr>
            </w:pPr>
            <w:ins w:id="1133" w:author="Amarucci, Scott M" w:date="2016-02-18T18:29:00Z">
              <w:r>
                <w:rPr>
                  <w:bCs/>
                  <w:iCs/>
                </w:rPr>
                <w:t>N/A</w:t>
              </w:r>
            </w:ins>
          </w:p>
        </w:tc>
        <w:tc>
          <w:tcPr>
            <w:tcW w:w="2490" w:type="dxa"/>
            <w:shd w:val="clear" w:color="auto" w:fill="auto"/>
          </w:tcPr>
          <w:p w:rsidR="00EF72BB" w:rsidRDefault="00EF72BB" w:rsidP="00EF72BB">
            <w:pPr>
              <w:spacing w:after="0" w:line="240" w:lineRule="auto"/>
              <w:rPr>
                <w:ins w:id="1134" w:author="Amarucci, Scott M" w:date="2016-02-18T18:29:00Z"/>
                <w:bCs/>
                <w:iCs/>
              </w:rPr>
            </w:pPr>
            <w:ins w:id="1135" w:author="Amarucci, Scott M" w:date="2016-02-18T18:29:00Z">
              <w:r>
                <w:rPr>
                  <w:bCs/>
                  <w:iCs/>
                </w:rPr>
                <w:t>N/A</w:t>
              </w:r>
            </w:ins>
          </w:p>
        </w:tc>
        <w:tc>
          <w:tcPr>
            <w:tcW w:w="2490" w:type="dxa"/>
            <w:gridSpan w:val="2"/>
            <w:shd w:val="clear" w:color="auto" w:fill="auto"/>
          </w:tcPr>
          <w:p w:rsidR="00EF72BB" w:rsidRDefault="00EF72BB" w:rsidP="00EF72BB">
            <w:pPr>
              <w:spacing w:after="0" w:line="240" w:lineRule="auto"/>
              <w:rPr>
                <w:ins w:id="1136" w:author="Amarucci, Scott M" w:date="2016-02-18T18:29:00Z"/>
                <w:bCs/>
                <w:iCs/>
              </w:rPr>
            </w:pPr>
            <w:ins w:id="1137" w:author="Amarucci, Scott M" w:date="2016-02-18T18:29:00Z">
              <w:r>
                <w:rPr>
                  <w:bCs/>
                  <w:iCs/>
                </w:rPr>
                <w:t>BSPR Credit Risk</w:t>
              </w:r>
            </w:ins>
          </w:p>
        </w:tc>
      </w:tr>
      <w:tr w:rsidR="00EF72BB" w:rsidRPr="00206D41" w:rsidTr="00EF72BB">
        <w:trPr>
          <w:trHeight w:val="252"/>
          <w:ins w:id="1138" w:author="Amarucci, Scott M" w:date="2016-02-18T18:29:00Z"/>
        </w:trPr>
        <w:tc>
          <w:tcPr>
            <w:tcW w:w="1728" w:type="dxa"/>
            <w:vMerge/>
            <w:shd w:val="clear" w:color="auto" w:fill="auto"/>
          </w:tcPr>
          <w:p w:rsidR="00EF72BB" w:rsidRPr="00206D41" w:rsidRDefault="00EF72BB" w:rsidP="00EF72BB">
            <w:pPr>
              <w:rPr>
                <w:ins w:id="1139" w:author="Amarucci, Scott M" w:date="2016-02-18T18:29:00Z"/>
                <w:b/>
                <w:bCs/>
                <w:iCs/>
              </w:rPr>
            </w:pPr>
          </w:p>
        </w:tc>
        <w:tc>
          <w:tcPr>
            <w:tcW w:w="2490" w:type="dxa"/>
            <w:shd w:val="clear" w:color="auto" w:fill="auto"/>
          </w:tcPr>
          <w:p w:rsidR="00EF72BB" w:rsidRDefault="00EF72BB" w:rsidP="00EF72BB">
            <w:pPr>
              <w:spacing w:after="0" w:line="240" w:lineRule="auto"/>
              <w:rPr>
                <w:ins w:id="1140" w:author="Amarucci, Scott M" w:date="2016-02-18T18:29:00Z"/>
                <w:bCs/>
                <w:iCs/>
              </w:rPr>
            </w:pPr>
            <w:ins w:id="1141" w:author="Amarucci, Scott M" w:date="2016-02-18T18:29:00Z">
              <w:r>
                <w:rPr>
                  <w:b/>
                  <w:bCs/>
                  <w:iCs/>
                </w:rPr>
                <w:t>SSLLC</w:t>
              </w:r>
            </w:ins>
          </w:p>
        </w:tc>
        <w:tc>
          <w:tcPr>
            <w:tcW w:w="4980" w:type="dxa"/>
            <w:gridSpan w:val="3"/>
            <w:vMerge w:val="restart"/>
            <w:shd w:val="clear" w:color="auto" w:fill="auto"/>
          </w:tcPr>
          <w:p w:rsidR="00EF72BB" w:rsidRDefault="00EF72BB" w:rsidP="00EF72BB">
            <w:pPr>
              <w:spacing w:after="0" w:line="240" w:lineRule="auto"/>
              <w:rPr>
                <w:ins w:id="1142" w:author="Amarucci, Scott M" w:date="2016-02-18T18:29:00Z"/>
                <w:bCs/>
                <w:iCs/>
              </w:rPr>
            </w:pPr>
          </w:p>
        </w:tc>
      </w:tr>
      <w:tr w:rsidR="00EF72BB" w:rsidRPr="00206D41" w:rsidTr="00EF72BB">
        <w:trPr>
          <w:trHeight w:val="252"/>
          <w:ins w:id="1143" w:author="Amarucci, Scott M" w:date="2016-02-18T18:29:00Z"/>
        </w:trPr>
        <w:tc>
          <w:tcPr>
            <w:tcW w:w="1728" w:type="dxa"/>
            <w:vMerge/>
            <w:shd w:val="clear" w:color="auto" w:fill="auto"/>
          </w:tcPr>
          <w:p w:rsidR="00EF72BB" w:rsidRPr="00206D41" w:rsidRDefault="00EF72BB" w:rsidP="00EF72BB">
            <w:pPr>
              <w:rPr>
                <w:ins w:id="1144" w:author="Amarucci, Scott M" w:date="2016-02-18T18:29:00Z"/>
                <w:b/>
                <w:bCs/>
                <w:iCs/>
              </w:rPr>
            </w:pPr>
          </w:p>
        </w:tc>
        <w:tc>
          <w:tcPr>
            <w:tcW w:w="2490" w:type="dxa"/>
            <w:shd w:val="clear" w:color="auto" w:fill="auto"/>
          </w:tcPr>
          <w:p w:rsidR="00EF72BB" w:rsidRDefault="00EF72BB" w:rsidP="00EF72BB">
            <w:pPr>
              <w:spacing w:after="0" w:line="240" w:lineRule="auto"/>
              <w:rPr>
                <w:ins w:id="1145" w:author="Amarucci, Scott M" w:date="2016-02-18T18:29:00Z"/>
                <w:bCs/>
                <w:iCs/>
              </w:rPr>
            </w:pPr>
            <w:ins w:id="1146" w:author="Amarucci, Scott M" w:date="2016-02-18T18:36:00Z">
              <w:r>
                <w:rPr>
                  <w:bCs/>
                  <w:iCs/>
                </w:rPr>
                <w:t>N/A</w:t>
              </w:r>
            </w:ins>
          </w:p>
        </w:tc>
        <w:tc>
          <w:tcPr>
            <w:tcW w:w="4980" w:type="dxa"/>
            <w:gridSpan w:val="3"/>
            <w:vMerge/>
            <w:shd w:val="clear" w:color="auto" w:fill="auto"/>
          </w:tcPr>
          <w:p w:rsidR="00EF72BB" w:rsidRDefault="00EF72BB" w:rsidP="00EF72BB">
            <w:pPr>
              <w:spacing w:after="0" w:line="240" w:lineRule="auto"/>
              <w:rPr>
                <w:ins w:id="1147" w:author="Amarucci, Scott M" w:date="2016-02-18T18:29:00Z"/>
                <w:bCs/>
                <w:iCs/>
              </w:rPr>
            </w:pPr>
          </w:p>
        </w:tc>
      </w:tr>
      <w:tr w:rsidR="00EF72BB" w:rsidRPr="00206D41" w:rsidTr="0064647A">
        <w:trPr>
          <w:trHeight w:val="360"/>
        </w:trPr>
        <w:tc>
          <w:tcPr>
            <w:tcW w:w="1728" w:type="dxa"/>
            <w:shd w:val="clear" w:color="auto" w:fill="auto"/>
          </w:tcPr>
          <w:p w:rsidR="00EF72BB" w:rsidRPr="00206D41" w:rsidRDefault="00EF72BB" w:rsidP="00EF72BB">
            <w:pPr>
              <w:rPr>
                <w:b/>
                <w:bCs/>
                <w:iCs/>
              </w:rPr>
              <w:pPrChange w:id="1148" w:author="Amarucci, Scott M" w:date="2016-02-16T18:21:00Z">
                <w:pPr>
                  <w:framePr w:hSpace="180" w:wrap="around" w:vAnchor="text" w:hAnchor="text" w:x="168" w:y="1"/>
                  <w:ind w:left="-60"/>
                  <w:suppressOverlap/>
                </w:pPr>
              </w:pPrChange>
            </w:pPr>
            <w:r>
              <w:rPr>
                <w:b/>
                <w:bCs/>
                <w:iCs/>
              </w:rPr>
              <w:t>TRIGGER AND LIMIT SETTING</w:t>
            </w:r>
          </w:p>
        </w:tc>
        <w:tc>
          <w:tcPr>
            <w:tcW w:w="7470" w:type="dxa"/>
            <w:gridSpan w:val="4"/>
            <w:shd w:val="clear" w:color="auto" w:fill="auto"/>
          </w:tcPr>
          <w:p w:rsidR="00EF72BB" w:rsidRDefault="00EF72BB" w:rsidP="00EF72BB">
            <w:pPr>
              <w:spacing w:after="0" w:line="240" w:lineRule="auto"/>
              <w:rPr>
                <w:rFonts w:asciiTheme="minorHAnsi" w:eastAsiaTheme="minorHAnsi" w:hAnsiTheme="minorHAnsi" w:cstheme="minorBidi"/>
                <w:iCs/>
              </w:rPr>
            </w:pPr>
            <w:r>
              <w:rPr>
                <w:rFonts w:asciiTheme="minorHAnsi" w:eastAsiaTheme="minorHAnsi" w:hAnsiTheme="minorHAnsi" w:cstheme="minorBidi"/>
                <w:iCs/>
              </w:rPr>
              <w:t>This metric has no amber trigger and a red limit of zero.</w:t>
            </w:r>
          </w:p>
          <w:p w:rsidR="00EF72BB" w:rsidRDefault="00EF72BB" w:rsidP="00EF72BB">
            <w:pPr>
              <w:spacing w:after="0" w:line="240" w:lineRule="auto"/>
              <w:rPr>
                <w:rFonts w:asciiTheme="minorHAnsi" w:eastAsiaTheme="minorHAnsi" w:hAnsiTheme="minorHAnsi" w:cstheme="minorBidi"/>
                <w:iCs/>
              </w:rPr>
            </w:pPr>
          </w:p>
        </w:tc>
      </w:tr>
      <w:tr w:rsidR="00EF72BB" w:rsidRPr="00206D41" w:rsidTr="0064647A">
        <w:trPr>
          <w:trHeight w:val="360"/>
        </w:trPr>
        <w:tc>
          <w:tcPr>
            <w:tcW w:w="1728" w:type="dxa"/>
            <w:shd w:val="clear" w:color="auto" w:fill="auto"/>
          </w:tcPr>
          <w:p w:rsidR="00EF72BB" w:rsidRDefault="00EF72BB" w:rsidP="00EF72BB">
            <w:pPr>
              <w:rPr>
                <w:rFonts w:asciiTheme="minorHAnsi" w:hAnsiTheme="minorHAnsi"/>
                <w:b/>
                <w:bCs/>
                <w:iCs/>
              </w:rPr>
              <w:pPrChange w:id="1149" w:author="Amarucci, Scott M" w:date="2016-02-16T18:21:00Z">
                <w:pPr>
                  <w:framePr w:hSpace="180" w:wrap="around" w:vAnchor="text" w:hAnchor="text" w:x="168" w:y="1"/>
                  <w:ind w:left="-60"/>
                  <w:suppressOverlap/>
                </w:pPr>
              </w:pPrChange>
            </w:pPr>
            <w:r w:rsidRPr="005B0BAF">
              <w:rPr>
                <w:rFonts w:asciiTheme="minorHAnsi" w:hAnsiTheme="minorHAnsi"/>
                <w:b/>
                <w:bCs/>
                <w:iCs/>
              </w:rPr>
              <w:t>TESTING FREQUENCY</w:t>
            </w:r>
          </w:p>
          <w:p w:rsidR="00EF72BB" w:rsidRPr="00206D41" w:rsidRDefault="00EF72BB" w:rsidP="00EF72BB">
            <w:pPr>
              <w:rPr>
                <w:b/>
                <w:bCs/>
                <w:iCs/>
              </w:rPr>
              <w:pPrChange w:id="1150" w:author="Amarucci, Scott M" w:date="2016-02-16T18:21:00Z">
                <w:pPr>
                  <w:framePr w:hSpace="180" w:wrap="around" w:vAnchor="text" w:hAnchor="text" w:x="168" w:y="1"/>
                  <w:ind w:left="-60"/>
                  <w:suppressOverlap/>
                </w:pPr>
              </w:pPrChange>
            </w:pPr>
          </w:p>
        </w:tc>
        <w:tc>
          <w:tcPr>
            <w:tcW w:w="7470" w:type="dxa"/>
            <w:gridSpan w:val="4"/>
            <w:shd w:val="clear" w:color="auto" w:fill="auto"/>
          </w:tcPr>
          <w:p w:rsidR="00EF72BB" w:rsidRPr="00206D41" w:rsidRDefault="00EF72BB" w:rsidP="00EF72BB">
            <w:pPr>
              <w:spacing w:after="0" w:line="240" w:lineRule="auto"/>
              <w:rPr>
                <w:rFonts w:asciiTheme="minorHAnsi" w:eastAsiaTheme="minorHAnsi" w:hAnsiTheme="minorHAnsi" w:cstheme="minorBidi"/>
                <w:iCs/>
              </w:rPr>
            </w:pPr>
            <w:r>
              <w:rPr>
                <w:rFonts w:asciiTheme="minorHAnsi" w:eastAsiaTheme="minorHAnsi" w:hAnsiTheme="minorHAnsi" w:cstheme="minorBidi"/>
                <w:iCs/>
              </w:rPr>
              <w:t>Monthly</w:t>
            </w:r>
          </w:p>
        </w:tc>
      </w:tr>
      <w:tr w:rsidR="00EF72BB" w:rsidRPr="00206D41" w:rsidTr="0064647A">
        <w:trPr>
          <w:trHeight w:val="525"/>
        </w:trPr>
        <w:tc>
          <w:tcPr>
            <w:tcW w:w="1728" w:type="dxa"/>
            <w:shd w:val="clear" w:color="auto" w:fill="auto"/>
          </w:tcPr>
          <w:p w:rsidR="00EF72BB" w:rsidRPr="00206D41" w:rsidRDefault="00EF72BB" w:rsidP="00EF72BB">
            <w:pPr>
              <w:rPr>
                <w:b/>
                <w:bCs/>
                <w:iCs/>
              </w:rPr>
            </w:pPr>
            <w:r w:rsidRPr="00206D41">
              <w:rPr>
                <w:b/>
                <w:bCs/>
                <w:iCs/>
              </w:rPr>
              <w:t>SOURCE OF INFORMATION</w:t>
            </w:r>
          </w:p>
        </w:tc>
        <w:tc>
          <w:tcPr>
            <w:tcW w:w="7470" w:type="dxa"/>
            <w:gridSpan w:val="4"/>
            <w:shd w:val="clear" w:color="auto" w:fill="auto"/>
          </w:tcPr>
          <w:p w:rsidR="00EF72BB" w:rsidRDefault="00EF72BB" w:rsidP="00EF72BB">
            <w:pPr>
              <w:spacing w:after="0" w:line="240" w:lineRule="auto"/>
              <w:rPr>
                <w:bCs/>
                <w:iCs/>
              </w:rPr>
            </w:pPr>
            <w:r>
              <w:rPr>
                <w:bCs/>
                <w:iCs/>
              </w:rPr>
              <w:t xml:space="preserve">The information is obtained from CCMIS.  </w:t>
            </w:r>
          </w:p>
          <w:p w:rsidR="00EF72BB" w:rsidRPr="00AB7F7D" w:rsidRDefault="00EF72BB" w:rsidP="00EF72BB">
            <w:pPr>
              <w:pStyle w:val="ListParagraph"/>
              <w:numPr>
                <w:ilvl w:val="0"/>
                <w:numId w:val="53"/>
              </w:numPr>
              <w:spacing w:after="0" w:line="240" w:lineRule="auto"/>
              <w:rPr>
                <w:bCs/>
                <w:iCs/>
              </w:rPr>
            </w:pPr>
            <w:r w:rsidRPr="00AB7F7D">
              <w:rPr>
                <w:bCs/>
                <w:iCs/>
              </w:rPr>
              <w:t xml:space="preserve">Counterparty is defined as all related customers from the Customer table with a common Master One Obligor Number creating a Master One Obligor grouping.  </w:t>
            </w:r>
          </w:p>
          <w:p w:rsidR="00EF72BB" w:rsidRPr="00AB7F7D" w:rsidRDefault="00EF72BB" w:rsidP="00EF72BB">
            <w:pPr>
              <w:pStyle w:val="ListParagraph"/>
              <w:numPr>
                <w:ilvl w:val="0"/>
                <w:numId w:val="53"/>
              </w:numPr>
              <w:spacing w:after="0" w:line="240" w:lineRule="auto"/>
              <w:rPr>
                <w:bCs/>
                <w:iCs/>
              </w:rPr>
            </w:pPr>
            <w:r w:rsidRPr="00AB7F7D">
              <w:rPr>
                <w:bCs/>
                <w:iCs/>
              </w:rPr>
              <w:t xml:space="preserve">Exposure is the sum of Binding Exposure for each Customer in the Customer </w:t>
            </w:r>
            <w:r w:rsidRPr="00AB7F7D">
              <w:rPr>
                <w:bCs/>
                <w:iCs/>
              </w:rPr>
              <w:lastRenderedPageBreak/>
              <w:t xml:space="preserve">table within the Master One Obligor grouping.   </w:t>
            </w:r>
          </w:p>
          <w:p w:rsidR="00EF72BB" w:rsidRPr="00AB7F7D" w:rsidRDefault="00EF72BB" w:rsidP="00EF72BB">
            <w:pPr>
              <w:pStyle w:val="ListParagraph"/>
              <w:numPr>
                <w:ilvl w:val="0"/>
                <w:numId w:val="53"/>
              </w:numPr>
              <w:spacing w:after="0" w:line="240" w:lineRule="auto"/>
              <w:rPr>
                <w:bCs/>
                <w:iCs/>
              </w:rPr>
            </w:pPr>
            <w:r w:rsidRPr="00AB7F7D">
              <w:rPr>
                <w:bCs/>
                <w:iCs/>
              </w:rPr>
              <w:t xml:space="preserve">Master One Obligor Number is obtained by joining the Customer table to the Customer Additional Fields table using their native keys and joining the Master Customer Number in the Customer Additional Fields table to the Master Customer Number in the Master One Obligor </w:t>
            </w:r>
            <w:proofErr w:type="gramStart"/>
            <w:r w:rsidRPr="00AB7F7D">
              <w:rPr>
                <w:bCs/>
                <w:iCs/>
              </w:rPr>
              <w:t>To</w:t>
            </w:r>
            <w:proofErr w:type="gramEnd"/>
            <w:r w:rsidRPr="00AB7F7D">
              <w:rPr>
                <w:bCs/>
                <w:iCs/>
              </w:rPr>
              <w:t xml:space="preserve"> Master Customer table.</w:t>
            </w:r>
          </w:p>
          <w:p w:rsidR="00EF72BB" w:rsidRPr="00AB7F7D" w:rsidRDefault="00EF72BB" w:rsidP="00EF72BB">
            <w:pPr>
              <w:pStyle w:val="ListParagraph"/>
              <w:numPr>
                <w:ilvl w:val="0"/>
                <w:numId w:val="53"/>
              </w:numPr>
              <w:spacing w:after="0" w:line="240" w:lineRule="auto"/>
              <w:rPr>
                <w:bCs/>
                <w:iCs/>
              </w:rPr>
            </w:pPr>
            <w:r w:rsidRPr="00AB7F7D">
              <w:rPr>
                <w:bCs/>
                <w:iCs/>
              </w:rPr>
              <w:t>Internal Risk Rating is the weighted average SRR of the Master One Obligor grouping.  This is obtained by multiplying the SRR of each Master Customer in the Master Customer table by the sum of Binding Exposure from the Customer table for that Master Customer.  The SRR is related to the Binding Exposure by joining the Customer table to the Customer Additional Fields table using their native keys and joining the Master Customer Number in the Customer Additional Fields table to the Master Customer Number in the Master Customer table.</w:t>
            </w:r>
          </w:p>
          <w:p w:rsidR="00EF72BB" w:rsidRPr="00AB7F7D" w:rsidRDefault="00EF72BB" w:rsidP="00EF72BB">
            <w:pPr>
              <w:pStyle w:val="ListParagraph"/>
              <w:numPr>
                <w:ilvl w:val="0"/>
                <w:numId w:val="53"/>
              </w:numPr>
              <w:spacing w:after="0" w:line="240" w:lineRule="auto"/>
              <w:rPr>
                <w:bCs/>
                <w:iCs/>
              </w:rPr>
            </w:pPr>
            <w:r w:rsidRPr="00AB7F7D">
              <w:rPr>
                <w:bCs/>
                <w:iCs/>
              </w:rPr>
              <w:t xml:space="preserve">This value is then aggregated to the Master One Obligor level by summing by Master One Obligor Number which can be obtained as previously described.  </w:t>
            </w:r>
          </w:p>
          <w:p w:rsidR="00EF72BB" w:rsidRPr="00AB7F7D" w:rsidRDefault="00EF72BB" w:rsidP="00EF72BB">
            <w:pPr>
              <w:pStyle w:val="ListParagraph"/>
              <w:numPr>
                <w:ilvl w:val="0"/>
                <w:numId w:val="53"/>
              </w:numPr>
              <w:spacing w:after="0" w:line="240" w:lineRule="auto"/>
              <w:rPr>
                <w:bCs/>
                <w:iCs/>
              </w:rPr>
            </w:pPr>
            <w:r w:rsidRPr="00AB7F7D">
              <w:rPr>
                <w:bCs/>
                <w:iCs/>
              </w:rPr>
              <w:t>This aggregate value is then divided by the aggregate Binding Exposure of the Master One Obligor as previously defined</w:t>
            </w:r>
          </w:p>
          <w:p w:rsidR="00EF72BB" w:rsidRDefault="00EF72BB" w:rsidP="00EF72BB">
            <w:pPr>
              <w:pStyle w:val="ListParagraph"/>
              <w:numPr>
                <w:ilvl w:val="0"/>
                <w:numId w:val="53"/>
              </w:numPr>
              <w:spacing w:after="0" w:line="240" w:lineRule="auto"/>
              <w:rPr>
                <w:ins w:id="1151" w:author="Amarucci, Scott M" w:date="2016-02-18T18:36:00Z"/>
                <w:bCs/>
                <w:iCs/>
              </w:rPr>
            </w:pPr>
            <w:r w:rsidRPr="0095495D">
              <w:rPr>
                <w:bCs/>
                <w:iCs/>
              </w:rPr>
              <w:t xml:space="preserve">Note, PFE is not currently included as the calibration of limits did </w:t>
            </w:r>
            <w:r>
              <w:rPr>
                <w:bCs/>
                <w:iCs/>
              </w:rPr>
              <w:t>not take PFE into consideration</w:t>
            </w:r>
          </w:p>
          <w:p w:rsidR="00EF72BB" w:rsidRDefault="00EF72BB" w:rsidP="00EF72BB">
            <w:pPr>
              <w:spacing w:after="0" w:line="240" w:lineRule="auto"/>
              <w:rPr>
                <w:ins w:id="1152" w:author="Amarucci, Scott M" w:date="2016-02-18T18:36:00Z"/>
                <w:bCs/>
                <w:iCs/>
              </w:rPr>
              <w:pPrChange w:id="1153" w:author="Amarucci, Scott M" w:date="2016-02-18T18:36:00Z">
                <w:pPr>
                  <w:pStyle w:val="ListParagraph"/>
                  <w:framePr w:hSpace="180" w:wrap="around" w:vAnchor="text" w:hAnchor="text" w:x="168" w:y="1"/>
                  <w:numPr>
                    <w:numId w:val="53"/>
                  </w:numPr>
                  <w:spacing w:after="0" w:line="240" w:lineRule="auto"/>
                  <w:ind w:left="360" w:hanging="360"/>
                  <w:suppressOverlap/>
                </w:pPr>
              </w:pPrChange>
            </w:pPr>
          </w:p>
          <w:p w:rsidR="00EF72BB" w:rsidRPr="00EF72BB" w:rsidRDefault="00EF72BB" w:rsidP="00EF72BB">
            <w:pPr>
              <w:spacing w:after="0" w:line="240" w:lineRule="auto"/>
              <w:rPr>
                <w:ins w:id="1154" w:author="Amarucci, Scott M" w:date="2016-02-18T18:36:00Z"/>
                <w:bCs/>
                <w:iCs/>
              </w:rPr>
              <w:pPrChange w:id="1155" w:author="Amarucci, Scott M" w:date="2016-02-18T18:36:00Z">
                <w:pPr>
                  <w:pStyle w:val="ListParagraph"/>
                  <w:framePr w:hSpace="180" w:wrap="around" w:vAnchor="text" w:hAnchor="text" w:x="168" w:y="1"/>
                  <w:numPr>
                    <w:numId w:val="53"/>
                  </w:numPr>
                  <w:spacing w:after="0" w:line="240" w:lineRule="auto"/>
                  <w:ind w:left="360" w:hanging="360"/>
                  <w:suppressOverlap/>
                </w:pPr>
              </w:pPrChange>
            </w:pPr>
            <w:ins w:id="1156" w:author="Amarucci, Scott M" w:date="2016-02-18T18:36:00Z">
              <w:r>
                <w:rPr>
                  <w:bCs/>
                  <w:iCs/>
                </w:rPr>
                <w:t>[BSPR]</w:t>
              </w:r>
            </w:ins>
          </w:p>
          <w:p w:rsidR="00EF72BB" w:rsidRPr="00AE6B1C" w:rsidRDefault="00EF72BB" w:rsidP="00EF72BB">
            <w:pPr>
              <w:spacing w:after="0" w:line="240" w:lineRule="auto"/>
              <w:rPr>
                <w:bCs/>
                <w:iCs/>
              </w:rPr>
              <w:pPrChange w:id="1157" w:author="Amarucci, Scott M" w:date="2016-02-18T18:36:00Z">
                <w:pPr>
                  <w:pStyle w:val="ListParagraph"/>
                  <w:framePr w:hSpace="180" w:wrap="around" w:vAnchor="text" w:hAnchor="text" w:x="168" w:y="1"/>
                  <w:numPr>
                    <w:numId w:val="53"/>
                  </w:numPr>
                  <w:spacing w:after="0" w:line="240" w:lineRule="auto"/>
                  <w:ind w:left="360" w:hanging="360"/>
                  <w:suppressOverlap/>
                </w:pPr>
              </w:pPrChange>
            </w:pPr>
          </w:p>
        </w:tc>
      </w:tr>
    </w:tbl>
    <w:p w:rsidR="00A0462D" w:rsidRDefault="00A0462D" w:rsidP="00B52E32"/>
    <w:p w:rsidR="00883CD9" w:rsidRPr="002E67A0" w:rsidRDefault="00784F28" w:rsidP="00FD1AD4">
      <w:pPr>
        <w:pStyle w:val="SANUS2"/>
        <w:numPr>
          <w:ilvl w:val="1"/>
          <w:numId w:val="1"/>
        </w:numPr>
        <w:tabs>
          <w:tab w:val="num" w:pos="540"/>
        </w:tabs>
        <w:ind w:left="567" w:hanging="567"/>
        <w:rPr>
          <w:color w:val="000000" w:themeColor="text1"/>
        </w:rPr>
      </w:pPr>
      <w:bookmarkStart w:id="1158" w:name="_Toc441071963"/>
      <w:r>
        <w:rPr>
          <w:color w:val="000000" w:themeColor="text1"/>
        </w:rPr>
        <w:t>Industry exposure (by OCC group)</w:t>
      </w:r>
      <w:bookmarkEnd w:id="1158"/>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1245"/>
        <w:gridCol w:w="1245"/>
        <w:tblGridChange w:id="1159">
          <w:tblGrid>
            <w:gridCol w:w="1728"/>
            <w:gridCol w:w="2490"/>
            <w:gridCol w:w="2490"/>
            <w:gridCol w:w="1245"/>
            <w:gridCol w:w="1245"/>
          </w:tblGrid>
        </w:tblGridChange>
      </w:tblGrid>
      <w:tr w:rsidR="00883CD9" w:rsidRPr="00206D41" w:rsidTr="0064647A">
        <w:trPr>
          <w:trHeight w:val="352"/>
        </w:trPr>
        <w:tc>
          <w:tcPr>
            <w:tcW w:w="1728" w:type="dxa"/>
            <w:shd w:val="clear" w:color="auto" w:fill="auto"/>
          </w:tcPr>
          <w:p w:rsidR="00883CD9" w:rsidRPr="00206D41" w:rsidRDefault="005B52F3" w:rsidP="00DF2C0A">
            <w:pPr>
              <w:rPr>
                <w:b/>
                <w:bCs/>
                <w:iCs/>
              </w:rPr>
            </w:pPr>
            <w:r>
              <w:rPr>
                <w:b/>
                <w:bCs/>
                <w:iCs/>
              </w:rPr>
              <w:t xml:space="preserve">DEFINITION </w:t>
            </w:r>
          </w:p>
        </w:tc>
        <w:tc>
          <w:tcPr>
            <w:tcW w:w="7470" w:type="dxa"/>
            <w:gridSpan w:val="4"/>
            <w:shd w:val="clear" w:color="auto" w:fill="auto"/>
          </w:tcPr>
          <w:p w:rsidR="00931941" w:rsidRPr="00BF190C" w:rsidRDefault="00004C8B" w:rsidP="00931941">
            <w:pPr>
              <w:spacing w:after="0" w:line="240" w:lineRule="auto"/>
              <w:rPr>
                <w:rFonts w:asciiTheme="minorHAnsi" w:eastAsiaTheme="minorHAnsi" w:hAnsiTheme="minorHAnsi" w:cstheme="minorBidi"/>
                <w:bCs/>
                <w:iCs/>
                <w:lang w:val="en-GB"/>
              </w:rPr>
            </w:pPr>
            <w:r>
              <w:rPr>
                <w:bCs/>
                <w:iCs/>
              </w:rPr>
              <w:t>The total</w:t>
            </w:r>
            <w:r w:rsidR="00DF2C0A">
              <w:rPr>
                <w:bCs/>
                <w:iCs/>
              </w:rPr>
              <w:t xml:space="preserve"> dollar value</w:t>
            </w:r>
            <w:r>
              <w:rPr>
                <w:bCs/>
                <w:iCs/>
              </w:rPr>
              <w:t xml:space="preserve"> </w:t>
            </w:r>
            <w:r w:rsidR="005B52F3">
              <w:rPr>
                <w:bCs/>
                <w:iCs/>
              </w:rPr>
              <w:t xml:space="preserve">exposure for all counterparties within one industry type, according to </w:t>
            </w:r>
            <w:r>
              <w:rPr>
                <w:bCs/>
                <w:iCs/>
              </w:rPr>
              <w:t>the OCC industry classification</w:t>
            </w:r>
            <w:r w:rsidR="00931941">
              <w:rPr>
                <w:bCs/>
                <w:iCs/>
              </w:rPr>
              <w:t xml:space="preserve">. </w:t>
            </w:r>
            <w:r w:rsidR="00931941" w:rsidRPr="00BF190C">
              <w:rPr>
                <w:rFonts w:asciiTheme="minorHAnsi" w:eastAsiaTheme="minorHAnsi" w:hAnsiTheme="minorHAnsi" w:cstheme="minorBidi"/>
                <w:bCs/>
                <w:iCs/>
                <w:lang w:val="en-GB"/>
              </w:rPr>
              <w:t>Sectors / Industries are defined at the highest aggregation level for OCC industry codes</w:t>
            </w:r>
            <w:r w:rsidR="002120A0">
              <w:rPr>
                <w:rStyle w:val="FootnoteReference"/>
                <w:rFonts w:asciiTheme="minorHAnsi" w:eastAsiaTheme="minorHAnsi" w:hAnsiTheme="minorHAnsi" w:cstheme="minorBidi"/>
                <w:bCs/>
                <w:iCs/>
                <w:lang w:val="en-GB"/>
              </w:rPr>
              <w:footnoteReference w:id="5"/>
            </w:r>
            <w:r w:rsidR="00931941" w:rsidRPr="00BF190C">
              <w:rPr>
                <w:rFonts w:asciiTheme="minorHAnsi" w:eastAsiaTheme="minorHAnsi" w:hAnsiTheme="minorHAnsi" w:cstheme="minorBidi"/>
                <w:bCs/>
                <w:iCs/>
                <w:lang w:val="en-GB"/>
              </w:rPr>
              <w:t xml:space="preserve">. </w:t>
            </w:r>
          </w:p>
          <w:p w:rsidR="00BF190C" w:rsidRDefault="00BF190C" w:rsidP="00931941">
            <w:pPr>
              <w:spacing w:after="0" w:line="240" w:lineRule="auto"/>
              <w:rPr>
                <w:bCs/>
                <w:iCs/>
                <w:lang w:val="en-GB"/>
              </w:rPr>
            </w:pPr>
          </w:p>
          <w:p w:rsidR="00931941" w:rsidRDefault="00931941" w:rsidP="00931941">
            <w:p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 xml:space="preserve">Exposure </w:t>
            </w:r>
            <w:r>
              <w:rPr>
                <w:rFonts w:asciiTheme="minorHAnsi" w:eastAsiaTheme="minorHAnsi" w:hAnsiTheme="minorHAnsi" w:cstheme="minorBidi"/>
                <w:bCs/>
                <w:iCs/>
                <w:lang w:val="en-GB"/>
              </w:rPr>
              <w:t xml:space="preserve">is defined as </w:t>
            </w:r>
            <w:r w:rsidRPr="00BF190C">
              <w:rPr>
                <w:rFonts w:asciiTheme="minorHAnsi" w:eastAsiaTheme="minorHAnsi" w:hAnsiTheme="minorHAnsi" w:cstheme="minorBidi"/>
                <w:bCs/>
                <w:iCs/>
                <w:lang w:val="en-GB"/>
              </w:rPr>
              <w:t xml:space="preserve">the </w:t>
            </w:r>
            <w:r w:rsidRPr="00BF190C">
              <w:rPr>
                <w:rFonts w:asciiTheme="minorHAnsi" w:eastAsiaTheme="minorHAnsi" w:hAnsiTheme="minorHAnsi" w:cstheme="minorBidi"/>
                <w:bCs/>
                <w:iCs/>
                <w:u w:val="single"/>
                <w:lang w:val="en-GB"/>
              </w:rPr>
              <w:t>sum</w:t>
            </w:r>
            <w:r w:rsidRPr="00BF190C">
              <w:rPr>
                <w:rFonts w:asciiTheme="minorHAnsi" w:eastAsiaTheme="minorHAnsi" w:hAnsiTheme="minorHAnsi" w:cstheme="minorBidi"/>
                <w:bCs/>
                <w:iCs/>
                <w:lang w:val="en-GB"/>
              </w:rPr>
              <w:t xml:space="preserve"> of: </w:t>
            </w:r>
          </w:p>
          <w:p w:rsidR="00931941" w:rsidRDefault="00931941" w:rsidP="00AB79BD">
            <w:pPr>
              <w:numPr>
                <w:ilvl w:val="1"/>
                <w:numId w:val="11"/>
              </w:num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 xml:space="preserve">Committed facilities (drawn and undrawn)  </w:t>
            </w:r>
          </w:p>
          <w:p w:rsidR="00931941" w:rsidRDefault="00931941" w:rsidP="00AB79BD">
            <w:pPr>
              <w:numPr>
                <w:ilvl w:val="1"/>
                <w:numId w:val="11"/>
              </w:numPr>
              <w:contextualSpacing/>
              <w:rPr>
                <w:rFonts w:asciiTheme="minorHAnsi" w:eastAsiaTheme="minorHAnsi" w:hAnsiTheme="minorHAnsi" w:cstheme="minorBidi"/>
                <w:bCs/>
                <w:iCs/>
                <w:lang w:val="en-GB"/>
              </w:rPr>
            </w:pPr>
            <w:r>
              <w:rPr>
                <w:rFonts w:asciiTheme="minorHAnsi" w:eastAsiaTheme="minorHAnsi" w:hAnsiTheme="minorHAnsi" w:cstheme="minorBidi"/>
                <w:bCs/>
                <w:iCs/>
                <w:lang w:val="en-GB"/>
              </w:rPr>
              <w:t>D</w:t>
            </w:r>
            <w:r w:rsidRPr="00BF190C">
              <w:rPr>
                <w:rFonts w:asciiTheme="minorHAnsi" w:eastAsiaTheme="minorHAnsi" w:hAnsiTheme="minorHAnsi" w:cstheme="minorBidi"/>
                <w:bCs/>
                <w:iCs/>
                <w:lang w:val="en-GB"/>
              </w:rPr>
              <w:t>rawn</w:t>
            </w:r>
            <w:r>
              <w:rPr>
                <w:rFonts w:asciiTheme="minorHAnsi" w:eastAsiaTheme="minorHAnsi" w:hAnsiTheme="minorHAnsi" w:cstheme="minorBidi"/>
                <w:bCs/>
                <w:iCs/>
                <w:lang w:val="en-GB"/>
              </w:rPr>
              <w:t xml:space="preserve"> balances</w:t>
            </w:r>
            <w:r w:rsidRPr="00BF190C">
              <w:rPr>
                <w:rFonts w:asciiTheme="minorHAnsi" w:eastAsiaTheme="minorHAnsi" w:hAnsiTheme="minorHAnsi" w:cstheme="minorBidi"/>
                <w:bCs/>
                <w:iCs/>
                <w:lang w:val="en-GB"/>
              </w:rPr>
              <w:t xml:space="preserve"> under uncommitted facilities  </w:t>
            </w:r>
          </w:p>
          <w:p w:rsidR="00931941" w:rsidRDefault="00931941" w:rsidP="00AB79BD">
            <w:pPr>
              <w:numPr>
                <w:ilvl w:val="1"/>
                <w:numId w:val="11"/>
              </w:numPr>
              <w:contextualSpacing/>
              <w:rPr>
                <w:rFonts w:asciiTheme="minorHAnsi" w:eastAsiaTheme="minorHAnsi" w:hAnsiTheme="minorHAnsi" w:cstheme="minorBidi"/>
                <w:bCs/>
                <w:iCs/>
                <w:lang w:val="en-GB"/>
              </w:rPr>
            </w:pPr>
            <w:r>
              <w:rPr>
                <w:rFonts w:asciiTheme="minorHAnsi" w:eastAsiaTheme="minorHAnsi" w:hAnsiTheme="minorHAnsi" w:cstheme="minorBidi"/>
                <w:bCs/>
                <w:iCs/>
                <w:lang w:val="en-GB"/>
              </w:rPr>
              <w:t>O</w:t>
            </w:r>
            <w:r w:rsidRPr="00BF190C">
              <w:rPr>
                <w:rFonts w:asciiTheme="minorHAnsi" w:eastAsiaTheme="minorHAnsi" w:hAnsiTheme="minorHAnsi" w:cstheme="minorBidi"/>
                <w:bCs/>
                <w:iCs/>
                <w:lang w:val="en-GB"/>
              </w:rPr>
              <w:t xml:space="preserve">ff balance sheet items (e.g. Letters of Credit)  </w:t>
            </w:r>
          </w:p>
          <w:p w:rsidR="00931941" w:rsidRDefault="00931941" w:rsidP="00AB79BD">
            <w:pPr>
              <w:numPr>
                <w:ilvl w:val="1"/>
                <w:numId w:val="11"/>
              </w:num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PFE</w:t>
            </w:r>
            <w:r w:rsidRPr="00BF190C">
              <w:rPr>
                <w:rFonts w:asciiTheme="minorHAnsi" w:eastAsiaTheme="minorHAnsi" w:hAnsiTheme="minorHAnsi" w:cstheme="minorBidi"/>
                <w:bCs/>
                <w:iCs/>
                <w:vertAlign w:val="superscript"/>
                <w:lang w:val="en-GB"/>
              </w:rPr>
              <w:footnoteReference w:id="6"/>
            </w:r>
            <w:r w:rsidRPr="00BF190C">
              <w:rPr>
                <w:rFonts w:asciiTheme="minorHAnsi" w:eastAsiaTheme="minorHAnsi" w:hAnsiTheme="minorHAnsi" w:cstheme="minorBidi"/>
                <w:bCs/>
                <w:iCs/>
                <w:lang w:val="en-GB"/>
              </w:rPr>
              <w:t xml:space="preserve"> (“REC”) for derivatives. </w:t>
            </w:r>
          </w:p>
          <w:p w:rsidR="00931941" w:rsidRPr="00BF190C" w:rsidRDefault="00931941" w:rsidP="00931941">
            <w:pPr>
              <w:spacing w:after="0" w:line="240" w:lineRule="auto"/>
              <w:rPr>
                <w:bCs/>
                <w:iCs/>
                <w:lang w:val="en-GB"/>
              </w:rPr>
            </w:pPr>
            <w:r w:rsidRPr="00BF190C">
              <w:rPr>
                <w:rFonts w:asciiTheme="minorHAnsi" w:eastAsiaTheme="minorHAnsi" w:hAnsiTheme="minorHAnsi" w:cstheme="minorBidi"/>
                <w:bCs/>
                <w:iCs/>
                <w:lang w:val="en-GB"/>
              </w:rPr>
              <w:t>Exposures will be calculated at individual counterparty level and aggregated as required to ultimate parent (economic group) level. Exposures to non-recourse project finance will be treated as individual exposures and not aggregated to the sponsor.</w:t>
            </w:r>
          </w:p>
        </w:tc>
      </w:tr>
      <w:tr w:rsidR="005B52F3" w:rsidRPr="00206D41" w:rsidTr="0064647A">
        <w:trPr>
          <w:trHeight w:val="433"/>
        </w:trPr>
        <w:tc>
          <w:tcPr>
            <w:tcW w:w="1728" w:type="dxa"/>
            <w:shd w:val="clear" w:color="auto" w:fill="auto"/>
          </w:tcPr>
          <w:p w:rsidR="005B52F3" w:rsidRPr="00206D41" w:rsidRDefault="005B52F3" w:rsidP="00DF2C0A">
            <w:pPr>
              <w:rPr>
                <w:b/>
                <w:bCs/>
                <w:iCs/>
              </w:rPr>
            </w:pPr>
            <w:r>
              <w:rPr>
                <w:b/>
                <w:bCs/>
                <w:iCs/>
              </w:rPr>
              <w:lastRenderedPageBreak/>
              <w:t>RISK TYPE</w:t>
            </w:r>
          </w:p>
        </w:tc>
        <w:tc>
          <w:tcPr>
            <w:tcW w:w="7470" w:type="dxa"/>
            <w:gridSpan w:val="4"/>
            <w:shd w:val="clear" w:color="auto" w:fill="auto"/>
          </w:tcPr>
          <w:p w:rsidR="005B52F3" w:rsidRPr="00206D41" w:rsidRDefault="005B52F3" w:rsidP="00DF2C0A">
            <w:pPr>
              <w:spacing w:after="0" w:line="240" w:lineRule="auto"/>
              <w:rPr>
                <w:bCs/>
                <w:iCs/>
              </w:rPr>
            </w:pPr>
            <w:r>
              <w:rPr>
                <w:bCs/>
                <w:iCs/>
              </w:rPr>
              <w:t>Credit Risk</w:t>
            </w:r>
          </w:p>
        </w:tc>
      </w:tr>
      <w:tr w:rsidR="00A57A2A" w:rsidRPr="00206D41" w:rsidTr="0064647A">
        <w:trPr>
          <w:trHeight w:val="433"/>
          <w:ins w:id="1160" w:author="Amarucci, Scott M" w:date="2016-02-18T18:04:00Z"/>
        </w:trPr>
        <w:tc>
          <w:tcPr>
            <w:tcW w:w="1728" w:type="dxa"/>
            <w:shd w:val="clear" w:color="auto" w:fill="auto"/>
          </w:tcPr>
          <w:p w:rsidR="00A57A2A" w:rsidRDefault="00A57A2A" w:rsidP="00DF2C0A">
            <w:pPr>
              <w:rPr>
                <w:ins w:id="1161" w:author="Amarucci, Scott M" w:date="2016-02-18T18:04:00Z"/>
                <w:b/>
                <w:bCs/>
                <w:iCs/>
              </w:rPr>
            </w:pPr>
            <w:ins w:id="1162" w:author="Amarucci, Scott M" w:date="2016-02-18T18:05:00Z">
              <w:r>
                <w:rPr>
                  <w:b/>
                  <w:bCs/>
                  <w:iCs/>
                </w:rPr>
                <w:t>RATIONALE</w:t>
              </w:r>
            </w:ins>
          </w:p>
        </w:tc>
        <w:tc>
          <w:tcPr>
            <w:tcW w:w="7470" w:type="dxa"/>
            <w:gridSpan w:val="4"/>
            <w:shd w:val="clear" w:color="auto" w:fill="auto"/>
          </w:tcPr>
          <w:p w:rsidR="00A57A2A" w:rsidRDefault="000864B0" w:rsidP="000864B0">
            <w:pPr>
              <w:spacing w:after="0" w:line="240" w:lineRule="auto"/>
              <w:rPr>
                <w:ins w:id="1163" w:author="Amarucci, Scott M" w:date="2016-02-18T18:04:00Z"/>
                <w:bCs/>
                <w:iCs/>
              </w:rPr>
            </w:pPr>
            <w:ins w:id="1164" w:author="Amarucci, Scott M" w:date="2016-02-19T11:10:00Z">
              <w:r w:rsidRPr="000864B0">
                <w:rPr>
                  <w:bCs/>
                  <w:iCs/>
                </w:rPr>
                <w:t>Limits on industry size ensure that the credit portfolio is adequately diversified</w:t>
              </w:r>
            </w:ins>
          </w:p>
        </w:tc>
      </w:tr>
      <w:tr w:rsidR="00A57A2A" w:rsidRPr="00206D41" w:rsidTr="0064647A">
        <w:trPr>
          <w:trHeight w:val="20"/>
        </w:trPr>
        <w:tc>
          <w:tcPr>
            <w:tcW w:w="1728" w:type="dxa"/>
            <w:vMerge w:val="restart"/>
            <w:shd w:val="clear" w:color="auto" w:fill="auto"/>
          </w:tcPr>
          <w:p w:rsidR="00A57A2A" w:rsidRPr="00206D41" w:rsidRDefault="00A57A2A" w:rsidP="00DF2C0A">
            <w:pPr>
              <w:rPr>
                <w:b/>
                <w:bCs/>
                <w:iCs/>
              </w:rPr>
            </w:pPr>
            <w:r>
              <w:rPr>
                <w:b/>
                <w:bCs/>
                <w:iCs/>
              </w:rPr>
              <w:t>ENTITY</w:t>
            </w:r>
          </w:p>
        </w:tc>
        <w:tc>
          <w:tcPr>
            <w:tcW w:w="2490" w:type="dxa"/>
            <w:shd w:val="clear" w:color="auto" w:fill="auto"/>
          </w:tcPr>
          <w:p w:rsidR="00A57A2A" w:rsidRPr="005B60EF" w:rsidRDefault="00A57A2A" w:rsidP="00DF2C0A">
            <w:pPr>
              <w:spacing w:after="0" w:line="240" w:lineRule="auto"/>
              <w:rPr>
                <w:b/>
                <w:bCs/>
                <w:iCs/>
              </w:rPr>
            </w:pPr>
            <w:r>
              <w:rPr>
                <w:b/>
                <w:bCs/>
                <w:iCs/>
              </w:rPr>
              <w:t>SHUSA</w:t>
            </w:r>
          </w:p>
        </w:tc>
        <w:tc>
          <w:tcPr>
            <w:tcW w:w="2490" w:type="dxa"/>
            <w:shd w:val="clear" w:color="auto" w:fill="auto"/>
          </w:tcPr>
          <w:p w:rsidR="00A57A2A" w:rsidRPr="005B60EF" w:rsidRDefault="00A57A2A" w:rsidP="00DF2C0A">
            <w:pPr>
              <w:spacing w:after="0" w:line="240" w:lineRule="auto"/>
              <w:rPr>
                <w:b/>
                <w:bCs/>
                <w:iCs/>
              </w:rPr>
            </w:pPr>
            <w:r w:rsidRPr="005B60EF">
              <w:rPr>
                <w:b/>
                <w:bCs/>
                <w:iCs/>
              </w:rPr>
              <w:t>SBNA</w:t>
            </w:r>
          </w:p>
        </w:tc>
        <w:tc>
          <w:tcPr>
            <w:tcW w:w="2490" w:type="dxa"/>
            <w:gridSpan w:val="2"/>
            <w:shd w:val="clear" w:color="auto" w:fill="auto"/>
          </w:tcPr>
          <w:p w:rsidR="00A57A2A" w:rsidRPr="005B60EF" w:rsidRDefault="00A57A2A" w:rsidP="00156B03">
            <w:pPr>
              <w:spacing w:after="0" w:line="240" w:lineRule="auto"/>
              <w:rPr>
                <w:b/>
                <w:bCs/>
                <w:iCs/>
              </w:rPr>
            </w:pPr>
            <w:r w:rsidRPr="005B60EF">
              <w:rPr>
                <w:b/>
                <w:bCs/>
                <w:iCs/>
              </w:rPr>
              <w:t>SC</w:t>
            </w:r>
          </w:p>
        </w:tc>
      </w:tr>
      <w:tr w:rsidR="00A57A2A" w:rsidRPr="00206D41" w:rsidTr="0064647A">
        <w:trPr>
          <w:trHeight w:val="20"/>
        </w:trPr>
        <w:tc>
          <w:tcPr>
            <w:tcW w:w="1728" w:type="dxa"/>
            <w:vMerge/>
            <w:shd w:val="clear" w:color="auto" w:fill="auto"/>
          </w:tcPr>
          <w:p w:rsidR="00A57A2A" w:rsidRDefault="00A57A2A" w:rsidP="00DF2C0A">
            <w:pPr>
              <w:rPr>
                <w:b/>
                <w:bCs/>
                <w:iCs/>
              </w:rPr>
            </w:pPr>
          </w:p>
        </w:tc>
        <w:tc>
          <w:tcPr>
            <w:tcW w:w="2490" w:type="dxa"/>
            <w:shd w:val="clear" w:color="auto" w:fill="auto"/>
          </w:tcPr>
          <w:p w:rsidR="00A57A2A" w:rsidRPr="00206D41" w:rsidRDefault="00A57A2A" w:rsidP="00DF2C0A">
            <w:pPr>
              <w:spacing w:after="0" w:line="240" w:lineRule="auto"/>
              <w:rPr>
                <w:bCs/>
                <w:iCs/>
              </w:rPr>
            </w:pPr>
            <w:r>
              <w:rPr>
                <w:bCs/>
                <w:iCs/>
              </w:rPr>
              <w:t>Yes</w:t>
            </w:r>
          </w:p>
        </w:tc>
        <w:tc>
          <w:tcPr>
            <w:tcW w:w="2490" w:type="dxa"/>
            <w:shd w:val="clear" w:color="auto" w:fill="auto"/>
          </w:tcPr>
          <w:p w:rsidR="00A57A2A" w:rsidRPr="00206D41" w:rsidRDefault="00A57A2A" w:rsidP="00DF2C0A">
            <w:pPr>
              <w:spacing w:after="0" w:line="240" w:lineRule="auto"/>
              <w:rPr>
                <w:bCs/>
                <w:iCs/>
              </w:rPr>
            </w:pPr>
            <w:r>
              <w:rPr>
                <w:bCs/>
                <w:iCs/>
              </w:rPr>
              <w:t>Yes</w:t>
            </w:r>
          </w:p>
        </w:tc>
        <w:tc>
          <w:tcPr>
            <w:tcW w:w="2490" w:type="dxa"/>
            <w:gridSpan w:val="2"/>
            <w:shd w:val="clear" w:color="auto" w:fill="auto"/>
          </w:tcPr>
          <w:p w:rsidR="00A57A2A" w:rsidRPr="00206D41" w:rsidRDefault="00A57A2A" w:rsidP="00DF2C0A">
            <w:pPr>
              <w:spacing w:after="0" w:line="240" w:lineRule="auto"/>
              <w:rPr>
                <w:bCs/>
                <w:iCs/>
              </w:rPr>
            </w:pPr>
            <w:r>
              <w:rPr>
                <w:bCs/>
                <w:iCs/>
              </w:rPr>
              <w:t>No</w:t>
            </w:r>
          </w:p>
        </w:tc>
      </w:tr>
      <w:tr w:rsidR="00A57A2A" w:rsidRPr="00206D41" w:rsidTr="00EF72BB">
        <w:trPr>
          <w:trHeight w:val="20"/>
          <w:ins w:id="1165" w:author="Amarucci, Scott M" w:date="2016-02-18T18:04:00Z"/>
        </w:trPr>
        <w:tc>
          <w:tcPr>
            <w:tcW w:w="1728" w:type="dxa"/>
            <w:vMerge/>
            <w:shd w:val="clear" w:color="auto" w:fill="auto"/>
          </w:tcPr>
          <w:p w:rsidR="00A57A2A" w:rsidRDefault="00A57A2A" w:rsidP="00A57A2A">
            <w:pPr>
              <w:rPr>
                <w:ins w:id="1166" w:author="Amarucci, Scott M" w:date="2016-02-18T18:04:00Z"/>
                <w:b/>
                <w:bCs/>
                <w:iCs/>
              </w:rPr>
            </w:pPr>
          </w:p>
        </w:tc>
        <w:tc>
          <w:tcPr>
            <w:tcW w:w="2490" w:type="dxa"/>
            <w:shd w:val="clear" w:color="auto" w:fill="auto"/>
          </w:tcPr>
          <w:p w:rsidR="00A57A2A" w:rsidRDefault="00A57A2A" w:rsidP="00A57A2A">
            <w:pPr>
              <w:spacing w:after="0" w:line="240" w:lineRule="auto"/>
              <w:rPr>
                <w:ins w:id="1167" w:author="Amarucci, Scott M" w:date="2016-02-18T18:04:00Z"/>
                <w:bCs/>
                <w:iCs/>
              </w:rPr>
            </w:pPr>
            <w:ins w:id="1168" w:author="Amarucci, Scott M" w:date="2016-02-18T18:04:00Z">
              <w:r>
                <w:rPr>
                  <w:b/>
                  <w:bCs/>
                  <w:iCs/>
                </w:rPr>
                <w:t>SIS</w:t>
              </w:r>
            </w:ins>
          </w:p>
        </w:tc>
        <w:tc>
          <w:tcPr>
            <w:tcW w:w="2490" w:type="dxa"/>
            <w:shd w:val="clear" w:color="auto" w:fill="auto"/>
          </w:tcPr>
          <w:p w:rsidR="00A57A2A" w:rsidRDefault="00A57A2A" w:rsidP="00A57A2A">
            <w:pPr>
              <w:spacing w:after="0" w:line="240" w:lineRule="auto"/>
              <w:rPr>
                <w:ins w:id="1169" w:author="Amarucci, Scott M" w:date="2016-02-18T18:04:00Z"/>
                <w:bCs/>
                <w:iCs/>
              </w:rPr>
            </w:pPr>
            <w:ins w:id="1170" w:author="Amarucci, Scott M" w:date="2016-02-18T18:04:00Z">
              <w:r>
                <w:rPr>
                  <w:b/>
                  <w:bCs/>
                  <w:iCs/>
                </w:rPr>
                <w:t>BSI Miami</w:t>
              </w:r>
            </w:ins>
          </w:p>
        </w:tc>
        <w:tc>
          <w:tcPr>
            <w:tcW w:w="1245" w:type="dxa"/>
            <w:shd w:val="clear" w:color="auto" w:fill="auto"/>
          </w:tcPr>
          <w:p w:rsidR="00A57A2A" w:rsidRDefault="00A57A2A" w:rsidP="00A57A2A">
            <w:pPr>
              <w:spacing w:after="0" w:line="240" w:lineRule="auto"/>
              <w:rPr>
                <w:ins w:id="1171" w:author="Amarucci, Scott M" w:date="2016-02-18T18:04:00Z"/>
                <w:bCs/>
                <w:iCs/>
              </w:rPr>
            </w:pPr>
            <w:ins w:id="1172" w:author="Amarucci, Scott M" w:date="2016-02-18T18:04:00Z">
              <w:r>
                <w:rPr>
                  <w:b/>
                  <w:bCs/>
                  <w:iCs/>
                </w:rPr>
                <w:t>BSPR</w:t>
              </w:r>
            </w:ins>
          </w:p>
        </w:tc>
        <w:tc>
          <w:tcPr>
            <w:tcW w:w="1245" w:type="dxa"/>
            <w:shd w:val="clear" w:color="auto" w:fill="auto"/>
          </w:tcPr>
          <w:p w:rsidR="00A57A2A" w:rsidRDefault="00A57A2A" w:rsidP="00A57A2A">
            <w:pPr>
              <w:spacing w:after="0" w:line="240" w:lineRule="auto"/>
              <w:rPr>
                <w:ins w:id="1173" w:author="Amarucci, Scott M" w:date="2016-02-18T18:04:00Z"/>
                <w:bCs/>
                <w:iCs/>
              </w:rPr>
            </w:pPr>
            <w:ins w:id="1174" w:author="Amarucci, Scott M" w:date="2016-02-18T18:04:00Z">
              <w:r>
                <w:rPr>
                  <w:b/>
                  <w:bCs/>
                  <w:iCs/>
                </w:rPr>
                <w:t>SSLLC</w:t>
              </w:r>
            </w:ins>
          </w:p>
        </w:tc>
      </w:tr>
      <w:tr w:rsidR="00A57A2A" w:rsidRPr="00206D41" w:rsidTr="00EF72BB">
        <w:trPr>
          <w:trHeight w:val="20"/>
          <w:ins w:id="1175" w:author="Amarucci, Scott M" w:date="2016-02-18T18:04:00Z"/>
        </w:trPr>
        <w:tc>
          <w:tcPr>
            <w:tcW w:w="1728" w:type="dxa"/>
            <w:vMerge/>
            <w:shd w:val="clear" w:color="auto" w:fill="auto"/>
          </w:tcPr>
          <w:p w:rsidR="00A57A2A" w:rsidRDefault="00A57A2A" w:rsidP="00A57A2A">
            <w:pPr>
              <w:rPr>
                <w:ins w:id="1176" w:author="Amarucci, Scott M" w:date="2016-02-18T18:04:00Z"/>
                <w:b/>
                <w:bCs/>
                <w:iCs/>
              </w:rPr>
            </w:pPr>
          </w:p>
        </w:tc>
        <w:tc>
          <w:tcPr>
            <w:tcW w:w="2490" w:type="dxa"/>
            <w:shd w:val="clear" w:color="auto" w:fill="auto"/>
          </w:tcPr>
          <w:p w:rsidR="00A57A2A" w:rsidRDefault="00A57A2A" w:rsidP="00A57A2A">
            <w:pPr>
              <w:spacing w:after="0" w:line="240" w:lineRule="auto"/>
              <w:rPr>
                <w:ins w:id="1177" w:author="Amarucci, Scott M" w:date="2016-02-18T18:04:00Z"/>
                <w:bCs/>
                <w:iCs/>
              </w:rPr>
            </w:pPr>
            <w:ins w:id="1178" w:author="Amarucci, Scott M" w:date="2016-02-18T18:04:00Z">
              <w:r>
                <w:rPr>
                  <w:bCs/>
                  <w:iCs/>
                </w:rPr>
                <w:t>No</w:t>
              </w:r>
            </w:ins>
          </w:p>
        </w:tc>
        <w:tc>
          <w:tcPr>
            <w:tcW w:w="2490" w:type="dxa"/>
            <w:shd w:val="clear" w:color="auto" w:fill="auto"/>
          </w:tcPr>
          <w:p w:rsidR="00A57A2A" w:rsidRDefault="00A57A2A" w:rsidP="00A57A2A">
            <w:pPr>
              <w:spacing w:after="0" w:line="240" w:lineRule="auto"/>
              <w:rPr>
                <w:ins w:id="1179" w:author="Amarucci, Scott M" w:date="2016-02-18T18:04:00Z"/>
                <w:bCs/>
                <w:iCs/>
              </w:rPr>
            </w:pPr>
            <w:ins w:id="1180" w:author="Amarucci, Scott M" w:date="2016-02-18T18:04:00Z">
              <w:r>
                <w:rPr>
                  <w:bCs/>
                  <w:iCs/>
                </w:rPr>
                <w:t>No</w:t>
              </w:r>
            </w:ins>
          </w:p>
        </w:tc>
        <w:tc>
          <w:tcPr>
            <w:tcW w:w="1245" w:type="dxa"/>
            <w:shd w:val="clear" w:color="auto" w:fill="auto"/>
          </w:tcPr>
          <w:p w:rsidR="00A57A2A" w:rsidRDefault="00A57A2A" w:rsidP="00A57A2A">
            <w:pPr>
              <w:spacing w:after="0" w:line="240" w:lineRule="auto"/>
              <w:rPr>
                <w:ins w:id="1181" w:author="Amarucci, Scott M" w:date="2016-02-18T18:04:00Z"/>
                <w:bCs/>
                <w:iCs/>
              </w:rPr>
            </w:pPr>
            <w:ins w:id="1182" w:author="Amarucci, Scott M" w:date="2016-02-18T18:04:00Z">
              <w:r>
                <w:rPr>
                  <w:bCs/>
                  <w:iCs/>
                </w:rPr>
                <w:t>Yes</w:t>
              </w:r>
            </w:ins>
          </w:p>
        </w:tc>
        <w:tc>
          <w:tcPr>
            <w:tcW w:w="1245" w:type="dxa"/>
            <w:shd w:val="clear" w:color="auto" w:fill="auto"/>
          </w:tcPr>
          <w:p w:rsidR="00A57A2A" w:rsidRDefault="00A57A2A" w:rsidP="00A57A2A">
            <w:pPr>
              <w:spacing w:after="0" w:line="240" w:lineRule="auto"/>
              <w:rPr>
                <w:ins w:id="1183" w:author="Amarucci, Scott M" w:date="2016-02-18T18:04:00Z"/>
                <w:bCs/>
                <w:iCs/>
              </w:rPr>
            </w:pPr>
            <w:ins w:id="1184" w:author="Amarucci, Scott M" w:date="2016-02-18T18:04:00Z">
              <w:r>
                <w:rPr>
                  <w:bCs/>
                  <w:iCs/>
                </w:rPr>
                <w:t>No</w:t>
              </w:r>
            </w:ins>
          </w:p>
        </w:tc>
      </w:tr>
      <w:tr w:rsidR="00A57A2A" w:rsidRPr="00206D41" w:rsidTr="0064647A">
        <w:trPr>
          <w:trHeight w:val="270"/>
        </w:trPr>
        <w:tc>
          <w:tcPr>
            <w:tcW w:w="1728" w:type="dxa"/>
            <w:vMerge w:val="restart"/>
            <w:shd w:val="clear" w:color="auto" w:fill="auto"/>
          </w:tcPr>
          <w:p w:rsidR="00A57A2A" w:rsidRPr="00206D41" w:rsidRDefault="00A57A2A" w:rsidP="00A57A2A">
            <w:pPr>
              <w:rPr>
                <w:b/>
                <w:bCs/>
                <w:iCs/>
              </w:rPr>
            </w:pPr>
            <w:r>
              <w:rPr>
                <w:b/>
                <w:bCs/>
                <w:iCs/>
              </w:rPr>
              <w:t xml:space="preserve">METRIC OWNER </w:t>
            </w:r>
          </w:p>
        </w:tc>
        <w:tc>
          <w:tcPr>
            <w:tcW w:w="2490" w:type="dxa"/>
            <w:shd w:val="clear" w:color="auto" w:fill="auto"/>
          </w:tcPr>
          <w:p w:rsidR="00A57A2A" w:rsidRPr="005B52F3" w:rsidRDefault="00A57A2A" w:rsidP="00A57A2A">
            <w:pPr>
              <w:spacing w:after="0" w:line="240" w:lineRule="auto"/>
              <w:rPr>
                <w:b/>
                <w:bCs/>
                <w:iCs/>
              </w:rPr>
            </w:pPr>
            <w:r w:rsidRPr="005B52F3">
              <w:rPr>
                <w:b/>
                <w:bCs/>
                <w:iCs/>
              </w:rPr>
              <w:t>SHUSA</w:t>
            </w:r>
          </w:p>
        </w:tc>
        <w:tc>
          <w:tcPr>
            <w:tcW w:w="2490" w:type="dxa"/>
            <w:shd w:val="clear" w:color="auto" w:fill="auto"/>
          </w:tcPr>
          <w:p w:rsidR="00A57A2A" w:rsidRPr="005B52F3" w:rsidRDefault="00A57A2A" w:rsidP="00A57A2A">
            <w:pPr>
              <w:spacing w:after="0" w:line="240" w:lineRule="auto"/>
              <w:rPr>
                <w:b/>
                <w:bCs/>
                <w:iCs/>
              </w:rPr>
            </w:pPr>
            <w:r w:rsidRPr="005B52F3">
              <w:rPr>
                <w:b/>
                <w:bCs/>
                <w:iCs/>
              </w:rPr>
              <w:t>SBNA</w:t>
            </w:r>
          </w:p>
        </w:tc>
        <w:tc>
          <w:tcPr>
            <w:tcW w:w="2490" w:type="dxa"/>
            <w:gridSpan w:val="2"/>
            <w:shd w:val="clear" w:color="auto" w:fill="auto"/>
          </w:tcPr>
          <w:p w:rsidR="00A57A2A" w:rsidRPr="005B52F3" w:rsidRDefault="00A57A2A" w:rsidP="00A57A2A">
            <w:pPr>
              <w:spacing w:after="0" w:line="240" w:lineRule="auto"/>
              <w:rPr>
                <w:b/>
                <w:bCs/>
                <w:iCs/>
              </w:rPr>
            </w:pPr>
            <w:r w:rsidRPr="005B52F3">
              <w:rPr>
                <w:b/>
                <w:bCs/>
                <w:iCs/>
              </w:rPr>
              <w:t>SC</w:t>
            </w:r>
          </w:p>
        </w:tc>
      </w:tr>
      <w:tr w:rsidR="00A57A2A" w:rsidRPr="00206D41" w:rsidTr="0064647A">
        <w:trPr>
          <w:trHeight w:val="252"/>
        </w:trPr>
        <w:tc>
          <w:tcPr>
            <w:tcW w:w="1728" w:type="dxa"/>
            <w:vMerge/>
            <w:shd w:val="clear" w:color="auto" w:fill="auto"/>
          </w:tcPr>
          <w:p w:rsidR="00A57A2A" w:rsidRPr="00206D41" w:rsidRDefault="00A57A2A" w:rsidP="00A57A2A">
            <w:pPr>
              <w:rPr>
                <w:b/>
                <w:bCs/>
                <w:iCs/>
              </w:rPr>
            </w:pPr>
          </w:p>
        </w:tc>
        <w:tc>
          <w:tcPr>
            <w:tcW w:w="2490" w:type="dxa"/>
            <w:shd w:val="clear" w:color="auto" w:fill="auto"/>
          </w:tcPr>
          <w:p w:rsidR="00A57A2A" w:rsidRPr="005B52F3" w:rsidRDefault="00A57A2A" w:rsidP="00A57A2A">
            <w:pPr>
              <w:spacing w:after="0" w:line="240" w:lineRule="auto"/>
              <w:rPr>
                <w:b/>
                <w:bCs/>
                <w:iCs/>
              </w:rPr>
            </w:pPr>
            <w:r>
              <w:rPr>
                <w:bCs/>
                <w:iCs/>
              </w:rPr>
              <w:t>SHUSA Credit Risk manager</w:t>
            </w:r>
          </w:p>
        </w:tc>
        <w:tc>
          <w:tcPr>
            <w:tcW w:w="2490" w:type="dxa"/>
            <w:shd w:val="clear" w:color="auto" w:fill="auto"/>
          </w:tcPr>
          <w:p w:rsidR="00A57A2A" w:rsidRPr="00206D41" w:rsidRDefault="00A57A2A" w:rsidP="00A57A2A">
            <w:pPr>
              <w:spacing w:after="0" w:line="240" w:lineRule="auto"/>
              <w:rPr>
                <w:bCs/>
                <w:iCs/>
              </w:rPr>
            </w:pPr>
            <w:r>
              <w:rPr>
                <w:bCs/>
                <w:iCs/>
              </w:rPr>
              <w:t>SBNA Heads of Business</w:t>
            </w:r>
          </w:p>
        </w:tc>
        <w:tc>
          <w:tcPr>
            <w:tcW w:w="2490" w:type="dxa"/>
            <w:gridSpan w:val="2"/>
            <w:shd w:val="clear" w:color="auto" w:fill="auto"/>
          </w:tcPr>
          <w:p w:rsidR="00A57A2A" w:rsidRPr="00206D41" w:rsidRDefault="00A57A2A" w:rsidP="00A57A2A">
            <w:pPr>
              <w:spacing w:after="0" w:line="240" w:lineRule="auto"/>
              <w:rPr>
                <w:bCs/>
                <w:iCs/>
              </w:rPr>
            </w:pPr>
            <w:r w:rsidRPr="00206D41">
              <w:rPr>
                <w:bCs/>
                <w:iCs/>
              </w:rPr>
              <w:t>N/A</w:t>
            </w:r>
          </w:p>
        </w:tc>
      </w:tr>
      <w:tr w:rsidR="00A57A2A" w:rsidRPr="00206D41" w:rsidTr="0064647A">
        <w:trPr>
          <w:trHeight w:val="252"/>
          <w:ins w:id="1185" w:author="Amarucci, Scott M" w:date="2016-02-18T18:04:00Z"/>
        </w:trPr>
        <w:tc>
          <w:tcPr>
            <w:tcW w:w="1728" w:type="dxa"/>
            <w:vMerge/>
            <w:shd w:val="clear" w:color="auto" w:fill="auto"/>
          </w:tcPr>
          <w:p w:rsidR="00A57A2A" w:rsidRPr="00206D41" w:rsidRDefault="00A57A2A" w:rsidP="00A57A2A">
            <w:pPr>
              <w:rPr>
                <w:ins w:id="1186" w:author="Amarucci, Scott M" w:date="2016-02-18T18:04:00Z"/>
                <w:b/>
                <w:bCs/>
                <w:iCs/>
              </w:rPr>
            </w:pPr>
          </w:p>
        </w:tc>
        <w:tc>
          <w:tcPr>
            <w:tcW w:w="2490" w:type="dxa"/>
            <w:shd w:val="clear" w:color="auto" w:fill="auto"/>
          </w:tcPr>
          <w:p w:rsidR="00A57A2A" w:rsidRDefault="00A57A2A" w:rsidP="00A57A2A">
            <w:pPr>
              <w:spacing w:after="0" w:line="240" w:lineRule="auto"/>
              <w:rPr>
                <w:ins w:id="1187" w:author="Amarucci, Scott M" w:date="2016-02-18T18:04:00Z"/>
                <w:bCs/>
                <w:iCs/>
              </w:rPr>
            </w:pPr>
            <w:ins w:id="1188" w:author="Amarucci, Scott M" w:date="2016-02-18T18:04:00Z">
              <w:r>
                <w:rPr>
                  <w:b/>
                  <w:bCs/>
                  <w:iCs/>
                </w:rPr>
                <w:t>SIS</w:t>
              </w:r>
            </w:ins>
          </w:p>
        </w:tc>
        <w:tc>
          <w:tcPr>
            <w:tcW w:w="2490" w:type="dxa"/>
            <w:shd w:val="clear" w:color="auto" w:fill="auto"/>
          </w:tcPr>
          <w:p w:rsidR="00A57A2A" w:rsidRDefault="00A57A2A" w:rsidP="00A57A2A">
            <w:pPr>
              <w:spacing w:after="0" w:line="240" w:lineRule="auto"/>
              <w:rPr>
                <w:ins w:id="1189" w:author="Amarucci, Scott M" w:date="2016-02-18T18:04:00Z"/>
                <w:bCs/>
                <w:iCs/>
              </w:rPr>
            </w:pPr>
            <w:ins w:id="1190" w:author="Amarucci, Scott M" w:date="2016-02-18T18:04:00Z">
              <w:r>
                <w:rPr>
                  <w:b/>
                  <w:bCs/>
                  <w:iCs/>
                </w:rPr>
                <w:t>BSI Miami</w:t>
              </w:r>
            </w:ins>
          </w:p>
        </w:tc>
        <w:tc>
          <w:tcPr>
            <w:tcW w:w="2490" w:type="dxa"/>
            <w:gridSpan w:val="2"/>
            <w:shd w:val="clear" w:color="auto" w:fill="auto"/>
          </w:tcPr>
          <w:p w:rsidR="00A57A2A" w:rsidRPr="00206D41" w:rsidRDefault="00A57A2A" w:rsidP="00A57A2A">
            <w:pPr>
              <w:spacing w:after="0" w:line="240" w:lineRule="auto"/>
              <w:rPr>
                <w:ins w:id="1191" w:author="Amarucci, Scott M" w:date="2016-02-18T18:04:00Z"/>
                <w:bCs/>
                <w:iCs/>
              </w:rPr>
            </w:pPr>
            <w:ins w:id="1192" w:author="Amarucci, Scott M" w:date="2016-02-18T18:04:00Z">
              <w:r>
                <w:rPr>
                  <w:b/>
                  <w:bCs/>
                  <w:iCs/>
                </w:rPr>
                <w:t>BSPR</w:t>
              </w:r>
            </w:ins>
          </w:p>
        </w:tc>
      </w:tr>
      <w:tr w:rsidR="00A57A2A" w:rsidRPr="00206D41" w:rsidTr="0064647A">
        <w:trPr>
          <w:trHeight w:val="252"/>
          <w:ins w:id="1193" w:author="Amarucci, Scott M" w:date="2016-02-18T18:04:00Z"/>
        </w:trPr>
        <w:tc>
          <w:tcPr>
            <w:tcW w:w="1728" w:type="dxa"/>
            <w:vMerge/>
            <w:shd w:val="clear" w:color="auto" w:fill="auto"/>
          </w:tcPr>
          <w:p w:rsidR="00A57A2A" w:rsidRPr="00206D41" w:rsidRDefault="00A57A2A" w:rsidP="00A57A2A">
            <w:pPr>
              <w:rPr>
                <w:ins w:id="1194" w:author="Amarucci, Scott M" w:date="2016-02-18T18:04:00Z"/>
                <w:b/>
                <w:bCs/>
                <w:iCs/>
              </w:rPr>
            </w:pPr>
          </w:p>
        </w:tc>
        <w:tc>
          <w:tcPr>
            <w:tcW w:w="2490" w:type="dxa"/>
            <w:shd w:val="clear" w:color="auto" w:fill="auto"/>
          </w:tcPr>
          <w:p w:rsidR="00A57A2A" w:rsidRDefault="00A57A2A" w:rsidP="00A57A2A">
            <w:pPr>
              <w:spacing w:after="0" w:line="240" w:lineRule="auto"/>
              <w:rPr>
                <w:ins w:id="1195" w:author="Amarucci, Scott M" w:date="2016-02-18T18:04:00Z"/>
                <w:bCs/>
                <w:iCs/>
              </w:rPr>
            </w:pPr>
            <w:ins w:id="1196" w:author="Amarucci, Scott M" w:date="2016-02-18T18:04:00Z">
              <w:r>
                <w:rPr>
                  <w:bCs/>
                  <w:iCs/>
                </w:rPr>
                <w:t>N/A</w:t>
              </w:r>
            </w:ins>
          </w:p>
        </w:tc>
        <w:tc>
          <w:tcPr>
            <w:tcW w:w="2490" w:type="dxa"/>
            <w:shd w:val="clear" w:color="auto" w:fill="auto"/>
          </w:tcPr>
          <w:p w:rsidR="00A57A2A" w:rsidRDefault="00A57A2A" w:rsidP="00A57A2A">
            <w:pPr>
              <w:spacing w:after="0" w:line="240" w:lineRule="auto"/>
              <w:rPr>
                <w:ins w:id="1197" w:author="Amarucci, Scott M" w:date="2016-02-18T18:04:00Z"/>
                <w:bCs/>
                <w:iCs/>
              </w:rPr>
            </w:pPr>
            <w:ins w:id="1198" w:author="Amarucci, Scott M" w:date="2016-02-18T18:04:00Z">
              <w:r>
                <w:rPr>
                  <w:bCs/>
                  <w:iCs/>
                </w:rPr>
                <w:t>N/A</w:t>
              </w:r>
            </w:ins>
          </w:p>
        </w:tc>
        <w:tc>
          <w:tcPr>
            <w:tcW w:w="2490" w:type="dxa"/>
            <w:gridSpan w:val="2"/>
            <w:shd w:val="clear" w:color="auto" w:fill="auto"/>
          </w:tcPr>
          <w:p w:rsidR="00A57A2A" w:rsidRPr="00206D41" w:rsidRDefault="00A57A2A" w:rsidP="001C5AAE">
            <w:pPr>
              <w:spacing w:after="0" w:line="240" w:lineRule="auto"/>
              <w:rPr>
                <w:ins w:id="1199" w:author="Amarucci, Scott M" w:date="2016-02-18T18:04:00Z"/>
                <w:bCs/>
                <w:iCs/>
              </w:rPr>
            </w:pPr>
            <w:ins w:id="1200" w:author="Amarucci, Scott M" w:date="2016-02-18T18:04:00Z">
              <w:r>
                <w:rPr>
                  <w:bCs/>
                  <w:iCs/>
                </w:rPr>
                <w:t xml:space="preserve">BSPR </w:t>
              </w:r>
              <w:r w:rsidR="001C5AAE">
                <w:rPr>
                  <w:bCs/>
                  <w:iCs/>
                </w:rPr>
                <w:t>Credit Risk</w:t>
              </w:r>
            </w:ins>
          </w:p>
        </w:tc>
      </w:tr>
      <w:tr w:rsidR="00A57A2A" w:rsidRPr="00206D41" w:rsidTr="00EF72BB">
        <w:trPr>
          <w:trHeight w:val="252"/>
          <w:ins w:id="1201" w:author="Amarucci, Scott M" w:date="2016-02-18T18:04:00Z"/>
        </w:trPr>
        <w:tc>
          <w:tcPr>
            <w:tcW w:w="1728" w:type="dxa"/>
            <w:vMerge/>
            <w:shd w:val="clear" w:color="auto" w:fill="auto"/>
          </w:tcPr>
          <w:p w:rsidR="00A57A2A" w:rsidRPr="00206D41" w:rsidRDefault="00A57A2A" w:rsidP="00A57A2A">
            <w:pPr>
              <w:rPr>
                <w:ins w:id="1202" w:author="Amarucci, Scott M" w:date="2016-02-18T18:04:00Z"/>
                <w:b/>
                <w:bCs/>
                <w:iCs/>
              </w:rPr>
            </w:pPr>
          </w:p>
        </w:tc>
        <w:tc>
          <w:tcPr>
            <w:tcW w:w="2490" w:type="dxa"/>
            <w:shd w:val="clear" w:color="auto" w:fill="auto"/>
          </w:tcPr>
          <w:p w:rsidR="00A57A2A" w:rsidRDefault="00A57A2A" w:rsidP="00A57A2A">
            <w:pPr>
              <w:spacing w:after="0" w:line="240" w:lineRule="auto"/>
              <w:rPr>
                <w:ins w:id="1203" w:author="Amarucci, Scott M" w:date="2016-02-18T18:04:00Z"/>
                <w:bCs/>
                <w:iCs/>
              </w:rPr>
            </w:pPr>
            <w:ins w:id="1204" w:author="Amarucci, Scott M" w:date="2016-02-18T18:04:00Z">
              <w:r>
                <w:rPr>
                  <w:b/>
                  <w:bCs/>
                  <w:iCs/>
                </w:rPr>
                <w:t>SSLLC</w:t>
              </w:r>
            </w:ins>
          </w:p>
        </w:tc>
        <w:tc>
          <w:tcPr>
            <w:tcW w:w="4980" w:type="dxa"/>
            <w:gridSpan w:val="3"/>
            <w:vMerge w:val="restart"/>
            <w:shd w:val="clear" w:color="auto" w:fill="auto"/>
          </w:tcPr>
          <w:p w:rsidR="00A57A2A" w:rsidRPr="00206D41" w:rsidRDefault="00A57A2A" w:rsidP="00A57A2A">
            <w:pPr>
              <w:spacing w:after="0" w:line="240" w:lineRule="auto"/>
              <w:rPr>
                <w:ins w:id="1205" w:author="Amarucci, Scott M" w:date="2016-02-18T18:04:00Z"/>
                <w:bCs/>
                <w:iCs/>
              </w:rPr>
            </w:pPr>
          </w:p>
        </w:tc>
      </w:tr>
      <w:tr w:rsidR="00A57A2A" w:rsidRPr="00206D41" w:rsidTr="00EF72BB">
        <w:trPr>
          <w:trHeight w:val="252"/>
          <w:ins w:id="1206" w:author="Amarucci, Scott M" w:date="2016-02-18T18:04:00Z"/>
        </w:trPr>
        <w:tc>
          <w:tcPr>
            <w:tcW w:w="1728" w:type="dxa"/>
            <w:vMerge/>
            <w:shd w:val="clear" w:color="auto" w:fill="auto"/>
          </w:tcPr>
          <w:p w:rsidR="00A57A2A" w:rsidRPr="00206D41" w:rsidRDefault="00A57A2A" w:rsidP="00A57A2A">
            <w:pPr>
              <w:rPr>
                <w:ins w:id="1207" w:author="Amarucci, Scott M" w:date="2016-02-18T18:04:00Z"/>
                <w:b/>
                <w:bCs/>
                <w:iCs/>
              </w:rPr>
            </w:pPr>
          </w:p>
        </w:tc>
        <w:tc>
          <w:tcPr>
            <w:tcW w:w="2490" w:type="dxa"/>
            <w:shd w:val="clear" w:color="auto" w:fill="auto"/>
          </w:tcPr>
          <w:p w:rsidR="00A57A2A" w:rsidRDefault="00A57A2A" w:rsidP="00A57A2A">
            <w:pPr>
              <w:spacing w:after="0" w:line="240" w:lineRule="auto"/>
              <w:rPr>
                <w:ins w:id="1208" w:author="Amarucci, Scott M" w:date="2016-02-18T18:04:00Z"/>
                <w:bCs/>
                <w:iCs/>
              </w:rPr>
            </w:pPr>
            <w:ins w:id="1209" w:author="Amarucci, Scott M" w:date="2016-02-18T18:05:00Z">
              <w:r>
                <w:rPr>
                  <w:bCs/>
                  <w:iCs/>
                </w:rPr>
                <w:t>N/A</w:t>
              </w:r>
            </w:ins>
          </w:p>
        </w:tc>
        <w:tc>
          <w:tcPr>
            <w:tcW w:w="4980" w:type="dxa"/>
            <w:gridSpan w:val="3"/>
            <w:vMerge/>
            <w:shd w:val="clear" w:color="auto" w:fill="auto"/>
          </w:tcPr>
          <w:p w:rsidR="00A57A2A" w:rsidRPr="00206D41" w:rsidRDefault="00A57A2A" w:rsidP="00A57A2A">
            <w:pPr>
              <w:spacing w:after="0" w:line="240" w:lineRule="auto"/>
              <w:rPr>
                <w:ins w:id="1210" w:author="Amarucci, Scott M" w:date="2016-02-18T18:04:00Z"/>
                <w:bCs/>
                <w:iCs/>
              </w:rPr>
            </w:pPr>
          </w:p>
        </w:tc>
      </w:tr>
      <w:tr w:rsidR="00A57A2A" w:rsidRPr="00206D41" w:rsidTr="0064647A">
        <w:trPr>
          <w:trHeight w:val="360"/>
        </w:trPr>
        <w:tc>
          <w:tcPr>
            <w:tcW w:w="1728" w:type="dxa"/>
            <w:shd w:val="clear" w:color="auto" w:fill="auto"/>
          </w:tcPr>
          <w:p w:rsidR="00A57A2A" w:rsidRPr="00206D41" w:rsidRDefault="00A57A2A" w:rsidP="00A57A2A">
            <w:pPr>
              <w:rPr>
                <w:b/>
                <w:bCs/>
                <w:iCs/>
              </w:rPr>
              <w:pPrChange w:id="1211" w:author="Amarucci, Scott M" w:date="2016-02-16T18:21:00Z">
                <w:pPr>
                  <w:framePr w:hSpace="180" w:wrap="around" w:vAnchor="text" w:hAnchor="text" w:x="168" w:y="1"/>
                  <w:ind w:left="-60"/>
                  <w:suppressOverlap/>
                </w:pPr>
              </w:pPrChange>
            </w:pPr>
            <w:r>
              <w:rPr>
                <w:b/>
                <w:bCs/>
                <w:iCs/>
              </w:rPr>
              <w:t>TRIGGER AND LIMIT SETTING</w:t>
            </w:r>
          </w:p>
        </w:tc>
        <w:tc>
          <w:tcPr>
            <w:tcW w:w="7470" w:type="dxa"/>
            <w:gridSpan w:val="4"/>
            <w:shd w:val="clear" w:color="auto" w:fill="auto"/>
          </w:tcPr>
          <w:p w:rsidR="00A57A2A" w:rsidRDefault="00A57A2A" w:rsidP="00A57A2A">
            <w:pPr>
              <w:spacing w:after="0" w:line="240" w:lineRule="auto"/>
              <w:rPr>
                <w:rFonts w:asciiTheme="minorHAnsi" w:eastAsiaTheme="minorHAnsi" w:hAnsiTheme="minorHAnsi" w:cstheme="minorBidi"/>
                <w:iCs/>
              </w:rPr>
            </w:pPr>
            <w:r>
              <w:rPr>
                <w:rFonts w:asciiTheme="minorHAnsi" w:eastAsiaTheme="minorHAnsi" w:hAnsiTheme="minorHAnsi" w:cstheme="minorBidi"/>
                <w:iCs/>
              </w:rPr>
              <w:t>The amber trigger and red limit for this metric are reviewed annually by the Board when setting the RAS.</w:t>
            </w:r>
          </w:p>
          <w:p w:rsidR="00A57A2A" w:rsidRDefault="00A57A2A" w:rsidP="00A57A2A">
            <w:pPr>
              <w:spacing w:after="0" w:line="240" w:lineRule="auto"/>
              <w:rPr>
                <w:rFonts w:asciiTheme="minorHAnsi" w:eastAsiaTheme="minorHAnsi" w:hAnsiTheme="minorHAnsi" w:cstheme="minorBidi"/>
                <w:iCs/>
              </w:rPr>
            </w:pPr>
          </w:p>
        </w:tc>
      </w:tr>
      <w:tr w:rsidR="00A57A2A" w:rsidRPr="00206D41" w:rsidTr="0064647A">
        <w:trPr>
          <w:trHeight w:val="360"/>
        </w:trPr>
        <w:tc>
          <w:tcPr>
            <w:tcW w:w="1728" w:type="dxa"/>
            <w:shd w:val="clear" w:color="auto" w:fill="auto"/>
          </w:tcPr>
          <w:p w:rsidR="00A57A2A" w:rsidRPr="00206D41" w:rsidRDefault="00A57A2A" w:rsidP="00A57A2A">
            <w:pPr>
              <w:rPr>
                <w:b/>
                <w:bCs/>
                <w:iCs/>
              </w:rPr>
              <w:pPrChange w:id="1212" w:author="Amarucci, Scott M" w:date="2016-02-16T18:21:00Z">
                <w:pPr>
                  <w:framePr w:hSpace="180" w:wrap="around" w:vAnchor="text" w:hAnchor="text" w:x="168" w:y="1"/>
                  <w:ind w:left="-60"/>
                  <w:suppressOverlap/>
                </w:pPr>
              </w:pPrChange>
            </w:pPr>
            <w:r w:rsidRPr="00931941">
              <w:rPr>
                <w:b/>
                <w:bCs/>
                <w:iCs/>
              </w:rPr>
              <w:t>TESTING FREQUENCY</w:t>
            </w:r>
          </w:p>
        </w:tc>
        <w:tc>
          <w:tcPr>
            <w:tcW w:w="7470" w:type="dxa"/>
            <w:gridSpan w:val="4"/>
            <w:shd w:val="clear" w:color="auto" w:fill="auto"/>
          </w:tcPr>
          <w:p w:rsidR="00A57A2A" w:rsidRPr="002E67A0" w:rsidRDefault="00A57A2A" w:rsidP="00A57A2A">
            <w:pPr>
              <w:spacing w:after="0" w:line="240" w:lineRule="auto"/>
              <w:rPr>
                <w:rFonts w:asciiTheme="minorHAnsi" w:eastAsiaTheme="minorHAnsi" w:hAnsiTheme="minorHAnsi" w:cstheme="minorBidi"/>
                <w:iCs/>
              </w:rPr>
            </w:pPr>
            <w:r>
              <w:rPr>
                <w:rFonts w:asciiTheme="minorHAnsi" w:eastAsiaTheme="minorHAnsi" w:hAnsiTheme="minorHAnsi" w:cstheme="minorBidi"/>
                <w:iCs/>
              </w:rPr>
              <w:t>Monthly</w:t>
            </w:r>
            <w:del w:id="1213" w:author="Amarucci, Scott M" w:date="2016-02-18T18:10:00Z">
              <w:r w:rsidDel="001C5AAE">
                <w:rPr>
                  <w:rFonts w:asciiTheme="minorHAnsi" w:eastAsiaTheme="minorHAnsi" w:hAnsiTheme="minorHAnsi" w:cstheme="minorBidi"/>
                  <w:iCs/>
                </w:rPr>
                <w:delText>.</w:delText>
              </w:r>
            </w:del>
          </w:p>
        </w:tc>
      </w:tr>
      <w:tr w:rsidR="00A57A2A" w:rsidRPr="00206D41" w:rsidTr="001C5AAE">
        <w:tblPrEx>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ExChange w:id="1214" w:author="Amarucci, Scott M" w:date="2016-02-18T18:06:00Z">
            <w:tblPrEx>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Ex>
          </w:tblPrExChange>
        </w:tblPrEx>
        <w:trPr>
          <w:trHeight w:val="3516"/>
          <w:trPrChange w:id="1215" w:author="Amarucci, Scott M" w:date="2016-02-18T18:06:00Z">
            <w:trPr>
              <w:trHeight w:val="525"/>
            </w:trPr>
          </w:trPrChange>
        </w:trPr>
        <w:tc>
          <w:tcPr>
            <w:tcW w:w="1728" w:type="dxa"/>
            <w:shd w:val="clear" w:color="auto" w:fill="auto"/>
            <w:tcPrChange w:id="1216" w:author="Amarucci, Scott M" w:date="2016-02-18T18:06:00Z">
              <w:tcPr>
                <w:tcW w:w="1728" w:type="dxa"/>
                <w:shd w:val="clear" w:color="auto" w:fill="auto"/>
              </w:tcPr>
            </w:tcPrChange>
          </w:tcPr>
          <w:p w:rsidR="00A57A2A" w:rsidRPr="00206D41" w:rsidRDefault="00A57A2A" w:rsidP="00A57A2A">
            <w:pPr>
              <w:rPr>
                <w:b/>
                <w:bCs/>
                <w:iCs/>
              </w:rPr>
            </w:pPr>
            <w:r w:rsidRPr="00206D41">
              <w:rPr>
                <w:b/>
                <w:bCs/>
                <w:iCs/>
              </w:rPr>
              <w:t>SOURCE OF INFORMATION</w:t>
            </w:r>
          </w:p>
        </w:tc>
        <w:tc>
          <w:tcPr>
            <w:tcW w:w="7470" w:type="dxa"/>
            <w:gridSpan w:val="4"/>
            <w:shd w:val="clear" w:color="auto" w:fill="auto"/>
            <w:tcPrChange w:id="1217" w:author="Amarucci, Scott M" w:date="2016-02-18T18:06:00Z">
              <w:tcPr>
                <w:tcW w:w="7470" w:type="dxa"/>
                <w:gridSpan w:val="4"/>
                <w:shd w:val="clear" w:color="auto" w:fill="auto"/>
              </w:tcPr>
            </w:tcPrChange>
          </w:tcPr>
          <w:p w:rsidR="00A57A2A" w:rsidRDefault="00A57A2A" w:rsidP="00A57A2A">
            <w:pPr>
              <w:spacing w:after="0" w:line="240" w:lineRule="auto"/>
              <w:rPr>
                <w:bCs/>
                <w:iCs/>
              </w:rPr>
            </w:pPr>
            <w:r>
              <w:rPr>
                <w:bCs/>
                <w:iCs/>
              </w:rPr>
              <w:t xml:space="preserve">The information is obtained from CCMIS.  </w:t>
            </w:r>
          </w:p>
          <w:p w:rsidR="00A57A2A" w:rsidRDefault="00A57A2A" w:rsidP="00A57A2A">
            <w:pPr>
              <w:spacing w:after="0" w:line="240" w:lineRule="auto"/>
            </w:pPr>
            <w:r>
              <w:t xml:space="preserve">Utilizing the Credit Metric Cube table Sum Binding Exposure by </w:t>
            </w:r>
            <w:proofErr w:type="spellStart"/>
            <w:r>
              <w:t>NAICSCode</w:t>
            </w:r>
            <w:proofErr w:type="spellEnd"/>
            <w:r>
              <w:t xml:space="preserve"> where:</w:t>
            </w:r>
          </w:p>
          <w:p w:rsidR="00A57A2A" w:rsidRPr="00C72D48" w:rsidRDefault="00A57A2A" w:rsidP="00A57A2A">
            <w:pPr>
              <w:pStyle w:val="ListParagraph"/>
              <w:numPr>
                <w:ilvl w:val="0"/>
                <w:numId w:val="54"/>
              </w:numPr>
              <w:spacing w:after="0" w:line="240" w:lineRule="auto"/>
              <w:rPr>
                <w:bCs/>
                <w:iCs/>
              </w:rPr>
            </w:pPr>
            <w:proofErr w:type="spellStart"/>
            <w:r w:rsidRPr="00C72D48">
              <w:rPr>
                <w:bCs/>
                <w:iCs/>
              </w:rPr>
              <w:t>CRE_CI_Indicator</w:t>
            </w:r>
            <w:proofErr w:type="spellEnd"/>
            <w:r w:rsidRPr="00C72D48">
              <w:rPr>
                <w:bCs/>
                <w:iCs/>
              </w:rPr>
              <w:t xml:space="preserve"> = Non-CRE and (excludes Investment CRE)</w:t>
            </w:r>
          </w:p>
          <w:p w:rsidR="00A57A2A" w:rsidRPr="00C72D48" w:rsidRDefault="00A57A2A" w:rsidP="00A57A2A">
            <w:pPr>
              <w:pStyle w:val="ListParagraph"/>
              <w:numPr>
                <w:ilvl w:val="0"/>
                <w:numId w:val="54"/>
              </w:numPr>
              <w:spacing w:after="0" w:line="240" w:lineRule="auto"/>
              <w:rPr>
                <w:bCs/>
                <w:iCs/>
              </w:rPr>
            </w:pPr>
            <w:r w:rsidRPr="00C72D48">
              <w:rPr>
                <w:bCs/>
                <w:iCs/>
              </w:rPr>
              <w:t>Permanent Segment Rank &lt;&gt; 16 and (excludes Small Business Banking)</w:t>
            </w:r>
          </w:p>
          <w:p w:rsidR="00A57A2A" w:rsidRPr="00C72D48" w:rsidRDefault="00A57A2A" w:rsidP="00A57A2A">
            <w:pPr>
              <w:pStyle w:val="ListParagraph"/>
              <w:numPr>
                <w:ilvl w:val="0"/>
                <w:numId w:val="54"/>
              </w:numPr>
              <w:spacing w:after="0" w:line="240" w:lineRule="auto"/>
              <w:rPr>
                <w:bCs/>
                <w:iCs/>
              </w:rPr>
            </w:pPr>
            <w:r w:rsidRPr="00C72D48">
              <w:rPr>
                <w:bCs/>
                <w:iCs/>
              </w:rPr>
              <w:t>Customer Number does not begin with GL (excludes General Ledger adjusting entries)</w:t>
            </w:r>
          </w:p>
          <w:p w:rsidR="00A57A2A" w:rsidRPr="00C72D48" w:rsidRDefault="00A57A2A" w:rsidP="00A57A2A">
            <w:pPr>
              <w:pStyle w:val="ListParagraph"/>
              <w:numPr>
                <w:ilvl w:val="0"/>
                <w:numId w:val="54"/>
              </w:numPr>
              <w:spacing w:after="0" w:line="240" w:lineRule="auto"/>
              <w:rPr>
                <w:bCs/>
                <w:iCs/>
              </w:rPr>
            </w:pPr>
            <w:r w:rsidRPr="00C72D48">
              <w:rPr>
                <w:bCs/>
                <w:iCs/>
              </w:rPr>
              <w:t xml:space="preserve">Join </w:t>
            </w:r>
            <w:proofErr w:type="spellStart"/>
            <w:r w:rsidRPr="00C72D48">
              <w:rPr>
                <w:bCs/>
                <w:iCs/>
              </w:rPr>
              <w:t>NAICSCode</w:t>
            </w:r>
            <w:proofErr w:type="spellEnd"/>
            <w:r w:rsidRPr="00C72D48">
              <w:rPr>
                <w:bCs/>
                <w:iCs/>
              </w:rPr>
              <w:t xml:space="preserve"> in result to NAICS in OCC NAICS Groups reference table and sum by OCC Group</w:t>
            </w:r>
          </w:p>
          <w:p w:rsidR="00A57A2A" w:rsidRDefault="00A57A2A" w:rsidP="00A57A2A">
            <w:pPr>
              <w:pStyle w:val="ListParagraph"/>
              <w:numPr>
                <w:ilvl w:val="0"/>
                <w:numId w:val="54"/>
              </w:numPr>
              <w:spacing w:after="0" w:line="240" w:lineRule="auto"/>
              <w:rPr>
                <w:ins w:id="1218" w:author="Amarucci, Scott M" w:date="2016-02-18T18:17:00Z"/>
                <w:bCs/>
                <w:iCs/>
              </w:rPr>
            </w:pPr>
            <w:r w:rsidRPr="0095495D">
              <w:rPr>
                <w:bCs/>
                <w:iCs/>
              </w:rPr>
              <w:t xml:space="preserve">Note, PFE is not currently included as the calibration of limits did </w:t>
            </w:r>
            <w:r>
              <w:rPr>
                <w:bCs/>
                <w:iCs/>
              </w:rPr>
              <w:t>not take PFE into consideration</w:t>
            </w:r>
          </w:p>
          <w:p w:rsidR="00E57E4F" w:rsidRDefault="00E57E4F" w:rsidP="00E57E4F">
            <w:pPr>
              <w:spacing w:after="0" w:line="240" w:lineRule="auto"/>
              <w:rPr>
                <w:ins w:id="1219" w:author="Amarucci, Scott M" w:date="2016-02-18T18:17:00Z"/>
                <w:bCs/>
                <w:iCs/>
              </w:rPr>
              <w:pPrChange w:id="1220" w:author="Amarucci, Scott M" w:date="2016-02-18T18:17:00Z">
                <w:pPr>
                  <w:pStyle w:val="ListParagraph"/>
                  <w:framePr w:hSpace="180" w:wrap="around" w:vAnchor="text" w:hAnchor="text" w:x="168" w:y="1"/>
                  <w:numPr>
                    <w:numId w:val="54"/>
                  </w:numPr>
                  <w:spacing w:after="0" w:line="240" w:lineRule="auto"/>
                  <w:ind w:left="360" w:hanging="360"/>
                  <w:suppressOverlap/>
                </w:pPr>
              </w:pPrChange>
            </w:pPr>
          </w:p>
          <w:p w:rsidR="00E57E4F" w:rsidRDefault="00E57E4F" w:rsidP="00E57E4F">
            <w:pPr>
              <w:spacing w:after="0" w:line="240" w:lineRule="auto"/>
              <w:rPr>
                <w:ins w:id="1221" w:author="Amarucci, Scott M" w:date="2016-02-18T18:17:00Z"/>
                <w:bCs/>
                <w:iCs/>
              </w:rPr>
              <w:pPrChange w:id="1222" w:author="Amarucci, Scott M" w:date="2016-02-18T18:17:00Z">
                <w:pPr>
                  <w:pStyle w:val="ListParagraph"/>
                  <w:framePr w:hSpace="180" w:wrap="around" w:vAnchor="text" w:hAnchor="text" w:x="168" w:y="1"/>
                  <w:numPr>
                    <w:numId w:val="54"/>
                  </w:numPr>
                  <w:spacing w:after="0" w:line="240" w:lineRule="auto"/>
                  <w:ind w:left="360" w:hanging="360"/>
                  <w:suppressOverlap/>
                </w:pPr>
              </w:pPrChange>
            </w:pPr>
            <w:ins w:id="1223" w:author="Amarucci, Scott M" w:date="2016-02-18T18:17:00Z">
              <w:r>
                <w:rPr>
                  <w:bCs/>
                  <w:iCs/>
                </w:rPr>
                <w:t>[BSPR]</w:t>
              </w:r>
            </w:ins>
          </w:p>
          <w:p w:rsidR="00E57E4F" w:rsidRPr="00E57E4F" w:rsidRDefault="00E57E4F" w:rsidP="00E57E4F">
            <w:pPr>
              <w:spacing w:after="0" w:line="240" w:lineRule="auto"/>
              <w:rPr>
                <w:bCs/>
                <w:iCs/>
              </w:rPr>
              <w:pPrChange w:id="1224" w:author="Amarucci, Scott M" w:date="2016-02-18T18:17:00Z">
                <w:pPr>
                  <w:pStyle w:val="ListParagraph"/>
                  <w:framePr w:hSpace="180" w:wrap="around" w:vAnchor="text" w:hAnchor="text" w:x="168" w:y="1"/>
                  <w:numPr>
                    <w:numId w:val="54"/>
                  </w:numPr>
                  <w:spacing w:after="0" w:line="240" w:lineRule="auto"/>
                  <w:ind w:left="360" w:hanging="360"/>
                  <w:suppressOverlap/>
                </w:pPr>
              </w:pPrChange>
            </w:pPr>
          </w:p>
        </w:tc>
      </w:tr>
    </w:tbl>
    <w:p w:rsidR="006B462C" w:rsidRDefault="006B462C" w:rsidP="006B462C">
      <w:pPr>
        <w:pStyle w:val="SANUS2"/>
        <w:ind w:left="567"/>
        <w:rPr>
          <w:color w:val="000000" w:themeColor="text1"/>
        </w:rPr>
      </w:pPr>
      <w:bookmarkStart w:id="1225" w:name="_Toc439165524"/>
      <w:bookmarkStart w:id="1226" w:name="_Toc439165805"/>
      <w:bookmarkStart w:id="1227" w:name="_Toc439841740"/>
      <w:bookmarkStart w:id="1228" w:name="_Toc439165525"/>
      <w:bookmarkStart w:id="1229" w:name="_Toc439165806"/>
      <w:bookmarkStart w:id="1230" w:name="_Toc439841741"/>
      <w:bookmarkStart w:id="1231" w:name="_Toc439165526"/>
      <w:bookmarkStart w:id="1232" w:name="_Toc439165807"/>
      <w:bookmarkStart w:id="1233" w:name="_Toc439841742"/>
      <w:bookmarkEnd w:id="1225"/>
      <w:bookmarkEnd w:id="1226"/>
      <w:bookmarkEnd w:id="1227"/>
      <w:bookmarkEnd w:id="1228"/>
      <w:bookmarkEnd w:id="1229"/>
      <w:bookmarkEnd w:id="1230"/>
      <w:bookmarkEnd w:id="1231"/>
      <w:bookmarkEnd w:id="1232"/>
      <w:bookmarkEnd w:id="1233"/>
    </w:p>
    <w:p w:rsidR="00883CD9" w:rsidRPr="002E67A0" w:rsidRDefault="00784F28" w:rsidP="00883CD9">
      <w:pPr>
        <w:pStyle w:val="SANUS2"/>
        <w:numPr>
          <w:ilvl w:val="1"/>
          <w:numId w:val="1"/>
        </w:numPr>
        <w:tabs>
          <w:tab w:val="num" w:pos="540"/>
        </w:tabs>
        <w:ind w:left="567" w:hanging="567"/>
        <w:rPr>
          <w:color w:val="000000" w:themeColor="text1"/>
        </w:rPr>
      </w:pPr>
      <w:bookmarkStart w:id="1234" w:name="_Toc441071964"/>
      <w:r>
        <w:rPr>
          <w:color w:val="000000" w:themeColor="text1"/>
        </w:rPr>
        <w:t>CRE exposure</w:t>
      </w:r>
      <w:bookmarkEnd w:id="1234"/>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Change w:id="1235" w:author="Amarucci, Scott M" w:date="2016-02-18T18:15:00Z">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PrChange>
      </w:tblPr>
      <w:tblGrid>
        <w:gridCol w:w="1728"/>
        <w:gridCol w:w="2490"/>
        <w:gridCol w:w="2490"/>
        <w:gridCol w:w="1245"/>
        <w:gridCol w:w="1245"/>
        <w:tblGridChange w:id="1236">
          <w:tblGrid>
            <w:gridCol w:w="1728"/>
            <w:gridCol w:w="2490"/>
            <w:gridCol w:w="2490"/>
            <w:gridCol w:w="1245"/>
            <w:gridCol w:w="1245"/>
          </w:tblGrid>
        </w:tblGridChange>
      </w:tblGrid>
      <w:tr w:rsidR="00883CD9" w:rsidRPr="00206D41" w:rsidTr="001C5AAE">
        <w:trPr>
          <w:trHeight w:val="347"/>
          <w:trPrChange w:id="1237" w:author="Amarucci, Scott M" w:date="2016-02-18T18:15:00Z">
            <w:trPr>
              <w:trHeight w:val="347"/>
            </w:trPr>
          </w:trPrChange>
        </w:trPr>
        <w:tc>
          <w:tcPr>
            <w:tcW w:w="1728" w:type="dxa"/>
            <w:shd w:val="clear" w:color="auto" w:fill="auto"/>
            <w:tcPrChange w:id="1238" w:author="Amarucci, Scott M" w:date="2016-02-18T18:15:00Z">
              <w:tcPr>
                <w:tcW w:w="1728" w:type="dxa"/>
                <w:shd w:val="clear" w:color="auto" w:fill="auto"/>
              </w:tcPr>
            </w:tcPrChange>
          </w:tcPr>
          <w:p w:rsidR="00883CD9" w:rsidRPr="00206D41" w:rsidRDefault="0004486A" w:rsidP="007E122B">
            <w:pPr>
              <w:rPr>
                <w:b/>
                <w:bCs/>
                <w:iCs/>
              </w:rPr>
            </w:pPr>
            <w:r>
              <w:rPr>
                <w:b/>
                <w:bCs/>
                <w:iCs/>
              </w:rPr>
              <w:t>DEFINITION</w:t>
            </w:r>
          </w:p>
        </w:tc>
        <w:tc>
          <w:tcPr>
            <w:tcW w:w="7470" w:type="dxa"/>
            <w:gridSpan w:val="4"/>
            <w:shd w:val="clear" w:color="auto" w:fill="auto"/>
            <w:tcPrChange w:id="1239" w:author="Amarucci, Scott M" w:date="2016-02-18T18:15:00Z">
              <w:tcPr>
                <w:tcW w:w="7470" w:type="dxa"/>
                <w:gridSpan w:val="4"/>
                <w:shd w:val="clear" w:color="auto" w:fill="auto"/>
              </w:tcPr>
            </w:tcPrChange>
          </w:tcPr>
          <w:p w:rsidR="00883CD9" w:rsidRDefault="0004486A" w:rsidP="00DF2C0A">
            <w:pPr>
              <w:spacing w:after="0" w:line="240" w:lineRule="auto"/>
              <w:rPr>
                <w:bCs/>
                <w:iCs/>
              </w:rPr>
            </w:pPr>
            <w:r>
              <w:rPr>
                <w:bCs/>
                <w:iCs/>
              </w:rPr>
              <w:t>T</w:t>
            </w:r>
            <w:r w:rsidR="00DF2C0A">
              <w:rPr>
                <w:bCs/>
                <w:iCs/>
              </w:rPr>
              <w:t>he total dollar value of</w:t>
            </w:r>
            <w:r>
              <w:rPr>
                <w:bCs/>
                <w:iCs/>
              </w:rPr>
              <w:t xml:space="preserve"> Commercial Real Estate exposure</w:t>
            </w:r>
            <w:r w:rsidR="00E66FFB">
              <w:rPr>
                <w:bCs/>
                <w:iCs/>
              </w:rPr>
              <w:t>, excluding the exposure to Multifamily real estate</w:t>
            </w:r>
            <w:r w:rsidR="00A04DBB">
              <w:rPr>
                <w:bCs/>
                <w:iCs/>
              </w:rPr>
              <w:t>.</w:t>
            </w:r>
          </w:p>
          <w:p w:rsidR="00A04DBB" w:rsidRDefault="00A04DBB" w:rsidP="00A04DBB">
            <w:pPr>
              <w:contextualSpacing/>
              <w:rPr>
                <w:rFonts w:asciiTheme="minorHAnsi" w:eastAsiaTheme="minorHAnsi" w:hAnsiTheme="minorHAnsi" w:cstheme="minorBidi"/>
                <w:bCs/>
                <w:iCs/>
                <w:lang w:val="en-GB"/>
              </w:rPr>
            </w:pPr>
          </w:p>
          <w:p w:rsidR="00A04DBB" w:rsidRDefault="00A04DBB" w:rsidP="00A04DBB">
            <w:p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 xml:space="preserve">Exposure </w:t>
            </w:r>
            <w:r>
              <w:rPr>
                <w:rFonts w:asciiTheme="minorHAnsi" w:eastAsiaTheme="minorHAnsi" w:hAnsiTheme="minorHAnsi" w:cstheme="minorBidi"/>
                <w:bCs/>
                <w:iCs/>
                <w:lang w:val="en-GB"/>
              </w:rPr>
              <w:t xml:space="preserve">is defined as </w:t>
            </w:r>
            <w:r w:rsidRPr="00BF190C">
              <w:rPr>
                <w:rFonts w:asciiTheme="minorHAnsi" w:eastAsiaTheme="minorHAnsi" w:hAnsiTheme="minorHAnsi" w:cstheme="minorBidi"/>
                <w:bCs/>
                <w:iCs/>
                <w:lang w:val="en-GB"/>
              </w:rPr>
              <w:t xml:space="preserve">the </w:t>
            </w:r>
            <w:r w:rsidRPr="00BF190C">
              <w:rPr>
                <w:rFonts w:asciiTheme="minorHAnsi" w:eastAsiaTheme="minorHAnsi" w:hAnsiTheme="minorHAnsi" w:cstheme="minorBidi"/>
                <w:bCs/>
                <w:iCs/>
                <w:u w:val="single"/>
                <w:lang w:val="en-GB"/>
              </w:rPr>
              <w:t>sum</w:t>
            </w:r>
            <w:r w:rsidRPr="00BF190C">
              <w:rPr>
                <w:rFonts w:asciiTheme="minorHAnsi" w:eastAsiaTheme="minorHAnsi" w:hAnsiTheme="minorHAnsi" w:cstheme="minorBidi"/>
                <w:bCs/>
                <w:iCs/>
                <w:lang w:val="en-GB"/>
              </w:rPr>
              <w:t xml:space="preserve"> of: </w:t>
            </w:r>
          </w:p>
          <w:p w:rsidR="00A04DBB" w:rsidRDefault="00A04DBB" w:rsidP="00AB79BD">
            <w:pPr>
              <w:numPr>
                <w:ilvl w:val="1"/>
                <w:numId w:val="11"/>
              </w:num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 xml:space="preserve">Committed facilities (drawn and undrawn)  </w:t>
            </w:r>
          </w:p>
          <w:p w:rsidR="00A04DBB" w:rsidRDefault="00A04DBB" w:rsidP="00AB79BD">
            <w:pPr>
              <w:numPr>
                <w:ilvl w:val="1"/>
                <w:numId w:val="11"/>
              </w:numPr>
              <w:contextualSpacing/>
              <w:rPr>
                <w:rFonts w:asciiTheme="minorHAnsi" w:eastAsiaTheme="minorHAnsi" w:hAnsiTheme="minorHAnsi" w:cstheme="minorBidi"/>
                <w:bCs/>
                <w:iCs/>
                <w:lang w:val="en-GB"/>
              </w:rPr>
            </w:pPr>
            <w:r>
              <w:rPr>
                <w:rFonts w:asciiTheme="minorHAnsi" w:eastAsiaTheme="minorHAnsi" w:hAnsiTheme="minorHAnsi" w:cstheme="minorBidi"/>
                <w:bCs/>
                <w:iCs/>
                <w:lang w:val="en-GB"/>
              </w:rPr>
              <w:lastRenderedPageBreak/>
              <w:t>D</w:t>
            </w:r>
            <w:r w:rsidRPr="00BF190C">
              <w:rPr>
                <w:rFonts w:asciiTheme="minorHAnsi" w:eastAsiaTheme="minorHAnsi" w:hAnsiTheme="minorHAnsi" w:cstheme="minorBidi"/>
                <w:bCs/>
                <w:iCs/>
                <w:lang w:val="en-GB"/>
              </w:rPr>
              <w:t>rawn</w:t>
            </w:r>
            <w:r>
              <w:rPr>
                <w:rFonts w:asciiTheme="minorHAnsi" w:eastAsiaTheme="minorHAnsi" w:hAnsiTheme="minorHAnsi" w:cstheme="minorBidi"/>
                <w:bCs/>
                <w:iCs/>
                <w:lang w:val="en-GB"/>
              </w:rPr>
              <w:t xml:space="preserve"> balances</w:t>
            </w:r>
            <w:r w:rsidRPr="00BF190C">
              <w:rPr>
                <w:rFonts w:asciiTheme="minorHAnsi" w:eastAsiaTheme="minorHAnsi" w:hAnsiTheme="minorHAnsi" w:cstheme="minorBidi"/>
                <w:bCs/>
                <w:iCs/>
                <w:lang w:val="en-GB"/>
              </w:rPr>
              <w:t xml:space="preserve"> under uncommitted facilities  </w:t>
            </w:r>
          </w:p>
          <w:p w:rsidR="00A04DBB" w:rsidRDefault="00A04DBB" w:rsidP="00AB79BD">
            <w:pPr>
              <w:numPr>
                <w:ilvl w:val="1"/>
                <w:numId w:val="11"/>
              </w:numPr>
              <w:contextualSpacing/>
              <w:rPr>
                <w:rFonts w:asciiTheme="minorHAnsi" w:eastAsiaTheme="minorHAnsi" w:hAnsiTheme="minorHAnsi" w:cstheme="minorBidi"/>
                <w:bCs/>
                <w:iCs/>
                <w:lang w:val="en-GB"/>
              </w:rPr>
            </w:pPr>
            <w:r>
              <w:rPr>
                <w:rFonts w:asciiTheme="minorHAnsi" w:eastAsiaTheme="minorHAnsi" w:hAnsiTheme="minorHAnsi" w:cstheme="minorBidi"/>
                <w:bCs/>
                <w:iCs/>
                <w:lang w:val="en-GB"/>
              </w:rPr>
              <w:t>O</w:t>
            </w:r>
            <w:r w:rsidRPr="00BF190C">
              <w:rPr>
                <w:rFonts w:asciiTheme="minorHAnsi" w:eastAsiaTheme="minorHAnsi" w:hAnsiTheme="minorHAnsi" w:cstheme="minorBidi"/>
                <w:bCs/>
                <w:iCs/>
                <w:lang w:val="en-GB"/>
              </w:rPr>
              <w:t xml:space="preserve">ff balance sheet items (e.g. Letters of Credit)  </w:t>
            </w:r>
          </w:p>
          <w:p w:rsidR="00A04DBB" w:rsidRDefault="00A04DBB" w:rsidP="00AB79BD">
            <w:pPr>
              <w:numPr>
                <w:ilvl w:val="1"/>
                <w:numId w:val="11"/>
              </w:num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PFE</w:t>
            </w:r>
            <w:r w:rsidRPr="00BF190C">
              <w:rPr>
                <w:rFonts w:asciiTheme="minorHAnsi" w:eastAsiaTheme="minorHAnsi" w:hAnsiTheme="minorHAnsi" w:cstheme="minorBidi"/>
                <w:bCs/>
                <w:iCs/>
                <w:vertAlign w:val="superscript"/>
                <w:lang w:val="en-GB"/>
              </w:rPr>
              <w:footnoteReference w:id="7"/>
            </w:r>
            <w:r w:rsidRPr="00BF190C">
              <w:rPr>
                <w:rFonts w:asciiTheme="minorHAnsi" w:eastAsiaTheme="minorHAnsi" w:hAnsiTheme="minorHAnsi" w:cstheme="minorBidi"/>
                <w:bCs/>
                <w:iCs/>
                <w:lang w:val="en-GB"/>
              </w:rPr>
              <w:t xml:space="preserve"> (“REC”) for derivatives. </w:t>
            </w:r>
          </w:p>
          <w:p w:rsidR="00A04DBB" w:rsidRPr="00206D41" w:rsidRDefault="00A04DBB" w:rsidP="00AB7F7D">
            <w:pPr>
              <w:spacing w:after="0" w:line="240" w:lineRule="auto"/>
              <w:rPr>
                <w:bCs/>
                <w:iCs/>
              </w:rPr>
            </w:pPr>
            <w:r w:rsidRPr="00BF190C">
              <w:rPr>
                <w:rFonts w:asciiTheme="minorHAnsi" w:eastAsiaTheme="minorHAnsi" w:hAnsiTheme="minorHAnsi" w:cstheme="minorBidi"/>
                <w:bCs/>
                <w:iCs/>
                <w:lang w:val="en-GB"/>
              </w:rPr>
              <w:t>Exposures will be calculated at individual counterparty level and aggregated as required to ultimate parent (economic group) level</w:t>
            </w:r>
            <w:r w:rsidR="00AB7F7D">
              <w:rPr>
                <w:rFonts w:asciiTheme="minorHAnsi" w:eastAsiaTheme="minorHAnsi" w:hAnsiTheme="minorHAnsi" w:cstheme="minorBidi"/>
                <w:bCs/>
                <w:iCs/>
                <w:lang w:val="en-GB"/>
              </w:rPr>
              <w:t>.</w:t>
            </w:r>
          </w:p>
        </w:tc>
      </w:tr>
      <w:tr w:rsidR="0004486A" w:rsidRPr="00206D41" w:rsidTr="001C5AAE">
        <w:trPr>
          <w:trHeight w:val="448"/>
          <w:trPrChange w:id="1240" w:author="Amarucci, Scott M" w:date="2016-02-18T18:15:00Z">
            <w:trPr>
              <w:trHeight w:val="448"/>
            </w:trPr>
          </w:trPrChange>
        </w:trPr>
        <w:tc>
          <w:tcPr>
            <w:tcW w:w="1728" w:type="dxa"/>
            <w:shd w:val="clear" w:color="auto" w:fill="auto"/>
            <w:tcPrChange w:id="1241" w:author="Amarucci, Scott M" w:date="2016-02-18T18:15:00Z">
              <w:tcPr>
                <w:tcW w:w="1728" w:type="dxa"/>
                <w:shd w:val="clear" w:color="auto" w:fill="auto"/>
              </w:tcPr>
            </w:tcPrChange>
          </w:tcPr>
          <w:p w:rsidR="0004486A" w:rsidRPr="00206D41" w:rsidRDefault="0004486A" w:rsidP="007E122B">
            <w:pPr>
              <w:rPr>
                <w:b/>
                <w:bCs/>
                <w:iCs/>
              </w:rPr>
            </w:pPr>
            <w:r>
              <w:rPr>
                <w:b/>
                <w:bCs/>
                <w:iCs/>
              </w:rPr>
              <w:lastRenderedPageBreak/>
              <w:t>RISK TYPE</w:t>
            </w:r>
          </w:p>
        </w:tc>
        <w:tc>
          <w:tcPr>
            <w:tcW w:w="7470" w:type="dxa"/>
            <w:gridSpan w:val="4"/>
            <w:shd w:val="clear" w:color="auto" w:fill="auto"/>
            <w:tcPrChange w:id="1242" w:author="Amarucci, Scott M" w:date="2016-02-18T18:15:00Z">
              <w:tcPr>
                <w:tcW w:w="7470" w:type="dxa"/>
                <w:gridSpan w:val="4"/>
                <w:shd w:val="clear" w:color="auto" w:fill="auto"/>
              </w:tcPr>
            </w:tcPrChange>
          </w:tcPr>
          <w:p w:rsidR="0004486A" w:rsidRPr="00206D41" w:rsidRDefault="0004486A" w:rsidP="007E122B">
            <w:pPr>
              <w:spacing w:after="0" w:line="240" w:lineRule="auto"/>
              <w:rPr>
                <w:bCs/>
                <w:iCs/>
              </w:rPr>
            </w:pPr>
            <w:r>
              <w:rPr>
                <w:bCs/>
                <w:iCs/>
              </w:rPr>
              <w:t>Credit Risk</w:t>
            </w:r>
          </w:p>
        </w:tc>
      </w:tr>
      <w:tr w:rsidR="00A57A2A" w:rsidRPr="00206D41" w:rsidTr="001C5AAE">
        <w:trPr>
          <w:trHeight w:val="448"/>
          <w:ins w:id="1243" w:author="Amarucci, Scott M" w:date="2016-02-18T18:02:00Z"/>
          <w:trPrChange w:id="1244" w:author="Amarucci, Scott M" w:date="2016-02-18T18:15:00Z">
            <w:trPr>
              <w:trHeight w:val="448"/>
            </w:trPr>
          </w:trPrChange>
        </w:trPr>
        <w:tc>
          <w:tcPr>
            <w:tcW w:w="1728" w:type="dxa"/>
            <w:shd w:val="clear" w:color="auto" w:fill="auto"/>
            <w:tcPrChange w:id="1245" w:author="Amarucci, Scott M" w:date="2016-02-18T18:15:00Z">
              <w:tcPr>
                <w:tcW w:w="1728" w:type="dxa"/>
                <w:shd w:val="clear" w:color="auto" w:fill="auto"/>
              </w:tcPr>
            </w:tcPrChange>
          </w:tcPr>
          <w:p w:rsidR="00A57A2A" w:rsidRDefault="00A57A2A" w:rsidP="007E122B">
            <w:pPr>
              <w:rPr>
                <w:ins w:id="1246" w:author="Amarucci, Scott M" w:date="2016-02-18T18:02:00Z"/>
                <w:b/>
                <w:bCs/>
                <w:iCs/>
              </w:rPr>
            </w:pPr>
            <w:ins w:id="1247" w:author="Amarucci, Scott M" w:date="2016-02-18T18:02:00Z">
              <w:r>
                <w:rPr>
                  <w:b/>
                  <w:bCs/>
                  <w:iCs/>
                </w:rPr>
                <w:t>RATIONALE</w:t>
              </w:r>
            </w:ins>
          </w:p>
        </w:tc>
        <w:tc>
          <w:tcPr>
            <w:tcW w:w="7470" w:type="dxa"/>
            <w:gridSpan w:val="4"/>
            <w:shd w:val="clear" w:color="auto" w:fill="auto"/>
            <w:tcPrChange w:id="1248" w:author="Amarucci, Scott M" w:date="2016-02-18T18:15:00Z">
              <w:tcPr>
                <w:tcW w:w="7470" w:type="dxa"/>
                <w:gridSpan w:val="4"/>
                <w:shd w:val="clear" w:color="auto" w:fill="auto"/>
              </w:tcPr>
            </w:tcPrChange>
          </w:tcPr>
          <w:p w:rsidR="00A57A2A" w:rsidRDefault="000864B0" w:rsidP="000864B0">
            <w:pPr>
              <w:spacing w:after="0" w:line="240" w:lineRule="auto"/>
              <w:rPr>
                <w:ins w:id="1249" w:author="Amarucci, Scott M" w:date="2016-02-18T18:02:00Z"/>
                <w:bCs/>
                <w:iCs/>
              </w:rPr>
            </w:pPr>
            <w:ins w:id="1250" w:author="Amarucci, Scott M" w:date="2016-02-19T11:10:00Z">
              <w:r w:rsidRPr="000864B0">
                <w:rPr>
                  <w:bCs/>
                  <w:iCs/>
                </w:rPr>
                <w:t>CRE</w:t>
              </w:r>
            </w:ins>
            <w:ins w:id="1251" w:author="Amarucci, Scott M" w:date="2016-02-19T11:11:00Z">
              <w:r>
                <w:rPr>
                  <w:bCs/>
                  <w:iCs/>
                </w:rPr>
                <w:t xml:space="preserve"> </w:t>
              </w:r>
            </w:ins>
            <w:ins w:id="1252" w:author="Amarucci, Scott M" w:date="2016-02-19T11:10:00Z">
              <w:r>
                <w:rPr>
                  <w:bCs/>
                  <w:iCs/>
                </w:rPr>
                <w:t>is an important metric</w:t>
              </w:r>
              <w:r w:rsidRPr="000864B0">
                <w:rPr>
                  <w:bCs/>
                  <w:iCs/>
                </w:rPr>
                <w:t xml:space="preserve"> to track in the</w:t>
              </w:r>
              <w:r>
                <w:rPr>
                  <w:bCs/>
                  <w:iCs/>
                </w:rPr>
                <w:t xml:space="preserve"> RAS given </w:t>
              </w:r>
            </w:ins>
            <w:ins w:id="1253" w:author="Amarucci, Scott M" w:date="2016-02-19T11:11:00Z">
              <w:r>
                <w:rPr>
                  <w:bCs/>
                  <w:iCs/>
                </w:rPr>
                <w:t>its</w:t>
              </w:r>
            </w:ins>
            <w:ins w:id="1254" w:author="Amarucci, Scott M" w:date="2016-02-19T11:10:00Z">
              <w:r>
                <w:rPr>
                  <w:bCs/>
                  <w:iCs/>
                </w:rPr>
                <w:t xml:space="preserve"> large exposure</w:t>
              </w:r>
            </w:ins>
            <w:ins w:id="1255" w:author="Amarucci, Scott M" w:date="2016-02-19T11:13:00Z">
              <w:r>
                <w:rPr>
                  <w:bCs/>
                  <w:iCs/>
                </w:rPr>
                <w:t xml:space="preserve">; </w:t>
              </w:r>
            </w:ins>
            <w:ins w:id="1256" w:author="Amarucci, Scott M" w:date="2016-02-19T11:11:00Z">
              <w:r>
                <w:rPr>
                  <w:bCs/>
                  <w:iCs/>
                </w:rPr>
                <w:t>cascaded from Group</w:t>
              </w:r>
            </w:ins>
          </w:p>
        </w:tc>
      </w:tr>
      <w:tr w:rsidR="00A57A2A" w:rsidRPr="00206D41" w:rsidTr="001C5AAE">
        <w:trPr>
          <w:trHeight w:val="270"/>
          <w:trPrChange w:id="1257" w:author="Amarucci, Scott M" w:date="2016-02-18T18:15:00Z">
            <w:trPr>
              <w:trHeight w:val="270"/>
            </w:trPr>
          </w:trPrChange>
        </w:trPr>
        <w:tc>
          <w:tcPr>
            <w:tcW w:w="1728" w:type="dxa"/>
            <w:vMerge w:val="restart"/>
            <w:shd w:val="clear" w:color="auto" w:fill="auto"/>
            <w:tcPrChange w:id="1258" w:author="Amarucci, Scott M" w:date="2016-02-18T18:15:00Z">
              <w:tcPr>
                <w:tcW w:w="1728" w:type="dxa"/>
                <w:vMerge w:val="restart"/>
                <w:shd w:val="clear" w:color="auto" w:fill="auto"/>
              </w:tcPr>
            </w:tcPrChange>
          </w:tcPr>
          <w:p w:rsidR="00A57A2A" w:rsidRPr="00206D41" w:rsidRDefault="00A57A2A" w:rsidP="0004486A">
            <w:pPr>
              <w:rPr>
                <w:b/>
                <w:bCs/>
                <w:iCs/>
              </w:rPr>
            </w:pPr>
            <w:r>
              <w:rPr>
                <w:b/>
                <w:bCs/>
                <w:iCs/>
              </w:rPr>
              <w:t>ENTITY</w:t>
            </w:r>
          </w:p>
        </w:tc>
        <w:tc>
          <w:tcPr>
            <w:tcW w:w="2490" w:type="dxa"/>
            <w:shd w:val="clear" w:color="auto" w:fill="auto"/>
            <w:tcPrChange w:id="1259" w:author="Amarucci, Scott M" w:date="2016-02-18T18:15:00Z">
              <w:tcPr>
                <w:tcW w:w="2490" w:type="dxa"/>
                <w:shd w:val="clear" w:color="auto" w:fill="auto"/>
              </w:tcPr>
            </w:tcPrChange>
          </w:tcPr>
          <w:p w:rsidR="00A57A2A" w:rsidRPr="0004486A" w:rsidRDefault="00A57A2A" w:rsidP="0004486A">
            <w:pPr>
              <w:spacing w:after="0" w:line="240" w:lineRule="auto"/>
              <w:rPr>
                <w:b/>
                <w:bCs/>
                <w:iCs/>
              </w:rPr>
            </w:pPr>
            <w:r w:rsidRPr="0004486A">
              <w:rPr>
                <w:b/>
                <w:bCs/>
                <w:iCs/>
              </w:rPr>
              <w:t>SHUSA</w:t>
            </w:r>
          </w:p>
        </w:tc>
        <w:tc>
          <w:tcPr>
            <w:tcW w:w="2490" w:type="dxa"/>
            <w:shd w:val="clear" w:color="auto" w:fill="auto"/>
            <w:tcPrChange w:id="1260" w:author="Amarucci, Scott M" w:date="2016-02-18T18:15:00Z">
              <w:tcPr>
                <w:tcW w:w="2490" w:type="dxa"/>
                <w:shd w:val="clear" w:color="auto" w:fill="auto"/>
              </w:tcPr>
            </w:tcPrChange>
          </w:tcPr>
          <w:p w:rsidR="00A57A2A" w:rsidRPr="0004486A" w:rsidRDefault="00A57A2A" w:rsidP="0004486A">
            <w:pPr>
              <w:spacing w:after="0" w:line="240" w:lineRule="auto"/>
              <w:rPr>
                <w:b/>
                <w:bCs/>
                <w:iCs/>
              </w:rPr>
            </w:pPr>
            <w:r w:rsidRPr="0004486A">
              <w:rPr>
                <w:b/>
                <w:bCs/>
                <w:iCs/>
              </w:rPr>
              <w:t>SBNA</w:t>
            </w:r>
          </w:p>
        </w:tc>
        <w:tc>
          <w:tcPr>
            <w:tcW w:w="2490" w:type="dxa"/>
            <w:gridSpan w:val="2"/>
            <w:shd w:val="clear" w:color="auto" w:fill="auto"/>
            <w:tcPrChange w:id="1261" w:author="Amarucci, Scott M" w:date="2016-02-18T18:15:00Z">
              <w:tcPr>
                <w:tcW w:w="2490" w:type="dxa"/>
                <w:gridSpan w:val="2"/>
                <w:shd w:val="clear" w:color="auto" w:fill="auto"/>
              </w:tcPr>
            </w:tcPrChange>
          </w:tcPr>
          <w:p w:rsidR="00A57A2A" w:rsidRPr="0004486A" w:rsidRDefault="00A57A2A" w:rsidP="00156B03">
            <w:pPr>
              <w:spacing w:after="0" w:line="240" w:lineRule="auto"/>
              <w:rPr>
                <w:b/>
                <w:bCs/>
                <w:iCs/>
              </w:rPr>
            </w:pPr>
            <w:r w:rsidRPr="0004486A">
              <w:rPr>
                <w:b/>
                <w:bCs/>
                <w:iCs/>
              </w:rPr>
              <w:t>SC</w:t>
            </w:r>
          </w:p>
        </w:tc>
      </w:tr>
      <w:tr w:rsidR="00A57A2A" w:rsidRPr="00206D41" w:rsidTr="001C5AAE">
        <w:trPr>
          <w:trHeight w:val="270"/>
          <w:trPrChange w:id="1262" w:author="Amarucci, Scott M" w:date="2016-02-18T18:15:00Z">
            <w:trPr>
              <w:trHeight w:val="270"/>
            </w:trPr>
          </w:trPrChange>
        </w:trPr>
        <w:tc>
          <w:tcPr>
            <w:tcW w:w="1728" w:type="dxa"/>
            <w:vMerge/>
            <w:shd w:val="clear" w:color="auto" w:fill="auto"/>
            <w:tcPrChange w:id="1263" w:author="Amarucci, Scott M" w:date="2016-02-18T18:15:00Z">
              <w:tcPr>
                <w:tcW w:w="1728" w:type="dxa"/>
                <w:vMerge/>
                <w:shd w:val="clear" w:color="auto" w:fill="auto"/>
              </w:tcPr>
            </w:tcPrChange>
          </w:tcPr>
          <w:p w:rsidR="00A57A2A" w:rsidRPr="00206D41" w:rsidRDefault="00A57A2A" w:rsidP="0004486A">
            <w:pPr>
              <w:rPr>
                <w:b/>
                <w:bCs/>
                <w:iCs/>
              </w:rPr>
            </w:pPr>
          </w:p>
        </w:tc>
        <w:tc>
          <w:tcPr>
            <w:tcW w:w="2490" w:type="dxa"/>
            <w:shd w:val="clear" w:color="auto" w:fill="auto"/>
            <w:tcPrChange w:id="1264" w:author="Amarucci, Scott M" w:date="2016-02-18T18:15:00Z">
              <w:tcPr>
                <w:tcW w:w="2490" w:type="dxa"/>
                <w:shd w:val="clear" w:color="auto" w:fill="auto"/>
              </w:tcPr>
            </w:tcPrChange>
          </w:tcPr>
          <w:p w:rsidR="00A57A2A" w:rsidRPr="00206D41" w:rsidRDefault="00A57A2A" w:rsidP="0004486A">
            <w:pPr>
              <w:spacing w:after="0" w:line="240" w:lineRule="auto"/>
              <w:rPr>
                <w:bCs/>
                <w:iCs/>
              </w:rPr>
            </w:pPr>
            <w:r>
              <w:rPr>
                <w:bCs/>
                <w:iCs/>
              </w:rPr>
              <w:t>Yes</w:t>
            </w:r>
          </w:p>
        </w:tc>
        <w:tc>
          <w:tcPr>
            <w:tcW w:w="2490" w:type="dxa"/>
            <w:shd w:val="clear" w:color="auto" w:fill="auto"/>
            <w:tcPrChange w:id="1265" w:author="Amarucci, Scott M" w:date="2016-02-18T18:15:00Z">
              <w:tcPr>
                <w:tcW w:w="2490" w:type="dxa"/>
                <w:shd w:val="clear" w:color="auto" w:fill="auto"/>
              </w:tcPr>
            </w:tcPrChange>
          </w:tcPr>
          <w:p w:rsidR="00A57A2A" w:rsidRPr="00206D41" w:rsidRDefault="00A57A2A" w:rsidP="0004486A">
            <w:pPr>
              <w:spacing w:after="0" w:line="240" w:lineRule="auto"/>
              <w:rPr>
                <w:bCs/>
                <w:iCs/>
              </w:rPr>
            </w:pPr>
            <w:r>
              <w:rPr>
                <w:bCs/>
                <w:iCs/>
              </w:rPr>
              <w:t>Yes</w:t>
            </w:r>
          </w:p>
        </w:tc>
        <w:tc>
          <w:tcPr>
            <w:tcW w:w="2490" w:type="dxa"/>
            <w:gridSpan w:val="2"/>
            <w:shd w:val="clear" w:color="auto" w:fill="auto"/>
            <w:tcPrChange w:id="1266" w:author="Amarucci, Scott M" w:date="2016-02-18T18:15:00Z">
              <w:tcPr>
                <w:tcW w:w="2490" w:type="dxa"/>
                <w:gridSpan w:val="2"/>
                <w:shd w:val="clear" w:color="auto" w:fill="auto"/>
              </w:tcPr>
            </w:tcPrChange>
          </w:tcPr>
          <w:p w:rsidR="00A57A2A" w:rsidRPr="00206D41" w:rsidRDefault="00A57A2A" w:rsidP="0004486A">
            <w:pPr>
              <w:spacing w:after="0" w:line="240" w:lineRule="auto"/>
              <w:rPr>
                <w:bCs/>
                <w:iCs/>
              </w:rPr>
            </w:pPr>
            <w:r>
              <w:rPr>
                <w:bCs/>
                <w:iCs/>
              </w:rPr>
              <w:t>No</w:t>
            </w:r>
          </w:p>
        </w:tc>
      </w:tr>
      <w:tr w:rsidR="00A57A2A" w:rsidRPr="00206D41" w:rsidTr="001C5AAE">
        <w:trPr>
          <w:trHeight w:val="270"/>
          <w:ins w:id="1267" w:author="Amarucci, Scott M" w:date="2016-02-18T18:01:00Z"/>
          <w:trPrChange w:id="1268" w:author="Amarucci, Scott M" w:date="2016-02-18T18:15:00Z">
            <w:trPr>
              <w:trHeight w:val="270"/>
            </w:trPr>
          </w:trPrChange>
        </w:trPr>
        <w:tc>
          <w:tcPr>
            <w:tcW w:w="1728" w:type="dxa"/>
            <w:vMerge/>
            <w:shd w:val="clear" w:color="auto" w:fill="auto"/>
            <w:tcPrChange w:id="1269" w:author="Amarucci, Scott M" w:date="2016-02-18T18:15:00Z">
              <w:tcPr>
                <w:tcW w:w="1728" w:type="dxa"/>
                <w:vMerge/>
                <w:shd w:val="clear" w:color="auto" w:fill="auto"/>
              </w:tcPr>
            </w:tcPrChange>
          </w:tcPr>
          <w:p w:rsidR="00A57A2A" w:rsidRPr="00206D41" w:rsidRDefault="00A57A2A" w:rsidP="00A57A2A">
            <w:pPr>
              <w:rPr>
                <w:ins w:id="1270" w:author="Amarucci, Scott M" w:date="2016-02-18T18:01:00Z"/>
                <w:b/>
                <w:bCs/>
                <w:iCs/>
              </w:rPr>
            </w:pPr>
          </w:p>
        </w:tc>
        <w:tc>
          <w:tcPr>
            <w:tcW w:w="2490" w:type="dxa"/>
            <w:shd w:val="clear" w:color="auto" w:fill="auto"/>
            <w:tcPrChange w:id="1271" w:author="Amarucci, Scott M" w:date="2016-02-18T18:15:00Z">
              <w:tcPr>
                <w:tcW w:w="2490" w:type="dxa"/>
                <w:shd w:val="clear" w:color="auto" w:fill="auto"/>
              </w:tcPr>
            </w:tcPrChange>
          </w:tcPr>
          <w:p w:rsidR="00A57A2A" w:rsidRDefault="00A57A2A" w:rsidP="00A57A2A">
            <w:pPr>
              <w:spacing w:after="0" w:line="240" w:lineRule="auto"/>
              <w:rPr>
                <w:ins w:id="1272" w:author="Amarucci, Scott M" w:date="2016-02-18T18:01:00Z"/>
                <w:bCs/>
                <w:iCs/>
              </w:rPr>
            </w:pPr>
            <w:ins w:id="1273" w:author="Amarucci, Scott M" w:date="2016-02-18T18:02:00Z">
              <w:r>
                <w:rPr>
                  <w:b/>
                  <w:bCs/>
                  <w:iCs/>
                </w:rPr>
                <w:t>SIS</w:t>
              </w:r>
            </w:ins>
          </w:p>
        </w:tc>
        <w:tc>
          <w:tcPr>
            <w:tcW w:w="2490" w:type="dxa"/>
            <w:shd w:val="clear" w:color="auto" w:fill="auto"/>
            <w:tcPrChange w:id="1274" w:author="Amarucci, Scott M" w:date="2016-02-18T18:15:00Z">
              <w:tcPr>
                <w:tcW w:w="2490" w:type="dxa"/>
                <w:shd w:val="clear" w:color="auto" w:fill="auto"/>
              </w:tcPr>
            </w:tcPrChange>
          </w:tcPr>
          <w:p w:rsidR="00A57A2A" w:rsidRDefault="00A57A2A" w:rsidP="00A57A2A">
            <w:pPr>
              <w:spacing w:after="0" w:line="240" w:lineRule="auto"/>
              <w:rPr>
                <w:ins w:id="1275" w:author="Amarucci, Scott M" w:date="2016-02-18T18:01:00Z"/>
                <w:bCs/>
                <w:iCs/>
              </w:rPr>
            </w:pPr>
            <w:ins w:id="1276" w:author="Amarucci, Scott M" w:date="2016-02-18T18:02:00Z">
              <w:r>
                <w:rPr>
                  <w:b/>
                  <w:bCs/>
                  <w:iCs/>
                </w:rPr>
                <w:t>BSI Miami</w:t>
              </w:r>
            </w:ins>
          </w:p>
        </w:tc>
        <w:tc>
          <w:tcPr>
            <w:tcW w:w="1245" w:type="dxa"/>
            <w:shd w:val="clear" w:color="auto" w:fill="auto"/>
            <w:tcPrChange w:id="1277" w:author="Amarucci, Scott M" w:date="2016-02-18T18:15:00Z">
              <w:tcPr>
                <w:tcW w:w="1245" w:type="dxa"/>
                <w:shd w:val="clear" w:color="auto" w:fill="auto"/>
              </w:tcPr>
            </w:tcPrChange>
          </w:tcPr>
          <w:p w:rsidR="00A57A2A" w:rsidRDefault="00A57A2A" w:rsidP="00A57A2A">
            <w:pPr>
              <w:spacing w:after="0" w:line="240" w:lineRule="auto"/>
              <w:rPr>
                <w:ins w:id="1278" w:author="Amarucci, Scott M" w:date="2016-02-18T18:01:00Z"/>
                <w:bCs/>
                <w:iCs/>
              </w:rPr>
            </w:pPr>
            <w:ins w:id="1279" w:author="Amarucci, Scott M" w:date="2016-02-18T18:02:00Z">
              <w:r>
                <w:rPr>
                  <w:b/>
                  <w:bCs/>
                  <w:iCs/>
                </w:rPr>
                <w:t>BSPR</w:t>
              </w:r>
            </w:ins>
          </w:p>
        </w:tc>
        <w:tc>
          <w:tcPr>
            <w:tcW w:w="1245" w:type="dxa"/>
            <w:shd w:val="clear" w:color="auto" w:fill="auto"/>
            <w:tcPrChange w:id="1280" w:author="Amarucci, Scott M" w:date="2016-02-18T18:15:00Z">
              <w:tcPr>
                <w:tcW w:w="1245" w:type="dxa"/>
                <w:shd w:val="clear" w:color="auto" w:fill="auto"/>
              </w:tcPr>
            </w:tcPrChange>
          </w:tcPr>
          <w:p w:rsidR="00A57A2A" w:rsidRDefault="00A57A2A" w:rsidP="00A57A2A">
            <w:pPr>
              <w:spacing w:after="0" w:line="240" w:lineRule="auto"/>
              <w:rPr>
                <w:ins w:id="1281" w:author="Amarucci, Scott M" w:date="2016-02-18T18:01:00Z"/>
                <w:bCs/>
                <w:iCs/>
              </w:rPr>
            </w:pPr>
            <w:ins w:id="1282" w:author="Amarucci, Scott M" w:date="2016-02-18T18:02:00Z">
              <w:r>
                <w:rPr>
                  <w:b/>
                  <w:bCs/>
                  <w:iCs/>
                </w:rPr>
                <w:t>SSLLC</w:t>
              </w:r>
            </w:ins>
          </w:p>
        </w:tc>
      </w:tr>
      <w:tr w:rsidR="00A57A2A" w:rsidRPr="00206D41" w:rsidTr="001C5AAE">
        <w:trPr>
          <w:trHeight w:val="270"/>
          <w:ins w:id="1283" w:author="Amarucci, Scott M" w:date="2016-02-18T18:01:00Z"/>
          <w:trPrChange w:id="1284" w:author="Amarucci, Scott M" w:date="2016-02-18T18:15:00Z">
            <w:trPr>
              <w:trHeight w:val="270"/>
            </w:trPr>
          </w:trPrChange>
        </w:trPr>
        <w:tc>
          <w:tcPr>
            <w:tcW w:w="1728" w:type="dxa"/>
            <w:vMerge/>
            <w:shd w:val="clear" w:color="auto" w:fill="auto"/>
            <w:tcPrChange w:id="1285" w:author="Amarucci, Scott M" w:date="2016-02-18T18:15:00Z">
              <w:tcPr>
                <w:tcW w:w="1728" w:type="dxa"/>
                <w:vMerge/>
                <w:shd w:val="clear" w:color="auto" w:fill="auto"/>
              </w:tcPr>
            </w:tcPrChange>
          </w:tcPr>
          <w:p w:rsidR="00A57A2A" w:rsidRPr="00206D41" w:rsidRDefault="00A57A2A" w:rsidP="00A57A2A">
            <w:pPr>
              <w:rPr>
                <w:ins w:id="1286" w:author="Amarucci, Scott M" w:date="2016-02-18T18:01:00Z"/>
                <w:b/>
                <w:bCs/>
                <w:iCs/>
              </w:rPr>
            </w:pPr>
          </w:p>
        </w:tc>
        <w:tc>
          <w:tcPr>
            <w:tcW w:w="2490" w:type="dxa"/>
            <w:shd w:val="clear" w:color="auto" w:fill="auto"/>
            <w:tcPrChange w:id="1287" w:author="Amarucci, Scott M" w:date="2016-02-18T18:15:00Z">
              <w:tcPr>
                <w:tcW w:w="2490" w:type="dxa"/>
                <w:shd w:val="clear" w:color="auto" w:fill="auto"/>
              </w:tcPr>
            </w:tcPrChange>
          </w:tcPr>
          <w:p w:rsidR="00A57A2A" w:rsidRDefault="00A57A2A" w:rsidP="00A57A2A">
            <w:pPr>
              <w:spacing w:after="0" w:line="240" w:lineRule="auto"/>
              <w:rPr>
                <w:ins w:id="1288" w:author="Amarucci, Scott M" w:date="2016-02-18T18:01:00Z"/>
                <w:bCs/>
                <w:iCs/>
              </w:rPr>
            </w:pPr>
            <w:ins w:id="1289" w:author="Amarucci, Scott M" w:date="2016-02-18T18:02:00Z">
              <w:r>
                <w:rPr>
                  <w:bCs/>
                  <w:iCs/>
                </w:rPr>
                <w:t>No</w:t>
              </w:r>
            </w:ins>
          </w:p>
        </w:tc>
        <w:tc>
          <w:tcPr>
            <w:tcW w:w="2490" w:type="dxa"/>
            <w:shd w:val="clear" w:color="auto" w:fill="auto"/>
            <w:tcPrChange w:id="1290" w:author="Amarucci, Scott M" w:date="2016-02-18T18:15:00Z">
              <w:tcPr>
                <w:tcW w:w="2490" w:type="dxa"/>
                <w:shd w:val="clear" w:color="auto" w:fill="auto"/>
              </w:tcPr>
            </w:tcPrChange>
          </w:tcPr>
          <w:p w:rsidR="00A57A2A" w:rsidRDefault="00A57A2A" w:rsidP="00A57A2A">
            <w:pPr>
              <w:spacing w:after="0" w:line="240" w:lineRule="auto"/>
              <w:rPr>
                <w:ins w:id="1291" w:author="Amarucci, Scott M" w:date="2016-02-18T18:01:00Z"/>
                <w:bCs/>
                <w:iCs/>
              </w:rPr>
            </w:pPr>
            <w:ins w:id="1292" w:author="Amarucci, Scott M" w:date="2016-02-18T18:02:00Z">
              <w:r>
                <w:rPr>
                  <w:bCs/>
                  <w:iCs/>
                </w:rPr>
                <w:t>No</w:t>
              </w:r>
            </w:ins>
          </w:p>
        </w:tc>
        <w:tc>
          <w:tcPr>
            <w:tcW w:w="1245" w:type="dxa"/>
            <w:shd w:val="clear" w:color="auto" w:fill="auto"/>
            <w:tcPrChange w:id="1293" w:author="Amarucci, Scott M" w:date="2016-02-18T18:15:00Z">
              <w:tcPr>
                <w:tcW w:w="1245" w:type="dxa"/>
                <w:shd w:val="clear" w:color="auto" w:fill="auto"/>
              </w:tcPr>
            </w:tcPrChange>
          </w:tcPr>
          <w:p w:rsidR="00A57A2A" w:rsidRDefault="00A57A2A" w:rsidP="00A57A2A">
            <w:pPr>
              <w:spacing w:after="0" w:line="240" w:lineRule="auto"/>
              <w:rPr>
                <w:ins w:id="1294" w:author="Amarucci, Scott M" w:date="2016-02-18T18:01:00Z"/>
                <w:bCs/>
                <w:iCs/>
              </w:rPr>
            </w:pPr>
            <w:ins w:id="1295" w:author="Amarucci, Scott M" w:date="2016-02-18T18:02:00Z">
              <w:r>
                <w:rPr>
                  <w:bCs/>
                  <w:iCs/>
                </w:rPr>
                <w:t>Yes</w:t>
              </w:r>
            </w:ins>
          </w:p>
        </w:tc>
        <w:tc>
          <w:tcPr>
            <w:tcW w:w="1245" w:type="dxa"/>
            <w:shd w:val="clear" w:color="auto" w:fill="auto"/>
            <w:tcPrChange w:id="1296" w:author="Amarucci, Scott M" w:date="2016-02-18T18:15:00Z">
              <w:tcPr>
                <w:tcW w:w="1245" w:type="dxa"/>
                <w:shd w:val="clear" w:color="auto" w:fill="auto"/>
              </w:tcPr>
            </w:tcPrChange>
          </w:tcPr>
          <w:p w:rsidR="00A57A2A" w:rsidRDefault="00A57A2A" w:rsidP="00A57A2A">
            <w:pPr>
              <w:spacing w:after="0" w:line="240" w:lineRule="auto"/>
              <w:rPr>
                <w:ins w:id="1297" w:author="Amarucci, Scott M" w:date="2016-02-18T18:01:00Z"/>
                <w:bCs/>
                <w:iCs/>
              </w:rPr>
            </w:pPr>
            <w:ins w:id="1298" w:author="Amarucci, Scott M" w:date="2016-02-18T18:02:00Z">
              <w:r>
                <w:rPr>
                  <w:bCs/>
                  <w:iCs/>
                </w:rPr>
                <w:t>No</w:t>
              </w:r>
            </w:ins>
          </w:p>
        </w:tc>
      </w:tr>
      <w:tr w:rsidR="00A57A2A" w:rsidRPr="00206D41" w:rsidTr="001C5AAE">
        <w:trPr>
          <w:trHeight w:val="270"/>
          <w:trPrChange w:id="1299" w:author="Amarucci, Scott M" w:date="2016-02-18T18:15:00Z">
            <w:trPr>
              <w:trHeight w:val="270"/>
            </w:trPr>
          </w:trPrChange>
        </w:trPr>
        <w:tc>
          <w:tcPr>
            <w:tcW w:w="1728" w:type="dxa"/>
            <w:vMerge w:val="restart"/>
            <w:shd w:val="clear" w:color="auto" w:fill="auto"/>
            <w:tcPrChange w:id="1300" w:author="Amarucci, Scott M" w:date="2016-02-18T18:15:00Z">
              <w:tcPr>
                <w:tcW w:w="1728" w:type="dxa"/>
                <w:vMerge w:val="restart"/>
                <w:shd w:val="clear" w:color="auto" w:fill="auto"/>
              </w:tcPr>
            </w:tcPrChange>
          </w:tcPr>
          <w:p w:rsidR="00A57A2A" w:rsidRPr="00206D41" w:rsidRDefault="00A57A2A" w:rsidP="00A57A2A">
            <w:pPr>
              <w:rPr>
                <w:b/>
                <w:bCs/>
                <w:iCs/>
              </w:rPr>
            </w:pPr>
            <w:r>
              <w:rPr>
                <w:b/>
                <w:bCs/>
                <w:iCs/>
              </w:rPr>
              <w:t>METRIC OWNER</w:t>
            </w:r>
          </w:p>
        </w:tc>
        <w:tc>
          <w:tcPr>
            <w:tcW w:w="2490" w:type="dxa"/>
            <w:shd w:val="clear" w:color="auto" w:fill="auto"/>
            <w:tcPrChange w:id="1301" w:author="Amarucci, Scott M" w:date="2016-02-18T18:15:00Z">
              <w:tcPr>
                <w:tcW w:w="2490" w:type="dxa"/>
                <w:shd w:val="clear" w:color="auto" w:fill="auto"/>
              </w:tcPr>
            </w:tcPrChange>
          </w:tcPr>
          <w:p w:rsidR="00A57A2A" w:rsidRPr="0004486A" w:rsidRDefault="00A57A2A" w:rsidP="00A57A2A">
            <w:pPr>
              <w:spacing w:after="0" w:line="240" w:lineRule="auto"/>
              <w:rPr>
                <w:b/>
                <w:bCs/>
                <w:iCs/>
              </w:rPr>
            </w:pPr>
            <w:r w:rsidRPr="0004486A">
              <w:rPr>
                <w:b/>
                <w:bCs/>
                <w:iCs/>
              </w:rPr>
              <w:t>SHUSA</w:t>
            </w:r>
          </w:p>
        </w:tc>
        <w:tc>
          <w:tcPr>
            <w:tcW w:w="2490" w:type="dxa"/>
            <w:shd w:val="clear" w:color="auto" w:fill="auto"/>
            <w:tcPrChange w:id="1302" w:author="Amarucci, Scott M" w:date="2016-02-18T18:15:00Z">
              <w:tcPr>
                <w:tcW w:w="2490" w:type="dxa"/>
                <w:shd w:val="clear" w:color="auto" w:fill="auto"/>
              </w:tcPr>
            </w:tcPrChange>
          </w:tcPr>
          <w:p w:rsidR="00A57A2A" w:rsidRPr="0004486A" w:rsidRDefault="00A57A2A" w:rsidP="00A57A2A">
            <w:pPr>
              <w:spacing w:after="0" w:line="240" w:lineRule="auto"/>
              <w:rPr>
                <w:b/>
                <w:bCs/>
                <w:iCs/>
              </w:rPr>
            </w:pPr>
            <w:r w:rsidRPr="0004486A">
              <w:rPr>
                <w:b/>
                <w:bCs/>
                <w:iCs/>
              </w:rPr>
              <w:t>SBNA</w:t>
            </w:r>
          </w:p>
        </w:tc>
        <w:tc>
          <w:tcPr>
            <w:tcW w:w="2490" w:type="dxa"/>
            <w:gridSpan w:val="2"/>
            <w:shd w:val="clear" w:color="auto" w:fill="auto"/>
            <w:tcPrChange w:id="1303" w:author="Amarucci, Scott M" w:date="2016-02-18T18:15:00Z">
              <w:tcPr>
                <w:tcW w:w="2490" w:type="dxa"/>
                <w:gridSpan w:val="2"/>
                <w:shd w:val="clear" w:color="auto" w:fill="auto"/>
              </w:tcPr>
            </w:tcPrChange>
          </w:tcPr>
          <w:p w:rsidR="00A57A2A" w:rsidRPr="0004486A" w:rsidRDefault="00A57A2A" w:rsidP="00A57A2A">
            <w:pPr>
              <w:spacing w:after="0" w:line="240" w:lineRule="auto"/>
              <w:rPr>
                <w:b/>
                <w:bCs/>
                <w:iCs/>
              </w:rPr>
            </w:pPr>
            <w:r w:rsidRPr="0004486A">
              <w:rPr>
                <w:b/>
                <w:bCs/>
                <w:iCs/>
              </w:rPr>
              <w:t>SC</w:t>
            </w:r>
          </w:p>
        </w:tc>
      </w:tr>
      <w:tr w:rsidR="00A57A2A" w:rsidRPr="00206D41" w:rsidTr="001C5AAE">
        <w:trPr>
          <w:trHeight w:val="252"/>
          <w:trPrChange w:id="1304" w:author="Amarucci, Scott M" w:date="2016-02-18T18:15:00Z">
            <w:trPr>
              <w:trHeight w:val="252"/>
            </w:trPr>
          </w:trPrChange>
        </w:trPr>
        <w:tc>
          <w:tcPr>
            <w:tcW w:w="1728" w:type="dxa"/>
            <w:vMerge/>
            <w:shd w:val="clear" w:color="auto" w:fill="auto"/>
            <w:tcPrChange w:id="1305" w:author="Amarucci, Scott M" w:date="2016-02-18T18:15:00Z">
              <w:tcPr>
                <w:tcW w:w="1728" w:type="dxa"/>
                <w:vMerge/>
                <w:shd w:val="clear" w:color="auto" w:fill="auto"/>
              </w:tcPr>
            </w:tcPrChange>
          </w:tcPr>
          <w:p w:rsidR="00A57A2A" w:rsidRPr="00206D41" w:rsidRDefault="00A57A2A" w:rsidP="00A57A2A">
            <w:pPr>
              <w:rPr>
                <w:b/>
                <w:bCs/>
                <w:iCs/>
              </w:rPr>
            </w:pPr>
          </w:p>
        </w:tc>
        <w:tc>
          <w:tcPr>
            <w:tcW w:w="2490" w:type="dxa"/>
            <w:shd w:val="clear" w:color="auto" w:fill="auto"/>
            <w:tcPrChange w:id="1306" w:author="Amarucci, Scott M" w:date="2016-02-18T18:15:00Z">
              <w:tcPr>
                <w:tcW w:w="2490" w:type="dxa"/>
                <w:shd w:val="clear" w:color="auto" w:fill="auto"/>
              </w:tcPr>
            </w:tcPrChange>
          </w:tcPr>
          <w:p w:rsidR="00A57A2A" w:rsidRPr="005B52F3" w:rsidRDefault="00A57A2A" w:rsidP="00A57A2A">
            <w:pPr>
              <w:spacing w:after="0" w:line="240" w:lineRule="auto"/>
              <w:rPr>
                <w:b/>
                <w:bCs/>
                <w:iCs/>
              </w:rPr>
            </w:pPr>
            <w:r>
              <w:rPr>
                <w:bCs/>
                <w:iCs/>
              </w:rPr>
              <w:t>SHUSA Credit Risk manager</w:t>
            </w:r>
          </w:p>
        </w:tc>
        <w:tc>
          <w:tcPr>
            <w:tcW w:w="2490" w:type="dxa"/>
            <w:shd w:val="clear" w:color="auto" w:fill="auto"/>
            <w:tcPrChange w:id="1307" w:author="Amarucci, Scott M" w:date="2016-02-18T18:15:00Z">
              <w:tcPr>
                <w:tcW w:w="2490" w:type="dxa"/>
                <w:shd w:val="clear" w:color="auto" w:fill="auto"/>
              </w:tcPr>
            </w:tcPrChange>
          </w:tcPr>
          <w:p w:rsidR="00A57A2A" w:rsidRPr="00206D41" w:rsidRDefault="00A57A2A" w:rsidP="00A57A2A">
            <w:pPr>
              <w:spacing w:after="0" w:line="240" w:lineRule="auto"/>
              <w:rPr>
                <w:bCs/>
                <w:iCs/>
              </w:rPr>
            </w:pPr>
            <w:r>
              <w:rPr>
                <w:bCs/>
                <w:iCs/>
              </w:rPr>
              <w:t>SBNA Head of CRE</w:t>
            </w:r>
          </w:p>
        </w:tc>
        <w:tc>
          <w:tcPr>
            <w:tcW w:w="2490" w:type="dxa"/>
            <w:gridSpan w:val="2"/>
            <w:shd w:val="clear" w:color="auto" w:fill="auto"/>
            <w:tcPrChange w:id="1308" w:author="Amarucci, Scott M" w:date="2016-02-18T18:15:00Z">
              <w:tcPr>
                <w:tcW w:w="2490" w:type="dxa"/>
                <w:gridSpan w:val="2"/>
                <w:shd w:val="clear" w:color="auto" w:fill="auto"/>
              </w:tcPr>
            </w:tcPrChange>
          </w:tcPr>
          <w:p w:rsidR="00A57A2A" w:rsidRPr="00206D41" w:rsidRDefault="00A57A2A" w:rsidP="00A57A2A">
            <w:pPr>
              <w:spacing w:after="0" w:line="240" w:lineRule="auto"/>
              <w:rPr>
                <w:bCs/>
                <w:iCs/>
              </w:rPr>
            </w:pPr>
            <w:r w:rsidRPr="00206D41">
              <w:rPr>
                <w:bCs/>
                <w:iCs/>
              </w:rPr>
              <w:t>N/A</w:t>
            </w:r>
          </w:p>
        </w:tc>
      </w:tr>
      <w:tr w:rsidR="00A57A2A" w:rsidRPr="00206D41" w:rsidTr="001C5AAE">
        <w:trPr>
          <w:trHeight w:val="252"/>
          <w:ins w:id="1309" w:author="Amarucci, Scott M" w:date="2016-02-18T18:02:00Z"/>
          <w:trPrChange w:id="1310" w:author="Amarucci, Scott M" w:date="2016-02-18T18:15:00Z">
            <w:trPr>
              <w:trHeight w:val="252"/>
            </w:trPr>
          </w:trPrChange>
        </w:trPr>
        <w:tc>
          <w:tcPr>
            <w:tcW w:w="1728" w:type="dxa"/>
            <w:vMerge/>
            <w:shd w:val="clear" w:color="auto" w:fill="auto"/>
            <w:tcPrChange w:id="1311" w:author="Amarucci, Scott M" w:date="2016-02-18T18:15:00Z">
              <w:tcPr>
                <w:tcW w:w="1728" w:type="dxa"/>
                <w:vMerge/>
                <w:shd w:val="clear" w:color="auto" w:fill="auto"/>
              </w:tcPr>
            </w:tcPrChange>
          </w:tcPr>
          <w:p w:rsidR="00A57A2A" w:rsidRPr="00206D41" w:rsidRDefault="00A57A2A" w:rsidP="00A57A2A">
            <w:pPr>
              <w:rPr>
                <w:ins w:id="1312" w:author="Amarucci, Scott M" w:date="2016-02-18T18:02:00Z"/>
                <w:b/>
                <w:bCs/>
                <w:iCs/>
              </w:rPr>
            </w:pPr>
          </w:p>
        </w:tc>
        <w:tc>
          <w:tcPr>
            <w:tcW w:w="2490" w:type="dxa"/>
            <w:shd w:val="clear" w:color="auto" w:fill="auto"/>
            <w:tcPrChange w:id="1313" w:author="Amarucci, Scott M" w:date="2016-02-18T18:15:00Z">
              <w:tcPr>
                <w:tcW w:w="2490" w:type="dxa"/>
                <w:shd w:val="clear" w:color="auto" w:fill="auto"/>
              </w:tcPr>
            </w:tcPrChange>
          </w:tcPr>
          <w:p w:rsidR="00A57A2A" w:rsidRDefault="00A57A2A" w:rsidP="00A57A2A">
            <w:pPr>
              <w:spacing w:after="0" w:line="240" w:lineRule="auto"/>
              <w:rPr>
                <w:ins w:id="1314" w:author="Amarucci, Scott M" w:date="2016-02-18T18:02:00Z"/>
                <w:bCs/>
                <w:iCs/>
              </w:rPr>
            </w:pPr>
            <w:ins w:id="1315" w:author="Amarucci, Scott M" w:date="2016-02-18T18:03:00Z">
              <w:r>
                <w:rPr>
                  <w:b/>
                  <w:bCs/>
                  <w:iCs/>
                </w:rPr>
                <w:t>SIS</w:t>
              </w:r>
            </w:ins>
          </w:p>
        </w:tc>
        <w:tc>
          <w:tcPr>
            <w:tcW w:w="2490" w:type="dxa"/>
            <w:shd w:val="clear" w:color="auto" w:fill="auto"/>
            <w:tcPrChange w:id="1316" w:author="Amarucci, Scott M" w:date="2016-02-18T18:15:00Z">
              <w:tcPr>
                <w:tcW w:w="2490" w:type="dxa"/>
                <w:shd w:val="clear" w:color="auto" w:fill="auto"/>
              </w:tcPr>
            </w:tcPrChange>
          </w:tcPr>
          <w:p w:rsidR="00A57A2A" w:rsidRDefault="00A57A2A" w:rsidP="00A57A2A">
            <w:pPr>
              <w:spacing w:after="0" w:line="240" w:lineRule="auto"/>
              <w:rPr>
                <w:ins w:id="1317" w:author="Amarucci, Scott M" w:date="2016-02-18T18:02:00Z"/>
                <w:bCs/>
                <w:iCs/>
              </w:rPr>
            </w:pPr>
            <w:ins w:id="1318" w:author="Amarucci, Scott M" w:date="2016-02-18T18:03:00Z">
              <w:r>
                <w:rPr>
                  <w:b/>
                  <w:bCs/>
                  <w:iCs/>
                </w:rPr>
                <w:t>BSI Miami</w:t>
              </w:r>
            </w:ins>
          </w:p>
        </w:tc>
        <w:tc>
          <w:tcPr>
            <w:tcW w:w="2490" w:type="dxa"/>
            <w:gridSpan w:val="2"/>
            <w:shd w:val="clear" w:color="auto" w:fill="auto"/>
            <w:tcPrChange w:id="1319" w:author="Amarucci, Scott M" w:date="2016-02-18T18:15:00Z">
              <w:tcPr>
                <w:tcW w:w="2490" w:type="dxa"/>
                <w:gridSpan w:val="2"/>
                <w:shd w:val="clear" w:color="auto" w:fill="auto"/>
              </w:tcPr>
            </w:tcPrChange>
          </w:tcPr>
          <w:p w:rsidR="00A57A2A" w:rsidRPr="00206D41" w:rsidRDefault="00A57A2A" w:rsidP="00A57A2A">
            <w:pPr>
              <w:spacing w:after="0" w:line="240" w:lineRule="auto"/>
              <w:rPr>
                <w:ins w:id="1320" w:author="Amarucci, Scott M" w:date="2016-02-18T18:02:00Z"/>
                <w:bCs/>
                <w:iCs/>
              </w:rPr>
            </w:pPr>
            <w:ins w:id="1321" w:author="Amarucci, Scott M" w:date="2016-02-18T18:03:00Z">
              <w:r>
                <w:rPr>
                  <w:b/>
                  <w:bCs/>
                  <w:iCs/>
                </w:rPr>
                <w:t>BSPR</w:t>
              </w:r>
            </w:ins>
          </w:p>
        </w:tc>
      </w:tr>
      <w:tr w:rsidR="00A57A2A" w:rsidRPr="00206D41" w:rsidTr="001C5AAE">
        <w:trPr>
          <w:trHeight w:val="252"/>
          <w:ins w:id="1322" w:author="Amarucci, Scott M" w:date="2016-02-18T18:02:00Z"/>
          <w:trPrChange w:id="1323" w:author="Amarucci, Scott M" w:date="2016-02-18T18:15:00Z">
            <w:trPr>
              <w:trHeight w:val="252"/>
            </w:trPr>
          </w:trPrChange>
        </w:trPr>
        <w:tc>
          <w:tcPr>
            <w:tcW w:w="1728" w:type="dxa"/>
            <w:vMerge/>
            <w:shd w:val="clear" w:color="auto" w:fill="auto"/>
            <w:tcPrChange w:id="1324" w:author="Amarucci, Scott M" w:date="2016-02-18T18:15:00Z">
              <w:tcPr>
                <w:tcW w:w="1728" w:type="dxa"/>
                <w:vMerge/>
                <w:shd w:val="clear" w:color="auto" w:fill="auto"/>
              </w:tcPr>
            </w:tcPrChange>
          </w:tcPr>
          <w:p w:rsidR="00A57A2A" w:rsidRPr="00206D41" w:rsidRDefault="00A57A2A" w:rsidP="00A57A2A">
            <w:pPr>
              <w:rPr>
                <w:ins w:id="1325" w:author="Amarucci, Scott M" w:date="2016-02-18T18:02:00Z"/>
                <w:b/>
                <w:bCs/>
                <w:iCs/>
              </w:rPr>
            </w:pPr>
          </w:p>
        </w:tc>
        <w:tc>
          <w:tcPr>
            <w:tcW w:w="2490" w:type="dxa"/>
            <w:shd w:val="clear" w:color="auto" w:fill="auto"/>
            <w:tcPrChange w:id="1326" w:author="Amarucci, Scott M" w:date="2016-02-18T18:15:00Z">
              <w:tcPr>
                <w:tcW w:w="2490" w:type="dxa"/>
                <w:shd w:val="clear" w:color="auto" w:fill="auto"/>
              </w:tcPr>
            </w:tcPrChange>
          </w:tcPr>
          <w:p w:rsidR="00A57A2A" w:rsidRDefault="00A57A2A" w:rsidP="00A57A2A">
            <w:pPr>
              <w:spacing w:after="0" w:line="240" w:lineRule="auto"/>
              <w:rPr>
                <w:ins w:id="1327" w:author="Amarucci, Scott M" w:date="2016-02-18T18:02:00Z"/>
                <w:bCs/>
                <w:iCs/>
              </w:rPr>
            </w:pPr>
            <w:ins w:id="1328" w:author="Amarucci, Scott M" w:date="2016-02-18T18:03:00Z">
              <w:r>
                <w:rPr>
                  <w:bCs/>
                  <w:iCs/>
                </w:rPr>
                <w:t>N/A</w:t>
              </w:r>
            </w:ins>
          </w:p>
        </w:tc>
        <w:tc>
          <w:tcPr>
            <w:tcW w:w="2490" w:type="dxa"/>
            <w:shd w:val="clear" w:color="auto" w:fill="auto"/>
            <w:tcPrChange w:id="1329" w:author="Amarucci, Scott M" w:date="2016-02-18T18:15:00Z">
              <w:tcPr>
                <w:tcW w:w="2490" w:type="dxa"/>
                <w:shd w:val="clear" w:color="auto" w:fill="auto"/>
              </w:tcPr>
            </w:tcPrChange>
          </w:tcPr>
          <w:p w:rsidR="00A57A2A" w:rsidRDefault="00A57A2A" w:rsidP="00A57A2A">
            <w:pPr>
              <w:spacing w:after="0" w:line="240" w:lineRule="auto"/>
              <w:rPr>
                <w:ins w:id="1330" w:author="Amarucci, Scott M" w:date="2016-02-18T18:02:00Z"/>
                <w:bCs/>
                <w:iCs/>
              </w:rPr>
            </w:pPr>
            <w:ins w:id="1331" w:author="Amarucci, Scott M" w:date="2016-02-18T18:03:00Z">
              <w:r>
                <w:rPr>
                  <w:bCs/>
                  <w:iCs/>
                </w:rPr>
                <w:t>N/A</w:t>
              </w:r>
            </w:ins>
          </w:p>
        </w:tc>
        <w:tc>
          <w:tcPr>
            <w:tcW w:w="2490" w:type="dxa"/>
            <w:gridSpan w:val="2"/>
            <w:shd w:val="clear" w:color="auto" w:fill="auto"/>
            <w:tcPrChange w:id="1332" w:author="Amarucci, Scott M" w:date="2016-02-18T18:15:00Z">
              <w:tcPr>
                <w:tcW w:w="2490" w:type="dxa"/>
                <w:gridSpan w:val="2"/>
                <w:shd w:val="clear" w:color="auto" w:fill="auto"/>
              </w:tcPr>
            </w:tcPrChange>
          </w:tcPr>
          <w:p w:rsidR="00A57A2A" w:rsidRPr="00206D41" w:rsidRDefault="00A57A2A" w:rsidP="00A57A2A">
            <w:pPr>
              <w:spacing w:after="0" w:line="240" w:lineRule="auto"/>
              <w:rPr>
                <w:ins w:id="1333" w:author="Amarucci, Scott M" w:date="2016-02-18T18:02:00Z"/>
                <w:bCs/>
                <w:iCs/>
              </w:rPr>
            </w:pPr>
            <w:ins w:id="1334" w:author="Amarucci, Scott M" w:date="2016-02-18T18:03:00Z">
              <w:r>
                <w:rPr>
                  <w:bCs/>
                  <w:iCs/>
                </w:rPr>
                <w:t>BSPR Head of CRE</w:t>
              </w:r>
            </w:ins>
          </w:p>
        </w:tc>
      </w:tr>
      <w:tr w:rsidR="00A57A2A" w:rsidRPr="00206D41" w:rsidTr="001C5AAE">
        <w:trPr>
          <w:trHeight w:val="252"/>
          <w:ins w:id="1335" w:author="Amarucci, Scott M" w:date="2016-02-18T18:02:00Z"/>
          <w:trPrChange w:id="1336" w:author="Amarucci, Scott M" w:date="2016-02-18T18:15:00Z">
            <w:trPr>
              <w:trHeight w:val="252"/>
            </w:trPr>
          </w:trPrChange>
        </w:trPr>
        <w:tc>
          <w:tcPr>
            <w:tcW w:w="1728" w:type="dxa"/>
            <w:vMerge/>
            <w:shd w:val="clear" w:color="auto" w:fill="auto"/>
            <w:tcPrChange w:id="1337" w:author="Amarucci, Scott M" w:date="2016-02-18T18:15:00Z">
              <w:tcPr>
                <w:tcW w:w="1728" w:type="dxa"/>
                <w:vMerge/>
                <w:shd w:val="clear" w:color="auto" w:fill="auto"/>
              </w:tcPr>
            </w:tcPrChange>
          </w:tcPr>
          <w:p w:rsidR="00A57A2A" w:rsidRPr="00206D41" w:rsidRDefault="00A57A2A" w:rsidP="00A57A2A">
            <w:pPr>
              <w:rPr>
                <w:ins w:id="1338" w:author="Amarucci, Scott M" w:date="2016-02-18T18:02:00Z"/>
                <w:b/>
                <w:bCs/>
                <w:iCs/>
              </w:rPr>
            </w:pPr>
          </w:p>
        </w:tc>
        <w:tc>
          <w:tcPr>
            <w:tcW w:w="2490" w:type="dxa"/>
            <w:shd w:val="clear" w:color="auto" w:fill="auto"/>
            <w:tcPrChange w:id="1339" w:author="Amarucci, Scott M" w:date="2016-02-18T18:15:00Z">
              <w:tcPr>
                <w:tcW w:w="2490" w:type="dxa"/>
                <w:shd w:val="clear" w:color="auto" w:fill="auto"/>
              </w:tcPr>
            </w:tcPrChange>
          </w:tcPr>
          <w:p w:rsidR="00A57A2A" w:rsidRDefault="00A57A2A" w:rsidP="00A57A2A">
            <w:pPr>
              <w:spacing w:after="0" w:line="240" w:lineRule="auto"/>
              <w:rPr>
                <w:ins w:id="1340" w:author="Amarucci, Scott M" w:date="2016-02-18T18:02:00Z"/>
                <w:bCs/>
                <w:iCs/>
              </w:rPr>
            </w:pPr>
            <w:ins w:id="1341" w:author="Amarucci, Scott M" w:date="2016-02-18T18:03:00Z">
              <w:r>
                <w:rPr>
                  <w:b/>
                  <w:bCs/>
                  <w:iCs/>
                </w:rPr>
                <w:t>SSLLC</w:t>
              </w:r>
            </w:ins>
          </w:p>
        </w:tc>
        <w:tc>
          <w:tcPr>
            <w:tcW w:w="4980" w:type="dxa"/>
            <w:gridSpan w:val="3"/>
            <w:vMerge w:val="restart"/>
            <w:shd w:val="clear" w:color="auto" w:fill="auto"/>
            <w:tcPrChange w:id="1342" w:author="Amarucci, Scott M" w:date="2016-02-18T18:15:00Z">
              <w:tcPr>
                <w:tcW w:w="4980" w:type="dxa"/>
                <w:gridSpan w:val="3"/>
                <w:vMerge w:val="restart"/>
                <w:shd w:val="clear" w:color="auto" w:fill="auto"/>
              </w:tcPr>
            </w:tcPrChange>
          </w:tcPr>
          <w:p w:rsidR="00A57A2A" w:rsidRPr="00206D41" w:rsidRDefault="00A57A2A" w:rsidP="00A57A2A">
            <w:pPr>
              <w:spacing w:after="0" w:line="240" w:lineRule="auto"/>
              <w:rPr>
                <w:ins w:id="1343" w:author="Amarucci, Scott M" w:date="2016-02-18T18:02:00Z"/>
                <w:bCs/>
                <w:iCs/>
              </w:rPr>
            </w:pPr>
          </w:p>
        </w:tc>
      </w:tr>
      <w:tr w:rsidR="00A57A2A" w:rsidRPr="00206D41" w:rsidTr="001C5AAE">
        <w:trPr>
          <w:trHeight w:val="252"/>
          <w:ins w:id="1344" w:author="Amarucci, Scott M" w:date="2016-02-18T18:02:00Z"/>
          <w:trPrChange w:id="1345" w:author="Amarucci, Scott M" w:date="2016-02-18T18:15:00Z">
            <w:trPr>
              <w:trHeight w:val="252"/>
            </w:trPr>
          </w:trPrChange>
        </w:trPr>
        <w:tc>
          <w:tcPr>
            <w:tcW w:w="1728" w:type="dxa"/>
            <w:vMerge/>
            <w:shd w:val="clear" w:color="auto" w:fill="auto"/>
            <w:tcPrChange w:id="1346" w:author="Amarucci, Scott M" w:date="2016-02-18T18:15:00Z">
              <w:tcPr>
                <w:tcW w:w="1728" w:type="dxa"/>
                <w:vMerge/>
                <w:shd w:val="clear" w:color="auto" w:fill="auto"/>
              </w:tcPr>
            </w:tcPrChange>
          </w:tcPr>
          <w:p w:rsidR="00A57A2A" w:rsidRPr="00206D41" w:rsidRDefault="00A57A2A" w:rsidP="00A57A2A">
            <w:pPr>
              <w:rPr>
                <w:ins w:id="1347" w:author="Amarucci, Scott M" w:date="2016-02-18T18:02:00Z"/>
                <w:b/>
                <w:bCs/>
                <w:iCs/>
              </w:rPr>
            </w:pPr>
          </w:p>
        </w:tc>
        <w:tc>
          <w:tcPr>
            <w:tcW w:w="2490" w:type="dxa"/>
            <w:shd w:val="clear" w:color="auto" w:fill="auto"/>
            <w:tcPrChange w:id="1348" w:author="Amarucci, Scott M" w:date="2016-02-18T18:15:00Z">
              <w:tcPr>
                <w:tcW w:w="2490" w:type="dxa"/>
                <w:shd w:val="clear" w:color="auto" w:fill="auto"/>
              </w:tcPr>
            </w:tcPrChange>
          </w:tcPr>
          <w:p w:rsidR="00A57A2A" w:rsidRDefault="00A57A2A" w:rsidP="00A57A2A">
            <w:pPr>
              <w:spacing w:after="0" w:line="240" w:lineRule="auto"/>
              <w:rPr>
                <w:ins w:id="1349" w:author="Amarucci, Scott M" w:date="2016-02-18T18:02:00Z"/>
                <w:bCs/>
                <w:iCs/>
              </w:rPr>
            </w:pPr>
            <w:ins w:id="1350" w:author="Amarucci, Scott M" w:date="2016-02-18T18:03:00Z">
              <w:r>
                <w:rPr>
                  <w:bCs/>
                  <w:iCs/>
                </w:rPr>
                <w:t>N/A</w:t>
              </w:r>
            </w:ins>
          </w:p>
        </w:tc>
        <w:tc>
          <w:tcPr>
            <w:tcW w:w="4980" w:type="dxa"/>
            <w:gridSpan w:val="3"/>
            <w:vMerge/>
            <w:shd w:val="clear" w:color="auto" w:fill="auto"/>
            <w:tcPrChange w:id="1351" w:author="Amarucci, Scott M" w:date="2016-02-18T18:15:00Z">
              <w:tcPr>
                <w:tcW w:w="4980" w:type="dxa"/>
                <w:gridSpan w:val="3"/>
                <w:vMerge/>
                <w:shd w:val="clear" w:color="auto" w:fill="auto"/>
              </w:tcPr>
            </w:tcPrChange>
          </w:tcPr>
          <w:p w:rsidR="00A57A2A" w:rsidRPr="00206D41" w:rsidRDefault="00A57A2A" w:rsidP="00A57A2A">
            <w:pPr>
              <w:spacing w:after="0" w:line="240" w:lineRule="auto"/>
              <w:rPr>
                <w:ins w:id="1352" w:author="Amarucci, Scott M" w:date="2016-02-18T18:02:00Z"/>
                <w:bCs/>
                <w:iCs/>
              </w:rPr>
            </w:pPr>
          </w:p>
        </w:tc>
      </w:tr>
      <w:tr w:rsidR="00A57A2A" w:rsidRPr="00206D41" w:rsidTr="001C5AAE">
        <w:trPr>
          <w:trHeight w:val="360"/>
          <w:trPrChange w:id="1353" w:author="Amarucci, Scott M" w:date="2016-02-18T18:15:00Z">
            <w:trPr>
              <w:trHeight w:val="360"/>
            </w:trPr>
          </w:trPrChange>
        </w:trPr>
        <w:tc>
          <w:tcPr>
            <w:tcW w:w="1728" w:type="dxa"/>
            <w:shd w:val="clear" w:color="auto" w:fill="auto"/>
            <w:tcPrChange w:id="1354" w:author="Amarucci, Scott M" w:date="2016-02-18T18:15:00Z">
              <w:tcPr>
                <w:tcW w:w="1728" w:type="dxa"/>
                <w:shd w:val="clear" w:color="auto" w:fill="auto"/>
              </w:tcPr>
            </w:tcPrChange>
          </w:tcPr>
          <w:p w:rsidR="00A57A2A" w:rsidRPr="00206D41" w:rsidRDefault="00A57A2A" w:rsidP="00A57A2A">
            <w:pPr>
              <w:rPr>
                <w:b/>
                <w:bCs/>
                <w:iCs/>
              </w:rPr>
              <w:pPrChange w:id="1355" w:author="Amarucci, Scott M" w:date="2016-02-16T18:20:00Z">
                <w:pPr>
                  <w:framePr w:hSpace="180" w:wrap="around" w:vAnchor="text" w:hAnchor="text" w:x="168" w:y="1"/>
                  <w:ind w:left="-60"/>
                  <w:suppressOverlap/>
                </w:pPr>
              </w:pPrChange>
            </w:pPr>
            <w:r>
              <w:rPr>
                <w:b/>
                <w:bCs/>
                <w:iCs/>
              </w:rPr>
              <w:t>TRIGGER AND LIMIT SETTING</w:t>
            </w:r>
          </w:p>
        </w:tc>
        <w:tc>
          <w:tcPr>
            <w:tcW w:w="7470" w:type="dxa"/>
            <w:gridSpan w:val="4"/>
            <w:shd w:val="clear" w:color="auto" w:fill="auto"/>
            <w:tcPrChange w:id="1356" w:author="Amarucci, Scott M" w:date="2016-02-18T18:15:00Z">
              <w:tcPr>
                <w:tcW w:w="7470" w:type="dxa"/>
                <w:gridSpan w:val="4"/>
                <w:shd w:val="clear" w:color="auto" w:fill="auto"/>
              </w:tcPr>
            </w:tcPrChange>
          </w:tcPr>
          <w:p w:rsidR="00A57A2A" w:rsidRDefault="00A57A2A" w:rsidP="00A57A2A">
            <w:pPr>
              <w:spacing w:after="0" w:line="240" w:lineRule="auto"/>
              <w:rPr>
                <w:rFonts w:asciiTheme="minorHAnsi" w:eastAsiaTheme="minorHAnsi" w:hAnsiTheme="minorHAnsi" w:cstheme="minorBidi"/>
                <w:iCs/>
              </w:rPr>
            </w:pPr>
            <w:r>
              <w:rPr>
                <w:rFonts w:asciiTheme="minorHAnsi" w:eastAsiaTheme="minorHAnsi" w:hAnsiTheme="minorHAnsi" w:cstheme="minorBidi"/>
                <w:iCs/>
              </w:rPr>
              <w:t>The amber trigger and red limit for this metric are reviewed annually by the Board when setting the RAS.</w:t>
            </w:r>
          </w:p>
          <w:p w:rsidR="00A57A2A" w:rsidRDefault="00A57A2A" w:rsidP="00A57A2A">
            <w:pPr>
              <w:spacing w:after="0" w:line="240" w:lineRule="auto"/>
              <w:rPr>
                <w:rFonts w:asciiTheme="minorHAnsi" w:eastAsiaTheme="minorHAnsi" w:hAnsiTheme="minorHAnsi" w:cstheme="minorBidi"/>
                <w:iCs/>
              </w:rPr>
            </w:pPr>
          </w:p>
        </w:tc>
      </w:tr>
      <w:tr w:rsidR="00A57A2A" w:rsidRPr="00206D41" w:rsidTr="001C5AAE">
        <w:trPr>
          <w:cantSplit/>
          <w:trHeight w:val="360"/>
          <w:trPrChange w:id="1357" w:author="Amarucci, Scott M" w:date="2016-02-18T18:15:00Z">
            <w:trPr>
              <w:cantSplit/>
              <w:trHeight w:val="360"/>
            </w:trPr>
          </w:trPrChange>
        </w:trPr>
        <w:tc>
          <w:tcPr>
            <w:tcW w:w="1728" w:type="dxa"/>
            <w:shd w:val="clear" w:color="auto" w:fill="auto"/>
            <w:tcPrChange w:id="1358" w:author="Amarucci, Scott M" w:date="2016-02-18T18:15:00Z">
              <w:tcPr>
                <w:tcW w:w="1728" w:type="dxa"/>
                <w:shd w:val="clear" w:color="auto" w:fill="auto"/>
              </w:tcPr>
            </w:tcPrChange>
          </w:tcPr>
          <w:p w:rsidR="00A57A2A" w:rsidRPr="00206D41" w:rsidRDefault="00A57A2A" w:rsidP="00A57A2A">
            <w:pPr>
              <w:rPr>
                <w:b/>
                <w:bCs/>
                <w:iCs/>
              </w:rPr>
              <w:pPrChange w:id="1359" w:author="Amarucci, Scott M" w:date="2016-02-16T18:20:00Z">
                <w:pPr>
                  <w:framePr w:hSpace="180" w:wrap="around" w:vAnchor="text" w:hAnchor="text" w:x="168" w:y="1"/>
                  <w:ind w:left="-60"/>
                  <w:suppressOverlap/>
                </w:pPr>
              </w:pPrChange>
            </w:pPr>
            <w:r w:rsidRPr="00931941">
              <w:rPr>
                <w:b/>
                <w:bCs/>
                <w:iCs/>
              </w:rPr>
              <w:t>TESTING FREQUENCY</w:t>
            </w:r>
          </w:p>
        </w:tc>
        <w:tc>
          <w:tcPr>
            <w:tcW w:w="7470" w:type="dxa"/>
            <w:gridSpan w:val="4"/>
            <w:shd w:val="clear" w:color="auto" w:fill="auto"/>
            <w:tcPrChange w:id="1360" w:author="Amarucci, Scott M" w:date="2016-02-18T18:15:00Z">
              <w:tcPr>
                <w:tcW w:w="7470" w:type="dxa"/>
                <w:gridSpan w:val="4"/>
                <w:shd w:val="clear" w:color="auto" w:fill="auto"/>
              </w:tcPr>
            </w:tcPrChange>
          </w:tcPr>
          <w:p w:rsidR="00A57A2A" w:rsidRPr="002E67A0" w:rsidRDefault="00A57A2A" w:rsidP="00A57A2A">
            <w:pPr>
              <w:spacing w:after="0" w:line="240" w:lineRule="auto"/>
              <w:rPr>
                <w:rFonts w:asciiTheme="minorHAnsi" w:eastAsiaTheme="minorHAnsi" w:hAnsiTheme="minorHAnsi" w:cstheme="minorBidi"/>
                <w:iCs/>
              </w:rPr>
            </w:pPr>
            <w:r>
              <w:rPr>
                <w:rFonts w:asciiTheme="minorHAnsi" w:eastAsiaTheme="minorHAnsi" w:hAnsiTheme="minorHAnsi" w:cstheme="minorBidi"/>
                <w:iCs/>
              </w:rPr>
              <w:t>Monthly</w:t>
            </w:r>
          </w:p>
        </w:tc>
      </w:tr>
      <w:tr w:rsidR="00A57A2A" w:rsidRPr="00206D41" w:rsidTr="001C5AAE">
        <w:trPr>
          <w:trHeight w:val="650"/>
          <w:trPrChange w:id="1361" w:author="Amarucci, Scott M" w:date="2016-02-18T18:15:00Z">
            <w:trPr>
              <w:trHeight w:val="650"/>
            </w:trPr>
          </w:trPrChange>
        </w:trPr>
        <w:tc>
          <w:tcPr>
            <w:tcW w:w="1728" w:type="dxa"/>
            <w:shd w:val="clear" w:color="auto" w:fill="auto"/>
            <w:tcPrChange w:id="1362" w:author="Amarucci, Scott M" w:date="2016-02-18T18:15:00Z">
              <w:tcPr>
                <w:tcW w:w="1728" w:type="dxa"/>
                <w:shd w:val="clear" w:color="auto" w:fill="auto"/>
              </w:tcPr>
            </w:tcPrChange>
          </w:tcPr>
          <w:p w:rsidR="00A57A2A" w:rsidRPr="00206D41" w:rsidRDefault="00A57A2A" w:rsidP="00A57A2A">
            <w:pPr>
              <w:rPr>
                <w:b/>
                <w:bCs/>
                <w:iCs/>
              </w:rPr>
            </w:pPr>
            <w:r w:rsidRPr="00206D41">
              <w:rPr>
                <w:b/>
                <w:bCs/>
                <w:iCs/>
              </w:rPr>
              <w:t>SOURCE OF INFORMATION</w:t>
            </w:r>
          </w:p>
        </w:tc>
        <w:tc>
          <w:tcPr>
            <w:tcW w:w="7470" w:type="dxa"/>
            <w:gridSpan w:val="4"/>
            <w:shd w:val="clear" w:color="auto" w:fill="auto"/>
            <w:tcPrChange w:id="1363" w:author="Amarucci, Scott M" w:date="2016-02-18T18:15:00Z">
              <w:tcPr>
                <w:tcW w:w="7470" w:type="dxa"/>
                <w:gridSpan w:val="4"/>
                <w:shd w:val="clear" w:color="auto" w:fill="auto"/>
              </w:tcPr>
            </w:tcPrChange>
          </w:tcPr>
          <w:p w:rsidR="00A57A2A" w:rsidRDefault="00A57A2A" w:rsidP="00A57A2A">
            <w:pPr>
              <w:spacing w:after="0" w:line="240" w:lineRule="auto"/>
            </w:pPr>
            <w:r w:rsidRPr="00BE360D">
              <w:t xml:space="preserve">CRE is defined as all Investor/Developer Commercial Real Estate (CRE) exposure, excluding exposure classified as Multifamily property type. </w:t>
            </w:r>
          </w:p>
          <w:p w:rsidR="00A57A2A" w:rsidRPr="00BE360D" w:rsidRDefault="00A57A2A" w:rsidP="00A57A2A">
            <w:pPr>
              <w:spacing w:after="0" w:line="240" w:lineRule="auto"/>
            </w:pPr>
            <w:r w:rsidRPr="00BE360D">
              <w:t>In the CCMIS database, Investor/Developer CRE is defined the following way:</w:t>
            </w:r>
          </w:p>
          <w:p w:rsidR="00A57A2A" w:rsidRDefault="00A57A2A" w:rsidP="00A57A2A">
            <w:pPr>
              <w:pStyle w:val="ListParagraph"/>
              <w:numPr>
                <w:ilvl w:val="0"/>
                <w:numId w:val="55"/>
              </w:numPr>
              <w:spacing w:after="0" w:line="240" w:lineRule="auto"/>
            </w:pPr>
            <w:r>
              <w:t>Utilizing the Concentration Detail Expanded table Sum Binding Exposure where:</w:t>
            </w:r>
          </w:p>
          <w:p w:rsidR="00A57A2A" w:rsidRPr="00BE360D" w:rsidRDefault="00A57A2A" w:rsidP="00A57A2A">
            <w:pPr>
              <w:pStyle w:val="ListParagraph"/>
              <w:numPr>
                <w:ilvl w:val="0"/>
                <w:numId w:val="56"/>
              </w:numPr>
              <w:spacing w:after="0" w:line="240" w:lineRule="auto"/>
            </w:pPr>
            <w:r w:rsidRPr="00BE360D">
              <w:t>Segment = “CRE” or “SREC” or “CCRC”</w:t>
            </w:r>
          </w:p>
          <w:p w:rsidR="00A57A2A" w:rsidRPr="00BE360D" w:rsidRDefault="00A57A2A" w:rsidP="00A57A2A">
            <w:pPr>
              <w:pStyle w:val="ListParagraph"/>
              <w:numPr>
                <w:ilvl w:val="0"/>
                <w:numId w:val="56"/>
              </w:numPr>
              <w:spacing w:after="0" w:line="240" w:lineRule="auto"/>
            </w:pPr>
            <w:r w:rsidRPr="00BE360D">
              <w:t xml:space="preserve">Or, GL Category = “CRE” or “Multi” and Investor Classification &lt;&gt; “Owner Occupied RE” </w:t>
            </w:r>
          </w:p>
          <w:p w:rsidR="00A57A2A" w:rsidRPr="00BE360D" w:rsidRDefault="00A57A2A" w:rsidP="00A57A2A">
            <w:pPr>
              <w:spacing w:after="0" w:line="240" w:lineRule="auto"/>
            </w:pPr>
            <w:r>
              <w:t>and</w:t>
            </w:r>
          </w:p>
          <w:p w:rsidR="00A57A2A" w:rsidRPr="00BE360D" w:rsidRDefault="00A57A2A" w:rsidP="00A57A2A">
            <w:pPr>
              <w:pStyle w:val="ListParagraph"/>
              <w:numPr>
                <w:ilvl w:val="0"/>
                <w:numId w:val="59"/>
              </w:numPr>
              <w:spacing w:after="0" w:line="240" w:lineRule="auto"/>
            </w:pPr>
            <w:r w:rsidRPr="00BE360D">
              <w:t xml:space="preserve">Retype </w:t>
            </w:r>
            <w:r>
              <w:t>&lt;&gt;</w:t>
            </w:r>
            <w:r w:rsidRPr="00BE360D">
              <w:t xml:space="preserve"> Multifamily</w:t>
            </w:r>
          </w:p>
          <w:p w:rsidR="001C5AAE" w:rsidRDefault="00A57A2A" w:rsidP="001C5AAE">
            <w:pPr>
              <w:pStyle w:val="ListParagraph"/>
              <w:numPr>
                <w:ilvl w:val="0"/>
                <w:numId w:val="55"/>
              </w:numPr>
              <w:spacing w:after="0" w:line="240" w:lineRule="auto"/>
              <w:rPr>
                <w:ins w:id="1364" w:author="Amarucci, Scott M" w:date="2016-02-18T18:15:00Z"/>
                <w:bCs/>
                <w:iCs/>
              </w:rPr>
            </w:pPr>
            <w:r w:rsidRPr="0095495D">
              <w:rPr>
                <w:bCs/>
                <w:iCs/>
              </w:rPr>
              <w:t xml:space="preserve">Note, PFE is not currently included as the calibration of limits did </w:t>
            </w:r>
            <w:r>
              <w:rPr>
                <w:bCs/>
                <w:iCs/>
              </w:rPr>
              <w:t>not take PFE into consideration</w:t>
            </w:r>
          </w:p>
          <w:p w:rsidR="00E57E4F" w:rsidRDefault="00E57E4F" w:rsidP="00E57E4F">
            <w:pPr>
              <w:spacing w:after="0" w:line="240" w:lineRule="auto"/>
              <w:rPr>
                <w:ins w:id="1365" w:author="Amarucci, Scott M" w:date="2016-02-18T18:16:00Z"/>
                <w:bCs/>
                <w:iCs/>
              </w:rPr>
              <w:pPrChange w:id="1366" w:author="Amarucci, Scott M" w:date="2016-02-18T18:16:00Z">
                <w:pPr>
                  <w:pStyle w:val="ListParagraph"/>
                  <w:framePr w:hSpace="180" w:wrap="around" w:vAnchor="text" w:hAnchor="text" w:x="168" w:y="1"/>
                  <w:numPr>
                    <w:numId w:val="55"/>
                  </w:numPr>
                  <w:spacing w:after="0" w:line="240" w:lineRule="auto"/>
                  <w:ind w:left="360" w:hanging="360"/>
                  <w:suppressOverlap/>
                </w:pPr>
              </w:pPrChange>
            </w:pPr>
          </w:p>
          <w:p w:rsidR="001C5AAE" w:rsidRPr="00EF72BB" w:rsidRDefault="001C5AAE" w:rsidP="00E57E4F">
            <w:pPr>
              <w:spacing w:after="0" w:line="240" w:lineRule="auto"/>
              <w:rPr>
                <w:ins w:id="1367" w:author="Amarucci, Scott M" w:date="2016-02-18T18:16:00Z"/>
                <w:bCs/>
                <w:iCs/>
              </w:rPr>
              <w:pPrChange w:id="1368" w:author="Amarucci, Scott M" w:date="2016-02-18T18:16:00Z">
                <w:pPr>
                  <w:pStyle w:val="ListParagraph"/>
                  <w:framePr w:hSpace="180" w:wrap="around" w:vAnchor="text" w:hAnchor="text" w:x="168" w:y="1"/>
                  <w:numPr>
                    <w:numId w:val="55"/>
                  </w:numPr>
                  <w:spacing w:after="0" w:line="240" w:lineRule="auto"/>
                  <w:ind w:left="360" w:hanging="360"/>
                  <w:suppressOverlap/>
                </w:pPr>
              </w:pPrChange>
            </w:pPr>
            <w:ins w:id="1369" w:author="Amarucci, Scott M" w:date="2016-02-18T18:16:00Z">
              <w:r w:rsidRPr="00E57E4F">
                <w:rPr>
                  <w:bCs/>
                  <w:iCs/>
                </w:rPr>
                <w:t>[BSPR]</w:t>
              </w:r>
            </w:ins>
          </w:p>
          <w:p w:rsidR="001C5AAE" w:rsidRPr="00EF72BB" w:rsidRDefault="001C5AAE" w:rsidP="001C5AAE">
            <w:pPr>
              <w:spacing w:after="0" w:line="240" w:lineRule="auto"/>
              <w:rPr>
                <w:bCs/>
                <w:iCs/>
              </w:rPr>
              <w:pPrChange w:id="1370" w:author="Amarucci, Scott M" w:date="2016-02-18T18:16:00Z">
                <w:pPr>
                  <w:pStyle w:val="ListParagraph"/>
                  <w:framePr w:hSpace="180" w:wrap="around" w:vAnchor="text" w:hAnchor="text" w:x="168" w:y="1"/>
                  <w:numPr>
                    <w:numId w:val="55"/>
                  </w:numPr>
                  <w:spacing w:after="0" w:line="240" w:lineRule="auto"/>
                  <w:ind w:left="360" w:hanging="360"/>
                  <w:suppressOverlap/>
                </w:pPr>
              </w:pPrChange>
            </w:pPr>
          </w:p>
        </w:tc>
      </w:tr>
    </w:tbl>
    <w:p w:rsidR="00C72D48" w:rsidRDefault="00C72D48" w:rsidP="00E21A3C">
      <w:pPr>
        <w:pStyle w:val="SANUS2"/>
        <w:rPr>
          <w:ins w:id="1371" w:author="Amarucci, Scott M" w:date="2016-02-18T17:40:00Z"/>
          <w:color w:val="000000" w:themeColor="text1"/>
        </w:rPr>
      </w:pPr>
    </w:p>
    <w:p w:rsidR="00F83835" w:rsidRPr="002E67A0" w:rsidRDefault="00FD522C" w:rsidP="00F83835">
      <w:pPr>
        <w:pStyle w:val="SANUS2"/>
        <w:numPr>
          <w:ilvl w:val="1"/>
          <w:numId w:val="1"/>
        </w:numPr>
        <w:tabs>
          <w:tab w:val="num" w:pos="540"/>
        </w:tabs>
        <w:ind w:left="567" w:hanging="567"/>
        <w:rPr>
          <w:ins w:id="1372" w:author="Amarucci, Scott M" w:date="2016-02-18T17:40:00Z"/>
          <w:color w:val="000000" w:themeColor="text1"/>
        </w:rPr>
      </w:pPr>
      <w:ins w:id="1373" w:author="Amarucci, Scott M" w:date="2016-02-19T11:25:00Z">
        <w:r>
          <w:rPr>
            <w:color w:val="000000" w:themeColor="text1"/>
          </w:rPr>
          <w:t>Institutional</w:t>
        </w:r>
      </w:ins>
      <w:ins w:id="1374" w:author="Amarucci, Scott M" w:date="2016-02-18T17:40:00Z">
        <w:r w:rsidR="00F83835">
          <w:rPr>
            <w:color w:val="000000" w:themeColor="text1"/>
          </w:rPr>
          <w:t xml:space="preserve"> exposure</w:t>
        </w:r>
      </w:ins>
      <w:ins w:id="1375" w:author="Amarucci, Scott M" w:date="2016-02-18T17:41:00Z">
        <w:r w:rsidR="00F83835">
          <w:rPr>
            <w:color w:val="000000" w:themeColor="text1"/>
          </w:rPr>
          <w:t xml:space="preserve"> (BSPR only)</w:t>
        </w:r>
      </w:ins>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1245"/>
        <w:gridCol w:w="1245"/>
      </w:tblGrid>
      <w:tr w:rsidR="00F83835" w:rsidRPr="00206D41" w:rsidTr="00EF72BB">
        <w:trPr>
          <w:trHeight w:val="347"/>
          <w:ins w:id="1376" w:author="Amarucci, Scott M" w:date="2016-02-18T17:40:00Z"/>
        </w:trPr>
        <w:tc>
          <w:tcPr>
            <w:tcW w:w="1728" w:type="dxa"/>
            <w:shd w:val="clear" w:color="auto" w:fill="auto"/>
          </w:tcPr>
          <w:p w:rsidR="00F83835" w:rsidRPr="00206D41" w:rsidRDefault="00F83835" w:rsidP="00EF72BB">
            <w:pPr>
              <w:rPr>
                <w:ins w:id="1377" w:author="Amarucci, Scott M" w:date="2016-02-18T17:40:00Z"/>
                <w:b/>
                <w:bCs/>
                <w:iCs/>
              </w:rPr>
            </w:pPr>
            <w:ins w:id="1378" w:author="Amarucci, Scott M" w:date="2016-02-18T17:40:00Z">
              <w:r>
                <w:rPr>
                  <w:b/>
                  <w:bCs/>
                  <w:iCs/>
                </w:rPr>
                <w:t>DEFINITION</w:t>
              </w:r>
            </w:ins>
          </w:p>
        </w:tc>
        <w:tc>
          <w:tcPr>
            <w:tcW w:w="7470" w:type="dxa"/>
            <w:gridSpan w:val="4"/>
            <w:shd w:val="clear" w:color="auto" w:fill="auto"/>
          </w:tcPr>
          <w:p w:rsidR="00F83835" w:rsidRDefault="00F83835" w:rsidP="00EF72BB">
            <w:pPr>
              <w:spacing w:after="0" w:line="240" w:lineRule="auto"/>
              <w:rPr>
                <w:ins w:id="1379" w:author="Amarucci, Scott M" w:date="2016-02-18T17:40:00Z"/>
                <w:bCs/>
                <w:iCs/>
              </w:rPr>
            </w:pPr>
            <w:ins w:id="1380" w:author="Amarucci, Scott M" w:date="2016-02-18T17:40:00Z">
              <w:r>
                <w:rPr>
                  <w:bCs/>
                  <w:iCs/>
                </w:rPr>
                <w:t xml:space="preserve">The total dollar value of </w:t>
              </w:r>
            </w:ins>
            <w:ins w:id="1381" w:author="Amarucci, Scott M" w:date="2016-02-18T18:00:00Z">
              <w:r w:rsidR="00A57A2A">
                <w:rPr>
                  <w:bCs/>
                  <w:iCs/>
                </w:rPr>
                <w:t>Municipalities</w:t>
              </w:r>
            </w:ins>
            <w:ins w:id="1382" w:author="Amarucci, Scott M" w:date="2016-02-18T17:40:00Z">
              <w:r>
                <w:rPr>
                  <w:bCs/>
                  <w:iCs/>
                </w:rPr>
                <w:t xml:space="preserve"> exposure</w:t>
              </w:r>
            </w:ins>
            <w:ins w:id="1383" w:author="Amarucci, Scott M" w:date="2016-02-18T18:00:00Z">
              <w:r w:rsidR="00A57A2A">
                <w:rPr>
                  <w:bCs/>
                  <w:iCs/>
                </w:rPr>
                <w:t xml:space="preserve"> to BSPR</w:t>
              </w:r>
            </w:ins>
          </w:p>
          <w:p w:rsidR="00F83835" w:rsidRDefault="00F83835" w:rsidP="00EF72BB">
            <w:pPr>
              <w:contextualSpacing/>
              <w:rPr>
                <w:ins w:id="1384" w:author="Amarucci, Scott M" w:date="2016-02-18T17:40:00Z"/>
                <w:rFonts w:asciiTheme="minorHAnsi" w:eastAsiaTheme="minorHAnsi" w:hAnsiTheme="minorHAnsi" w:cstheme="minorBidi"/>
                <w:bCs/>
                <w:iCs/>
                <w:lang w:val="en-GB"/>
              </w:rPr>
            </w:pPr>
          </w:p>
          <w:p w:rsidR="00F83835" w:rsidRDefault="00F83835" w:rsidP="00EF72BB">
            <w:pPr>
              <w:contextualSpacing/>
              <w:rPr>
                <w:ins w:id="1385" w:author="Amarucci, Scott M" w:date="2016-02-18T17:40:00Z"/>
                <w:rFonts w:asciiTheme="minorHAnsi" w:eastAsiaTheme="minorHAnsi" w:hAnsiTheme="minorHAnsi" w:cstheme="minorBidi"/>
                <w:bCs/>
                <w:iCs/>
                <w:lang w:val="en-GB"/>
              </w:rPr>
            </w:pPr>
            <w:ins w:id="1386" w:author="Amarucci, Scott M" w:date="2016-02-18T17:40:00Z">
              <w:r w:rsidRPr="00BF190C">
                <w:rPr>
                  <w:rFonts w:asciiTheme="minorHAnsi" w:eastAsiaTheme="minorHAnsi" w:hAnsiTheme="minorHAnsi" w:cstheme="minorBidi"/>
                  <w:bCs/>
                  <w:iCs/>
                  <w:lang w:val="en-GB"/>
                </w:rPr>
                <w:t xml:space="preserve">Exposure </w:t>
              </w:r>
              <w:r>
                <w:rPr>
                  <w:rFonts w:asciiTheme="minorHAnsi" w:eastAsiaTheme="minorHAnsi" w:hAnsiTheme="minorHAnsi" w:cstheme="minorBidi"/>
                  <w:bCs/>
                  <w:iCs/>
                  <w:lang w:val="en-GB"/>
                </w:rPr>
                <w:t xml:space="preserve">is defined as </w:t>
              </w:r>
              <w:r w:rsidRPr="00BF190C">
                <w:rPr>
                  <w:rFonts w:asciiTheme="minorHAnsi" w:eastAsiaTheme="minorHAnsi" w:hAnsiTheme="minorHAnsi" w:cstheme="minorBidi"/>
                  <w:bCs/>
                  <w:iCs/>
                  <w:lang w:val="en-GB"/>
                </w:rPr>
                <w:t xml:space="preserve">the </w:t>
              </w:r>
              <w:r w:rsidRPr="00BF190C">
                <w:rPr>
                  <w:rFonts w:asciiTheme="minorHAnsi" w:eastAsiaTheme="minorHAnsi" w:hAnsiTheme="minorHAnsi" w:cstheme="minorBidi"/>
                  <w:bCs/>
                  <w:iCs/>
                  <w:u w:val="single"/>
                  <w:lang w:val="en-GB"/>
                </w:rPr>
                <w:t>sum</w:t>
              </w:r>
              <w:r w:rsidRPr="00BF190C">
                <w:rPr>
                  <w:rFonts w:asciiTheme="minorHAnsi" w:eastAsiaTheme="minorHAnsi" w:hAnsiTheme="minorHAnsi" w:cstheme="minorBidi"/>
                  <w:bCs/>
                  <w:iCs/>
                  <w:lang w:val="en-GB"/>
                </w:rPr>
                <w:t xml:space="preserve"> of: </w:t>
              </w:r>
            </w:ins>
          </w:p>
          <w:p w:rsidR="00F83835" w:rsidRDefault="00F83835" w:rsidP="00EF72BB">
            <w:pPr>
              <w:numPr>
                <w:ilvl w:val="1"/>
                <w:numId w:val="11"/>
              </w:numPr>
              <w:contextualSpacing/>
              <w:rPr>
                <w:ins w:id="1387" w:author="Amarucci, Scott M" w:date="2016-02-18T17:40:00Z"/>
                <w:rFonts w:asciiTheme="minorHAnsi" w:eastAsiaTheme="minorHAnsi" w:hAnsiTheme="minorHAnsi" w:cstheme="minorBidi"/>
                <w:bCs/>
                <w:iCs/>
                <w:lang w:val="en-GB"/>
              </w:rPr>
            </w:pPr>
            <w:ins w:id="1388" w:author="Amarucci, Scott M" w:date="2016-02-18T17:40:00Z">
              <w:r w:rsidRPr="00BF190C">
                <w:rPr>
                  <w:rFonts w:asciiTheme="minorHAnsi" w:eastAsiaTheme="minorHAnsi" w:hAnsiTheme="minorHAnsi" w:cstheme="minorBidi"/>
                  <w:bCs/>
                  <w:iCs/>
                  <w:lang w:val="en-GB"/>
                </w:rPr>
                <w:t xml:space="preserve">Committed facilities (drawn and undrawn)  </w:t>
              </w:r>
            </w:ins>
          </w:p>
          <w:p w:rsidR="00F83835" w:rsidRDefault="00F83835" w:rsidP="00EF72BB">
            <w:pPr>
              <w:numPr>
                <w:ilvl w:val="1"/>
                <w:numId w:val="11"/>
              </w:numPr>
              <w:contextualSpacing/>
              <w:rPr>
                <w:ins w:id="1389" w:author="Amarucci, Scott M" w:date="2016-02-18T17:40:00Z"/>
                <w:rFonts w:asciiTheme="minorHAnsi" w:eastAsiaTheme="minorHAnsi" w:hAnsiTheme="minorHAnsi" w:cstheme="minorBidi"/>
                <w:bCs/>
                <w:iCs/>
                <w:lang w:val="en-GB"/>
              </w:rPr>
            </w:pPr>
            <w:ins w:id="1390" w:author="Amarucci, Scott M" w:date="2016-02-18T17:40:00Z">
              <w:r>
                <w:rPr>
                  <w:rFonts w:asciiTheme="minorHAnsi" w:eastAsiaTheme="minorHAnsi" w:hAnsiTheme="minorHAnsi" w:cstheme="minorBidi"/>
                  <w:bCs/>
                  <w:iCs/>
                  <w:lang w:val="en-GB"/>
                </w:rPr>
                <w:t>D</w:t>
              </w:r>
              <w:r w:rsidRPr="00BF190C">
                <w:rPr>
                  <w:rFonts w:asciiTheme="minorHAnsi" w:eastAsiaTheme="minorHAnsi" w:hAnsiTheme="minorHAnsi" w:cstheme="minorBidi"/>
                  <w:bCs/>
                  <w:iCs/>
                  <w:lang w:val="en-GB"/>
                </w:rPr>
                <w:t>rawn</w:t>
              </w:r>
              <w:r>
                <w:rPr>
                  <w:rFonts w:asciiTheme="minorHAnsi" w:eastAsiaTheme="minorHAnsi" w:hAnsiTheme="minorHAnsi" w:cstheme="minorBidi"/>
                  <w:bCs/>
                  <w:iCs/>
                  <w:lang w:val="en-GB"/>
                </w:rPr>
                <w:t xml:space="preserve"> balances</w:t>
              </w:r>
              <w:r w:rsidRPr="00BF190C">
                <w:rPr>
                  <w:rFonts w:asciiTheme="minorHAnsi" w:eastAsiaTheme="minorHAnsi" w:hAnsiTheme="minorHAnsi" w:cstheme="minorBidi"/>
                  <w:bCs/>
                  <w:iCs/>
                  <w:lang w:val="en-GB"/>
                </w:rPr>
                <w:t xml:space="preserve"> under uncommitted facilities  </w:t>
              </w:r>
            </w:ins>
          </w:p>
          <w:p w:rsidR="00F83835" w:rsidRDefault="00F83835" w:rsidP="00EF72BB">
            <w:pPr>
              <w:numPr>
                <w:ilvl w:val="1"/>
                <w:numId w:val="11"/>
              </w:numPr>
              <w:contextualSpacing/>
              <w:rPr>
                <w:ins w:id="1391" w:author="Amarucci, Scott M" w:date="2016-02-18T17:40:00Z"/>
                <w:rFonts w:asciiTheme="minorHAnsi" w:eastAsiaTheme="minorHAnsi" w:hAnsiTheme="minorHAnsi" w:cstheme="minorBidi"/>
                <w:bCs/>
                <w:iCs/>
                <w:lang w:val="en-GB"/>
              </w:rPr>
            </w:pPr>
            <w:ins w:id="1392" w:author="Amarucci, Scott M" w:date="2016-02-18T17:40:00Z">
              <w:r>
                <w:rPr>
                  <w:rFonts w:asciiTheme="minorHAnsi" w:eastAsiaTheme="minorHAnsi" w:hAnsiTheme="minorHAnsi" w:cstheme="minorBidi"/>
                  <w:bCs/>
                  <w:iCs/>
                  <w:lang w:val="en-GB"/>
                </w:rPr>
                <w:t>O</w:t>
              </w:r>
              <w:r w:rsidRPr="00BF190C">
                <w:rPr>
                  <w:rFonts w:asciiTheme="minorHAnsi" w:eastAsiaTheme="minorHAnsi" w:hAnsiTheme="minorHAnsi" w:cstheme="minorBidi"/>
                  <w:bCs/>
                  <w:iCs/>
                  <w:lang w:val="en-GB"/>
                </w:rPr>
                <w:t xml:space="preserve">ff balance sheet items (e.g. Letters of Credit)  </w:t>
              </w:r>
            </w:ins>
          </w:p>
          <w:p w:rsidR="00F83835" w:rsidRDefault="00F83835" w:rsidP="00EF72BB">
            <w:pPr>
              <w:numPr>
                <w:ilvl w:val="1"/>
                <w:numId w:val="11"/>
              </w:numPr>
              <w:contextualSpacing/>
              <w:rPr>
                <w:ins w:id="1393" w:author="Amarucci, Scott M" w:date="2016-02-18T17:40:00Z"/>
                <w:rFonts w:asciiTheme="minorHAnsi" w:eastAsiaTheme="minorHAnsi" w:hAnsiTheme="minorHAnsi" w:cstheme="minorBidi"/>
                <w:bCs/>
                <w:iCs/>
                <w:lang w:val="en-GB"/>
              </w:rPr>
            </w:pPr>
            <w:ins w:id="1394" w:author="Amarucci, Scott M" w:date="2016-02-18T17:40:00Z">
              <w:r w:rsidRPr="00BF190C">
                <w:rPr>
                  <w:rFonts w:asciiTheme="minorHAnsi" w:eastAsiaTheme="minorHAnsi" w:hAnsiTheme="minorHAnsi" w:cstheme="minorBidi"/>
                  <w:bCs/>
                  <w:iCs/>
                  <w:lang w:val="en-GB"/>
                </w:rPr>
                <w:t>PFE</w:t>
              </w:r>
              <w:r w:rsidRPr="00BF190C">
                <w:rPr>
                  <w:rFonts w:asciiTheme="minorHAnsi" w:eastAsiaTheme="minorHAnsi" w:hAnsiTheme="minorHAnsi" w:cstheme="minorBidi"/>
                  <w:bCs/>
                  <w:iCs/>
                  <w:vertAlign w:val="superscript"/>
                  <w:lang w:val="en-GB"/>
                </w:rPr>
                <w:footnoteReference w:id="8"/>
              </w:r>
              <w:r w:rsidRPr="00BF190C">
                <w:rPr>
                  <w:rFonts w:asciiTheme="minorHAnsi" w:eastAsiaTheme="minorHAnsi" w:hAnsiTheme="minorHAnsi" w:cstheme="minorBidi"/>
                  <w:bCs/>
                  <w:iCs/>
                  <w:lang w:val="en-GB"/>
                </w:rPr>
                <w:t xml:space="preserve"> (“REC”) for derivatives. </w:t>
              </w:r>
            </w:ins>
          </w:p>
          <w:p w:rsidR="00F83835" w:rsidRPr="00206D41" w:rsidRDefault="00F83835" w:rsidP="00EF72BB">
            <w:pPr>
              <w:spacing w:after="0" w:line="240" w:lineRule="auto"/>
              <w:rPr>
                <w:ins w:id="1397" w:author="Amarucci, Scott M" w:date="2016-02-18T17:40:00Z"/>
                <w:bCs/>
                <w:iCs/>
              </w:rPr>
            </w:pPr>
            <w:ins w:id="1398" w:author="Amarucci, Scott M" w:date="2016-02-18T17:40:00Z">
              <w:r w:rsidRPr="00BF190C">
                <w:rPr>
                  <w:rFonts w:asciiTheme="minorHAnsi" w:eastAsiaTheme="minorHAnsi" w:hAnsiTheme="minorHAnsi" w:cstheme="minorBidi"/>
                  <w:bCs/>
                  <w:iCs/>
                  <w:lang w:val="en-GB"/>
                </w:rPr>
                <w:t>Exposures will be calculated at individual counterparty level and aggregated as required to ultimate parent (economic group) level</w:t>
              </w:r>
              <w:r>
                <w:rPr>
                  <w:rFonts w:asciiTheme="minorHAnsi" w:eastAsiaTheme="minorHAnsi" w:hAnsiTheme="minorHAnsi" w:cstheme="minorBidi"/>
                  <w:bCs/>
                  <w:iCs/>
                  <w:lang w:val="en-GB"/>
                </w:rPr>
                <w:t>.</w:t>
              </w:r>
            </w:ins>
          </w:p>
        </w:tc>
      </w:tr>
      <w:tr w:rsidR="00F83835" w:rsidRPr="00206D41" w:rsidTr="00EF72BB">
        <w:trPr>
          <w:trHeight w:val="448"/>
          <w:ins w:id="1399" w:author="Amarucci, Scott M" w:date="2016-02-18T17:40:00Z"/>
        </w:trPr>
        <w:tc>
          <w:tcPr>
            <w:tcW w:w="1728" w:type="dxa"/>
            <w:shd w:val="clear" w:color="auto" w:fill="auto"/>
          </w:tcPr>
          <w:p w:rsidR="00F83835" w:rsidRPr="00206D41" w:rsidRDefault="00F83835" w:rsidP="00EF72BB">
            <w:pPr>
              <w:rPr>
                <w:ins w:id="1400" w:author="Amarucci, Scott M" w:date="2016-02-18T17:40:00Z"/>
                <w:b/>
                <w:bCs/>
                <w:iCs/>
              </w:rPr>
            </w:pPr>
            <w:ins w:id="1401" w:author="Amarucci, Scott M" w:date="2016-02-18T17:40:00Z">
              <w:r>
                <w:rPr>
                  <w:b/>
                  <w:bCs/>
                  <w:iCs/>
                </w:rPr>
                <w:t>RISK TYPE</w:t>
              </w:r>
            </w:ins>
          </w:p>
        </w:tc>
        <w:tc>
          <w:tcPr>
            <w:tcW w:w="7470" w:type="dxa"/>
            <w:gridSpan w:val="4"/>
            <w:shd w:val="clear" w:color="auto" w:fill="auto"/>
          </w:tcPr>
          <w:p w:rsidR="00F83835" w:rsidRPr="00206D41" w:rsidRDefault="00F83835" w:rsidP="00EF72BB">
            <w:pPr>
              <w:spacing w:after="0" w:line="240" w:lineRule="auto"/>
              <w:rPr>
                <w:ins w:id="1402" w:author="Amarucci, Scott M" w:date="2016-02-18T17:40:00Z"/>
                <w:bCs/>
                <w:iCs/>
              </w:rPr>
            </w:pPr>
            <w:ins w:id="1403" w:author="Amarucci, Scott M" w:date="2016-02-18T17:40:00Z">
              <w:r>
                <w:rPr>
                  <w:bCs/>
                  <w:iCs/>
                </w:rPr>
                <w:t>Credit Risk</w:t>
              </w:r>
            </w:ins>
          </w:p>
        </w:tc>
      </w:tr>
      <w:tr w:rsidR="00F83835" w:rsidRPr="00206D41" w:rsidTr="00EF72BB">
        <w:trPr>
          <w:trHeight w:val="448"/>
          <w:ins w:id="1404" w:author="Amarucci, Scott M" w:date="2016-02-18T17:42:00Z"/>
        </w:trPr>
        <w:tc>
          <w:tcPr>
            <w:tcW w:w="1728" w:type="dxa"/>
            <w:shd w:val="clear" w:color="auto" w:fill="auto"/>
          </w:tcPr>
          <w:p w:rsidR="00F83835" w:rsidRDefault="00F83835" w:rsidP="00EF72BB">
            <w:pPr>
              <w:rPr>
                <w:ins w:id="1405" w:author="Amarucci, Scott M" w:date="2016-02-18T17:42:00Z"/>
                <w:b/>
                <w:bCs/>
                <w:iCs/>
              </w:rPr>
            </w:pPr>
            <w:ins w:id="1406" w:author="Amarucci, Scott M" w:date="2016-02-18T17:42:00Z">
              <w:r>
                <w:rPr>
                  <w:b/>
                  <w:bCs/>
                  <w:iCs/>
                </w:rPr>
                <w:t>RATIONALE</w:t>
              </w:r>
            </w:ins>
          </w:p>
        </w:tc>
        <w:tc>
          <w:tcPr>
            <w:tcW w:w="7470" w:type="dxa"/>
            <w:gridSpan w:val="4"/>
            <w:shd w:val="clear" w:color="auto" w:fill="auto"/>
          </w:tcPr>
          <w:p w:rsidR="00F83835" w:rsidRDefault="00F83835" w:rsidP="00EF72BB">
            <w:pPr>
              <w:spacing w:after="0" w:line="240" w:lineRule="auto"/>
              <w:rPr>
                <w:ins w:id="1407" w:author="Amarucci, Scott M" w:date="2016-02-18T17:42:00Z"/>
                <w:bCs/>
                <w:iCs/>
              </w:rPr>
            </w:pPr>
            <w:ins w:id="1408" w:author="Amarucci, Scott M" w:date="2016-02-18T17:42:00Z">
              <w:r>
                <w:rPr>
                  <w:bCs/>
                  <w:iCs/>
                </w:rPr>
                <w:t>…</w:t>
              </w:r>
            </w:ins>
          </w:p>
        </w:tc>
      </w:tr>
      <w:tr w:rsidR="00F83835" w:rsidRPr="00206D41" w:rsidTr="00EF72BB">
        <w:trPr>
          <w:trHeight w:val="270"/>
          <w:ins w:id="1409" w:author="Amarucci, Scott M" w:date="2016-02-18T17:40:00Z"/>
        </w:trPr>
        <w:tc>
          <w:tcPr>
            <w:tcW w:w="1728" w:type="dxa"/>
            <w:vMerge w:val="restart"/>
            <w:shd w:val="clear" w:color="auto" w:fill="auto"/>
          </w:tcPr>
          <w:p w:rsidR="00F83835" w:rsidRPr="00206D41" w:rsidRDefault="00F83835" w:rsidP="00EF72BB">
            <w:pPr>
              <w:rPr>
                <w:ins w:id="1410" w:author="Amarucci, Scott M" w:date="2016-02-18T17:40:00Z"/>
                <w:b/>
                <w:bCs/>
                <w:iCs/>
              </w:rPr>
            </w:pPr>
            <w:ins w:id="1411" w:author="Amarucci, Scott M" w:date="2016-02-18T17:40:00Z">
              <w:r>
                <w:rPr>
                  <w:b/>
                  <w:bCs/>
                  <w:iCs/>
                </w:rPr>
                <w:t>ENTITY</w:t>
              </w:r>
            </w:ins>
          </w:p>
        </w:tc>
        <w:tc>
          <w:tcPr>
            <w:tcW w:w="2490" w:type="dxa"/>
            <w:shd w:val="clear" w:color="auto" w:fill="auto"/>
          </w:tcPr>
          <w:p w:rsidR="00F83835" w:rsidRPr="0004486A" w:rsidRDefault="00F83835" w:rsidP="00EF72BB">
            <w:pPr>
              <w:spacing w:after="0" w:line="240" w:lineRule="auto"/>
              <w:rPr>
                <w:ins w:id="1412" w:author="Amarucci, Scott M" w:date="2016-02-18T17:40:00Z"/>
                <w:b/>
                <w:bCs/>
                <w:iCs/>
              </w:rPr>
            </w:pPr>
            <w:ins w:id="1413" w:author="Amarucci, Scott M" w:date="2016-02-18T17:40:00Z">
              <w:r w:rsidRPr="0004486A">
                <w:rPr>
                  <w:b/>
                  <w:bCs/>
                  <w:iCs/>
                </w:rPr>
                <w:t>SHUSA</w:t>
              </w:r>
            </w:ins>
          </w:p>
        </w:tc>
        <w:tc>
          <w:tcPr>
            <w:tcW w:w="2490" w:type="dxa"/>
            <w:shd w:val="clear" w:color="auto" w:fill="auto"/>
          </w:tcPr>
          <w:p w:rsidR="00F83835" w:rsidRPr="0004486A" w:rsidRDefault="00F83835" w:rsidP="00EF72BB">
            <w:pPr>
              <w:spacing w:after="0" w:line="240" w:lineRule="auto"/>
              <w:rPr>
                <w:ins w:id="1414" w:author="Amarucci, Scott M" w:date="2016-02-18T17:40:00Z"/>
                <w:b/>
                <w:bCs/>
                <w:iCs/>
              </w:rPr>
            </w:pPr>
            <w:ins w:id="1415" w:author="Amarucci, Scott M" w:date="2016-02-18T17:40:00Z">
              <w:r w:rsidRPr="0004486A">
                <w:rPr>
                  <w:b/>
                  <w:bCs/>
                  <w:iCs/>
                </w:rPr>
                <w:t>SBNA</w:t>
              </w:r>
            </w:ins>
          </w:p>
        </w:tc>
        <w:tc>
          <w:tcPr>
            <w:tcW w:w="2490" w:type="dxa"/>
            <w:gridSpan w:val="2"/>
            <w:shd w:val="clear" w:color="auto" w:fill="auto"/>
          </w:tcPr>
          <w:p w:rsidR="00F83835" w:rsidRPr="0004486A" w:rsidRDefault="00F83835" w:rsidP="00EF72BB">
            <w:pPr>
              <w:spacing w:after="0" w:line="240" w:lineRule="auto"/>
              <w:rPr>
                <w:ins w:id="1416" w:author="Amarucci, Scott M" w:date="2016-02-18T17:40:00Z"/>
                <w:b/>
                <w:bCs/>
                <w:iCs/>
              </w:rPr>
            </w:pPr>
            <w:ins w:id="1417" w:author="Amarucci, Scott M" w:date="2016-02-18T17:40:00Z">
              <w:r w:rsidRPr="0004486A">
                <w:rPr>
                  <w:b/>
                  <w:bCs/>
                  <w:iCs/>
                </w:rPr>
                <w:t>SC</w:t>
              </w:r>
            </w:ins>
          </w:p>
        </w:tc>
      </w:tr>
      <w:tr w:rsidR="00F83835" w:rsidRPr="00206D41" w:rsidTr="00EF72BB">
        <w:trPr>
          <w:trHeight w:val="270"/>
          <w:ins w:id="1418" w:author="Amarucci, Scott M" w:date="2016-02-18T17:40:00Z"/>
        </w:trPr>
        <w:tc>
          <w:tcPr>
            <w:tcW w:w="1728" w:type="dxa"/>
            <w:vMerge/>
            <w:shd w:val="clear" w:color="auto" w:fill="auto"/>
          </w:tcPr>
          <w:p w:rsidR="00F83835" w:rsidRPr="00206D41" w:rsidRDefault="00F83835" w:rsidP="00EF72BB">
            <w:pPr>
              <w:rPr>
                <w:ins w:id="1419" w:author="Amarucci, Scott M" w:date="2016-02-18T17:40:00Z"/>
                <w:b/>
                <w:bCs/>
                <w:iCs/>
              </w:rPr>
            </w:pPr>
          </w:p>
        </w:tc>
        <w:tc>
          <w:tcPr>
            <w:tcW w:w="2490" w:type="dxa"/>
            <w:shd w:val="clear" w:color="auto" w:fill="auto"/>
          </w:tcPr>
          <w:p w:rsidR="00F83835" w:rsidRPr="00206D41" w:rsidRDefault="00F83835" w:rsidP="00EF72BB">
            <w:pPr>
              <w:spacing w:after="0" w:line="240" w:lineRule="auto"/>
              <w:rPr>
                <w:ins w:id="1420" w:author="Amarucci, Scott M" w:date="2016-02-18T17:40:00Z"/>
                <w:bCs/>
                <w:iCs/>
              </w:rPr>
            </w:pPr>
            <w:ins w:id="1421" w:author="Amarucci, Scott M" w:date="2016-02-18T17:40:00Z">
              <w:r>
                <w:rPr>
                  <w:bCs/>
                  <w:iCs/>
                </w:rPr>
                <w:t>Yes</w:t>
              </w:r>
            </w:ins>
          </w:p>
        </w:tc>
        <w:tc>
          <w:tcPr>
            <w:tcW w:w="2490" w:type="dxa"/>
            <w:shd w:val="clear" w:color="auto" w:fill="auto"/>
          </w:tcPr>
          <w:p w:rsidR="00F83835" w:rsidRPr="00206D41" w:rsidRDefault="00F83835" w:rsidP="00EF72BB">
            <w:pPr>
              <w:spacing w:after="0" w:line="240" w:lineRule="auto"/>
              <w:rPr>
                <w:ins w:id="1422" w:author="Amarucci, Scott M" w:date="2016-02-18T17:40:00Z"/>
                <w:bCs/>
                <w:iCs/>
              </w:rPr>
            </w:pPr>
            <w:ins w:id="1423" w:author="Amarucci, Scott M" w:date="2016-02-18T17:42:00Z">
              <w:r>
                <w:rPr>
                  <w:bCs/>
                  <w:iCs/>
                </w:rPr>
                <w:t>No</w:t>
              </w:r>
            </w:ins>
          </w:p>
        </w:tc>
        <w:tc>
          <w:tcPr>
            <w:tcW w:w="2490" w:type="dxa"/>
            <w:gridSpan w:val="2"/>
            <w:shd w:val="clear" w:color="auto" w:fill="auto"/>
          </w:tcPr>
          <w:p w:rsidR="00F83835" w:rsidRPr="00206D41" w:rsidRDefault="00F83835" w:rsidP="00EF72BB">
            <w:pPr>
              <w:spacing w:after="0" w:line="240" w:lineRule="auto"/>
              <w:rPr>
                <w:ins w:id="1424" w:author="Amarucci, Scott M" w:date="2016-02-18T17:40:00Z"/>
                <w:bCs/>
                <w:iCs/>
              </w:rPr>
            </w:pPr>
            <w:ins w:id="1425" w:author="Amarucci, Scott M" w:date="2016-02-18T17:40:00Z">
              <w:r>
                <w:rPr>
                  <w:bCs/>
                  <w:iCs/>
                </w:rPr>
                <w:t>No</w:t>
              </w:r>
            </w:ins>
          </w:p>
        </w:tc>
      </w:tr>
      <w:tr w:rsidR="00F83835" w:rsidRPr="00206D41" w:rsidTr="00EF72BB">
        <w:trPr>
          <w:trHeight w:val="270"/>
          <w:ins w:id="1426" w:author="Amarucci, Scott M" w:date="2016-02-18T17:41:00Z"/>
        </w:trPr>
        <w:tc>
          <w:tcPr>
            <w:tcW w:w="1728" w:type="dxa"/>
            <w:vMerge/>
            <w:shd w:val="clear" w:color="auto" w:fill="auto"/>
          </w:tcPr>
          <w:p w:rsidR="00F83835" w:rsidRPr="00206D41" w:rsidRDefault="00F83835" w:rsidP="00F83835">
            <w:pPr>
              <w:rPr>
                <w:ins w:id="1427" w:author="Amarucci, Scott M" w:date="2016-02-18T17:41:00Z"/>
                <w:b/>
                <w:bCs/>
                <w:iCs/>
              </w:rPr>
            </w:pPr>
          </w:p>
        </w:tc>
        <w:tc>
          <w:tcPr>
            <w:tcW w:w="2490" w:type="dxa"/>
            <w:shd w:val="clear" w:color="auto" w:fill="auto"/>
          </w:tcPr>
          <w:p w:rsidR="00F83835" w:rsidRDefault="00F83835" w:rsidP="00F83835">
            <w:pPr>
              <w:spacing w:after="0" w:line="240" w:lineRule="auto"/>
              <w:rPr>
                <w:ins w:id="1428" w:author="Amarucci, Scott M" w:date="2016-02-18T17:41:00Z"/>
                <w:bCs/>
                <w:iCs/>
              </w:rPr>
            </w:pPr>
            <w:ins w:id="1429" w:author="Amarucci, Scott M" w:date="2016-02-18T17:41:00Z">
              <w:r>
                <w:rPr>
                  <w:b/>
                  <w:bCs/>
                  <w:iCs/>
                </w:rPr>
                <w:t>SIS</w:t>
              </w:r>
            </w:ins>
          </w:p>
        </w:tc>
        <w:tc>
          <w:tcPr>
            <w:tcW w:w="2490" w:type="dxa"/>
            <w:shd w:val="clear" w:color="auto" w:fill="auto"/>
          </w:tcPr>
          <w:p w:rsidR="00F83835" w:rsidRDefault="00F83835" w:rsidP="00F83835">
            <w:pPr>
              <w:spacing w:after="0" w:line="240" w:lineRule="auto"/>
              <w:rPr>
                <w:ins w:id="1430" w:author="Amarucci, Scott M" w:date="2016-02-18T17:41:00Z"/>
                <w:bCs/>
                <w:iCs/>
              </w:rPr>
            </w:pPr>
            <w:ins w:id="1431" w:author="Amarucci, Scott M" w:date="2016-02-18T17:41:00Z">
              <w:r>
                <w:rPr>
                  <w:b/>
                  <w:bCs/>
                  <w:iCs/>
                </w:rPr>
                <w:t>BSI Miami</w:t>
              </w:r>
            </w:ins>
          </w:p>
        </w:tc>
        <w:tc>
          <w:tcPr>
            <w:tcW w:w="1245" w:type="dxa"/>
            <w:shd w:val="clear" w:color="auto" w:fill="auto"/>
          </w:tcPr>
          <w:p w:rsidR="00F83835" w:rsidRDefault="00F83835" w:rsidP="00F83835">
            <w:pPr>
              <w:spacing w:after="0" w:line="240" w:lineRule="auto"/>
              <w:rPr>
                <w:ins w:id="1432" w:author="Amarucci, Scott M" w:date="2016-02-18T17:41:00Z"/>
                <w:bCs/>
                <w:iCs/>
              </w:rPr>
            </w:pPr>
            <w:ins w:id="1433" w:author="Amarucci, Scott M" w:date="2016-02-18T17:41:00Z">
              <w:r>
                <w:rPr>
                  <w:b/>
                  <w:bCs/>
                  <w:iCs/>
                </w:rPr>
                <w:t>BSPR</w:t>
              </w:r>
            </w:ins>
          </w:p>
        </w:tc>
        <w:tc>
          <w:tcPr>
            <w:tcW w:w="1245" w:type="dxa"/>
            <w:shd w:val="clear" w:color="auto" w:fill="auto"/>
          </w:tcPr>
          <w:p w:rsidR="00F83835" w:rsidRDefault="00F83835" w:rsidP="00F83835">
            <w:pPr>
              <w:spacing w:after="0" w:line="240" w:lineRule="auto"/>
              <w:rPr>
                <w:ins w:id="1434" w:author="Amarucci, Scott M" w:date="2016-02-18T17:41:00Z"/>
                <w:bCs/>
                <w:iCs/>
              </w:rPr>
            </w:pPr>
            <w:ins w:id="1435" w:author="Amarucci, Scott M" w:date="2016-02-18T17:41:00Z">
              <w:r>
                <w:rPr>
                  <w:b/>
                  <w:bCs/>
                  <w:iCs/>
                </w:rPr>
                <w:t>SSLLC</w:t>
              </w:r>
            </w:ins>
          </w:p>
        </w:tc>
      </w:tr>
      <w:tr w:rsidR="00F83835" w:rsidRPr="00206D41" w:rsidTr="00EF72BB">
        <w:trPr>
          <w:trHeight w:val="270"/>
          <w:ins w:id="1436" w:author="Amarucci, Scott M" w:date="2016-02-18T17:41:00Z"/>
        </w:trPr>
        <w:tc>
          <w:tcPr>
            <w:tcW w:w="1728" w:type="dxa"/>
            <w:vMerge/>
            <w:shd w:val="clear" w:color="auto" w:fill="auto"/>
          </w:tcPr>
          <w:p w:rsidR="00F83835" w:rsidRPr="00206D41" w:rsidRDefault="00F83835" w:rsidP="00F83835">
            <w:pPr>
              <w:rPr>
                <w:ins w:id="1437" w:author="Amarucci, Scott M" w:date="2016-02-18T17:41:00Z"/>
                <w:b/>
                <w:bCs/>
                <w:iCs/>
              </w:rPr>
            </w:pPr>
          </w:p>
        </w:tc>
        <w:tc>
          <w:tcPr>
            <w:tcW w:w="2490" w:type="dxa"/>
            <w:shd w:val="clear" w:color="auto" w:fill="auto"/>
          </w:tcPr>
          <w:p w:rsidR="00F83835" w:rsidRDefault="00F83835" w:rsidP="00F83835">
            <w:pPr>
              <w:spacing w:after="0" w:line="240" w:lineRule="auto"/>
              <w:rPr>
                <w:ins w:id="1438" w:author="Amarucci, Scott M" w:date="2016-02-18T17:41:00Z"/>
                <w:bCs/>
                <w:iCs/>
              </w:rPr>
            </w:pPr>
            <w:ins w:id="1439" w:author="Amarucci, Scott M" w:date="2016-02-18T17:41:00Z">
              <w:r>
                <w:rPr>
                  <w:bCs/>
                  <w:iCs/>
                </w:rPr>
                <w:t>No</w:t>
              </w:r>
            </w:ins>
          </w:p>
        </w:tc>
        <w:tc>
          <w:tcPr>
            <w:tcW w:w="2490" w:type="dxa"/>
            <w:shd w:val="clear" w:color="auto" w:fill="auto"/>
          </w:tcPr>
          <w:p w:rsidR="00F83835" w:rsidRDefault="00F83835" w:rsidP="00F83835">
            <w:pPr>
              <w:spacing w:after="0" w:line="240" w:lineRule="auto"/>
              <w:rPr>
                <w:ins w:id="1440" w:author="Amarucci, Scott M" w:date="2016-02-18T17:41:00Z"/>
                <w:bCs/>
                <w:iCs/>
              </w:rPr>
            </w:pPr>
            <w:ins w:id="1441" w:author="Amarucci, Scott M" w:date="2016-02-18T17:41:00Z">
              <w:r>
                <w:rPr>
                  <w:bCs/>
                  <w:iCs/>
                </w:rPr>
                <w:t>No</w:t>
              </w:r>
            </w:ins>
          </w:p>
        </w:tc>
        <w:tc>
          <w:tcPr>
            <w:tcW w:w="1245" w:type="dxa"/>
            <w:shd w:val="clear" w:color="auto" w:fill="auto"/>
          </w:tcPr>
          <w:p w:rsidR="00F83835" w:rsidRDefault="00F83835" w:rsidP="00F83835">
            <w:pPr>
              <w:spacing w:after="0" w:line="240" w:lineRule="auto"/>
              <w:rPr>
                <w:ins w:id="1442" w:author="Amarucci, Scott M" w:date="2016-02-18T17:41:00Z"/>
                <w:bCs/>
                <w:iCs/>
              </w:rPr>
            </w:pPr>
            <w:ins w:id="1443" w:author="Amarucci, Scott M" w:date="2016-02-18T17:41:00Z">
              <w:r>
                <w:rPr>
                  <w:bCs/>
                  <w:iCs/>
                </w:rPr>
                <w:t>Yes</w:t>
              </w:r>
            </w:ins>
          </w:p>
        </w:tc>
        <w:tc>
          <w:tcPr>
            <w:tcW w:w="1245" w:type="dxa"/>
            <w:shd w:val="clear" w:color="auto" w:fill="auto"/>
          </w:tcPr>
          <w:p w:rsidR="00F83835" w:rsidRDefault="00F83835" w:rsidP="00F83835">
            <w:pPr>
              <w:spacing w:after="0" w:line="240" w:lineRule="auto"/>
              <w:rPr>
                <w:ins w:id="1444" w:author="Amarucci, Scott M" w:date="2016-02-18T17:41:00Z"/>
                <w:bCs/>
                <w:iCs/>
              </w:rPr>
            </w:pPr>
            <w:ins w:id="1445" w:author="Amarucci, Scott M" w:date="2016-02-18T17:41:00Z">
              <w:r>
                <w:rPr>
                  <w:bCs/>
                  <w:iCs/>
                </w:rPr>
                <w:t>No</w:t>
              </w:r>
            </w:ins>
          </w:p>
        </w:tc>
      </w:tr>
      <w:tr w:rsidR="00F83835" w:rsidRPr="00206D41" w:rsidTr="00EF72BB">
        <w:trPr>
          <w:trHeight w:val="270"/>
          <w:ins w:id="1446" w:author="Amarucci, Scott M" w:date="2016-02-18T17:40:00Z"/>
        </w:trPr>
        <w:tc>
          <w:tcPr>
            <w:tcW w:w="1728" w:type="dxa"/>
            <w:vMerge w:val="restart"/>
            <w:shd w:val="clear" w:color="auto" w:fill="auto"/>
          </w:tcPr>
          <w:p w:rsidR="00F83835" w:rsidRDefault="00F83835" w:rsidP="00F83835">
            <w:pPr>
              <w:rPr>
                <w:ins w:id="1447" w:author="Amarucci, Scott M" w:date="2016-02-18T17:42:00Z"/>
                <w:b/>
                <w:bCs/>
                <w:iCs/>
              </w:rPr>
            </w:pPr>
            <w:ins w:id="1448" w:author="Amarucci, Scott M" w:date="2016-02-18T17:40:00Z">
              <w:r>
                <w:rPr>
                  <w:b/>
                  <w:bCs/>
                  <w:iCs/>
                </w:rPr>
                <w:t>METRIC OWNER</w:t>
              </w:r>
            </w:ins>
          </w:p>
          <w:p w:rsidR="00F83835" w:rsidRPr="00206D41" w:rsidRDefault="00F83835" w:rsidP="00F83835">
            <w:pPr>
              <w:rPr>
                <w:ins w:id="1449" w:author="Amarucci, Scott M" w:date="2016-02-18T17:40:00Z"/>
                <w:b/>
                <w:bCs/>
                <w:iCs/>
              </w:rPr>
            </w:pPr>
          </w:p>
        </w:tc>
        <w:tc>
          <w:tcPr>
            <w:tcW w:w="2490" w:type="dxa"/>
            <w:shd w:val="clear" w:color="auto" w:fill="auto"/>
          </w:tcPr>
          <w:p w:rsidR="00F83835" w:rsidRPr="0004486A" w:rsidRDefault="00F83835" w:rsidP="00F83835">
            <w:pPr>
              <w:spacing w:after="0" w:line="240" w:lineRule="auto"/>
              <w:rPr>
                <w:ins w:id="1450" w:author="Amarucci, Scott M" w:date="2016-02-18T17:40:00Z"/>
                <w:b/>
                <w:bCs/>
                <w:iCs/>
              </w:rPr>
            </w:pPr>
            <w:ins w:id="1451" w:author="Amarucci, Scott M" w:date="2016-02-18T17:40:00Z">
              <w:r w:rsidRPr="0004486A">
                <w:rPr>
                  <w:b/>
                  <w:bCs/>
                  <w:iCs/>
                </w:rPr>
                <w:t>SHUSA</w:t>
              </w:r>
            </w:ins>
          </w:p>
        </w:tc>
        <w:tc>
          <w:tcPr>
            <w:tcW w:w="2490" w:type="dxa"/>
            <w:shd w:val="clear" w:color="auto" w:fill="auto"/>
          </w:tcPr>
          <w:p w:rsidR="00F83835" w:rsidRPr="0004486A" w:rsidRDefault="00F83835" w:rsidP="00F83835">
            <w:pPr>
              <w:spacing w:after="0" w:line="240" w:lineRule="auto"/>
              <w:rPr>
                <w:ins w:id="1452" w:author="Amarucci, Scott M" w:date="2016-02-18T17:40:00Z"/>
                <w:b/>
                <w:bCs/>
                <w:iCs/>
              </w:rPr>
            </w:pPr>
            <w:ins w:id="1453" w:author="Amarucci, Scott M" w:date="2016-02-18T17:40:00Z">
              <w:r w:rsidRPr="0004486A">
                <w:rPr>
                  <w:b/>
                  <w:bCs/>
                  <w:iCs/>
                </w:rPr>
                <w:t>SBNA</w:t>
              </w:r>
            </w:ins>
          </w:p>
        </w:tc>
        <w:tc>
          <w:tcPr>
            <w:tcW w:w="2490" w:type="dxa"/>
            <w:gridSpan w:val="2"/>
            <w:shd w:val="clear" w:color="auto" w:fill="auto"/>
          </w:tcPr>
          <w:p w:rsidR="00F83835" w:rsidRPr="0004486A" w:rsidRDefault="00F83835" w:rsidP="00F83835">
            <w:pPr>
              <w:spacing w:after="0" w:line="240" w:lineRule="auto"/>
              <w:rPr>
                <w:ins w:id="1454" w:author="Amarucci, Scott M" w:date="2016-02-18T17:40:00Z"/>
                <w:b/>
                <w:bCs/>
                <w:iCs/>
              </w:rPr>
            </w:pPr>
            <w:ins w:id="1455" w:author="Amarucci, Scott M" w:date="2016-02-18T17:40:00Z">
              <w:r w:rsidRPr="0004486A">
                <w:rPr>
                  <w:b/>
                  <w:bCs/>
                  <w:iCs/>
                </w:rPr>
                <w:t>SC</w:t>
              </w:r>
            </w:ins>
          </w:p>
        </w:tc>
      </w:tr>
      <w:tr w:rsidR="00F83835" w:rsidRPr="00206D41" w:rsidTr="00EF72BB">
        <w:trPr>
          <w:trHeight w:val="252"/>
          <w:ins w:id="1456" w:author="Amarucci, Scott M" w:date="2016-02-18T17:40:00Z"/>
        </w:trPr>
        <w:tc>
          <w:tcPr>
            <w:tcW w:w="1728" w:type="dxa"/>
            <w:vMerge/>
            <w:shd w:val="clear" w:color="auto" w:fill="auto"/>
          </w:tcPr>
          <w:p w:rsidR="00F83835" w:rsidRPr="00206D41" w:rsidRDefault="00F83835" w:rsidP="00F83835">
            <w:pPr>
              <w:rPr>
                <w:ins w:id="1457" w:author="Amarucci, Scott M" w:date="2016-02-18T17:40:00Z"/>
                <w:b/>
                <w:bCs/>
                <w:iCs/>
              </w:rPr>
            </w:pPr>
          </w:p>
        </w:tc>
        <w:tc>
          <w:tcPr>
            <w:tcW w:w="2490" w:type="dxa"/>
            <w:shd w:val="clear" w:color="auto" w:fill="auto"/>
          </w:tcPr>
          <w:p w:rsidR="00F83835" w:rsidRPr="005B52F3" w:rsidRDefault="00F83835" w:rsidP="00C23F7D">
            <w:pPr>
              <w:spacing w:after="0" w:line="240" w:lineRule="auto"/>
              <w:rPr>
                <w:ins w:id="1458" w:author="Amarucci, Scott M" w:date="2016-02-18T17:40:00Z"/>
                <w:b/>
                <w:bCs/>
                <w:iCs/>
              </w:rPr>
            </w:pPr>
            <w:ins w:id="1459" w:author="Amarucci, Scott M" w:date="2016-02-18T17:40:00Z">
              <w:r>
                <w:rPr>
                  <w:bCs/>
                  <w:iCs/>
                </w:rPr>
                <w:t xml:space="preserve">SHUSA Credit Risk </w:t>
              </w:r>
            </w:ins>
          </w:p>
        </w:tc>
        <w:tc>
          <w:tcPr>
            <w:tcW w:w="2490" w:type="dxa"/>
            <w:shd w:val="clear" w:color="auto" w:fill="auto"/>
          </w:tcPr>
          <w:p w:rsidR="00F83835" w:rsidRPr="00206D41" w:rsidRDefault="00F83835" w:rsidP="00F83835">
            <w:pPr>
              <w:spacing w:after="0" w:line="240" w:lineRule="auto"/>
              <w:rPr>
                <w:ins w:id="1460" w:author="Amarucci, Scott M" w:date="2016-02-18T17:40:00Z"/>
                <w:bCs/>
                <w:iCs/>
              </w:rPr>
            </w:pPr>
            <w:ins w:id="1461" w:author="Amarucci, Scott M" w:date="2016-02-18T17:42:00Z">
              <w:r>
                <w:rPr>
                  <w:bCs/>
                  <w:iCs/>
                </w:rPr>
                <w:t>N/A</w:t>
              </w:r>
            </w:ins>
          </w:p>
        </w:tc>
        <w:tc>
          <w:tcPr>
            <w:tcW w:w="2490" w:type="dxa"/>
            <w:gridSpan w:val="2"/>
            <w:shd w:val="clear" w:color="auto" w:fill="auto"/>
          </w:tcPr>
          <w:p w:rsidR="00F83835" w:rsidRPr="00206D41" w:rsidRDefault="00F83835" w:rsidP="00F83835">
            <w:pPr>
              <w:spacing w:after="0" w:line="240" w:lineRule="auto"/>
              <w:rPr>
                <w:ins w:id="1462" w:author="Amarucci, Scott M" w:date="2016-02-18T17:40:00Z"/>
                <w:bCs/>
                <w:iCs/>
              </w:rPr>
            </w:pPr>
            <w:ins w:id="1463" w:author="Amarucci, Scott M" w:date="2016-02-18T17:40:00Z">
              <w:r w:rsidRPr="00206D41">
                <w:rPr>
                  <w:bCs/>
                  <w:iCs/>
                </w:rPr>
                <w:t>N/A</w:t>
              </w:r>
            </w:ins>
          </w:p>
        </w:tc>
      </w:tr>
      <w:tr w:rsidR="00F83835" w:rsidRPr="00206D41" w:rsidTr="00EF72BB">
        <w:trPr>
          <w:trHeight w:val="252"/>
          <w:ins w:id="1464" w:author="Amarucci, Scott M" w:date="2016-02-18T17:41:00Z"/>
        </w:trPr>
        <w:tc>
          <w:tcPr>
            <w:tcW w:w="1728" w:type="dxa"/>
            <w:vMerge/>
            <w:shd w:val="clear" w:color="auto" w:fill="auto"/>
          </w:tcPr>
          <w:p w:rsidR="00F83835" w:rsidRPr="00206D41" w:rsidRDefault="00F83835" w:rsidP="00F83835">
            <w:pPr>
              <w:rPr>
                <w:ins w:id="1465" w:author="Amarucci, Scott M" w:date="2016-02-18T17:41:00Z"/>
                <w:b/>
                <w:bCs/>
                <w:iCs/>
              </w:rPr>
            </w:pPr>
          </w:p>
        </w:tc>
        <w:tc>
          <w:tcPr>
            <w:tcW w:w="2490" w:type="dxa"/>
            <w:shd w:val="clear" w:color="auto" w:fill="auto"/>
          </w:tcPr>
          <w:p w:rsidR="00F83835" w:rsidRDefault="00F83835" w:rsidP="00F83835">
            <w:pPr>
              <w:spacing w:after="0" w:line="240" w:lineRule="auto"/>
              <w:rPr>
                <w:ins w:id="1466" w:author="Amarucci, Scott M" w:date="2016-02-18T17:41:00Z"/>
                <w:bCs/>
                <w:iCs/>
              </w:rPr>
            </w:pPr>
            <w:ins w:id="1467" w:author="Amarucci, Scott M" w:date="2016-02-18T17:42:00Z">
              <w:r>
                <w:rPr>
                  <w:b/>
                  <w:bCs/>
                  <w:iCs/>
                </w:rPr>
                <w:t>SIS</w:t>
              </w:r>
            </w:ins>
          </w:p>
        </w:tc>
        <w:tc>
          <w:tcPr>
            <w:tcW w:w="2490" w:type="dxa"/>
            <w:shd w:val="clear" w:color="auto" w:fill="auto"/>
          </w:tcPr>
          <w:p w:rsidR="00F83835" w:rsidRDefault="00F83835" w:rsidP="00F83835">
            <w:pPr>
              <w:spacing w:after="0" w:line="240" w:lineRule="auto"/>
              <w:rPr>
                <w:ins w:id="1468" w:author="Amarucci, Scott M" w:date="2016-02-18T17:41:00Z"/>
                <w:bCs/>
                <w:iCs/>
              </w:rPr>
            </w:pPr>
            <w:ins w:id="1469" w:author="Amarucci, Scott M" w:date="2016-02-18T17:42:00Z">
              <w:r>
                <w:rPr>
                  <w:b/>
                  <w:bCs/>
                  <w:iCs/>
                </w:rPr>
                <w:t>BSI Miami</w:t>
              </w:r>
            </w:ins>
          </w:p>
        </w:tc>
        <w:tc>
          <w:tcPr>
            <w:tcW w:w="2490" w:type="dxa"/>
            <w:gridSpan w:val="2"/>
            <w:shd w:val="clear" w:color="auto" w:fill="auto"/>
          </w:tcPr>
          <w:p w:rsidR="00F83835" w:rsidRPr="00206D41" w:rsidRDefault="00F83835" w:rsidP="00F83835">
            <w:pPr>
              <w:spacing w:after="0" w:line="240" w:lineRule="auto"/>
              <w:rPr>
                <w:ins w:id="1470" w:author="Amarucci, Scott M" w:date="2016-02-18T17:41:00Z"/>
                <w:bCs/>
                <w:iCs/>
              </w:rPr>
            </w:pPr>
            <w:ins w:id="1471" w:author="Amarucci, Scott M" w:date="2016-02-18T17:42:00Z">
              <w:r>
                <w:rPr>
                  <w:b/>
                  <w:bCs/>
                  <w:iCs/>
                </w:rPr>
                <w:t>BSPR</w:t>
              </w:r>
            </w:ins>
          </w:p>
        </w:tc>
      </w:tr>
      <w:tr w:rsidR="00F83835" w:rsidRPr="00206D41" w:rsidTr="00EF72BB">
        <w:trPr>
          <w:trHeight w:val="252"/>
          <w:ins w:id="1472" w:author="Amarucci, Scott M" w:date="2016-02-18T17:41:00Z"/>
        </w:trPr>
        <w:tc>
          <w:tcPr>
            <w:tcW w:w="1728" w:type="dxa"/>
            <w:vMerge/>
            <w:shd w:val="clear" w:color="auto" w:fill="auto"/>
          </w:tcPr>
          <w:p w:rsidR="00F83835" w:rsidRPr="00206D41" w:rsidRDefault="00F83835" w:rsidP="00F83835">
            <w:pPr>
              <w:rPr>
                <w:ins w:id="1473" w:author="Amarucci, Scott M" w:date="2016-02-18T17:41:00Z"/>
                <w:b/>
                <w:bCs/>
                <w:iCs/>
              </w:rPr>
            </w:pPr>
          </w:p>
        </w:tc>
        <w:tc>
          <w:tcPr>
            <w:tcW w:w="2490" w:type="dxa"/>
            <w:shd w:val="clear" w:color="auto" w:fill="auto"/>
          </w:tcPr>
          <w:p w:rsidR="00F83835" w:rsidRDefault="00F83835" w:rsidP="00F83835">
            <w:pPr>
              <w:spacing w:after="0" w:line="240" w:lineRule="auto"/>
              <w:rPr>
                <w:ins w:id="1474" w:author="Amarucci, Scott M" w:date="2016-02-18T17:41:00Z"/>
                <w:bCs/>
                <w:iCs/>
              </w:rPr>
            </w:pPr>
            <w:ins w:id="1475" w:author="Amarucci, Scott M" w:date="2016-02-18T17:42:00Z">
              <w:r>
                <w:rPr>
                  <w:bCs/>
                  <w:iCs/>
                </w:rPr>
                <w:t>N/A</w:t>
              </w:r>
            </w:ins>
          </w:p>
        </w:tc>
        <w:tc>
          <w:tcPr>
            <w:tcW w:w="2490" w:type="dxa"/>
            <w:shd w:val="clear" w:color="auto" w:fill="auto"/>
          </w:tcPr>
          <w:p w:rsidR="00F83835" w:rsidRDefault="00F83835" w:rsidP="00F83835">
            <w:pPr>
              <w:spacing w:after="0" w:line="240" w:lineRule="auto"/>
              <w:rPr>
                <w:ins w:id="1476" w:author="Amarucci, Scott M" w:date="2016-02-18T17:41:00Z"/>
                <w:bCs/>
                <w:iCs/>
              </w:rPr>
            </w:pPr>
            <w:ins w:id="1477" w:author="Amarucci, Scott M" w:date="2016-02-18T17:42:00Z">
              <w:r>
                <w:rPr>
                  <w:bCs/>
                  <w:iCs/>
                </w:rPr>
                <w:t>N/A</w:t>
              </w:r>
            </w:ins>
          </w:p>
        </w:tc>
        <w:tc>
          <w:tcPr>
            <w:tcW w:w="2490" w:type="dxa"/>
            <w:gridSpan w:val="2"/>
            <w:shd w:val="clear" w:color="auto" w:fill="auto"/>
          </w:tcPr>
          <w:p w:rsidR="00F83835" w:rsidRPr="00206D41" w:rsidRDefault="00F83835" w:rsidP="00F83835">
            <w:pPr>
              <w:spacing w:after="0" w:line="240" w:lineRule="auto"/>
              <w:rPr>
                <w:ins w:id="1478" w:author="Amarucci, Scott M" w:date="2016-02-18T17:41:00Z"/>
                <w:bCs/>
                <w:iCs/>
              </w:rPr>
            </w:pPr>
            <w:ins w:id="1479" w:author="Amarucci, Scott M" w:date="2016-02-18T17:42:00Z">
              <w:r>
                <w:rPr>
                  <w:bCs/>
                  <w:iCs/>
                </w:rPr>
                <w:t>BSPR Credit Risk</w:t>
              </w:r>
            </w:ins>
          </w:p>
        </w:tc>
      </w:tr>
      <w:tr w:rsidR="00A57A2A" w:rsidRPr="00206D41" w:rsidTr="00EF72BB">
        <w:trPr>
          <w:trHeight w:val="252"/>
          <w:ins w:id="1480" w:author="Amarucci, Scott M" w:date="2016-02-18T17:41:00Z"/>
        </w:trPr>
        <w:tc>
          <w:tcPr>
            <w:tcW w:w="1728" w:type="dxa"/>
            <w:vMerge/>
            <w:shd w:val="clear" w:color="auto" w:fill="auto"/>
          </w:tcPr>
          <w:p w:rsidR="00A57A2A" w:rsidRPr="00206D41" w:rsidRDefault="00A57A2A" w:rsidP="00F83835">
            <w:pPr>
              <w:rPr>
                <w:ins w:id="1481" w:author="Amarucci, Scott M" w:date="2016-02-18T17:41:00Z"/>
                <w:b/>
                <w:bCs/>
                <w:iCs/>
              </w:rPr>
            </w:pPr>
          </w:p>
        </w:tc>
        <w:tc>
          <w:tcPr>
            <w:tcW w:w="2490" w:type="dxa"/>
            <w:shd w:val="clear" w:color="auto" w:fill="auto"/>
          </w:tcPr>
          <w:p w:rsidR="00A57A2A" w:rsidRDefault="00A57A2A" w:rsidP="00F83835">
            <w:pPr>
              <w:spacing w:after="0" w:line="240" w:lineRule="auto"/>
              <w:rPr>
                <w:ins w:id="1482" w:author="Amarucci, Scott M" w:date="2016-02-18T17:41:00Z"/>
                <w:bCs/>
                <w:iCs/>
              </w:rPr>
            </w:pPr>
            <w:ins w:id="1483" w:author="Amarucci, Scott M" w:date="2016-02-18T17:42:00Z">
              <w:r>
                <w:rPr>
                  <w:b/>
                  <w:bCs/>
                  <w:iCs/>
                </w:rPr>
                <w:t>SSLLC</w:t>
              </w:r>
            </w:ins>
          </w:p>
        </w:tc>
        <w:tc>
          <w:tcPr>
            <w:tcW w:w="4980" w:type="dxa"/>
            <w:gridSpan w:val="3"/>
            <w:vMerge w:val="restart"/>
            <w:shd w:val="clear" w:color="auto" w:fill="auto"/>
          </w:tcPr>
          <w:p w:rsidR="00A57A2A" w:rsidRPr="00206D41" w:rsidRDefault="00A57A2A" w:rsidP="00F83835">
            <w:pPr>
              <w:spacing w:after="0" w:line="240" w:lineRule="auto"/>
              <w:rPr>
                <w:ins w:id="1484" w:author="Amarucci, Scott M" w:date="2016-02-18T17:41:00Z"/>
                <w:bCs/>
                <w:iCs/>
              </w:rPr>
            </w:pPr>
          </w:p>
        </w:tc>
      </w:tr>
      <w:tr w:rsidR="00A57A2A" w:rsidRPr="00206D41" w:rsidTr="00EF72BB">
        <w:trPr>
          <w:trHeight w:val="252"/>
          <w:ins w:id="1485" w:author="Amarucci, Scott M" w:date="2016-02-18T17:41:00Z"/>
        </w:trPr>
        <w:tc>
          <w:tcPr>
            <w:tcW w:w="1728" w:type="dxa"/>
            <w:vMerge/>
            <w:shd w:val="clear" w:color="auto" w:fill="auto"/>
          </w:tcPr>
          <w:p w:rsidR="00A57A2A" w:rsidRPr="00206D41" w:rsidRDefault="00A57A2A" w:rsidP="00F83835">
            <w:pPr>
              <w:rPr>
                <w:ins w:id="1486" w:author="Amarucci, Scott M" w:date="2016-02-18T17:41:00Z"/>
                <w:b/>
                <w:bCs/>
                <w:iCs/>
              </w:rPr>
            </w:pPr>
          </w:p>
        </w:tc>
        <w:tc>
          <w:tcPr>
            <w:tcW w:w="2490" w:type="dxa"/>
            <w:shd w:val="clear" w:color="auto" w:fill="auto"/>
          </w:tcPr>
          <w:p w:rsidR="00A57A2A" w:rsidRDefault="00A57A2A" w:rsidP="00F83835">
            <w:pPr>
              <w:spacing w:after="0" w:line="240" w:lineRule="auto"/>
              <w:rPr>
                <w:ins w:id="1487" w:author="Amarucci, Scott M" w:date="2016-02-18T17:41:00Z"/>
                <w:bCs/>
                <w:iCs/>
              </w:rPr>
            </w:pPr>
            <w:ins w:id="1488" w:author="Amarucci, Scott M" w:date="2016-02-18T17:42:00Z">
              <w:r>
                <w:rPr>
                  <w:bCs/>
                  <w:iCs/>
                </w:rPr>
                <w:t>N/A</w:t>
              </w:r>
            </w:ins>
          </w:p>
        </w:tc>
        <w:tc>
          <w:tcPr>
            <w:tcW w:w="4980" w:type="dxa"/>
            <w:gridSpan w:val="3"/>
            <w:vMerge/>
            <w:shd w:val="clear" w:color="auto" w:fill="auto"/>
          </w:tcPr>
          <w:p w:rsidR="00A57A2A" w:rsidRPr="00206D41" w:rsidRDefault="00A57A2A" w:rsidP="00F83835">
            <w:pPr>
              <w:spacing w:after="0" w:line="240" w:lineRule="auto"/>
              <w:rPr>
                <w:ins w:id="1489" w:author="Amarucci, Scott M" w:date="2016-02-18T17:41:00Z"/>
                <w:bCs/>
                <w:iCs/>
              </w:rPr>
            </w:pPr>
          </w:p>
        </w:tc>
      </w:tr>
      <w:tr w:rsidR="00F83835" w:rsidRPr="00206D41" w:rsidTr="00EF72BB">
        <w:trPr>
          <w:trHeight w:val="360"/>
          <w:ins w:id="1490" w:author="Amarucci, Scott M" w:date="2016-02-18T17:40:00Z"/>
        </w:trPr>
        <w:tc>
          <w:tcPr>
            <w:tcW w:w="1728" w:type="dxa"/>
            <w:shd w:val="clear" w:color="auto" w:fill="auto"/>
          </w:tcPr>
          <w:p w:rsidR="00F83835" w:rsidRPr="00206D41" w:rsidRDefault="00F83835" w:rsidP="00F83835">
            <w:pPr>
              <w:rPr>
                <w:ins w:id="1491" w:author="Amarucci, Scott M" w:date="2016-02-18T17:40:00Z"/>
                <w:b/>
                <w:bCs/>
                <w:iCs/>
              </w:rPr>
            </w:pPr>
            <w:ins w:id="1492" w:author="Amarucci, Scott M" w:date="2016-02-18T17:40:00Z">
              <w:r>
                <w:rPr>
                  <w:b/>
                  <w:bCs/>
                  <w:iCs/>
                </w:rPr>
                <w:t>TRIGGER AND LIMIT SETTING</w:t>
              </w:r>
            </w:ins>
          </w:p>
        </w:tc>
        <w:tc>
          <w:tcPr>
            <w:tcW w:w="7470" w:type="dxa"/>
            <w:gridSpan w:val="4"/>
            <w:shd w:val="clear" w:color="auto" w:fill="auto"/>
          </w:tcPr>
          <w:p w:rsidR="00F83835" w:rsidRDefault="00F83835" w:rsidP="00F83835">
            <w:pPr>
              <w:spacing w:after="0" w:line="240" w:lineRule="auto"/>
              <w:rPr>
                <w:ins w:id="1493" w:author="Amarucci, Scott M" w:date="2016-02-18T17:40:00Z"/>
                <w:rFonts w:asciiTheme="minorHAnsi" w:eastAsiaTheme="minorHAnsi" w:hAnsiTheme="minorHAnsi" w:cstheme="minorBidi"/>
                <w:iCs/>
              </w:rPr>
            </w:pPr>
            <w:ins w:id="1494" w:author="Amarucci, Scott M" w:date="2016-02-18T17:40:00Z">
              <w:r>
                <w:rPr>
                  <w:rFonts w:asciiTheme="minorHAnsi" w:eastAsiaTheme="minorHAnsi" w:hAnsiTheme="minorHAnsi" w:cstheme="minorBidi"/>
                  <w:iCs/>
                </w:rPr>
                <w:t>The amber trigger and red limit for this metric are reviewed annually by the Board when setting the RAS.</w:t>
              </w:r>
            </w:ins>
          </w:p>
          <w:p w:rsidR="00F83835" w:rsidRDefault="00F83835" w:rsidP="00F83835">
            <w:pPr>
              <w:spacing w:after="0" w:line="240" w:lineRule="auto"/>
              <w:rPr>
                <w:ins w:id="1495" w:author="Amarucci, Scott M" w:date="2016-02-18T17:40:00Z"/>
                <w:rFonts w:asciiTheme="minorHAnsi" w:eastAsiaTheme="minorHAnsi" w:hAnsiTheme="minorHAnsi" w:cstheme="minorBidi"/>
                <w:iCs/>
              </w:rPr>
            </w:pPr>
          </w:p>
        </w:tc>
      </w:tr>
      <w:tr w:rsidR="00F83835" w:rsidRPr="00206D41" w:rsidTr="00EF72BB">
        <w:trPr>
          <w:cantSplit/>
          <w:trHeight w:val="360"/>
          <w:ins w:id="1496" w:author="Amarucci, Scott M" w:date="2016-02-18T17:40:00Z"/>
        </w:trPr>
        <w:tc>
          <w:tcPr>
            <w:tcW w:w="1728" w:type="dxa"/>
            <w:shd w:val="clear" w:color="auto" w:fill="auto"/>
          </w:tcPr>
          <w:p w:rsidR="00F83835" w:rsidRPr="00206D41" w:rsidRDefault="00F83835" w:rsidP="00F83835">
            <w:pPr>
              <w:rPr>
                <w:ins w:id="1497" w:author="Amarucci, Scott M" w:date="2016-02-18T17:40:00Z"/>
                <w:b/>
                <w:bCs/>
                <w:iCs/>
              </w:rPr>
            </w:pPr>
            <w:ins w:id="1498" w:author="Amarucci, Scott M" w:date="2016-02-18T17:40:00Z">
              <w:r w:rsidRPr="00931941">
                <w:rPr>
                  <w:b/>
                  <w:bCs/>
                  <w:iCs/>
                </w:rPr>
                <w:t>TESTING FREQUENCY</w:t>
              </w:r>
            </w:ins>
          </w:p>
        </w:tc>
        <w:tc>
          <w:tcPr>
            <w:tcW w:w="7470" w:type="dxa"/>
            <w:gridSpan w:val="4"/>
            <w:shd w:val="clear" w:color="auto" w:fill="auto"/>
          </w:tcPr>
          <w:p w:rsidR="00F83835" w:rsidRPr="002E67A0" w:rsidRDefault="00F83835" w:rsidP="00F83835">
            <w:pPr>
              <w:spacing w:after="0" w:line="240" w:lineRule="auto"/>
              <w:rPr>
                <w:ins w:id="1499" w:author="Amarucci, Scott M" w:date="2016-02-18T17:40:00Z"/>
                <w:rFonts w:asciiTheme="minorHAnsi" w:eastAsiaTheme="minorHAnsi" w:hAnsiTheme="minorHAnsi" w:cstheme="minorBidi"/>
                <w:iCs/>
              </w:rPr>
            </w:pPr>
            <w:ins w:id="1500" w:author="Amarucci, Scott M" w:date="2016-02-18T17:40:00Z">
              <w:r>
                <w:rPr>
                  <w:rFonts w:asciiTheme="minorHAnsi" w:eastAsiaTheme="minorHAnsi" w:hAnsiTheme="minorHAnsi" w:cstheme="minorBidi"/>
                  <w:iCs/>
                </w:rPr>
                <w:t>Monthly</w:t>
              </w:r>
            </w:ins>
          </w:p>
        </w:tc>
      </w:tr>
      <w:tr w:rsidR="00F83835" w:rsidRPr="00206D41" w:rsidTr="00EF72BB">
        <w:trPr>
          <w:trHeight w:val="650"/>
          <w:ins w:id="1501" w:author="Amarucci, Scott M" w:date="2016-02-18T17:40:00Z"/>
        </w:trPr>
        <w:tc>
          <w:tcPr>
            <w:tcW w:w="1728" w:type="dxa"/>
            <w:shd w:val="clear" w:color="auto" w:fill="auto"/>
          </w:tcPr>
          <w:p w:rsidR="00F83835" w:rsidRPr="00206D41" w:rsidRDefault="00F83835" w:rsidP="00F83835">
            <w:pPr>
              <w:rPr>
                <w:ins w:id="1502" w:author="Amarucci, Scott M" w:date="2016-02-18T17:40:00Z"/>
                <w:b/>
                <w:bCs/>
                <w:iCs/>
              </w:rPr>
            </w:pPr>
            <w:ins w:id="1503" w:author="Amarucci, Scott M" w:date="2016-02-18T17:40:00Z">
              <w:r w:rsidRPr="00206D41">
                <w:rPr>
                  <w:b/>
                  <w:bCs/>
                  <w:iCs/>
                </w:rPr>
                <w:t>SOURCE OF INFORMATION</w:t>
              </w:r>
            </w:ins>
          </w:p>
        </w:tc>
        <w:tc>
          <w:tcPr>
            <w:tcW w:w="7470" w:type="dxa"/>
            <w:gridSpan w:val="4"/>
            <w:shd w:val="clear" w:color="auto" w:fill="auto"/>
          </w:tcPr>
          <w:p w:rsidR="00F83835" w:rsidRPr="00C72D48" w:rsidRDefault="00F83835" w:rsidP="00F83835">
            <w:pPr>
              <w:spacing w:after="0" w:line="240" w:lineRule="auto"/>
              <w:rPr>
                <w:ins w:id="1504" w:author="Amarucci, Scott M" w:date="2016-02-18T17:40:00Z"/>
                <w:bCs/>
                <w:iCs/>
              </w:rPr>
              <w:pPrChange w:id="1505" w:author="Amarucci, Scott M" w:date="2016-02-18T17:45:00Z">
                <w:pPr>
                  <w:pStyle w:val="ListParagraph"/>
                  <w:framePr w:hSpace="180" w:wrap="around" w:vAnchor="text" w:hAnchor="text" w:x="168" w:y="1"/>
                  <w:numPr>
                    <w:numId w:val="55"/>
                  </w:numPr>
                  <w:spacing w:after="0" w:line="240" w:lineRule="auto"/>
                  <w:ind w:left="360" w:hanging="360"/>
                  <w:suppressOverlap/>
                </w:pPr>
              </w:pPrChange>
            </w:pPr>
          </w:p>
        </w:tc>
      </w:tr>
    </w:tbl>
    <w:p w:rsidR="00F83835" w:rsidRDefault="00F83835" w:rsidP="00E21A3C">
      <w:pPr>
        <w:pStyle w:val="SANUS2"/>
        <w:rPr>
          <w:color w:val="000000" w:themeColor="text1"/>
        </w:rPr>
      </w:pPr>
    </w:p>
    <w:p w:rsidR="00270031" w:rsidRPr="00E66FFB" w:rsidRDefault="00784F28" w:rsidP="00FD1AD4">
      <w:pPr>
        <w:pStyle w:val="SANUS2"/>
        <w:numPr>
          <w:ilvl w:val="1"/>
          <w:numId w:val="1"/>
        </w:numPr>
        <w:tabs>
          <w:tab w:val="num" w:pos="540"/>
        </w:tabs>
        <w:ind w:left="567" w:hanging="567"/>
        <w:rPr>
          <w:color w:val="000000" w:themeColor="text1"/>
        </w:rPr>
      </w:pPr>
      <w:bookmarkStart w:id="1506" w:name="_Toc441071965"/>
      <w:r>
        <w:rPr>
          <w:color w:val="000000" w:themeColor="text1"/>
        </w:rPr>
        <w:t>Multifamily exposure</w:t>
      </w:r>
      <w:bookmarkEnd w:id="1506"/>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1245"/>
        <w:gridCol w:w="1245"/>
      </w:tblGrid>
      <w:tr w:rsidR="00270031" w:rsidRPr="00206D41" w:rsidTr="00B3414B">
        <w:trPr>
          <w:trHeight w:val="347"/>
        </w:trPr>
        <w:tc>
          <w:tcPr>
            <w:tcW w:w="1728" w:type="dxa"/>
            <w:shd w:val="clear" w:color="auto" w:fill="auto"/>
          </w:tcPr>
          <w:p w:rsidR="00270031" w:rsidRPr="00206D41" w:rsidRDefault="00E66FFB" w:rsidP="007E122B">
            <w:pPr>
              <w:rPr>
                <w:b/>
                <w:bCs/>
                <w:iCs/>
              </w:rPr>
            </w:pPr>
            <w:r>
              <w:rPr>
                <w:b/>
                <w:bCs/>
                <w:iCs/>
              </w:rPr>
              <w:t xml:space="preserve">DEFINITION </w:t>
            </w:r>
          </w:p>
        </w:tc>
        <w:tc>
          <w:tcPr>
            <w:tcW w:w="7470" w:type="dxa"/>
            <w:gridSpan w:val="4"/>
            <w:shd w:val="clear" w:color="auto" w:fill="auto"/>
          </w:tcPr>
          <w:p w:rsidR="00270031" w:rsidRDefault="00E66FFB" w:rsidP="00E66FFB">
            <w:pPr>
              <w:spacing w:after="0" w:line="240" w:lineRule="auto"/>
              <w:rPr>
                <w:bCs/>
                <w:iCs/>
              </w:rPr>
            </w:pPr>
            <w:r>
              <w:rPr>
                <w:bCs/>
                <w:iCs/>
              </w:rPr>
              <w:t>T</w:t>
            </w:r>
            <w:r w:rsidR="00DF2C0A">
              <w:rPr>
                <w:bCs/>
                <w:iCs/>
              </w:rPr>
              <w:t>he t</w:t>
            </w:r>
            <w:r>
              <w:rPr>
                <w:bCs/>
                <w:iCs/>
              </w:rPr>
              <w:t xml:space="preserve">otal </w:t>
            </w:r>
            <w:r w:rsidR="00DF2C0A">
              <w:rPr>
                <w:bCs/>
                <w:iCs/>
              </w:rPr>
              <w:t xml:space="preserve">dollar value of </w:t>
            </w:r>
            <w:r>
              <w:rPr>
                <w:bCs/>
                <w:iCs/>
              </w:rPr>
              <w:t>Multifamily real estat</w:t>
            </w:r>
            <w:r w:rsidR="00A04DBB">
              <w:rPr>
                <w:bCs/>
                <w:iCs/>
              </w:rPr>
              <w:t>e exposure.</w:t>
            </w:r>
          </w:p>
          <w:p w:rsidR="00A04DBB" w:rsidRDefault="00A04DBB" w:rsidP="00E66FFB">
            <w:pPr>
              <w:spacing w:after="0" w:line="240" w:lineRule="auto"/>
              <w:rPr>
                <w:bCs/>
                <w:iCs/>
              </w:rPr>
            </w:pPr>
          </w:p>
          <w:p w:rsidR="00A04DBB" w:rsidRDefault="00A04DBB" w:rsidP="00A04DBB">
            <w:p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lastRenderedPageBreak/>
              <w:t xml:space="preserve">Exposure </w:t>
            </w:r>
            <w:r>
              <w:rPr>
                <w:rFonts w:asciiTheme="minorHAnsi" w:eastAsiaTheme="minorHAnsi" w:hAnsiTheme="minorHAnsi" w:cstheme="minorBidi"/>
                <w:bCs/>
                <w:iCs/>
                <w:lang w:val="en-GB"/>
              </w:rPr>
              <w:t xml:space="preserve">is defined as </w:t>
            </w:r>
            <w:r w:rsidRPr="00BF190C">
              <w:rPr>
                <w:rFonts w:asciiTheme="minorHAnsi" w:eastAsiaTheme="minorHAnsi" w:hAnsiTheme="minorHAnsi" w:cstheme="minorBidi"/>
                <w:bCs/>
                <w:iCs/>
                <w:lang w:val="en-GB"/>
              </w:rPr>
              <w:t xml:space="preserve">the </w:t>
            </w:r>
            <w:r w:rsidRPr="00BF190C">
              <w:rPr>
                <w:rFonts w:asciiTheme="minorHAnsi" w:eastAsiaTheme="minorHAnsi" w:hAnsiTheme="minorHAnsi" w:cstheme="minorBidi"/>
                <w:bCs/>
                <w:iCs/>
                <w:u w:val="single"/>
                <w:lang w:val="en-GB"/>
              </w:rPr>
              <w:t>sum</w:t>
            </w:r>
            <w:r w:rsidRPr="00BF190C">
              <w:rPr>
                <w:rFonts w:asciiTheme="minorHAnsi" w:eastAsiaTheme="minorHAnsi" w:hAnsiTheme="minorHAnsi" w:cstheme="minorBidi"/>
                <w:bCs/>
                <w:iCs/>
                <w:lang w:val="en-GB"/>
              </w:rPr>
              <w:t xml:space="preserve"> of: </w:t>
            </w:r>
          </w:p>
          <w:p w:rsidR="00A04DBB" w:rsidRDefault="00A04DBB" w:rsidP="00AB79BD">
            <w:pPr>
              <w:numPr>
                <w:ilvl w:val="1"/>
                <w:numId w:val="11"/>
              </w:num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 xml:space="preserve">Committed facilities (drawn and undrawn)  </w:t>
            </w:r>
          </w:p>
          <w:p w:rsidR="00A04DBB" w:rsidRDefault="00A04DBB" w:rsidP="00AB79BD">
            <w:pPr>
              <w:numPr>
                <w:ilvl w:val="1"/>
                <w:numId w:val="11"/>
              </w:numPr>
              <w:contextualSpacing/>
              <w:rPr>
                <w:rFonts w:asciiTheme="minorHAnsi" w:eastAsiaTheme="minorHAnsi" w:hAnsiTheme="minorHAnsi" w:cstheme="minorBidi"/>
                <w:bCs/>
                <w:iCs/>
                <w:lang w:val="en-GB"/>
              </w:rPr>
            </w:pPr>
            <w:r>
              <w:rPr>
                <w:rFonts w:asciiTheme="minorHAnsi" w:eastAsiaTheme="minorHAnsi" w:hAnsiTheme="minorHAnsi" w:cstheme="minorBidi"/>
                <w:bCs/>
                <w:iCs/>
                <w:lang w:val="en-GB"/>
              </w:rPr>
              <w:t>D</w:t>
            </w:r>
            <w:r w:rsidRPr="00BF190C">
              <w:rPr>
                <w:rFonts w:asciiTheme="minorHAnsi" w:eastAsiaTheme="minorHAnsi" w:hAnsiTheme="minorHAnsi" w:cstheme="minorBidi"/>
                <w:bCs/>
                <w:iCs/>
                <w:lang w:val="en-GB"/>
              </w:rPr>
              <w:t>rawn</w:t>
            </w:r>
            <w:r>
              <w:rPr>
                <w:rFonts w:asciiTheme="minorHAnsi" w:eastAsiaTheme="minorHAnsi" w:hAnsiTheme="minorHAnsi" w:cstheme="minorBidi"/>
                <w:bCs/>
                <w:iCs/>
                <w:lang w:val="en-GB"/>
              </w:rPr>
              <w:t xml:space="preserve"> balances</w:t>
            </w:r>
            <w:r w:rsidRPr="00BF190C">
              <w:rPr>
                <w:rFonts w:asciiTheme="minorHAnsi" w:eastAsiaTheme="minorHAnsi" w:hAnsiTheme="minorHAnsi" w:cstheme="minorBidi"/>
                <w:bCs/>
                <w:iCs/>
                <w:lang w:val="en-GB"/>
              </w:rPr>
              <w:t xml:space="preserve"> under uncommitted facilities  </w:t>
            </w:r>
          </w:p>
          <w:p w:rsidR="00A04DBB" w:rsidRDefault="00A04DBB" w:rsidP="00AB79BD">
            <w:pPr>
              <w:numPr>
                <w:ilvl w:val="1"/>
                <w:numId w:val="11"/>
              </w:numPr>
              <w:contextualSpacing/>
              <w:rPr>
                <w:rFonts w:asciiTheme="minorHAnsi" w:eastAsiaTheme="minorHAnsi" w:hAnsiTheme="minorHAnsi" w:cstheme="minorBidi"/>
                <w:bCs/>
                <w:iCs/>
                <w:lang w:val="en-GB"/>
              </w:rPr>
            </w:pPr>
            <w:r>
              <w:rPr>
                <w:rFonts w:asciiTheme="minorHAnsi" w:eastAsiaTheme="minorHAnsi" w:hAnsiTheme="minorHAnsi" w:cstheme="minorBidi"/>
                <w:bCs/>
                <w:iCs/>
                <w:lang w:val="en-GB"/>
              </w:rPr>
              <w:t>O</w:t>
            </w:r>
            <w:r w:rsidRPr="00BF190C">
              <w:rPr>
                <w:rFonts w:asciiTheme="minorHAnsi" w:eastAsiaTheme="minorHAnsi" w:hAnsiTheme="minorHAnsi" w:cstheme="minorBidi"/>
                <w:bCs/>
                <w:iCs/>
                <w:lang w:val="en-GB"/>
              </w:rPr>
              <w:t xml:space="preserve">ff balance sheet items (e.g. Letters of Credit)  </w:t>
            </w:r>
          </w:p>
          <w:p w:rsidR="00A04DBB" w:rsidRDefault="00A04DBB" w:rsidP="00AB79BD">
            <w:pPr>
              <w:numPr>
                <w:ilvl w:val="1"/>
                <w:numId w:val="11"/>
              </w:num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PFE</w:t>
            </w:r>
            <w:r w:rsidRPr="00BF190C">
              <w:rPr>
                <w:rFonts w:asciiTheme="minorHAnsi" w:eastAsiaTheme="minorHAnsi" w:hAnsiTheme="minorHAnsi" w:cstheme="minorBidi"/>
                <w:bCs/>
                <w:iCs/>
                <w:vertAlign w:val="superscript"/>
                <w:lang w:val="en-GB"/>
              </w:rPr>
              <w:footnoteReference w:id="9"/>
            </w:r>
            <w:r w:rsidRPr="00BF190C">
              <w:rPr>
                <w:rFonts w:asciiTheme="minorHAnsi" w:eastAsiaTheme="minorHAnsi" w:hAnsiTheme="minorHAnsi" w:cstheme="minorBidi"/>
                <w:bCs/>
                <w:iCs/>
                <w:lang w:val="en-GB"/>
              </w:rPr>
              <w:t xml:space="preserve"> (“REC”) for derivatives. </w:t>
            </w:r>
          </w:p>
          <w:p w:rsidR="00A04DBB" w:rsidRPr="00206D41" w:rsidRDefault="00A04DBB" w:rsidP="00AB7F7D">
            <w:pPr>
              <w:spacing w:after="0" w:line="240" w:lineRule="auto"/>
              <w:rPr>
                <w:bCs/>
                <w:iCs/>
              </w:rPr>
            </w:pPr>
            <w:r w:rsidRPr="00BF190C">
              <w:rPr>
                <w:rFonts w:asciiTheme="minorHAnsi" w:eastAsiaTheme="minorHAnsi" w:hAnsiTheme="minorHAnsi" w:cstheme="minorBidi"/>
                <w:bCs/>
                <w:iCs/>
                <w:lang w:val="en-GB"/>
              </w:rPr>
              <w:t xml:space="preserve">Exposures will be calculated at individual counterparty level and aggregated as required to ultimate parent (economic group) level. </w:t>
            </w:r>
          </w:p>
        </w:tc>
      </w:tr>
      <w:tr w:rsidR="00E66FFB" w:rsidRPr="00206D41" w:rsidTr="00B3414B">
        <w:trPr>
          <w:cantSplit/>
          <w:trHeight w:val="448"/>
        </w:trPr>
        <w:tc>
          <w:tcPr>
            <w:tcW w:w="1728" w:type="dxa"/>
            <w:shd w:val="clear" w:color="auto" w:fill="auto"/>
          </w:tcPr>
          <w:p w:rsidR="00E66FFB" w:rsidRPr="00206D41" w:rsidRDefault="00E66FFB" w:rsidP="007E122B">
            <w:pPr>
              <w:rPr>
                <w:b/>
                <w:bCs/>
                <w:iCs/>
              </w:rPr>
            </w:pPr>
            <w:r>
              <w:rPr>
                <w:b/>
                <w:bCs/>
                <w:iCs/>
              </w:rPr>
              <w:lastRenderedPageBreak/>
              <w:t>RISK TYPE</w:t>
            </w:r>
          </w:p>
        </w:tc>
        <w:tc>
          <w:tcPr>
            <w:tcW w:w="7470" w:type="dxa"/>
            <w:gridSpan w:val="4"/>
            <w:shd w:val="clear" w:color="auto" w:fill="auto"/>
          </w:tcPr>
          <w:p w:rsidR="00E66FFB" w:rsidRPr="00206D41" w:rsidRDefault="00E66FFB" w:rsidP="007E122B">
            <w:pPr>
              <w:spacing w:after="0" w:line="240" w:lineRule="auto"/>
              <w:rPr>
                <w:bCs/>
                <w:iCs/>
              </w:rPr>
            </w:pPr>
            <w:r>
              <w:rPr>
                <w:bCs/>
                <w:iCs/>
              </w:rPr>
              <w:t>Credit Risk</w:t>
            </w:r>
          </w:p>
        </w:tc>
      </w:tr>
      <w:tr w:rsidR="00F83835" w:rsidRPr="00206D41" w:rsidTr="00B3414B">
        <w:trPr>
          <w:cantSplit/>
          <w:trHeight w:val="448"/>
          <w:ins w:id="1507" w:author="Amarucci, Scott M" w:date="2016-02-18T17:45:00Z"/>
        </w:trPr>
        <w:tc>
          <w:tcPr>
            <w:tcW w:w="1728" w:type="dxa"/>
            <w:shd w:val="clear" w:color="auto" w:fill="auto"/>
          </w:tcPr>
          <w:p w:rsidR="00F83835" w:rsidRDefault="00C23F7D" w:rsidP="007E122B">
            <w:pPr>
              <w:rPr>
                <w:ins w:id="1508" w:author="Amarucci, Scott M" w:date="2016-02-18T17:45:00Z"/>
                <w:b/>
                <w:bCs/>
                <w:iCs/>
              </w:rPr>
            </w:pPr>
            <w:ins w:id="1509" w:author="Amarucci, Scott M" w:date="2016-02-18T17:47:00Z">
              <w:r>
                <w:rPr>
                  <w:b/>
                  <w:bCs/>
                  <w:iCs/>
                </w:rPr>
                <w:t>RATIONALE</w:t>
              </w:r>
            </w:ins>
          </w:p>
        </w:tc>
        <w:tc>
          <w:tcPr>
            <w:tcW w:w="7470" w:type="dxa"/>
            <w:gridSpan w:val="4"/>
            <w:shd w:val="clear" w:color="auto" w:fill="auto"/>
          </w:tcPr>
          <w:p w:rsidR="00F83835" w:rsidRDefault="000864B0" w:rsidP="000864B0">
            <w:pPr>
              <w:spacing w:after="0" w:line="240" w:lineRule="auto"/>
              <w:rPr>
                <w:ins w:id="1510" w:author="Amarucci, Scott M" w:date="2016-02-18T17:45:00Z"/>
                <w:bCs/>
                <w:iCs/>
              </w:rPr>
            </w:pPr>
            <w:ins w:id="1511" w:author="Amarucci, Scott M" w:date="2016-02-19T11:12:00Z">
              <w:r>
                <w:rPr>
                  <w:bCs/>
                  <w:iCs/>
                </w:rPr>
                <w:t>Multifamily</w:t>
              </w:r>
            </w:ins>
            <w:ins w:id="1512" w:author="Amarucci, Scott M" w:date="2016-02-19T11:11:00Z">
              <w:r>
                <w:rPr>
                  <w:bCs/>
                  <w:iCs/>
                </w:rPr>
                <w:t xml:space="preserve"> is an important metric</w:t>
              </w:r>
              <w:r w:rsidRPr="000864B0">
                <w:rPr>
                  <w:bCs/>
                  <w:iCs/>
                </w:rPr>
                <w:t xml:space="preserve"> to track in the</w:t>
              </w:r>
              <w:r>
                <w:rPr>
                  <w:bCs/>
                  <w:iCs/>
                </w:rPr>
                <w:t xml:space="preserve"> RAS given its large exposure</w:t>
              </w:r>
            </w:ins>
          </w:p>
        </w:tc>
      </w:tr>
      <w:tr w:rsidR="00C23F7D" w:rsidRPr="00206D41" w:rsidTr="00B3414B">
        <w:trPr>
          <w:trHeight w:val="270"/>
        </w:trPr>
        <w:tc>
          <w:tcPr>
            <w:tcW w:w="1728" w:type="dxa"/>
            <w:vMerge w:val="restart"/>
            <w:shd w:val="clear" w:color="auto" w:fill="auto"/>
          </w:tcPr>
          <w:p w:rsidR="00C23F7D" w:rsidRDefault="00C23F7D" w:rsidP="007E122B">
            <w:pPr>
              <w:rPr>
                <w:b/>
                <w:bCs/>
                <w:iCs/>
              </w:rPr>
            </w:pPr>
            <w:r>
              <w:rPr>
                <w:b/>
                <w:bCs/>
                <w:iCs/>
              </w:rPr>
              <w:t>ENTITY</w:t>
            </w:r>
          </w:p>
          <w:p w:rsidR="00C23F7D" w:rsidRPr="00206D41" w:rsidRDefault="00C23F7D" w:rsidP="007E122B">
            <w:pPr>
              <w:rPr>
                <w:b/>
                <w:bCs/>
                <w:iCs/>
              </w:rPr>
            </w:pPr>
          </w:p>
        </w:tc>
        <w:tc>
          <w:tcPr>
            <w:tcW w:w="2490" w:type="dxa"/>
            <w:shd w:val="clear" w:color="auto" w:fill="auto"/>
          </w:tcPr>
          <w:p w:rsidR="00C23F7D" w:rsidRPr="00E66FFB" w:rsidRDefault="00C23F7D" w:rsidP="00E66FFB">
            <w:pPr>
              <w:tabs>
                <w:tab w:val="left" w:pos="795"/>
                <w:tab w:val="center" w:pos="1137"/>
              </w:tabs>
              <w:spacing w:after="0" w:line="240" w:lineRule="auto"/>
              <w:rPr>
                <w:b/>
                <w:bCs/>
                <w:iCs/>
              </w:rPr>
            </w:pPr>
            <w:r w:rsidRPr="00E66FFB">
              <w:rPr>
                <w:b/>
                <w:bCs/>
                <w:iCs/>
              </w:rPr>
              <w:t>SHUSA</w:t>
            </w:r>
          </w:p>
        </w:tc>
        <w:tc>
          <w:tcPr>
            <w:tcW w:w="2490" w:type="dxa"/>
            <w:shd w:val="clear" w:color="auto" w:fill="auto"/>
          </w:tcPr>
          <w:p w:rsidR="00C23F7D" w:rsidRPr="00E66FFB" w:rsidRDefault="00C23F7D" w:rsidP="007E122B">
            <w:pPr>
              <w:spacing w:after="0" w:line="240" w:lineRule="auto"/>
              <w:rPr>
                <w:b/>
                <w:bCs/>
                <w:iCs/>
              </w:rPr>
            </w:pPr>
            <w:r w:rsidRPr="00E66FFB">
              <w:rPr>
                <w:b/>
                <w:bCs/>
                <w:iCs/>
              </w:rPr>
              <w:t>SBNA</w:t>
            </w:r>
          </w:p>
        </w:tc>
        <w:tc>
          <w:tcPr>
            <w:tcW w:w="2490" w:type="dxa"/>
            <w:gridSpan w:val="2"/>
            <w:shd w:val="clear" w:color="auto" w:fill="auto"/>
          </w:tcPr>
          <w:p w:rsidR="00C23F7D" w:rsidRPr="00E66FFB" w:rsidRDefault="00C23F7D" w:rsidP="006D4A1A">
            <w:pPr>
              <w:spacing w:after="0" w:line="240" w:lineRule="auto"/>
              <w:rPr>
                <w:b/>
                <w:bCs/>
                <w:iCs/>
              </w:rPr>
            </w:pPr>
            <w:r w:rsidRPr="00E66FFB">
              <w:rPr>
                <w:b/>
                <w:bCs/>
                <w:iCs/>
              </w:rPr>
              <w:t>SC</w:t>
            </w:r>
          </w:p>
        </w:tc>
      </w:tr>
      <w:tr w:rsidR="00C23F7D" w:rsidRPr="00206D41" w:rsidTr="00B3414B">
        <w:trPr>
          <w:trHeight w:val="270"/>
        </w:trPr>
        <w:tc>
          <w:tcPr>
            <w:tcW w:w="1728" w:type="dxa"/>
            <w:vMerge/>
            <w:shd w:val="clear" w:color="auto" w:fill="auto"/>
          </w:tcPr>
          <w:p w:rsidR="00C23F7D" w:rsidRPr="00206D41" w:rsidRDefault="00C23F7D" w:rsidP="007E122B">
            <w:pPr>
              <w:rPr>
                <w:b/>
                <w:bCs/>
                <w:iCs/>
              </w:rPr>
            </w:pPr>
          </w:p>
        </w:tc>
        <w:tc>
          <w:tcPr>
            <w:tcW w:w="2490" w:type="dxa"/>
            <w:shd w:val="clear" w:color="auto" w:fill="auto"/>
          </w:tcPr>
          <w:p w:rsidR="00C23F7D" w:rsidRPr="00206D41" w:rsidRDefault="00C23F7D" w:rsidP="007E122B">
            <w:pPr>
              <w:spacing w:after="0" w:line="240" w:lineRule="auto"/>
              <w:rPr>
                <w:bCs/>
                <w:iCs/>
              </w:rPr>
            </w:pPr>
            <w:r>
              <w:rPr>
                <w:bCs/>
                <w:iCs/>
              </w:rPr>
              <w:t>Yes</w:t>
            </w:r>
          </w:p>
        </w:tc>
        <w:tc>
          <w:tcPr>
            <w:tcW w:w="2490" w:type="dxa"/>
            <w:shd w:val="clear" w:color="auto" w:fill="auto"/>
          </w:tcPr>
          <w:p w:rsidR="00C23F7D" w:rsidRPr="00206D41" w:rsidRDefault="00C23F7D" w:rsidP="007E122B">
            <w:pPr>
              <w:spacing w:after="0" w:line="240" w:lineRule="auto"/>
              <w:rPr>
                <w:bCs/>
                <w:iCs/>
              </w:rPr>
            </w:pPr>
            <w:r>
              <w:rPr>
                <w:bCs/>
                <w:iCs/>
              </w:rPr>
              <w:t>Yes</w:t>
            </w:r>
          </w:p>
        </w:tc>
        <w:tc>
          <w:tcPr>
            <w:tcW w:w="2490" w:type="dxa"/>
            <w:gridSpan w:val="2"/>
            <w:shd w:val="clear" w:color="auto" w:fill="auto"/>
          </w:tcPr>
          <w:p w:rsidR="00C23F7D" w:rsidRPr="00206D41" w:rsidRDefault="00C23F7D" w:rsidP="00E66FFB">
            <w:pPr>
              <w:spacing w:after="0" w:line="240" w:lineRule="auto"/>
              <w:rPr>
                <w:bCs/>
                <w:iCs/>
              </w:rPr>
            </w:pPr>
            <w:r>
              <w:rPr>
                <w:bCs/>
                <w:iCs/>
              </w:rPr>
              <w:t>No</w:t>
            </w:r>
          </w:p>
        </w:tc>
      </w:tr>
      <w:tr w:rsidR="00C23F7D" w:rsidRPr="00206D41" w:rsidTr="00EF72BB">
        <w:trPr>
          <w:trHeight w:val="270"/>
          <w:ins w:id="1513" w:author="Amarucci, Scott M" w:date="2016-02-18T17:45:00Z"/>
        </w:trPr>
        <w:tc>
          <w:tcPr>
            <w:tcW w:w="1728" w:type="dxa"/>
            <w:vMerge/>
            <w:shd w:val="clear" w:color="auto" w:fill="auto"/>
          </w:tcPr>
          <w:p w:rsidR="00C23F7D" w:rsidRPr="00206D41" w:rsidRDefault="00C23F7D" w:rsidP="00F83835">
            <w:pPr>
              <w:rPr>
                <w:ins w:id="1514" w:author="Amarucci, Scott M" w:date="2016-02-18T17:45:00Z"/>
                <w:b/>
                <w:bCs/>
                <w:iCs/>
              </w:rPr>
            </w:pPr>
          </w:p>
        </w:tc>
        <w:tc>
          <w:tcPr>
            <w:tcW w:w="2490" w:type="dxa"/>
            <w:shd w:val="clear" w:color="auto" w:fill="auto"/>
          </w:tcPr>
          <w:p w:rsidR="00C23F7D" w:rsidRDefault="00C23F7D" w:rsidP="00F83835">
            <w:pPr>
              <w:spacing w:after="0" w:line="240" w:lineRule="auto"/>
              <w:rPr>
                <w:ins w:id="1515" w:author="Amarucci, Scott M" w:date="2016-02-18T17:45:00Z"/>
                <w:bCs/>
                <w:iCs/>
              </w:rPr>
            </w:pPr>
            <w:ins w:id="1516" w:author="Amarucci, Scott M" w:date="2016-02-18T17:46:00Z">
              <w:r>
                <w:rPr>
                  <w:b/>
                  <w:bCs/>
                  <w:iCs/>
                </w:rPr>
                <w:t>SIS</w:t>
              </w:r>
            </w:ins>
          </w:p>
        </w:tc>
        <w:tc>
          <w:tcPr>
            <w:tcW w:w="2490" w:type="dxa"/>
            <w:shd w:val="clear" w:color="auto" w:fill="auto"/>
          </w:tcPr>
          <w:p w:rsidR="00C23F7D" w:rsidRDefault="00C23F7D" w:rsidP="00F83835">
            <w:pPr>
              <w:spacing w:after="0" w:line="240" w:lineRule="auto"/>
              <w:rPr>
                <w:ins w:id="1517" w:author="Amarucci, Scott M" w:date="2016-02-18T17:45:00Z"/>
                <w:bCs/>
                <w:iCs/>
              </w:rPr>
            </w:pPr>
            <w:ins w:id="1518" w:author="Amarucci, Scott M" w:date="2016-02-18T17:46:00Z">
              <w:r>
                <w:rPr>
                  <w:b/>
                  <w:bCs/>
                  <w:iCs/>
                </w:rPr>
                <w:t>BSI Miami</w:t>
              </w:r>
            </w:ins>
          </w:p>
        </w:tc>
        <w:tc>
          <w:tcPr>
            <w:tcW w:w="1245" w:type="dxa"/>
            <w:shd w:val="clear" w:color="auto" w:fill="auto"/>
          </w:tcPr>
          <w:p w:rsidR="00C23F7D" w:rsidRDefault="00C23F7D" w:rsidP="00F83835">
            <w:pPr>
              <w:spacing w:after="0" w:line="240" w:lineRule="auto"/>
              <w:rPr>
                <w:ins w:id="1519" w:author="Amarucci, Scott M" w:date="2016-02-18T17:45:00Z"/>
                <w:bCs/>
                <w:iCs/>
              </w:rPr>
            </w:pPr>
            <w:ins w:id="1520" w:author="Amarucci, Scott M" w:date="2016-02-18T17:46:00Z">
              <w:r>
                <w:rPr>
                  <w:b/>
                  <w:bCs/>
                  <w:iCs/>
                </w:rPr>
                <w:t>BSPR</w:t>
              </w:r>
            </w:ins>
          </w:p>
        </w:tc>
        <w:tc>
          <w:tcPr>
            <w:tcW w:w="1245" w:type="dxa"/>
            <w:shd w:val="clear" w:color="auto" w:fill="auto"/>
          </w:tcPr>
          <w:p w:rsidR="00C23F7D" w:rsidRDefault="00C23F7D" w:rsidP="00F83835">
            <w:pPr>
              <w:spacing w:after="0" w:line="240" w:lineRule="auto"/>
              <w:rPr>
                <w:ins w:id="1521" w:author="Amarucci, Scott M" w:date="2016-02-18T17:45:00Z"/>
                <w:bCs/>
                <w:iCs/>
              </w:rPr>
            </w:pPr>
            <w:ins w:id="1522" w:author="Amarucci, Scott M" w:date="2016-02-18T17:46:00Z">
              <w:r>
                <w:rPr>
                  <w:b/>
                  <w:bCs/>
                  <w:iCs/>
                </w:rPr>
                <w:t>SSLLC</w:t>
              </w:r>
            </w:ins>
          </w:p>
        </w:tc>
      </w:tr>
      <w:tr w:rsidR="00C23F7D" w:rsidRPr="00206D41" w:rsidTr="00EF72BB">
        <w:trPr>
          <w:trHeight w:val="270"/>
          <w:ins w:id="1523" w:author="Amarucci, Scott M" w:date="2016-02-18T17:45:00Z"/>
        </w:trPr>
        <w:tc>
          <w:tcPr>
            <w:tcW w:w="1728" w:type="dxa"/>
            <w:vMerge/>
            <w:shd w:val="clear" w:color="auto" w:fill="auto"/>
          </w:tcPr>
          <w:p w:rsidR="00C23F7D" w:rsidRPr="00206D41" w:rsidRDefault="00C23F7D" w:rsidP="00F83835">
            <w:pPr>
              <w:rPr>
                <w:ins w:id="1524" w:author="Amarucci, Scott M" w:date="2016-02-18T17:45:00Z"/>
                <w:b/>
                <w:bCs/>
                <w:iCs/>
              </w:rPr>
            </w:pPr>
          </w:p>
        </w:tc>
        <w:tc>
          <w:tcPr>
            <w:tcW w:w="2490" w:type="dxa"/>
            <w:shd w:val="clear" w:color="auto" w:fill="auto"/>
          </w:tcPr>
          <w:p w:rsidR="00C23F7D" w:rsidRDefault="00C23F7D" w:rsidP="00F83835">
            <w:pPr>
              <w:spacing w:after="0" w:line="240" w:lineRule="auto"/>
              <w:rPr>
                <w:ins w:id="1525" w:author="Amarucci, Scott M" w:date="2016-02-18T17:45:00Z"/>
                <w:bCs/>
                <w:iCs/>
              </w:rPr>
            </w:pPr>
            <w:ins w:id="1526" w:author="Amarucci, Scott M" w:date="2016-02-18T17:46:00Z">
              <w:r>
                <w:rPr>
                  <w:bCs/>
                  <w:iCs/>
                </w:rPr>
                <w:t>No</w:t>
              </w:r>
            </w:ins>
          </w:p>
        </w:tc>
        <w:tc>
          <w:tcPr>
            <w:tcW w:w="2490" w:type="dxa"/>
            <w:shd w:val="clear" w:color="auto" w:fill="auto"/>
          </w:tcPr>
          <w:p w:rsidR="00C23F7D" w:rsidRDefault="00C23F7D" w:rsidP="00F83835">
            <w:pPr>
              <w:spacing w:after="0" w:line="240" w:lineRule="auto"/>
              <w:rPr>
                <w:ins w:id="1527" w:author="Amarucci, Scott M" w:date="2016-02-18T17:45:00Z"/>
                <w:bCs/>
                <w:iCs/>
              </w:rPr>
            </w:pPr>
            <w:ins w:id="1528" w:author="Amarucci, Scott M" w:date="2016-02-18T17:46:00Z">
              <w:r>
                <w:rPr>
                  <w:bCs/>
                  <w:iCs/>
                </w:rPr>
                <w:t>No</w:t>
              </w:r>
            </w:ins>
          </w:p>
        </w:tc>
        <w:tc>
          <w:tcPr>
            <w:tcW w:w="1245" w:type="dxa"/>
            <w:shd w:val="clear" w:color="auto" w:fill="auto"/>
          </w:tcPr>
          <w:p w:rsidR="00C23F7D" w:rsidRDefault="00C23F7D" w:rsidP="00F83835">
            <w:pPr>
              <w:spacing w:after="0" w:line="240" w:lineRule="auto"/>
              <w:rPr>
                <w:ins w:id="1529" w:author="Amarucci, Scott M" w:date="2016-02-18T17:45:00Z"/>
                <w:bCs/>
                <w:iCs/>
              </w:rPr>
            </w:pPr>
            <w:ins w:id="1530" w:author="Amarucci, Scott M" w:date="2016-02-18T17:46:00Z">
              <w:r>
                <w:rPr>
                  <w:bCs/>
                  <w:iCs/>
                </w:rPr>
                <w:t>Yes</w:t>
              </w:r>
            </w:ins>
          </w:p>
        </w:tc>
        <w:tc>
          <w:tcPr>
            <w:tcW w:w="1245" w:type="dxa"/>
            <w:shd w:val="clear" w:color="auto" w:fill="auto"/>
          </w:tcPr>
          <w:p w:rsidR="00C23F7D" w:rsidRDefault="00C23F7D" w:rsidP="00F83835">
            <w:pPr>
              <w:spacing w:after="0" w:line="240" w:lineRule="auto"/>
              <w:rPr>
                <w:ins w:id="1531" w:author="Amarucci, Scott M" w:date="2016-02-18T17:45:00Z"/>
                <w:bCs/>
                <w:iCs/>
              </w:rPr>
            </w:pPr>
            <w:ins w:id="1532" w:author="Amarucci, Scott M" w:date="2016-02-18T17:46:00Z">
              <w:r>
                <w:rPr>
                  <w:bCs/>
                  <w:iCs/>
                </w:rPr>
                <w:t>No</w:t>
              </w:r>
            </w:ins>
          </w:p>
        </w:tc>
      </w:tr>
      <w:tr w:rsidR="00C23F7D" w:rsidRPr="00206D41" w:rsidTr="00B3414B">
        <w:trPr>
          <w:trHeight w:val="270"/>
        </w:trPr>
        <w:tc>
          <w:tcPr>
            <w:tcW w:w="1728" w:type="dxa"/>
            <w:vMerge w:val="restart"/>
            <w:shd w:val="clear" w:color="auto" w:fill="auto"/>
          </w:tcPr>
          <w:p w:rsidR="00C23F7D" w:rsidRPr="00206D41" w:rsidRDefault="00C23F7D" w:rsidP="00F83835">
            <w:pPr>
              <w:rPr>
                <w:b/>
                <w:bCs/>
                <w:iCs/>
              </w:rPr>
            </w:pPr>
            <w:r>
              <w:rPr>
                <w:b/>
                <w:bCs/>
                <w:iCs/>
              </w:rPr>
              <w:t xml:space="preserve">METRIC OWNER </w:t>
            </w:r>
          </w:p>
        </w:tc>
        <w:tc>
          <w:tcPr>
            <w:tcW w:w="2490" w:type="dxa"/>
            <w:shd w:val="clear" w:color="auto" w:fill="auto"/>
          </w:tcPr>
          <w:p w:rsidR="00C23F7D" w:rsidRPr="00E66FFB" w:rsidRDefault="00C23F7D" w:rsidP="00F83835">
            <w:pPr>
              <w:spacing w:after="0" w:line="240" w:lineRule="auto"/>
              <w:rPr>
                <w:b/>
                <w:bCs/>
                <w:iCs/>
              </w:rPr>
            </w:pPr>
            <w:r w:rsidRPr="00E66FFB">
              <w:rPr>
                <w:b/>
                <w:bCs/>
                <w:iCs/>
              </w:rPr>
              <w:t>SHUSA</w:t>
            </w:r>
          </w:p>
        </w:tc>
        <w:tc>
          <w:tcPr>
            <w:tcW w:w="2490" w:type="dxa"/>
            <w:shd w:val="clear" w:color="auto" w:fill="auto"/>
          </w:tcPr>
          <w:p w:rsidR="00C23F7D" w:rsidRPr="00E66FFB" w:rsidRDefault="00C23F7D" w:rsidP="00F83835">
            <w:pPr>
              <w:spacing w:after="0" w:line="240" w:lineRule="auto"/>
              <w:rPr>
                <w:b/>
                <w:bCs/>
                <w:iCs/>
              </w:rPr>
            </w:pPr>
            <w:r w:rsidRPr="00E66FFB">
              <w:rPr>
                <w:b/>
                <w:bCs/>
                <w:iCs/>
              </w:rPr>
              <w:t>SBNA</w:t>
            </w:r>
          </w:p>
        </w:tc>
        <w:tc>
          <w:tcPr>
            <w:tcW w:w="2490" w:type="dxa"/>
            <w:gridSpan w:val="2"/>
            <w:shd w:val="clear" w:color="auto" w:fill="auto"/>
          </w:tcPr>
          <w:p w:rsidR="00C23F7D" w:rsidRPr="00E66FFB" w:rsidRDefault="00C23F7D" w:rsidP="00F83835">
            <w:pPr>
              <w:spacing w:after="0" w:line="240" w:lineRule="auto"/>
              <w:rPr>
                <w:b/>
                <w:bCs/>
                <w:iCs/>
              </w:rPr>
            </w:pPr>
            <w:r w:rsidRPr="00E66FFB">
              <w:rPr>
                <w:b/>
                <w:bCs/>
                <w:iCs/>
              </w:rPr>
              <w:t>SC</w:t>
            </w:r>
          </w:p>
        </w:tc>
      </w:tr>
      <w:tr w:rsidR="00C23F7D" w:rsidRPr="00206D41" w:rsidTr="00B3414B">
        <w:trPr>
          <w:trHeight w:val="252"/>
        </w:trPr>
        <w:tc>
          <w:tcPr>
            <w:tcW w:w="1728" w:type="dxa"/>
            <w:vMerge/>
            <w:shd w:val="clear" w:color="auto" w:fill="auto"/>
          </w:tcPr>
          <w:p w:rsidR="00C23F7D" w:rsidRPr="00206D41" w:rsidRDefault="00C23F7D" w:rsidP="00F83835">
            <w:pPr>
              <w:rPr>
                <w:b/>
                <w:bCs/>
                <w:iCs/>
              </w:rPr>
            </w:pPr>
          </w:p>
        </w:tc>
        <w:tc>
          <w:tcPr>
            <w:tcW w:w="2490" w:type="dxa"/>
            <w:shd w:val="clear" w:color="auto" w:fill="auto"/>
          </w:tcPr>
          <w:p w:rsidR="00C23F7D" w:rsidRPr="005B52F3" w:rsidRDefault="00C23F7D" w:rsidP="00F83835">
            <w:pPr>
              <w:spacing w:after="0" w:line="240" w:lineRule="auto"/>
              <w:rPr>
                <w:b/>
                <w:bCs/>
                <w:iCs/>
              </w:rPr>
            </w:pPr>
            <w:r>
              <w:rPr>
                <w:bCs/>
                <w:iCs/>
              </w:rPr>
              <w:t>SHUSA Credit Risk manager</w:t>
            </w:r>
          </w:p>
        </w:tc>
        <w:tc>
          <w:tcPr>
            <w:tcW w:w="2490" w:type="dxa"/>
            <w:shd w:val="clear" w:color="auto" w:fill="auto"/>
          </w:tcPr>
          <w:p w:rsidR="00C23F7D" w:rsidRPr="00206D41" w:rsidRDefault="00C23F7D" w:rsidP="00F83835">
            <w:pPr>
              <w:spacing w:after="0" w:line="240" w:lineRule="auto"/>
              <w:rPr>
                <w:bCs/>
                <w:iCs/>
              </w:rPr>
            </w:pPr>
            <w:r>
              <w:rPr>
                <w:bCs/>
                <w:iCs/>
              </w:rPr>
              <w:t>SBNA Head of Business</w:t>
            </w:r>
          </w:p>
        </w:tc>
        <w:tc>
          <w:tcPr>
            <w:tcW w:w="2490" w:type="dxa"/>
            <w:gridSpan w:val="2"/>
            <w:shd w:val="clear" w:color="auto" w:fill="auto"/>
          </w:tcPr>
          <w:p w:rsidR="00C23F7D" w:rsidRPr="00206D41" w:rsidRDefault="00C23F7D" w:rsidP="00F83835">
            <w:pPr>
              <w:spacing w:after="0" w:line="240" w:lineRule="auto"/>
              <w:rPr>
                <w:bCs/>
                <w:iCs/>
              </w:rPr>
            </w:pPr>
            <w:r>
              <w:rPr>
                <w:bCs/>
                <w:iCs/>
              </w:rPr>
              <w:t>N/A</w:t>
            </w:r>
          </w:p>
        </w:tc>
      </w:tr>
      <w:tr w:rsidR="00C23F7D" w:rsidRPr="00206D41" w:rsidTr="00B3414B">
        <w:trPr>
          <w:trHeight w:val="252"/>
          <w:ins w:id="1533" w:author="Amarucci, Scott M" w:date="2016-02-18T17:45:00Z"/>
        </w:trPr>
        <w:tc>
          <w:tcPr>
            <w:tcW w:w="1728" w:type="dxa"/>
            <w:vMerge/>
            <w:shd w:val="clear" w:color="auto" w:fill="auto"/>
          </w:tcPr>
          <w:p w:rsidR="00C23F7D" w:rsidRPr="00206D41" w:rsidRDefault="00C23F7D" w:rsidP="00F83835">
            <w:pPr>
              <w:rPr>
                <w:ins w:id="1534" w:author="Amarucci, Scott M" w:date="2016-02-18T17:45:00Z"/>
                <w:b/>
                <w:bCs/>
                <w:iCs/>
              </w:rPr>
            </w:pPr>
          </w:p>
        </w:tc>
        <w:tc>
          <w:tcPr>
            <w:tcW w:w="2490" w:type="dxa"/>
            <w:shd w:val="clear" w:color="auto" w:fill="auto"/>
          </w:tcPr>
          <w:p w:rsidR="00C23F7D" w:rsidRDefault="00C23F7D" w:rsidP="00F83835">
            <w:pPr>
              <w:spacing w:after="0" w:line="240" w:lineRule="auto"/>
              <w:rPr>
                <w:ins w:id="1535" w:author="Amarucci, Scott M" w:date="2016-02-18T17:45:00Z"/>
                <w:bCs/>
                <w:iCs/>
              </w:rPr>
            </w:pPr>
            <w:ins w:id="1536" w:author="Amarucci, Scott M" w:date="2016-02-18T17:46:00Z">
              <w:r>
                <w:rPr>
                  <w:b/>
                  <w:bCs/>
                  <w:iCs/>
                </w:rPr>
                <w:t>SIS</w:t>
              </w:r>
            </w:ins>
          </w:p>
        </w:tc>
        <w:tc>
          <w:tcPr>
            <w:tcW w:w="2490" w:type="dxa"/>
            <w:shd w:val="clear" w:color="auto" w:fill="auto"/>
          </w:tcPr>
          <w:p w:rsidR="00C23F7D" w:rsidRDefault="00C23F7D" w:rsidP="00F83835">
            <w:pPr>
              <w:spacing w:after="0" w:line="240" w:lineRule="auto"/>
              <w:rPr>
                <w:ins w:id="1537" w:author="Amarucci, Scott M" w:date="2016-02-18T17:45:00Z"/>
                <w:bCs/>
                <w:iCs/>
              </w:rPr>
            </w:pPr>
            <w:ins w:id="1538" w:author="Amarucci, Scott M" w:date="2016-02-18T17:46:00Z">
              <w:r>
                <w:rPr>
                  <w:b/>
                  <w:bCs/>
                  <w:iCs/>
                </w:rPr>
                <w:t>BSI Miami</w:t>
              </w:r>
            </w:ins>
          </w:p>
        </w:tc>
        <w:tc>
          <w:tcPr>
            <w:tcW w:w="2490" w:type="dxa"/>
            <w:gridSpan w:val="2"/>
            <w:shd w:val="clear" w:color="auto" w:fill="auto"/>
          </w:tcPr>
          <w:p w:rsidR="00C23F7D" w:rsidRDefault="00C23F7D" w:rsidP="00F83835">
            <w:pPr>
              <w:spacing w:after="0" w:line="240" w:lineRule="auto"/>
              <w:rPr>
                <w:ins w:id="1539" w:author="Amarucci, Scott M" w:date="2016-02-18T17:45:00Z"/>
                <w:bCs/>
                <w:iCs/>
              </w:rPr>
            </w:pPr>
            <w:ins w:id="1540" w:author="Amarucci, Scott M" w:date="2016-02-18T17:46:00Z">
              <w:r>
                <w:rPr>
                  <w:b/>
                  <w:bCs/>
                  <w:iCs/>
                </w:rPr>
                <w:t>BSPR</w:t>
              </w:r>
            </w:ins>
          </w:p>
        </w:tc>
      </w:tr>
      <w:tr w:rsidR="00C23F7D" w:rsidRPr="00206D41" w:rsidTr="00B3414B">
        <w:trPr>
          <w:trHeight w:val="252"/>
          <w:ins w:id="1541" w:author="Amarucci, Scott M" w:date="2016-02-18T17:45:00Z"/>
        </w:trPr>
        <w:tc>
          <w:tcPr>
            <w:tcW w:w="1728" w:type="dxa"/>
            <w:vMerge/>
            <w:shd w:val="clear" w:color="auto" w:fill="auto"/>
          </w:tcPr>
          <w:p w:rsidR="00C23F7D" w:rsidRPr="00206D41" w:rsidRDefault="00C23F7D" w:rsidP="00F83835">
            <w:pPr>
              <w:rPr>
                <w:ins w:id="1542" w:author="Amarucci, Scott M" w:date="2016-02-18T17:45:00Z"/>
                <w:b/>
                <w:bCs/>
                <w:iCs/>
              </w:rPr>
            </w:pPr>
          </w:p>
        </w:tc>
        <w:tc>
          <w:tcPr>
            <w:tcW w:w="2490" w:type="dxa"/>
            <w:shd w:val="clear" w:color="auto" w:fill="auto"/>
          </w:tcPr>
          <w:p w:rsidR="00C23F7D" w:rsidRDefault="00C23F7D" w:rsidP="00F83835">
            <w:pPr>
              <w:spacing w:after="0" w:line="240" w:lineRule="auto"/>
              <w:rPr>
                <w:ins w:id="1543" w:author="Amarucci, Scott M" w:date="2016-02-18T17:45:00Z"/>
                <w:bCs/>
                <w:iCs/>
              </w:rPr>
            </w:pPr>
            <w:ins w:id="1544" w:author="Amarucci, Scott M" w:date="2016-02-18T17:46:00Z">
              <w:r>
                <w:rPr>
                  <w:bCs/>
                  <w:iCs/>
                </w:rPr>
                <w:t>N/A</w:t>
              </w:r>
            </w:ins>
          </w:p>
        </w:tc>
        <w:tc>
          <w:tcPr>
            <w:tcW w:w="2490" w:type="dxa"/>
            <w:shd w:val="clear" w:color="auto" w:fill="auto"/>
          </w:tcPr>
          <w:p w:rsidR="00C23F7D" w:rsidRDefault="00C23F7D" w:rsidP="00F83835">
            <w:pPr>
              <w:spacing w:after="0" w:line="240" w:lineRule="auto"/>
              <w:rPr>
                <w:ins w:id="1545" w:author="Amarucci, Scott M" w:date="2016-02-18T17:45:00Z"/>
                <w:bCs/>
                <w:iCs/>
              </w:rPr>
            </w:pPr>
            <w:ins w:id="1546" w:author="Amarucci, Scott M" w:date="2016-02-18T17:46:00Z">
              <w:r>
                <w:rPr>
                  <w:bCs/>
                  <w:iCs/>
                </w:rPr>
                <w:t>N/A</w:t>
              </w:r>
            </w:ins>
          </w:p>
        </w:tc>
        <w:tc>
          <w:tcPr>
            <w:tcW w:w="2490" w:type="dxa"/>
            <w:gridSpan w:val="2"/>
            <w:shd w:val="clear" w:color="auto" w:fill="auto"/>
          </w:tcPr>
          <w:p w:rsidR="00C23F7D" w:rsidRDefault="00C23F7D" w:rsidP="00F83835">
            <w:pPr>
              <w:spacing w:after="0" w:line="240" w:lineRule="auto"/>
              <w:rPr>
                <w:ins w:id="1547" w:author="Amarucci, Scott M" w:date="2016-02-18T17:45:00Z"/>
                <w:bCs/>
                <w:iCs/>
              </w:rPr>
            </w:pPr>
            <w:ins w:id="1548" w:author="Amarucci, Scott M" w:date="2016-02-18T17:46:00Z">
              <w:r>
                <w:rPr>
                  <w:bCs/>
                  <w:iCs/>
                </w:rPr>
                <w:t>BSPR Credit Risk</w:t>
              </w:r>
            </w:ins>
          </w:p>
        </w:tc>
      </w:tr>
      <w:tr w:rsidR="00A57A2A" w:rsidRPr="00206D41" w:rsidTr="00EF72BB">
        <w:trPr>
          <w:trHeight w:val="252"/>
          <w:ins w:id="1549" w:author="Amarucci, Scott M" w:date="2016-02-18T17:45:00Z"/>
        </w:trPr>
        <w:tc>
          <w:tcPr>
            <w:tcW w:w="1728" w:type="dxa"/>
            <w:vMerge/>
            <w:shd w:val="clear" w:color="auto" w:fill="auto"/>
          </w:tcPr>
          <w:p w:rsidR="00A57A2A" w:rsidRPr="00206D41" w:rsidRDefault="00A57A2A" w:rsidP="00F83835">
            <w:pPr>
              <w:rPr>
                <w:ins w:id="1550" w:author="Amarucci, Scott M" w:date="2016-02-18T17:45:00Z"/>
                <w:b/>
                <w:bCs/>
                <w:iCs/>
              </w:rPr>
            </w:pPr>
          </w:p>
        </w:tc>
        <w:tc>
          <w:tcPr>
            <w:tcW w:w="2490" w:type="dxa"/>
            <w:shd w:val="clear" w:color="auto" w:fill="auto"/>
          </w:tcPr>
          <w:p w:rsidR="00A57A2A" w:rsidRDefault="00A57A2A" w:rsidP="00F83835">
            <w:pPr>
              <w:spacing w:after="0" w:line="240" w:lineRule="auto"/>
              <w:rPr>
                <w:ins w:id="1551" w:author="Amarucci, Scott M" w:date="2016-02-18T17:45:00Z"/>
                <w:bCs/>
                <w:iCs/>
              </w:rPr>
            </w:pPr>
            <w:ins w:id="1552" w:author="Amarucci, Scott M" w:date="2016-02-18T17:46:00Z">
              <w:r>
                <w:rPr>
                  <w:b/>
                  <w:bCs/>
                  <w:iCs/>
                </w:rPr>
                <w:t>SSLLC</w:t>
              </w:r>
            </w:ins>
          </w:p>
        </w:tc>
        <w:tc>
          <w:tcPr>
            <w:tcW w:w="4980" w:type="dxa"/>
            <w:gridSpan w:val="3"/>
            <w:vMerge w:val="restart"/>
            <w:shd w:val="clear" w:color="auto" w:fill="auto"/>
          </w:tcPr>
          <w:p w:rsidR="00A57A2A" w:rsidRDefault="00A57A2A" w:rsidP="00F83835">
            <w:pPr>
              <w:spacing w:after="0" w:line="240" w:lineRule="auto"/>
              <w:rPr>
                <w:ins w:id="1553" w:author="Amarucci, Scott M" w:date="2016-02-18T17:45:00Z"/>
                <w:bCs/>
                <w:iCs/>
              </w:rPr>
            </w:pPr>
          </w:p>
        </w:tc>
      </w:tr>
      <w:tr w:rsidR="00A57A2A" w:rsidRPr="00206D41" w:rsidTr="00EF72BB">
        <w:trPr>
          <w:trHeight w:val="252"/>
          <w:ins w:id="1554" w:author="Amarucci, Scott M" w:date="2016-02-18T17:45:00Z"/>
        </w:trPr>
        <w:tc>
          <w:tcPr>
            <w:tcW w:w="1728" w:type="dxa"/>
            <w:vMerge/>
            <w:shd w:val="clear" w:color="auto" w:fill="auto"/>
          </w:tcPr>
          <w:p w:rsidR="00A57A2A" w:rsidRPr="00206D41" w:rsidRDefault="00A57A2A" w:rsidP="00F83835">
            <w:pPr>
              <w:rPr>
                <w:ins w:id="1555" w:author="Amarucci, Scott M" w:date="2016-02-18T17:45:00Z"/>
                <w:b/>
                <w:bCs/>
                <w:iCs/>
              </w:rPr>
            </w:pPr>
          </w:p>
        </w:tc>
        <w:tc>
          <w:tcPr>
            <w:tcW w:w="2490" w:type="dxa"/>
            <w:shd w:val="clear" w:color="auto" w:fill="auto"/>
          </w:tcPr>
          <w:p w:rsidR="00A57A2A" w:rsidRDefault="00A57A2A" w:rsidP="00F83835">
            <w:pPr>
              <w:spacing w:after="0" w:line="240" w:lineRule="auto"/>
              <w:rPr>
                <w:ins w:id="1556" w:author="Amarucci, Scott M" w:date="2016-02-18T17:45:00Z"/>
                <w:bCs/>
                <w:iCs/>
              </w:rPr>
            </w:pPr>
            <w:ins w:id="1557" w:author="Amarucci, Scott M" w:date="2016-02-18T17:46:00Z">
              <w:r>
                <w:rPr>
                  <w:bCs/>
                  <w:iCs/>
                </w:rPr>
                <w:t>N/A</w:t>
              </w:r>
            </w:ins>
          </w:p>
        </w:tc>
        <w:tc>
          <w:tcPr>
            <w:tcW w:w="4980" w:type="dxa"/>
            <w:gridSpan w:val="3"/>
            <w:vMerge/>
            <w:shd w:val="clear" w:color="auto" w:fill="auto"/>
          </w:tcPr>
          <w:p w:rsidR="00A57A2A" w:rsidRDefault="00A57A2A" w:rsidP="00F83835">
            <w:pPr>
              <w:spacing w:after="0" w:line="240" w:lineRule="auto"/>
              <w:rPr>
                <w:ins w:id="1558" w:author="Amarucci, Scott M" w:date="2016-02-18T17:45:00Z"/>
                <w:bCs/>
                <w:iCs/>
              </w:rPr>
            </w:pPr>
          </w:p>
        </w:tc>
      </w:tr>
      <w:tr w:rsidR="00F83835" w:rsidRPr="00206D41" w:rsidTr="00B3414B">
        <w:trPr>
          <w:trHeight w:val="360"/>
        </w:trPr>
        <w:tc>
          <w:tcPr>
            <w:tcW w:w="1728" w:type="dxa"/>
            <w:shd w:val="clear" w:color="auto" w:fill="auto"/>
          </w:tcPr>
          <w:p w:rsidR="00F83835" w:rsidRPr="00206D41" w:rsidRDefault="00F83835" w:rsidP="00F83835">
            <w:pPr>
              <w:rPr>
                <w:b/>
                <w:bCs/>
                <w:iCs/>
              </w:rPr>
              <w:pPrChange w:id="1559" w:author="Amarucci, Scott M" w:date="2016-02-16T18:20:00Z">
                <w:pPr>
                  <w:framePr w:hSpace="180" w:wrap="around" w:vAnchor="text" w:hAnchor="text" w:x="168" w:y="1"/>
                  <w:ind w:left="-60"/>
                  <w:suppressOverlap/>
                </w:pPr>
              </w:pPrChange>
            </w:pPr>
            <w:r>
              <w:rPr>
                <w:b/>
                <w:bCs/>
                <w:iCs/>
              </w:rPr>
              <w:t>TRIGGER AND LIMIT SETTING</w:t>
            </w:r>
          </w:p>
        </w:tc>
        <w:tc>
          <w:tcPr>
            <w:tcW w:w="7470" w:type="dxa"/>
            <w:gridSpan w:val="4"/>
            <w:shd w:val="clear" w:color="auto" w:fill="auto"/>
          </w:tcPr>
          <w:p w:rsidR="00F83835" w:rsidRDefault="00F83835" w:rsidP="00F83835">
            <w:pPr>
              <w:spacing w:after="0" w:line="240" w:lineRule="auto"/>
              <w:rPr>
                <w:rFonts w:asciiTheme="minorHAnsi" w:eastAsiaTheme="minorHAnsi" w:hAnsiTheme="minorHAnsi" w:cstheme="minorBidi"/>
                <w:iCs/>
              </w:rPr>
            </w:pPr>
            <w:r>
              <w:rPr>
                <w:rFonts w:asciiTheme="minorHAnsi" w:eastAsiaTheme="minorHAnsi" w:hAnsiTheme="minorHAnsi" w:cstheme="minorBidi"/>
                <w:iCs/>
              </w:rPr>
              <w:t>The amber trigger and red limit for this metric are reviewed annually by the Board when setting the RAS.</w:t>
            </w:r>
          </w:p>
          <w:p w:rsidR="00F83835" w:rsidRDefault="00F83835" w:rsidP="00F83835">
            <w:pPr>
              <w:spacing w:after="0" w:line="240" w:lineRule="auto"/>
              <w:rPr>
                <w:rFonts w:asciiTheme="minorHAnsi" w:eastAsiaTheme="minorHAnsi" w:hAnsiTheme="minorHAnsi" w:cstheme="minorBidi"/>
                <w:iCs/>
              </w:rPr>
            </w:pPr>
          </w:p>
        </w:tc>
      </w:tr>
      <w:tr w:rsidR="00F83835" w:rsidRPr="00206D41" w:rsidTr="00B3414B">
        <w:trPr>
          <w:trHeight w:val="360"/>
        </w:trPr>
        <w:tc>
          <w:tcPr>
            <w:tcW w:w="1728" w:type="dxa"/>
            <w:shd w:val="clear" w:color="auto" w:fill="auto"/>
          </w:tcPr>
          <w:p w:rsidR="00F83835" w:rsidRPr="00206D41" w:rsidRDefault="00F83835" w:rsidP="00F83835">
            <w:pPr>
              <w:rPr>
                <w:b/>
                <w:bCs/>
                <w:iCs/>
              </w:rPr>
              <w:pPrChange w:id="1560" w:author="Amarucci, Scott M" w:date="2016-02-16T18:20:00Z">
                <w:pPr>
                  <w:framePr w:hSpace="180" w:wrap="around" w:vAnchor="text" w:hAnchor="text" w:x="168" w:y="1"/>
                  <w:ind w:left="-60"/>
                  <w:suppressOverlap/>
                </w:pPr>
              </w:pPrChange>
            </w:pPr>
            <w:r w:rsidRPr="00A04DBB">
              <w:rPr>
                <w:b/>
                <w:bCs/>
                <w:iCs/>
              </w:rPr>
              <w:t>TESTING FREQUENCY</w:t>
            </w:r>
          </w:p>
        </w:tc>
        <w:tc>
          <w:tcPr>
            <w:tcW w:w="7470" w:type="dxa"/>
            <w:gridSpan w:val="4"/>
            <w:shd w:val="clear" w:color="auto" w:fill="auto"/>
          </w:tcPr>
          <w:p w:rsidR="00F83835" w:rsidRPr="00A04DBB" w:rsidRDefault="00F83835" w:rsidP="00F83835">
            <w:pPr>
              <w:spacing w:after="0" w:line="240" w:lineRule="auto"/>
              <w:rPr>
                <w:rFonts w:asciiTheme="minorHAnsi" w:eastAsiaTheme="minorHAnsi" w:hAnsiTheme="minorHAnsi" w:cstheme="minorBidi"/>
                <w:iCs/>
              </w:rPr>
            </w:pPr>
            <w:r>
              <w:rPr>
                <w:rFonts w:asciiTheme="minorHAnsi" w:eastAsiaTheme="minorHAnsi" w:hAnsiTheme="minorHAnsi" w:cstheme="minorBidi"/>
                <w:iCs/>
              </w:rPr>
              <w:t>Monthly</w:t>
            </w:r>
            <w:del w:id="1561" w:author="Amarucci, Scott M" w:date="2016-02-18T17:48:00Z">
              <w:r w:rsidDel="00C23F7D">
                <w:rPr>
                  <w:rFonts w:asciiTheme="minorHAnsi" w:eastAsiaTheme="minorHAnsi" w:hAnsiTheme="minorHAnsi" w:cstheme="minorBidi"/>
                  <w:iCs/>
                </w:rPr>
                <w:delText xml:space="preserve">. </w:delText>
              </w:r>
            </w:del>
          </w:p>
        </w:tc>
      </w:tr>
      <w:tr w:rsidR="00F83835" w:rsidRPr="00206D41" w:rsidTr="00B3414B">
        <w:trPr>
          <w:trHeight w:val="650"/>
        </w:trPr>
        <w:tc>
          <w:tcPr>
            <w:tcW w:w="1728" w:type="dxa"/>
            <w:shd w:val="clear" w:color="auto" w:fill="auto"/>
          </w:tcPr>
          <w:p w:rsidR="00F83835" w:rsidRPr="00206D41" w:rsidRDefault="00F83835" w:rsidP="00F83835">
            <w:pPr>
              <w:rPr>
                <w:b/>
                <w:bCs/>
                <w:iCs/>
              </w:rPr>
            </w:pPr>
            <w:r w:rsidRPr="00206D41">
              <w:rPr>
                <w:b/>
                <w:bCs/>
                <w:iCs/>
              </w:rPr>
              <w:t>SOURCE OF INFORMATION</w:t>
            </w:r>
          </w:p>
        </w:tc>
        <w:tc>
          <w:tcPr>
            <w:tcW w:w="7470" w:type="dxa"/>
            <w:gridSpan w:val="4"/>
            <w:shd w:val="clear" w:color="auto" w:fill="auto"/>
          </w:tcPr>
          <w:p w:rsidR="00F83835" w:rsidRPr="00BE360D" w:rsidRDefault="00F83835" w:rsidP="00F83835">
            <w:pPr>
              <w:spacing w:after="0" w:line="240" w:lineRule="auto"/>
            </w:pPr>
            <w:r w:rsidRPr="00BE360D">
              <w:t>Multifamily exposure is defined as any Investor/Developer Commercial Real Estate (CRE) exposure classified as Multifamily property type.</w:t>
            </w:r>
          </w:p>
          <w:p w:rsidR="00F83835" w:rsidRPr="00BE360D" w:rsidRDefault="00F83835" w:rsidP="00F83835">
            <w:pPr>
              <w:spacing w:after="0" w:line="240" w:lineRule="auto"/>
            </w:pPr>
            <w:r w:rsidRPr="00BE360D">
              <w:t>In the CCMIS database, Investor/Developer CRE is defined the following way:</w:t>
            </w:r>
          </w:p>
          <w:p w:rsidR="00F83835" w:rsidRDefault="00F83835" w:rsidP="00F83835">
            <w:pPr>
              <w:pStyle w:val="ListParagraph"/>
              <w:numPr>
                <w:ilvl w:val="0"/>
                <w:numId w:val="57"/>
              </w:numPr>
              <w:spacing w:after="0" w:line="240" w:lineRule="auto"/>
            </w:pPr>
            <w:r>
              <w:t>Utilizing the Concentration Detail Expanded table Sum Binding Exposure where:</w:t>
            </w:r>
          </w:p>
          <w:p w:rsidR="00F83835" w:rsidRPr="00BE360D" w:rsidRDefault="00F83835" w:rsidP="00F83835">
            <w:pPr>
              <w:pStyle w:val="ListParagraph"/>
              <w:numPr>
                <w:ilvl w:val="0"/>
                <w:numId w:val="58"/>
              </w:numPr>
              <w:spacing w:after="0" w:line="240" w:lineRule="auto"/>
            </w:pPr>
            <w:r w:rsidRPr="00BE360D">
              <w:t>Segment = “CRE” or “SREC” or “CCRC”</w:t>
            </w:r>
          </w:p>
          <w:p w:rsidR="00F83835" w:rsidRPr="00BE360D" w:rsidRDefault="00F83835" w:rsidP="00F83835">
            <w:pPr>
              <w:pStyle w:val="ListParagraph"/>
              <w:numPr>
                <w:ilvl w:val="0"/>
                <w:numId w:val="58"/>
              </w:numPr>
              <w:spacing w:after="0" w:line="240" w:lineRule="auto"/>
            </w:pPr>
            <w:r w:rsidRPr="00BE360D">
              <w:t xml:space="preserve">Or, GL Category = “CRE” or “Multi” and Investor Classification &lt;&gt; “Owner Occupied RE” </w:t>
            </w:r>
          </w:p>
          <w:p w:rsidR="00F83835" w:rsidRPr="00BE360D" w:rsidRDefault="00F83835" w:rsidP="00F83835">
            <w:pPr>
              <w:spacing w:after="0" w:line="240" w:lineRule="auto"/>
              <w:ind w:left="360"/>
            </w:pPr>
            <w:r>
              <w:t>and</w:t>
            </w:r>
          </w:p>
          <w:p w:rsidR="00F83835" w:rsidRPr="00BE360D" w:rsidRDefault="00F83835" w:rsidP="00F83835">
            <w:pPr>
              <w:pStyle w:val="ListParagraph"/>
              <w:numPr>
                <w:ilvl w:val="0"/>
                <w:numId w:val="58"/>
              </w:numPr>
              <w:spacing w:after="0" w:line="240" w:lineRule="auto"/>
            </w:pPr>
            <w:r w:rsidRPr="00BE360D">
              <w:t xml:space="preserve">Retype </w:t>
            </w:r>
            <w:r>
              <w:t>=</w:t>
            </w:r>
            <w:r w:rsidRPr="00BE360D">
              <w:t xml:space="preserve"> Multifamily</w:t>
            </w:r>
          </w:p>
          <w:p w:rsidR="00F83835" w:rsidRPr="00C72D48" w:rsidRDefault="00F83835" w:rsidP="00F83835">
            <w:pPr>
              <w:pStyle w:val="ListParagraph"/>
              <w:numPr>
                <w:ilvl w:val="0"/>
                <w:numId w:val="57"/>
              </w:numPr>
              <w:spacing w:after="0" w:line="240" w:lineRule="auto"/>
              <w:rPr>
                <w:bCs/>
                <w:iCs/>
              </w:rPr>
            </w:pPr>
            <w:r w:rsidRPr="0095495D">
              <w:rPr>
                <w:bCs/>
                <w:iCs/>
              </w:rPr>
              <w:t>Note, PFE is not currently included as the calibration of limits did not take PFE into consideration</w:t>
            </w:r>
          </w:p>
        </w:tc>
      </w:tr>
    </w:tbl>
    <w:p w:rsidR="00A04DBB" w:rsidRDefault="00A04DBB" w:rsidP="00B52E32"/>
    <w:p w:rsidR="00FF3878" w:rsidRPr="00E66FFB" w:rsidRDefault="00784F28" w:rsidP="00FF3878">
      <w:pPr>
        <w:pStyle w:val="SANUS2"/>
        <w:numPr>
          <w:ilvl w:val="1"/>
          <w:numId w:val="1"/>
        </w:numPr>
        <w:tabs>
          <w:tab w:val="num" w:pos="540"/>
        </w:tabs>
        <w:ind w:left="567" w:hanging="567"/>
        <w:rPr>
          <w:color w:val="000000" w:themeColor="text1"/>
        </w:rPr>
      </w:pPr>
      <w:bookmarkStart w:id="1562" w:name="_Toc441071966"/>
      <w:r>
        <w:rPr>
          <w:color w:val="000000" w:themeColor="text1"/>
        </w:rPr>
        <w:t>Single obligor exposure</w:t>
      </w:r>
      <w:bookmarkEnd w:id="1562"/>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1245"/>
        <w:gridCol w:w="1245"/>
      </w:tblGrid>
      <w:tr w:rsidR="00FF3878" w:rsidRPr="00206D41" w:rsidTr="00B3414B">
        <w:trPr>
          <w:trHeight w:val="462"/>
        </w:trPr>
        <w:tc>
          <w:tcPr>
            <w:tcW w:w="1728" w:type="dxa"/>
            <w:shd w:val="clear" w:color="auto" w:fill="auto"/>
          </w:tcPr>
          <w:p w:rsidR="00FF3878" w:rsidRPr="00206D41" w:rsidRDefault="00E66FFB" w:rsidP="007E122B">
            <w:pPr>
              <w:rPr>
                <w:b/>
                <w:bCs/>
                <w:iCs/>
              </w:rPr>
            </w:pPr>
            <w:r>
              <w:rPr>
                <w:b/>
                <w:bCs/>
                <w:iCs/>
              </w:rPr>
              <w:t>DEFINITION</w:t>
            </w:r>
          </w:p>
        </w:tc>
        <w:tc>
          <w:tcPr>
            <w:tcW w:w="7470" w:type="dxa"/>
            <w:gridSpan w:val="4"/>
            <w:shd w:val="clear" w:color="auto" w:fill="auto"/>
          </w:tcPr>
          <w:p w:rsidR="003408A0" w:rsidRDefault="00E66FFB" w:rsidP="007E122B">
            <w:pPr>
              <w:spacing w:after="0" w:line="240" w:lineRule="auto"/>
              <w:rPr>
                <w:bCs/>
                <w:iCs/>
              </w:rPr>
            </w:pPr>
            <w:r w:rsidRPr="00206D41">
              <w:rPr>
                <w:bCs/>
                <w:iCs/>
              </w:rPr>
              <w:t xml:space="preserve">The </w:t>
            </w:r>
            <w:r>
              <w:rPr>
                <w:bCs/>
                <w:iCs/>
              </w:rPr>
              <w:t>dollar value</w:t>
            </w:r>
            <w:r w:rsidRPr="00206D41">
              <w:rPr>
                <w:bCs/>
                <w:iCs/>
              </w:rPr>
              <w:t xml:space="preserve"> of </w:t>
            </w:r>
            <w:r w:rsidR="00422DA2">
              <w:rPr>
                <w:bCs/>
                <w:iCs/>
              </w:rPr>
              <w:t xml:space="preserve">total exposure to any individual customer </w:t>
            </w:r>
            <w:r w:rsidR="00700A85">
              <w:rPr>
                <w:bCs/>
                <w:iCs/>
              </w:rPr>
              <w:t xml:space="preserve">(or aggregated to guarantor) </w:t>
            </w:r>
            <w:r w:rsidR="00422DA2">
              <w:rPr>
                <w:bCs/>
                <w:iCs/>
              </w:rPr>
              <w:t xml:space="preserve">in </w:t>
            </w:r>
            <w:r w:rsidR="0026024C">
              <w:rPr>
                <w:bCs/>
                <w:iCs/>
              </w:rPr>
              <w:t>G</w:t>
            </w:r>
            <w:r w:rsidR="00422DA2">
              <w:rPr>
                <w:bCs/>
                <w:iCs/>
              </w:rPr>
              <w:t xml:space="preserve">lobal </w:t>
            </w:r>
            <w:r w:rsidR="0026024C">
              <w:rPr>
                <w:bCs/>
                <w:iCs/>
              </w:rPr>
              <w:t>C</w:t>
            </w:r>
            <w:r w:rsidR="00422DA2">
              <w:rPr>
                <w:bCs/>
                <w:iCs/>
              </w:rPr>
              <w:t xml:space="preserve">orporate </w:t>
            </w:r>
            <w:r w:rsidR="0026024C">
              <w:rPr>
                <w:bCs/>
                <w:iCs/>
              </w:rPr>
              <w:t>B</w:t>
            </w:r>
            <w:r w:rsidR="00422DA2">
              <w:rPr>
                <w:bCs/>
                <w:iCs/>
              </w:rPr>
              <w:t xml:space="preserve">anking, Middle Market, Auto or Specialty Lending. </w:t>
            </w:r>
          </w:p>
          <w:p w:rsidR="00422DA2" w:rsidRDefault="00422DA2" w:rsidP="007E122B">
            <w:pPr>
              <w:spacing w:after="0" w:line="240" w:lineRule="auto"/>
              <w:rPr>
                <w:bCs/>
                <w:iCs/>
              </w:rPr>
            </w:pPr>
            <w:r>
              <w:rPr>
                <w:bCs/>
                <w:iCs/>
              </w:rPr>
              <w:t>It excludes Financial Institutions and Insurers</w:t>
            </w:r>
            <w:r w:rsidR="003408A0">
              <w:rPr>
                <w:bCs/>
                <w:iCs/>
              </w:rPr>
              <w:t xml:space="preserve"> and other market counterparties</w:t>
            </w:r>
            <w:r>
              <w:rPr>
                <w:bCs/>
                <w:iCs/>
              </w:rPr>
              <w:t xml:space="preserve">. </w:t>
            </w:r>
          </w:p>
          <w:p w:rsidR="00422DA2" w:rsidRDefault="00422DA2" w:rsidP="007E122B">
            <w:pPr>
              <w:spacing w:after="0" w:line="240" w:lineRule="auto"/>
              <w:rPr>
                <w:bCs/>
                <w:iCs/>
              </w:rPr>
            </w:pPr>
          </w:p>
          <w:p w:rsidR="00422DA2" w:rsidRDefault="00422DA2" w:rsidP="00422DA2">
            <w:p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 xml:space="preserve">Exposure </w:t>
            </w:r>
            <w:r>
              <w:rPr>
                <w:rFonts w:asciiTheme="minorHAnsi" w:eastAsiaTheme="minorHAnsi" w:hAnsiTheme="minorHAnsi" w:cstheme="minorBidi"/>
                <w:bCs/>
                <w:iCs/>
                <w:lang w:val="en-GB"/>
              </w:rPr>
              <w:t xml:space="preserve">is defined as </w:t>
            </w:r>
            <w:r w:rsidRPr="00BF190C">
              <w:rPr>
                <w:rFonts w:asciiTheme="minorHAnsi" w:eastAsiaTheme="minorHAnsi" w:hAnsiTheme="minorHAnsi" w:cstheme="minorBidi"/>
                <w:bCs/>
                <w:iCs/>
                <w:lang w:val="en-GB"/>
              </w:rPr>
              <w:t xml:space="preserve">the </w:t>
            </w:r>
            <w:r w:rsidRPr="00BF190C">
              <w:rPr>
                <w:rFonts w:asciiTheme="minorHAnsi" w:eastAsiaTheme="minorHAnsi" w:hAnsiTheme="minorHAnsi" w:cstheme="minorBidi"/>
                <w:bCs/>
                <w:iCs/>
                <w:u w:val="single"/>
                <w:lang w:val="en-GB"/>
              </w:rPr>
              <w:t>sum</w:t>
            </w:r>
            <w:r w:rsidRPr="00BF190C">
              <w:rPr>
                <w:rFonts w:asciiTheme="minorHAnsi" w:eastAsiaTheme="minorHAnsi" w:hAnsiTheme="minorHAnsi" w:cstheme="minorBidi"/>
                <w:bCs/>
                <w:iCs/>
                <w:lang w:val="en-GB"/>
              </w:rPr>
              <w:t xml:space="preserve"> of: </w:t>
            </w:r>
          </w:p>
          <w:p w:rsidR="00422DA2" w:rsidRDefault="00422DA2" w:rsidP="00AB79BD">
            <w:pPr>
              <w:numPr>
                <w:ilvl w:val="1"/>
                <w:numId w:val="11"/>
              </w:num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 xml:space="preserve">Committed facilities (drawn and undrawn)  </w:t>
            </w:r>
          </w:p>
          <w:p w:rsidR="00422DA2" w:rsidRDefault="00422DA2" w:rsidP="00AB79BD">
            <w:pPr>
              <w:numPr>
                <w:ilvl w:val="1"/>
                <w:numId w:val="11"/>
              </w:numPr>
              <w:contextualSpacing/>
              <w:rPr>
                <w:rFonts w:asciiTheme="minorHAnsi" w:eastAsiaTheme="minorHAnsi" w:hAnsiTheme="minorHAnsi" w:cstheme="minorBidi"/>
                <w:bCs/>
                <w:iCs/>
                <w:lang w:val="en-GB"/>
              </w:rPr>
            </w:pPr>
            <w:r>
              <w:rPr>
                <w:rFonts w:asciiTheme="minorHAnsi" w:eastAsiaTheme="minorHAnsi" w:hAnsiTheme="minorHAnsi" w:cstheme="minorBidi"/>
                <w:bCs/>
                <w:iCs/>
                <w:lang w:val="en-GB"/>
              </w:rPr>
              <w:t>D</w:t>
            </w:r>
            <w:r w:rsidRPr="00BF190C">
              <w:rPr>
                <w:rFonts w:asciiTheme="minorHAnsi" w:eastAsiaTheme="minorHAnsi" w:hAnsiTheme="minorHAnsi" w:cstheme="minorBidi"/>
                <w:bCs/>
                <w:iCs/>
                <w:lang w:val="en-GB"/>
              </w:rPr>
              <w:t>rawn</w:t>
            </w:r>
            <w:r>
              <w:rPr>
                <w:rFonts w:asciiTheme="minorHAnsi" w:eastAsiaTheme="minorHAnsi" w:hAnsiTheme="minorHAnsi" w:cstheme="minorBidi"/>
                <w:bCs/>
                <w:iCs/>
                <w:lang w:val="en-GB"/>
              </w:rPr>
              <w:t xml:space="preserve"> balances</w:t>
            </w:r>
            <w:r w:rsidRPr="00BF190C">
              <w:rPr>
                <w:rFonts w:asciiTheme="minorHAnsi" w:eastAsiaTheme="minorHAnsi" w:hAnsiTheme="minorHAnsi" w:cstheme="minorBidi"/>
                <w:bCs/>
                <w:iCs/>
                <w:lang w:val="en-GB"/>
              </w:rPr>
              <w:t xml:space="preserve"> under uncommitted facilities  </w:t>
            </w:r>
          </w:p>
          <w:p w:rsidR="00422DA2" w:rsidRDefault="00422DA2" w:rsidP="00AB79BD">
            <w:pPr>
              <w:numPr>
                <w:ilvl w:val="1"/>
                <w:numId w:val="11"/>
              </w:numPr>
              <w:contextualSpacing/>
              <w:rPr>
                <w:rFonts w:asciiTheme="minorHAnsi" w:eastAsiaTheme="minorHAnsi" w:hAnsiTheme="minorHAnsi" w:cstheme="minorBidi"/>
                <w:bCs/>
                <w:iCs/>
                <w:lang w:val="en-GB"/>
              </w:rPr>
            </w:pPr>
            <w:r>
              <w:rPr>
                <w:rFonts w:asciiTheme="minorHAnsi" w:eastAsiaTheme="minorHAnsi" w:hAnsiTheme="minorHAnsi" w:cstheme="minorBidi"/>
                <w:bCs/>
                <w:iCs/>
                <w:lang w:val="en-GB"/>
              </w:rPr>
              <w:t>O</w:t>
            </w:r>
            <w:r w:rsidRPr="00BF190C">
              <w:rPr>
                <w:rFonts w:asciiTheme="minorHAnsi" w:eastAsiaTheme="minorHAnsi" w:hAnsiTheme="minorHAnsi" w:cstheme="minorBidi"/>
                <w:bCs/>
                <w:iCs/>
                <w:lang w:val="en-GB"/>
              </w:rPr>
              <w:t xml:space="preserve">ff balance sheet items (e.g. Letters of Credit)  </w:t>
            </w:r>
          </w:p>
          <w:p w:rsidR="00422DA2" w:rsidRDefault="00422DA2" w:rsidP="00AB79BD">
            <w:pPr>
              <w:numPr>
                <w:ilvl w:val="1"/>
                <w:numId w:val="11"/>
              </w:num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PFE</w:t>
            </w:r>
            <w:r w:rsidRPr="00BF190C">
              <w:rPr>
                <w:rFonts w:asciiTheme="minorHAnsi" w:eastAsiaTheme="minorHAnsi" w:hAnsiTheme="minorHAnsi" w:cstheme="minorBidi"/>
                <w:bCs/>
                <w:iCs/>
                <w:vertAlign w:val="superscript"/>
                <w:lang w:val="en-GB"/>
              </w:rPr>
              <w:footnoteReference w:id="10"/>
            </w:r>
            <w:r w:rsidRPr="00BF190C">
              <w:rPr>
                <w:rFonts w:asciiTheme="minorHAnsi" w:eastAsiaTheme="minorHAnsi" w:hAnsiTheme="minorHAnsi" w:cstheme="minorBidi"/>
                <w:bCs/>
                <w:iCs/>
                <w:lang w:val="en-GB"/>
              </w:rPr>
              <w:t xml:space="preserve"> (“REC”) for derivatives. </w:t>
            </w:r>
          </w:p>
          <w:p w:rsidR="00422DA2" w:rsidRPr="00206D41" w:rsidRDefault="00422DA2" w:rsidP="00422DA2">
            <w:pPr>
              <w:spacing w:after="0" w:line="240" w:lineRule="auto"/>
              <w:rPr>
                <w:bCs/>
                <w:iCs/>
              </w:rPr>
            </w:pPr>
            <w:r w:rsidRPr="00BF190C">
              <w:rPr>
                <w:rFonts w:asciiTheme="minorHAnsi" w:eastAsiaTheme="minorHAnsi" w:hAnsiTheme="minorHAnsi" w:cstheme="minorBidi"/>
                <w:bCs/>
                <w:iCs/>
                <w:lang w:val="en-GB"/>
              </w:rPr>
              <w:t>Exposures will be calculated at individual counterparty level and aggregated as required to ultimate parent (economic group) level. Exposures to non-recourse project finance will be treated as individual exposures and not aggregated to the sponsor.</w:t>
            </w:r>
          </w:p>
        </w:tc>
      </w:tr>
      <w:tr w:rsidR="00E66FFB" w:rsidRPr="00206D41" w:rsidTr="00B3414B">
        <w:trPr>
          <w:cantSplit/>
          <w:trHeight w:val="462"/>
        </w:trPr>
        <w:tc>
          <w:tcPr>
            <w:tcW w:w="1728" w:type="dxa"/>
            <w:shd w:val="clear" w:color="auto" w:fill="auto"/>
          </w:tcPr>
          <w:p w:rsidR="00E66FFB" w:rsidRDefault="00E66FFB" w:rsidP="007E122B">
            <w:pPr>
              <w:rPr>
                <w:b/>
                <w:bCs/>
                <w:iCs/>
              </w:rPr>
            </w:pPr>
            <w:r>
              <w:rPr>
                <w:b/>
                <w:bCs/>
                <w:iCs/>
              </w:rPr>
              <w:t xml:space="preserve">RISK TYPE </w:t>
            </w:r>
          </w:p>
          <w:p w:rsidR="006B462C" w:rsidRPr="00206D41" w:rsidRDefault="006B462C" w:rsidP="007E122B">
            <w:pPr>
              <w:rPr>
                <w:b/>
                <w:bCs/>
                <w:iCs/>
              </w:rPr>
            </w:pPr>
          </w:p>
        </w:tc>
        <w:tc>
          <w:tcPr>
            <w:tcW w:w="7470" w:type="dxa"/>
            <w:gridSpan w:val="4"/>
            <w:shd w:val="clear" w:color="auto" w:fill="auto"/>
          </w:tcPr>
          <w:p w:rsidR="00E66FFB" w:rsidRPr="00206D41" w:rsidRDefault="00E66FFB" w:rsidP="007E122B">
            <w:pPr>
              <w:spacing w:after="0" w:line="240" w:lineRule="auto"/>
              <w:rPr>
                <w:bCs/>
                <w:iCs/>
              </w:rPr>
            </w:pPr>
            <w:r>
              <w:rPr>
                <w:bCs/>
                <w:iCs/>
              </w:rPr>
              <w:t>Credit Risk</w:t>
            </w:r>
          </w:p>
        </w:tc>
      </w:tr>
      <w:tr w:rsidR="005117C8" w:rsidRPr="00206D41" w:rsidTr="00B3414B">
        <w:trPr>
          <w:cantSplit/>
          <w:trHeight w:val="462"/>
          <w:ins w:id="1563" w:author="Amarucci, Scott M" w:date="2016-02-18T17:30:00Z"/>
        </w:trPr>
        <w:tc>
          <w:tcPr>
            <w:tcW w:w="1728" w:type="dxa"/>
            <w:shd w:val="clear" w:color="auto" w:fill="auto"/>
          </w:tcPr>
          <w:p w:rsidR="005117C8" w:rsidRDefault="005117C8" w:rsidP="007E122B">
            <w:pPr>
              <w:rPr>
                <w:ins w:id="1564" w:author="Amarucci, Scott M" w:date="2016-02-18T17:30:00Z"/>
                <w:b/>
                <w:bCs/>
                <w:iCs/>
              </w:rPr>
            </w:pPr>
            <w:ins w:id="1565" w:author="Amarucci, Scott M" w:date="2016-02-18T17:30:00Z">
              <w:r>
                <w:rPr>
                  <w:b/>
                  <w:bCs/>
                  <w:iCs/>
                </w:rPr>
                <w:t>RATIONALE</w:t>
              </w:r>
            </w:ins>
          </w:p>
        </w:tc>
        <w:tc>
          <w:tcPr>
            <w:tcW w:w="7470" w:type="dxa"/>
            <w:gridSpan w:val="4"/>
            <w:shd w:val="clear" w:color="auto" w:fill="auto"/>
          </w:tcPr>
          <w:p w:rsidR="005117C8" w:rsidRDefault="000864B0" w:rsidP="007E122B">
            <w:pPr>
              <w:spacing w:after="0" w:line="240" w:lineRule="auto"/>
              <w:rPr>
                <w:ins w:id="1566" w:author="Amarucci, Scott M" w:date="2016-02-18T17:30:00Z"/>
                <w:bCs/>
                <w:iCs/>
              </w:rPr>
            </w:pPr>
            <w:ins w:id="1567" w:author="Amarucci, Scott M" w:date="2016-02-19T11:13:00Z">
              <w:r>
                <w:rPr>
                  <w:bCs/>
                  <w:iCs/>
                </w:rPr>
                <w:t>I</w:t>
              </w:r>
              <w:r w:rsidRPr="000864B0">
                <w:rPr>
                  <w:bCs/>
                  <w:iCs/>
                </w:rPr>
                <w:t>mportant for SHUSA to monitor and manage obligor concentrations, given the size of their largest exposures</w:t>
              </w:r>
              <w:r>
                <w:rPr>
                  <w:bCs/>
                  <w:iCs/>
                </w:rPr>
                <w:t>; cascaded from group</w:t>
              </w:r>
            </w:ins>
          </w:p>
        </w:tc>
      </w:tr>
      <w:tr w:rsidR="005117C8" w:rsidRPr="00206D41" w:rsidTr="00B3414B">
        <w:trPr>
          <w:trHeight w:val="270"/>
        </w:trPr>
        <w:tc>
          <w:tcPr>
            <w:tcW w:w="1728" w:type="dxa"/>
            <w:vMerge w:val="restart"/>
            <w:shd w:val="clear" w:color="auto" w:fill="auto"/>
          </w:tcPr>
          <w:p w:rsidR="005117C8" w:rsidRPr="00206D41" w:rsidRDefault="005117C8" w:rsidP="007E122B">
            <w:pPr>
              <w:rPr>
                <w:b/>
                <w:bCs/>
                <w:iCs/>
              </w:rPr>
            </w:pPr>
            <w:r>
              <w:rPr>
                <w:b/>
                <w:bCs/>
                <w:iCs/>
              </w:rPr>
              <w:t>ENTITY</w:t>
            </w:r>
          </w:p>
        </w:tc>
        <w:tc>
          <w:tcPr>
            <w:tcW w:w="2490" w:type="dxa"/>
            <w:shd w:val="clear" w:color="auto" w:fill="auto"/>
          </w:tcPr>
          <w:p w:rsidR="005117C8" w:rsidRPr="00E66FFB" w:rsidRDefault="005117C8" w:rsidP="007E122B">
            <w:pPr>
              <w:spacing w:after="0" w:line="240" w:lineRule="auto"/>
              <w:rPr>
                <w:b/>
                <w:bCs/>
                <w:iCs/>
              </w:rPr>
            </w:pPr>
            <w:r w:rsidRPr="00E66FFB">
              <w:rPr>
                <w:b/>
                <w:bCs/>
                <w:iCs/>
              </w:rPr>
              <w:t>SHUSA</w:t>
            </w:r>
          </w:p>
        </w:tc>
        <w:tc>
          <w:tcPr>
            <w:tcW w:w="2490" w:type="dxa"/>
            <w:shd w:val="clear" w:color="auto" w:fill="auto"/>
          </w:tcPr>
          <w:p w:rsidR="005117C8" w:rsidRPr="00E66FFB" w:rsidRDefault="005117C8" w:rsidP="007E122B">
            <w:pPr>
              <w:spacing w:after="0" w:line="240" w:lineRule="auto"/>
              <w:rPr>
                <w:b/>
                <w:bCs/>
                <w:iCs/>
              </w:rPr>
            </w:pPr>
            <w:r w:rsidRPr="00E66FFB">
              <w:rPr>
                <w:b/>
                <w:bCs/>
                <w:iCs/>
              </w:rPr>
              <w:t>SBNA</w:t>
            </w:r>
          </w:p>
        </w:tc>
        <w:tc>
          <w:tcPr>
            <w:tcW w:w="2490" w:type="dxa"/>
            <w:gridSpan w:val="2"/>
            <w:shd w:val="clear" w:color="auto" w:fill="auto"/>
          </w:tcPr>
          <w:p w:rsidR="005117C8" w:rsidRPr="00E66FFB" w:rsidRDefault="005117C8" w:rsidP="006D4A1A">
            <w:pPr>
              <w:spacing w:after="0" w:line="240" w:lineRule="auto"/>
              <w:rPr>
                <w:b/>
                <w:bCs/>
                <w:iCs/>
              </w:rPr>
            </w:pPr>
            <w:r w:rsidRPr="00E66FFB">
              <w:rPr>
                <w:b/>
                <w:bCs/>
                <w:iCs/>
              </w:rPr>
              <w:t>SC</w:t>
            </w:r>
          </w:p>
        </w:tc>
      </w:tr>
      <w:tr w:rsidR="005117C8" w:rsidRPr="00206D41" w:rsidTr="00B3414B">
        <w:trPr>
          <w:trHeight w:val="270"/>
        </w:trPr>
        <w:tc>
          <w:tcPr>
            <w:tcW w:w="1728" w:type="dxa"/>
            <w:vMerge/>
            <w:shd w:val="clear" w:color="auto" w:fill="auto"/>
          </w:tcPr>
          <w:p w:rsidR="005117C8" w:rsidRDefault="005117C8" w:rsidP="007E122B">
            <w:pPr>
              <w:rPr>
                <w:b/>
                <w:bCs/>
                <w:iCs/>
              </w:rPr>
            </w:pPr>
          </w:p>
        </w:tc>
        <w:tc>
          <w:tcPr>
            <w:tcW w:w="2490" w:type="dxa"/>
            <w:shd w:val="clear" w:color="auto" w:fill="auto"/>
          </w:tcPr>
          <w:p w:rsidR="005117C8" w:rsidRPr="00206D41" w:rsidRDefault="005117C8" w:rsidP="007E122B">
            <w:pPr>
              <w:spacing w:after="0" w:line="240" w:lineRule="auto"/>
              <w:rPr>
                <w:bCs/>
                <w:iCs/>
              </w:rPr>
            </w:pPr>
            <w:r>
              <w:rPr>
                <w:bCs/>
                <w:iCs/>
              </w:rPr>
              <w:t>Yes</w:t>
            </w:r>
          </w:p>
        </w:tc>
        <w:tc>
          <w:tcPr>
            <w:tcW w:w="2490" w:type="dxa"/>
            <w:shd w:val="clear" w:color="auto" w:fill="auto"/>
          </w:tcPr>
          <w:p w:rsidR="005117C8" w:rsidRPr="00206D41" w:rsidRDefault="005117C8" w:rsidP="007E122B">
            <w:pPr>
              <w:spacing w:after="0" w:line="240" w:lineRule="auto"/>
              <w:rPr>
                <w:bCs/>
                <w:iCs/>
              </w:rPr>
            </w:pPr>
            <w:r>
              <w:rPr>
                <w:bCs/>
                <w:iCs/>
              </w:rPr>
              <w:t>Yes</w:t>
            </w:r>
          </w:p>
        </w:tc>
        <w:tc>
          <w:tcPr>
            <w:tcW w:w="2490" w:type="dxa"/>
            <w:gridSpan w:val="2"/>
            <w:shd w:val="clear" w:color="auto" w:fill="auto"/>
          </w:tcPr>
          <w:p w:rsidR="005117C8" w:rsidRPr="00206D41" w:rsidRDefault="005117C8" w:rsidP="007E122B">
            <w:pPr>
              <w:spacing w:after="0" w:line="240" w:lineRule="auto"/>
              <w:rPr>
                <w:bCs/>
                <w:iCs/>
              </w:rPr>
            </w:pPr>
            <w:r>
              <w:rPr>
                <w:bCs/>
                <w:iCs/>
              </w:rPr>
              <w:t>No</w:t>
            </w:r>
          </w:p>
        </w:tc>
      </w:tr>
      <w:tr w:rsidR="005117C8" w:rsidRPr="00206D41" w:rsidTr="00EF72BB">
        <w:trPr>
          <w:trHeight w:val="270"/>
          <w:ins w:id="1568" w:author="Amarucci, Scott M" w:date="2016-02-18T17:26:00Z"/>
        </w:trPr>
        <w:tc>
          <w:tcPr>
            <w:tcW w:w="1728" w:type="dxa"/>
            <w:vMerge/>
            <w:shd w:val="clear" w:color="auto" w:fill="auto"/>
          </w:tcPr>
          <w:p w:rsidR="005117C8" w:rsidRDefault="005117C8" w:rsidP="005117C8">
            <w:pPr>
              <w:rPr>
                <w:ins w:id="1569" w:author="Amarucci, Scott M" w:date="2016-02-18T17:26:00Z"/>
                <w:b/>
                <w:bCs/>
                <w:iCs/>
              </w:rPr>
            </w:pPr>
          </w:p>
        </w:tc>
        <w:tc>
          <w:tcPr>
            <w:tcW w:w="2490" w:type="dxa"/>
            <w:shd w:val="clear" w:color="auto" w:fill="auto"/>
          </w:tcPr>
          <w:p w:rsidR="005117C8" w:rsidRDefault="005117C8" w:rsidP="005117C8">
            <w:pPr>
              <w:spacing w:after="0" w:line="240" w:lineRule="auto"/>
              <w:rPr>
                <w:ins w:id="1570" w:author="Amarucci, Scott M" w:date="2016-02-18T17:26:00Z"/>
                <w:bCs/>
                <w:iCs/>
              </w:rPr>
            </w:pPr>
            <w:ins w:id="1571" w:author="Amarucci, Scott M" w:date="2016-02-18T17:28:00Z">
              <w:r>
                <w:rPr>
                  <w:b/>
                  <w:bCs/>
                  <w:iCs/>
                </w:rPr>
                <w:t>SIS</w:t>
              </w:r>
            </w:ins>
          </w:p>
        </w:tc>
        <w:tc>
          <w:tcPr>
            <w:tcW w:w="2490" w:type="dxa"/>
            <w:shd w:val="clear" w:color="auto" w:fill="auto"/>
          </w:tcPr>
          <w:p w:rsidR="005117C8" w:rsidRDefault="005117C8" w:rsidP="005117C8">
            <w:pPr>
              <w:spacing w:after="0" w:line="240" w:lineRule="auto"/>
              <w:rPr>
                <w:ins w:id="1572" w:author="Amarucci, Scott M" w:date="2016-02-18T17:26:00Z"/>
                <w:bCs/>
                <w:iCs/>
              </w:rPr>
            </w:pPr>
            <w:ins w:id="1573" w:author="Amarucci, Scott M" w:date="2016-02-18T17:28:00Z">
              <w:r>
                <w:rPr>
                  <w:b/>
                  <w:bCs/>
                  <w:iCs/>
                </w:rPr>
                <w:t>BSI Miami</w:t>
              </w:r>
            </w:ins>
          </w:p>
        </w:tc>
        <w:tc>
          <w:tcPr>
            <w:tcW w:w="1245" w:type="dxa"/>
            <w:shd w:val="clear" w:color="auto" w:fill="auto"/>
          </w:tcPr>
          <w:p w:rsidR="005117C8" w:rsidRDefault="005117C8" w:rsidP="005117C8">
            <w:pPr>
              <w:spacing w:after="0" w:line="240" w:lineRule="auto"/>
              <w:rPr>
                <w:ins w:id="1574" w:author="Amarucci, Scott M" w:date="2016-02-18T17:26:00Z"/>
                <w:bCs/>
                <w:iCs/>
              </w:rPr>
            </w:pPr>
            <w:ins w:id="1575" w:author="Amarucci, Scott M" w:date="2016-02-18T17:28:00Z">
              <w:r>
                <w:rPr>
                  <w:b/>
                  <w:bCs/>
                  <w:iCs/>
                </w:rPr>
                <w:t>BSPR</w:t>
              </w:r>
            </w:ins>
          </w:p>
        </w:tc>
        <w:tc>
          <w:tcPr>
            <w:tcW w:w="1245" w:type="dxa"/>
            <w:shd w:val="clear" w:color="auto" w:fill="auto"/>
          </w:tcPr>
          <w:p w:rsidR="005117C8" w:rsidRDefault="005117C8" w:rsidP="005117C8">
            <w:pPr>
              <w:spacing w:after="0" w:line="240" w:lineRule="auto"/>
              <w:rPr>
                <w:ins w:id="1576" w:author="Amarucci, Scott M" w:date="2016-02-18T17:26:00Z"/>
                <w:bCs/>
                <w:iCs/>
              </w:rPr>
            </w:pPr>
            <w:ins w:id="1577" w:author="Amarucci, Scott M" w:date="2016-02-18T17:28:00Z">
              <w:r>
                <w:rPr>
                  <w:b/>
                  <w:bCs/>
                  <w:iCs/>
                </w:rPr>
                <w:t>SSLLC</w:t>
              </w:r>
            </w:ins>
          </w:p>
        </w:tc>
      </w:tr>
      <w:tr w:rsidR="005117C8" w:rsidRPr="00206D41" w:rsidTr="00EF72BB">
        <w:trPr>
          <w:trHeight w:val="270"/>
          <w:ins w:id="1578" w:author="Amarucci, Scott M" w:date="2016-02-18T17:26:00Z"/>
        </w:trPr>
        <w:tc>
          <w:tcPr>
            <w:tcW w:w="1728" w:type="dxa"/>
            <w:vMerge/>
            <w:shd w:val="clear" w:color="auto" w:fill="auto"/>
          </w:tcPr>
          <w:p w:rsidR="005117C8" w:rsidRDefault="005117C8" w:rsidP="005117C8">
            <w:pPr>
              <w:rPr>
                <w:ins w:id="1579" w:author="Amarucci, Scott M" w:date="2016-02-18T17:26:00Z"/>
                <w:b/>
                <w:bCs/>
                <w:iCs/>
              </w:rPr>
            </w:pPr>
          </w:p>
        </w:tc>
        <w:tc>
          <w:tcPr>
            <w:tcW w:w="2490" w:type="dxa"/>
            <w:shd w:val="clear" w:color="auto" w:fill="auto"/>
          </w:tcPr>
          <w:p w:rsidR="005117C8" w:rsidRDefault="005117C8" w:rsidP="005117C8">
            <w:pPr>
              <w:spacing w:after="0" w:line="240" w:lineRule="auto"/>
              <w:rPr>
                <w:ins w:id="1580" w:author="Amarucci, Scott M" w:date="2016-02-18T17:26:00Z"/>
                <w:bCs/>
                <w:iCs/>
              </w:rPr>
            </w:pPr>
            <w:ins w:id="1581" w:author="Amarucci, Scott M" w:date="2016-02-18T17:28:00Z">
              <w:r>
                <w:rPr>
                  <w:bCs/>
                  <w:iCs/>
                </w:rPr>
                <w:t>No</w:t>
              </w:r>
            </w:ins>
          </w:p>
        </w:tc>
        <w:tc>
          <w:tcPr>
            <w:tcW w:w="2490" w:type="dxa"/>
            <w:shd w:val="clear" w:color="auto" w:fill="auto"/>
          </w:tcPr>
          <w:p w:rsidR="005117C8" w:rsidRDefault="005117C8" w:rsidP="005117C8">
            <w:pPr>
              <w:spacing w:after="0" w:line="240" w:lineRule="auto"/>
              <w:rPr>
                <w:ins w:id="1582" w:author="Amarucci, Scott M" w:date="2016-02-18T17:26:00Z"/>
                <w:bCs/>
                <w:iCs/>
              </w:rPr>
            </w:pPr>
            <w:ins w:id="1583" w:author="Amarucci, Scott M" w:date="2016-02-18T17:28:00Z">
              <w:r>
                <w:rPr>
                  <w:bCs/>
                  <w:iCs/>
                </w:rPr>
                <w:t>No</w:t>
              </w:r>
            </w:ins>
          </w:p>
        </w:tc>
        <w:tc>
          <w:tcPr>
            <w:tcW w:w="1245" w:type="dxa"/>
            <w:shd w:val="clear" w:color="auto" w:fill="auto"/>
          </w:tcPr>
          <w:p w:rsidR="005117C8" w:rsidRDefault="005117C8" w:rsidP="005117C8">
            <w:pPr>
              <w:spacing w:after="0" w:line="240" w:lineRule="auto"/>
              <w:rPr>
                <w:ins w:id="1584" w:author="Amarucci, Scott M" w:date="2016-02-18T17:26:00Z"/>
                <w:bCs/>
                <w:iCs/>
              </w:rPr>
            </w:pPr>
            <w:ins w:id="1585" w:author="Amarucci, Scott M" w:date="2016-02-18T17:28:00Z">
              <w:r>
                <w:rPr>
                  <w:bCs/>
                  <w:iCs/>
                </w:rPr>
                <w:t>Yes</w:t>
              </w:r>
            </w:ins>
          </w:p>
        </w:tc>
        <w:tc>
          <w:tcPr>
            <w:tcW w:w="1245" w:type="dxa"/>
            <w:shd w:val="clear" w:color="auto" w:fill="auto"/>
          </w:tcPr>
          <w:p w:rsidR="005117C8" w:rsidRDefault="005117C8" w:rsidP="005117C8">
            <w:pPr>
              <w:spacing w:after="0" w:line="240" w:lineRule="auto"/>
              <w:rPr>
                <w:ins w:id="1586" w:author="Amarucci, Scott M" w:date="2016-02-18T17:26:00Z"/>
                <w:bCs/>
                <w:iCs/>
              </w:rPr>
            </w:pPr>
            <w:ins w:id="1587" w:author="Amarucci, Scott M" w:date="2016-02-18T17:28:00Z">
              <w:r>
                <w:rPr>
                  <w:bCs/>
                  <w:iCs/>
                </w:rPr>
                <w:t>No</w:t>
              </w:r>
            </w:ins>
          </w:p>
        </w:tc>
      </w:tr>
      <w:tr w:rsidR="005117C8" w:rsidRPr="00206D41" w:rsidTr="00B3414B">
        <w:trPr>
          <w:trHeight w:val="270"/>
        </w:trPr>
        <w:tc>
          <w:tcPr>
            <w:tcW w:w="1728" w:type="dxa"/>
            <w:vMerge w:val="restart"/>
            <w:shd w:val="clear" w:color="auto" w:fill="auto"/>
          </w:tcPr>
          <w:p w:rsidR="005117C8" w:rsidRPr="00206D41" w:rsidRDefault="005117C8" w:rsidP="005117C8">
            <w:pPr>
              <w:rPr>
                <w:b/>
                <w:bCs/>
                <w:iCs/>
              </w:rPr>
            </w:pPr>
            <w:r>
              <w:rPr>
                <w:b/>
                <w:bCs/>
                <w:iCs/>
              </w:rPr>
              <w:t>METRIC OWNER</w:t>
            </w:r>
          </w:p>
        </w:tc>
        <w:tc>
          <w:tcPr>
            <w:tcW w:w="2490" w:type="dxa"/>
            <w:shd w:val="clear" w:color="auto" w:fill="auto"/>
          </w:tcPr>
          <w:p w:rsidR="005117C8" w:rsidRPr="00E66FFB" w:rsidRDefault="005117C8" w:rsidP="005117C8">
            <w:pPr>
              <w:spacing w:after="0" w:line="240" w:lineRule="auto"/>
              <w:rPr>
                <w:b/>
                <w:bCs/>
                <w:iCs/>
              </w:rPr>
            </w:pPr>
            <w:r w:rsidRPr="00E66FFB">
              <w:rPr>
                <w:b/>
                <w:bCs/>
                <w:iCs/>
              </w:rPr>
              <w:t>SHUSA</w:t>
            </w:r>
          </w:p>
        </w:tc>
        <w:tc>
          <w:tcPr>
            <w:tcW w:w="2490" w:type="dxa"/>
            <w:shd w:val="clear" w:color="auto" w:fill="auto"/>
          </w:tcPr>
          <w:p w:rsidR="005117C8" w:rsidRPr="00E66FFB" w:rsidRDefault="005117C8" w:rsidP="005117C8">
            <w:pPr>
              <w:spacing w:after="0" w:line="240" w:lineRule="auto"/>
              <w:rPr>
                <w:b/>
                <w:bCs/>
                <w:iCs/>
              </w:rPr>
            </w:pPr>
            <w:r w:rsidRPr="00E66FFB">
              <w:rPr>
                <w:b/>
                <w:bCs/>
                <w:iCs/>
              </w:rPr>
              <w:t>SBNA</w:t>
            </w:r>
          </w:p>
        </w:tc>
        <w:tc>
          <w:tcPr>
            <w:tcW w:w="2490" w:type="dxa"/>
            <w:gridSpan w:val="2"/>
            <w:shd w:val="clear" w:color="auto" w:fill="auto"/>
          </w:tcPr>
          <w:p w:rsidR="005117C8" w:rsidRPr="00E66FFB" w:rsidRDefault="005117C8" w:rsidP="005117C8">
            <w:pPr>
              <w:spacing w:after="0" w:line="240" w:lineRule="auto"/>
              <w:rPr>
                <w:b/>
                <w:bCs/>
                <w:iCs/>
              </w:rPr>
            </w:pPr>
            <w:r w:rsidRPr="00E66FFB">
              <w:rPr>
                <w:b/>
                <w:bCs/>
                <w:iCs/>
              </w:rPr>
              <w:t>SC</w:t>
            </w:r>
          </w:p>
        </w:tc>
      </w:tr>
      <w:tr w:rsidR="005117C8" w:rsidRPr="00206D41" w:rsidTr="00B3414B">
        <w:trPr>
          <w:trHeight w:val="252"/>
        </w:trPr>
        <w:tc>
          <w:tcPr>
            <w:tcW w:w="1728" w:type="dxa"/>
            <w:vMerge/>
            <w:shd w:val="clear" w:color="auto" w:fill="auto"/>
          </w:tcPr>
          <w:p w:rsidR="005117C8" w:rsidRPr="00206D41" w:rsidRDefault="005117C8" w:rsidP="005117C8">
            <w:pPr>
              <w:rPr>
                <w:b/>
                <w:bCs/>
                <w:iCs/>
              </w:rPr>
            </w:pPr>
          </w:p>
        </w:tc>
        <w:tc>
          <w:tcPr>
            <w:tcW w:w="2490" w:type="dxa"/>
            <w:shd w:val="clear" w:color="auto" w:fill="auto"/>
          </w:tcPr>
          <w:p w:rsidR="005117C8" w:rsidRPr="00206D41" w:rsidRDefault="005117C8" w:rsidP="005117C8">
            <w:pPr>
              <w:spacing w:after="0" w:line="240" w:lineRule="auto"/>
              <w:rPr>
                <w:bCs/>
                <w:iCs/>
              </w:rPr>
            </w:pPr>
            <w:r>
              <w:rPr>
                <w:bCs/>
                <w:iCs/>
              </w:rPr>
              <w:t>SHUSA Credit Risk manager</w:t>
            </w:r>
          </w:p>
        </w:tc>
        <w:tc>
          <w:tcPr>
            <w:tcW w:w="2490" w:type="dxa"/>
            <w:shd w:val="clear" w:color="auto" w:fill="auto"/>
          </w:tcPr>
          <w:p w:rsidR="005117C8" w:rsidRPr="00206D41" w:rsidRDefault="005117C8" w:rsidP="005117C8">
            <w:pPr>
              <w:spacing w:after="0" w:line="240" w:lineRule="auto"/>
              <w:rPr>
                <w:bCs/>
                <w:iCs/>
              </w:rPr>
            </w:pPr>
            <w:r>
              <w:rPr>
                <w:bCs/>
                <w:iCs/>
              </w:rPr>
              <w:t>SBNA Heads of Business</w:t>
            </w:r>
          </w:p>
        </w:tc>
        <w:tc>
          <w:tcPr>
            <w:tcW w:w="2490" w:type="dxa"/>
            <w:gridSpan w:val="2"/>
            <w:shd w:val="clear" w:color="auto" w:fill="auto"/>
          </w:tcPr>
          <w:p w:rsidR="005117C8" w:rsidRPr="00206D41" w:rsidRDefault="005117C8" w:rsidP="005117C8">
            <w:pPr>
              <w:spacing w:after="0" w:line="240" w:lineRule="auto"/>
              <w:rPr>
                <w:bCs/>
                <w:iCs/>
              </w:rPr>
            </w:pPr>
            <w:r w:rsidRPr="00206D41">
              <w:rPr>
                <w:bCs/>
                <w:iCs/>
              </w:rPr>
              <w:t>N/A</w:t>
            </w:r>
          </w:p>
        </w:tc>
      </w:tr>
      <w:tr w:rsidR="005117C8" w:rsidRPr="00206D41" w:rsidTr="00B3414B">
        <w:trPr>
          <w:trHeight w:val="252"/>
          <w:ins w:id="1588" w:author="Amarucci, Scott M" w:date="2016-02-18T17:26:00Z"/>
        </w:trPr>
        <w:tc>
          <w:tcPr>
            <w:tcW w:w="1728" w:type="dxa"/>
            <w:vMerge/>
            <w:shd w:val="clear" w:color="auto" w:fill="auto"/>
          </w:tcPr>
          <w:p w:rsidR="005117C8" w:rsidRPr="00206D41" w:rsidRDefault="005117C8" w:rsidP="005117C8">
            <w:pPr>
              <w:rPr>
                <w:ins w:id="1589" w:author="Amarucci, Scott M" w:date="2016-02-18T17:26:00Z"/>
                <w:b/>
                <w:bCs/>
                <w:iCs/>
              </w:rPr>
            </w:pPr>
          </w:p>
        </w:tc>
        <w:tc>
          <w:tcPr>
            <w:tcW w:w="2490" w:type="dxa"/>
            <w:shd w:val="clear" w:color="auto" w:fill="auto"/>
          </w:tcPr>
          <w:p w:rsidR="005117C8" w:rsidRDefault="005117C8" w:rsidP="005117C8">
            <w:pPr>
              <w:spacing w:after="0" w:line="240" w:lineRule="auto"/>
              <w:rPr>
                <w:ins w:id="1590" w:author="Amarucci, Scott M" w:date="2016-02-18T17:26:00Z"/>
                <w:bCs/>
                <w:iCs/>
              </w:rPr>
            </w:pPr>
            <w:ins w:id="1591" w:author="Amarucci, Scott M" w:date="2016-02-18T17:27:00Z">
              <w:r>
                <w:rPr>
                  <w:b/>
                  <w:bCs/>
                  <w:iCs/>
                </w:rPr>
                <w:t>SIS</w:t>
              </w:r>
            </w:ins>
          </w:p>
        </w:tc>
        <w:tc>
          <w:tcPr>
            <w:tcW w:w="2490" w:type="dxa"/>
            <w:shd w:val="clear" w:color="auto" w:fill="auto"/>
          </w:tcPr>
          <w:p w:rsidR="005117C8" w:rsidRDefault="005117C8" w:rsidP="005117C8">
            <w:pPr>
              <w:spacing w:after="0" w:line="240" w:lineRule="auto"/>
              <w:rPr>
                <w:ins w:id="1592" w:author="Amarucci, Scott M" w:date="2016-02-18T17:26:00Z"/>
                <w:bCs/>
                <w:iCs/>
              </w:rPr>
            </w:pPr>
            <w:ins w:id="1593" w:author="Amarucci, Scott M" w:date="2016-02-18T17:27:00Z">
              <w:r>
                <w:rPr>
                  <w:b/>
                  <w:bCs/>
                  <w:iCs/>
                </w:rPr>
                <w:t>BSI Miami</w:t>
              </w:r>
            </w:ins>
          </w:p>
        </w:tc>
        <w:tc>
          <w:tcPr>
            <w:tcW w:w="2490" w:type="dxa"/>
            <w:gridSpan w:val="2"/>
            <w:shd w:val="clear" w:color="auto" w:fill="auto"/>
          </w:tcPr>
          <w:p w:rsidR="005117C8" w:rsidRPr="00206D41" w:rsidRDefault="005117C8" w:rsidP="005117C8">
            <w:pPr>
              <w:spacing w:after="0" w:line="240" w:lineRule="auto"/>
              <w:rPr>
                <w:ins w:id="1594" w:author="Amarucci, Scott M" w:date="2016-02-18T17:26:00Z"/>
                <w:bCs/>
                <w:iCs/>
              </w:rPr>
            </w:pPr>
            <w:ins w:id="1595" w:author="Amarucci, Scott M" w:date="2016-02-18T17:27:00Z">
              <w:r>
                <w:rPr>
                  <w:b/>
                  <w:bCs/>
                  <w:iCs/>
                </w:rPr>
                <w:t>BSPR</w:t>
              </w:r>
            </w:ins>
          </w:p>
        </w:tc>
      </w:tr>
      <w:tr w:rsidR="005117C8" w:rsidRPr="00206D41" w:rsidTr="00B3414B">
        <w:trPr>
          <w:trHeight w:val="252"/>
          <w:ins w:id="1596" w:author="Amarucci, Scott M" w:date="2016-02-18T17:26:00Z"/>
        </w:trPr>
        <w:tc>
          <w:tcPr>
            <w:tcW w:w="1728" w:type="dxa"/>
            <w:vMerge/>
            <w:shd w:val="clear" w:color="auto" w:fill="auto"/>
          </w:tcPr>
          <w:p w:rsidR="005117C8" w:rsidRPr="00206D41" w:rsidRDefault="005117C8" w:rsidP="005117C8">
            <w:pPr>
              <w:rPr>
                <w:ins w:id="1597" w:author="Amarucci, Scott M" w:date="2016-02-18T17:26:00Z"/>
                <w:b/>
                <w:bCs/>
                <w:iCs/>
              </w:rPr>
            </w:pPr>
          </w:p>
        </w:tc>
        <w:tc>
          <w:tcPr>
            <w:tcW w:w="2490" w:type="dxa"/>
            <w:shd w:val="clear" w:color="auto" w:fill="auto"/>
          </w:tcPr>
          <w:p w:rsidR="005117C8" w:rsidRDefault="005117C8" w:rsidP="005117C8">
            <w:pPr>
              <w:spacing w:after="0" w:line="240" w:lineRule="auto"/>
              <w:rPr>
                <w:ins w:id="1598" w:author="Amarucci, Scott M" w:date="2016-02-18T17:26:00Z"/>
                <w:bCs/>
                <w:iCs/>
              </w:rPr>
            </w:pPr>
            <w:ins w:id="1599" w:author="Amarucci, Scott M" w:date="2016-02-18T17:27:00Z">
              <w:r>
                <w:rPr>
                  <w:bCs/>
                  <w:iCs/>
                </w:rPr>
                <w:t>N/A</w:t>
              </w:r>
            </w:ins>
          </w:p>
        </w:tc>
        <w:tc>
          <w:tcPr>
            <w:tcW w:w="2490" w:type="dxa"/>
            <w:shd w:val="clear" w:color="auto" w:fill="auto"/>
          </w:tcPr>
          <w:p w:rsidR="005117C8" w:rsidRDefault="005117C8" w:rsidP="005117C8">
            <w:pPr>
              <w:spacing w:after="0" w:line="240" w:lineRule="auto"/>
              <w:rPr>
                <w:ins w:id="1600" w:author="Amarucci, Scott M" w:date="2016-02-18T17:26:00Z"/>
                <w:bCs/>
                <w:iCs/>
              </w:rPr>
            </w:pPr>
            <w:ins w:id="1601" w:author="Amarucci, Scott M" w:date="2016-02-18T17:27:00Z">
              <w:r>
                <w:rPr>
                  <w:bCs/>
                  <w:iCs/>
                </w:rPr>
                <w:t>N/A</w:t>
              </w:r>
            </w:ins>
          </w:p>
        </w:tc>
        <w:tc>
          <w:tcPr>
            <w:tcW w:w="2490" w:type="dxa"/>
            <w:gridSpan w:val="2"/>
            <w:shd w:val="clear" w:color="auto" w:fill="auto"/>
          </w:tcPr>
          <w:p w:rsidR="005117C8" w:rsidRPr="00206D41" w:rsidRDefault="005117C8" w:rsidP="005117C8">
            <w:pPr>
              <w:spacing w:after="0" w:line="240" w:lineRule="auto"/>
              <w:rPr>
                <w:ins w:id="1602" w:author="Amarucci, Scott M" w:date="2016-02-18T17:26:00Z"/>
                <w:bCs/>
                <w:iCs/>
              </w:rPr>
            </w:pPr>
            <w:ins w:id="1603" w:author="Amarucci, Scott M" w:date="2016-02-18T17:27:00Z">
              <w:r>
                <w:rPr>
                  <w:bCs/>
                  <w:iCs/>
                </w:rPr>
                <w:t>BSPR Credit Risk</w:t>
              </w:r>
            </w:ins>
          </w:p>
        </w:tc>
      </w:tr>
      <w:tr w:rsidR="005117C8" w:rsidRPr="00206D41" w:rsidTr="00EF72BB">
        <w:trPr>
          <w:trHeight w:val="252"/>
          <w:ins w:id="1604" w:author="Amarucci, Scott M" w:date="2016-02-18T17:26:00Z"/>
        </w:trPr>
        <w:tc>
          <w:tcPr>
            <w:tcW w:w="1728" w:type="dxa"/>
            <w:vMerge/>
            <w:shd w:val="clear" w:color="auto" w:fill="auto"/>
          </w:tcPr>
          <w:p w:rsidR="005117C8" w:rsidRPr="00206D41" w:rsidRDefault="005117C8" w:rsidP="005117C8">
            <w:pPr>
              <w:rPr>
                <w:ins w:id="1605" w:author="Amarucci, Scott M" w:date="2016-02-18T17:26:00Z"/>
                <w:b/>
                <w:bCs/>
                <w:iCs/>
              </w:rPr>
            </w:pPr>
          </w:p>
        </w:tc>
        <w:tc>
          <w:tcPr>
            <w:tcW w:w="2490" w:type="dxa"/>
            <w:shd w:val="clear" w:color="auto" w:fill="auto"/>
          </w:tcPr>
          <w:p w:rsidR="005117C8" w:rsidRDefault="005117C8" w:rsidP="005117C8">
            <w:pPr>
              <w:spacing w:after="0" w:line="240" w:lineRule="auto"/>
              <w:rPr>
                <w:ins w:id="1606" w:author="Amarucci, Scott M" w:date="2016-02-18T17:26:00Z"/>
                <w:bCs/>
                <w:iCs/>
              </w:rPr>
            </w:pPr>
            <w:ins w:id="1607" w:author="Amarucci, Scott M" w:date="2016-02-18T17:27:00Z">
              <w:r>
                <w:rPr>
                  <w:b/>
                  <w:bCs/>
                  <w:iCs/>
                </w:rPr>
                <w:t>SSLLC</w:t>
              </w:r>
            </w:ins>
          </w:p>
        </w:tc>
        <w:tc>
          <w:tcPr>
            <w:tcW w:w="4980" w:type="dxa"/>
            <w:gridSpan w:val="3"/>
            <w:vMerge w:val="restart"/>
            <w:shd w:val="clear" w:color="auto" w:fill="auto"/>
          </w:tcPr>
          <w:p w:rsidR="005117C8" w:rsidRPr="00206D41" w:rsidRDefault="005117C8" w:rsidP="005117C8">
            <w:pPr>
              <w:spacing w:after="0" w:line="240" w:lineRule="auto"/>
              <w:rPr>
                <w:ins w:id="1608" w:author="Amarucci, Scott M" w:date="2016-02-18T17:26:00Z"/>
                <w:bCs/>
                <w:iCs/>
              </w:rPr>
            </w:pPr>
          </w:p>
        </w:tc>
      </w:tr>
      <w:tr w:rsidR="005117C8" w:rsidRPr="00206D41" w:rsidTr="00EF72BB">
        <w:trPr>
          <w:trHeight w:val="252"/>
          <w:ins w:id="1609" w:author="Amarucci, Scott M" w:date="2016-02-18T17:26:00Z"/>
        </w:trPr>
        <w:tc>
          <w:tcPr>
            <w:tcW w:w="1728" w:type="dxa"/>
            <w:vMerge/>
            <w:shd w:val="clear" w:color="auto" w:fill="auto"/>
          </w:tcPr>
          <w:p w:rsidR="005117C8" w:rsidRPr="00206D41" w:rsidRDefault="005117C8" w:rsidP="005117C8">
            <w:pPr>
              <w:rPr>
                <w:ins w:id="1610" w:author="Amarucci, Scott M" w:date="2016-02-18T17:26:00Z"/>
                <w:b/>
                <w:bCs/>
                <w:iCs/>
              </w:rPr>
            </w:pPr>
          </w:p>
        </w:tc>
        <w:tc>
          <w:tcPr>
            <w:tcW w:w="2490" w:type="dxa"/>
            <w:shd w:val="clear" w:color="auto" w:fill="auto"/>
          </w:tcPr>
          <w:p w:rsidR="005117C8" w:rsidRDefault="005117C8" w:rsidP="005117C8">
            <w:pPr>
              <w:spacing w:after="0" w:line="240" w:lineRule="auto"/>
              <w:rPr>
                <w:ins w:id="1611" w:author="Amarucci, Scott M" w:date="2016-02-18T17:26:00Z"/>
                <w:bCs/>
                <w:iCs/>
              </w:rPr>
            </w:pPr>
            <w:ins w:id="1612" w:author="Amarucci, Scott M" w:date="2016-02-18T17:27:00Z">
              <w:r>
                <w:rPr>
                  <w:bCs/>
                  <w:iCs/>
                </w:rPr>
                <w:t>N/A</w:t>
              </w:r>
            </w:ins>
          </w:p>
        </w:tc>
        <w:tc>
          <w:tcPr>
            <w:tcW w:w="4980" w:type="dxa"/>
            <w:gridSpan w:val="3"/>
            <w:vMerge/>
            <w:shd w:val="clear" w:color="auto" w:fill="auto"/>
          </w:tcPr>
          <w:p w:rsidR="005117C8" w:rsidRPr="00206D41" w:rsidRDefault="005117C8" w:rsidP="005117C8">
            <w:pPr>
              <w:spacing w:after="0" w:line="240" w:lineRule="auto"/>
              <w:rPr>
                <w:ins w:id="1613" w:author="Amarucci, Scott M" w:date="2016-02-18T17:26:00Z"/>
                <w:bCs/>
                <w:iCs/>
              </w:rPr>
            </w:pPr>
          </w:p>
        </w:tc>
      </w:tr>
      <w:tr w:rsidR="005117C8" w:rsidRPr="00206D41" w:rsidTr="00B3414B">
        <w:trPr>
          <w:trHeight w:val="439"/>
        </w:trPr>
        <w:tc>
          <w:tcPr>
            <w:tcW w:w="1728" w:type="dxa"/>
            <w:shd w:val="clear" w:color="auto" w:fill="auto"/>
          </w:tcPr>
          <w:p w:rsidR="005117C8" w:rsidRPr="00206D41" w:rsidRDefault="005117C8" w:rsidP="005117C8">
            <w:pPr>
              <w:rPr>
                <w:b/>
                <w:bCs/>
                <w:iCs/>
              </w:rPr>
              <w:pPrChange w:id="1614" w:author="Amarucci, Scott M" w:date="2016-02-16T18:20:00Z">
                <w:pPr>
                  <w:framePr w:hSpace="180" w:wrap="around" w:vAnchor="text" w:hAnchor="text" w:x="168" w:y="1"/>
                  <w:ind w:left="-60"/>
                  <w:suppressOverlap/>
                </w:pPr>
              </w:pPrChange>
            </w:pPr>
            <w:r>
              <w:rPr>
                <w:b/>
                <w:bCs/>
                <w:iCs/>
              </w:rPr>
              <w:t>TRIGGER AND LIMIT SETTING</w:t>
            </w:r>
          </w:p>
        </w:tc>
        <w:tc>
          <w:tcPr>
            <w:tcW w:w="7470" w:type="dxa"/>
            <w:gridSpan w:val="4"/>
            <w:shd w:val="clear" w:color="auto" w:fill="auto"/>
          </w:tcPr>
          <w:p w:rsidR="005117C8" w:rsidRDefault="005117C8" w:rsidP="005117C8">
            <w:pPr>
              <w:spacing w:after="0" w:line="240" w:lineRule="auto"/>
              <w:rPr>
                <w:rFonts w:asciiTheme="minorHAnsi" w:eastAsiaTheme="minorHAnsi" w:hAnsiTheme="minorHAnsi" w:cstheme="minorBidi"/>
                <w:iCs/>
              </w:rPr>
            </w:pPr>
            <w:r>
              <w:rPr>
                <w:rFonts w:asciiTheme="minorHAnsi" w:eastAsiaTheme="minorHAnsi" w:hAnsiTheme="minorHAnsi" w:cstheme="minorBidi"/>
                <w:iCs/>
              </w:rPr>
              <w:t>This metric has no amber trigger. The red limit is set annually by the Board when reviewing the RAS.</w:t>
            </w:r>
          </w:p>
        </w:tc>
      </w:tr>
      <w:tr w:rsidR="005117C8" w:rsidRPr="00206D41" w:rsidTr="00B3414B">
        <w:trPr>
          <w:trHeight w:val="303"/>
        </w:trPr>
        <w:tc>
          <w:tcPr>
            <w:tcW w:w="1728" w:type="dxa"/>
            <w:shd w:val="clear" w:color="auto" w:fill="auto"/>
          </w:tcPr>
          <w:p w:rsidR="005117C8" w:rsidRPr="00206D41" w:rsidRDefault="005117C8" w:rsidP="005117C8">
            <w:pPr>
              <w:rPr>
                <w:b/>
                <w:bCs/>
                <w:iCs/>
              </w:rPr>
              <w:pPrChange w:id="1615" w:author="Amarucci, Scott M" w:date="2016-02-16T18:20:00Z">
                <w:pPr>
                  <w:framePr w:hSpace="180" w:wrap="around" w:vAnchor="text" w:hAnchor="text" w:x="168" w:y="1"/>
                  <w:ind w:left="-60"/>
                  <w:suppressOverlap/>
                </w:pPr>
              </w:pPrChange>
            </w:pPr>
            <w:r>
              <w:rPr>
                <w:b/>
                <w:bCs/>
                <w:iCs/>
              </w:rPr>
              <w:t xml:space="preserve">TESTING </w:t>
            </w:r>
            <w:r w:rsidRPr="00206D41">
              <w:rPr>
                <w:b/>
                <w:bCs/>
                <w:iCs/>
              </w:rPr>
              <w:t>FREQUENCY</w:t>
            </w:r>
          </w:p>
        </w:tc>
        <w:tc>
          <w:tcPr>
            <w:tcW w:w="7470" w:type="dxa"/>
            <w:gridSpan w:val="4"/>
            <w:shd w:val="clear" w:color="auto" w:fill="auto"/>
          </w:tcPr>
          <w:p w:rsidR="005117C8" w:rsidRPr="00206D41" w:rsidRDefault="005117C8" w:rsidP="005117C8">
            <w:r w:rsidRPr="00206D41">
              <w:rPr>
                <w:rFonts w:asciiTheme="minorHAnsi" w:eastAsiaTheme="minorHAnsi" w:hAnsiTheme="minorHAnsi" w:cstheme="minorBidi"/>
                <w:iCs/>
              </w:rPr>
              <w:t>Monthly</w:t>
            </w:r>
          </w:p>
        </w:tc>
      </w:tr>
      <w:tr w:rsidR="005117C8" w:rsidRPr="00206D41" w:rsidTr="00B3414B">
        <w:trPr>
          <w:trHeight w:val="525"/>
        </w:trPr>
        <w:tc>
          <w:tcPr>
            <w:tcW w:w="1728" w:type="dxa"/>
            <w:shd w:val="clear" w:color="auto" w:fill="auto"/>
          </w:tcPr>
          <w:p w:rsidR="005117C8" w:rsidRPr="00206D41" w:rsidRDefault="005117C8" w:rsidP="005117C8">
            <w:pPr>
              <w:rPr>
                <w:b/>
                <w:bCs/>
                <w:iCs/>
              </w:rPr>
            </w:pPr>
            <w:r w:rsidRPr="00206D41">
              <w:rPr>
                <w:b/>
                <w:bCs/>
                <w:iCs/>
              </w:rPr>
              <w:lastRenderedPageBreak/>
              <w:t>SOURCE OF INFORMATION</w:t>
            </w:r>
          </w:p>
        </w:tc>
        <w:tc>
          <w:tcPr>
            <w:tcW w:w="7470" w:type="dxa"/>
            <w:gridSpan w:val="4"/>
            <w:shd w:val="clear" w:color="auto" w:fill="auto"/>
          </w:tcPr>
          <w:p w:rsidR="005117C8" w:rsidRDefault="005117C8" w:rsidP="005117C8">
            <w:pPr>
              <w:spacing w:after="0" w:line="240" w:lineRule="auto"/>
              <w:rPr>
                <w:bCs/>
                <w:iCs/>
              </w:rPr>
            </w:pPr>
            <w:r>
              <w:rPr>
                <w:bCs/>
                <w:iCs/>
              </w:rPr>
              <w:t xml:space="preserve">The information is obtained from CCMIS.  </w:t>
            </w:r>
          </w:p>
          <w:p w:rsidR="005117C8" w:rsidRPr="00F7119F" w:rsidRDefault="005117C8" w:rsidP="005117C8">
            <w:pPr>
              <w:pStyle w:val="ListParagraph"/>
              <w:numPr>
                <w:ilvl w:val="0"/>
                <w:numId w:val="60"/>
              </w:numPr>
              <w:spacing w:after="0" w:line="240" w:lineRule="auto"/>
              <w:rPr>
                <w:bCs/>
                <w:iCs/>
              </w:rPr>
            </w:pPr>
            <w:r w:rsidRPr="00F7119F">
              <w:rPr>
                <w:bCs/>
                <w:iCs/>
              </w:rPr>
              <w:t xml:space="preserve">Single Obligor is defined as all related customers from the Customer table with a common Master One Obligor Number creating a Master One Obligor grouping.  </w:t>
            </w:r>
          </w:p>
          <w:p w:rsidR="005117C8" w:rsidRPr="00F7119F" w:rsidRDefault="005117C8" w:rsidP="005117C8">
            <w:pPr>
              <w:pStyle w:val="ListParagraph"/>
              <w:numPr>
                <w:ilvl w:val="0"/>
                <w:numId w:val="60"/>
              </w:numPr>
              <w:spacing w:after="0" w:line="240" w:lineRule="auto"/>
              <w:rPr>
                <w:bCs/>
                <w:iCs/>
              </w:rPr>
            </w:pPr>
            <w:r w:rsidRPr="00F7119F">
              <w:rPr>
                <w:bCs/>
                <w:iCs/>
              </w:rPr>
              <w:t xml:space="preserve">Exposure is the sum of Binding Exposure for each Customer in the Customer table within the Master One Obligor grouping.   </w:t>
            </w:r>
          </w:p>
          <w:p w:rsidR="005117C8" w:rsidRPr="00F7119F" w:rsidRDefault="005117C8" w:rsidP="005117C8">
            <w:pPr>
              <w:pStyle w:val="ListParagraph"/>
              <w:numPr>
                <w:ilvl w:val="0"/>
                <w:numId w:val="60"/>
              </w:numPr>
              <w:spacing w:after="0" w:line="240" w:lineRule="auto"/>
              <w:rPr>
                <w:bCs/>
                <w:iCs/>
              </w:rPr>
            </w:pPr>
            <w:r w:rsidRPr="00F7119F">
              <w:rPr>
                <w:bCs/>
                <w:iCs/>
              </w:rPr>
              <w:t xml:space="preserve">Master One Obligor Number is obtained by joining the Customer table to the Customer Additional Fields table using their native keys and joining the Master Customer Number in the Customer Additional Fields table to the Master Customer Number in the Master One Obligor </w:t>
            </w:r>
            <w:proofErr w:type="gramStart"/>
            <w:r w:rsidRPr="00F7119F">
              <w:rPr>
                <w:bCs/>
                <w:iCs/>
              </w:rPr>
              <w:t>To</w:t>
            </w:r>
            <w:proofErr w:type="gramEnd"/>
            <w:r w:rsidRPr="00F7119F">
              <w:rPr>
                <w:bCs/>
                <w:iCs/>
              </w:rPr>
              <w:t xml:space="preserve"> Master Customer table.</w:t>
            </w:r>
          </w:p>
          <w:p w:rsidR="005117C8" w:rsidRPr="00F7119F" w:rsidRDefault="005117C8" w:rsidP="005117C8">
            <w:pPr>
              <w:pStyle w:val="ListParagraph"/>
              <w:numPr>
                <w:ilvl w:val="0"/>
                <w:numId w:val="60"/>
              </w:numPr>
              <w:spacing w:after="0" w:line="240" w:lineRule="auto"/>
              <w:rPr>
                <w:bCs/>
                <w:iCs/>
              </w:rPr>
            </w:pPr>
            <w:r w:rsidRPr="0095495D">
              <w:rPr>
                <w:bCs/>
                <w:iCs/>
              </w:rPr>
              <w:t>Note, PFE is not currently included as the calibration of limits did not take PFE into consideration</w:t>
            </w:r>
          </w:p>
        </w:tc>
      </w:tr>
    </w:tbl>
    <w:p w:rsidR="006B462C" w:rsidRDefault="006B462C" w:rsidP="006B462C">
      <w:pPr>
        <w:pStyle w:val="SANUS2"/>
        <w:ind w:left="567"/>
        <w:rPr>
          <w:color w:val="000000" w:themeColor="text1"/>
        </w:rPr>
      </w:pPr>
      <w:bookmarkStart w:id="1616" w:name="_Toc439165530"/>
      <w:bookmarkStart w:id="1617" w:name="_Toc439165811"/>
      <w:bookmarkStart w:id="1618" w:name="_Toc439841746"/>
      <w:bookmarkStart w:id="1619" w:name="_Toc439165531"/>
      <w:bookmarkStart w:id="1620" w:name="_Toc439165812"/>
      <w:bookmarkStart w:id="1621" w:name="_Toc439841747"/>
      <w:bookmarkStart w:id="1622" w:name="_Toc439165532"/>
      <w:bookmarkStart w:id="1623" w:name="_Toc439165813"/>
      <w:bookmarkStart w:id="1624" w:name="_Toc439841748"/>
      <w:bookmarkStart w:id="1625" w:name="_Toc439165533"/>
      <w:bookmarkStart w:id="1626" w:name="_Toc439165814"/>
      <w:bookmarkStart w:id="1627" w:name="_Toc439841749"/>
      <w:bookmarkStart w:id="1628" w:name="_Toc439165534"/>
      <w:bookmarkStart w:id="1629" w:name="_Toc439165815"/>
      <w:bookmarkStart w:id="1630" w:name="_Toc439841750"/>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p>
    <w:p w:rsidR="00FF3878" w:rsidRPr="0002542D" w:rsidRDefault="00784F28" w:rsidP="00FD1AD4">
      <w:pPr>
        <w:pStyle w:val="SANUS2"/>
        <w:numPr>
          <w:ilvl w:val="1"/>
          <w:numId w:val="1"/>
        </w:numPr>
        <w:tabs>
          <w:tab w:val="num" w:pos="540"/>
        </w:tabs>
        <w:ind w:left="567" w:hanging="567"/>
        <w:rPr>
          <w:color w:val="000000" w:themeColor="text1"/>
        </w:rPr>
      </w:pPr>
      <w:bookmarkStart w:id="1631" w:name="_Toc441071967"/>
      <w:r>
        <w:rPr>
          <w:color w:val="000000" w:themeColor="text1"/>
        </w:rPr>
        <w:t>Top 20 obligors exposure</w:t>
      </w:r>
      <w:bookmarkEnd w:id="1631"/>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1245"/>
        <w:gridCol w:w="1245"/>
      </w:tblGrid>
      <w:tr w:rsidR="00FF3878" w:rsidRPr="00206D41" w:rsidTr="00B3414B">
        <w:trPr>
          <w:trHeight w:val="439"/>
        </w:trPr>
        <w:tc>
          <w:tcPr>
            <w:tcW w:w="1728" w:type="dxa"/>
            <w:shd w:val="clear" w:color="auto" w:fill="auto"/>
          </w:tcPr>
          <w:p w:rsidR="00FF3878" w:rsidRPr="00206D41" w:rsidRDefault="006358E6" w:rsidP="007E122B">
            <w:pPr>
              <w:rPr>
                <w:b/>
                <w:bCs/>
                <w:iCs/>
              </w:rPr>
            </w:pPr>
            <w:r>
              <w:rPr>
                <w:b/>
                <w:bCs/>
                <w:iCs/>
              </w:rPr>
              <w:t>DEFIN</w:t>
            </w:r>
            <w:r w:rsidR="00700A85">
              <w:rPr>
                <w:b/>
                <w:bCs/>
                <w:iCs/>
              </w:rPr>
              <w:t>I</w:t>
            </w:r>
            <w:r>
              <w:rPr>
                <w:b/>
                <w:bCs/>
                <w:iCs/>
              </w:rPr>
              <w:t>TION</w:t>
            </w:r>
          </w:p>
        </w:tc>
        <w:tc>
          <w:tcPr>
            <w:tcW w:w="7470" w:type="dxa"/>
            <w:gridSpan w:val="4"/>
            <w:shd w:val="clear" w:color="auto" w:fill="auto"/>
          </w:tcPr>
          <w:p w:rsidR="00700A85" w:rsidRDefault="006358E6" w:rsidP="00700A85">
            <w:pPr>
              <w:spacing w:after="0" w:line="240" w:lineRule="auto"/>
              <w:rPr>
                <w:bCs/>
                <w:iCs/>
              </w:rPr>
            </w:pPr>
            <w:r w:rsidRPr="00206D41">
              <w:rPr>
                <w:bCs/>
                <w:iCs/>
              </w:rPr>
              <w:t xml:space="preserve">The </w:t>
            </w:r>
            <w:del w:id="1632" w:author="Amarucci, Scott M" w:date="2016-02-16T18:46:00Z">
              <w:r w:rsidDel="00E37360">
                <w:rPr>
                  <w:bCs/>
                  <w:iCs/>
                </w:rPr>
                <w:delText xml:space="preserve">combined </w:delText>
              </w:r>
            </w:del>
            <w:ins w:id="1633" w:author="Amarucci, Scott M" w:date="2016-02-16T18:46:00Z">
              <w:r w:rsidR="00E37360">
                <w:rPr>
                  <w:bCs/>
                  <w:iCs/>
                </w:rPr>
                <w:t xml:space="preserve">sum of </w:t>
              </w:r>
            </w:ins>
            <w:ins w:id="1634" w:author="Amarucci, Scott M" w:date="2016-02-16T18:48:00Z">
              <w:r w:rsidR="00E37360">
                <w:rPr>
                  <w:bCs/>
                  <w:iCs/>
                </w:rPr>
                <w:t xml:space="preserve">the </w:t>
              </w:r>
            </w:ins>
            <w:r>
              <w:rPr>
                <w:bCs/>
                <w:iCs/>
              </w:rPr>
              <w:t>dollar value</w:t>
            </w:r>
            <w:r w:rsidRPr="00206D41">
              <w:rPr>
                <w:bCs/>
                <w:iCs/>
              </w:rPr>
              <w:t xml:space="preserve"> of</w:t>
            </w:r>
            <w:r w:rsidR="00700A85">
              <w:rPr>
                <w:bCs/>
                <w:iCs/>
              </w:rPr>
              <w:t xml:space="preserve"> total exposure to </w:t>
            </w:r>
            <w:r w:rsidR="00700A85" w:rsidRPr="00CC4B97">
              <w:rPr>
                <w:bCs/>
                <w:iCs/>
              </w:rPr>
              <w:t>any individual customer</w:t>
            </w:r>
            <w:r w:rsidR="00700A85" w:rsidRPr="00CE7400">
              <w:rPr>
                <w:bCs/>
                <w:iCs/>
              </w:rPr>
              <w:t xml:space="preserve"> (</w:t>
            </w:r>
            <w:r w:rsidR="00700A85">
              <w:rPr>
                <w:bCs/>
                <w:iCs/>
              </w:rPr>
              <w:t xml:space="preserve">or aggregated to guarantor) in Global Corporate Banking, Middle Market, Auto or Specialty Lending. </w:t>
            </w:r>
          </w:p>
          <w:p w:rsidR="00700A85" w:rsidRDefault="00700A85" w:rsidP="00700A85">
            <w:pPr>
              <w:spacing w:after="0" w:line="240" w:lineRule="auto"/>
              <w:rPr>
                <w:bCs/>
                <w:iCs/>
              </w:rPr>
            </w:pPr>
            <w:r>
              <w:rPr>
                <w:bCs/>
                <w:iCs/>
              </w:rPr>
              <w:t xml:space="preserve">It excludes Financial Institutions and Insurers and other market counterparties. </w:t>
            </w:r>
          </w:p>
          <w:p w:rsidR="00700A85" w:rsidRDefault="00700A85" w:rsidP="00700A85">
            <w:pPr>
              <w:spacing w:after="0" w:line="240" w:lineRule="auto"/>
              <w:rPr>
                <w:bCs/>
                <w:iCs/>
              </w:rPr>
            </w:pPr>
          </w:p>
          <w:p w:rsidR="00700A85" w:rsidRDefault="00700A85" w:rsidP="00700A85">
            <w:p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 xml:space="preserve">Exposure </w:t>
            </w:r>
            <w:r>
              <w:rPr>
                <w:rFonts w:asciiTheme="minorHAnsi" w:eastAsiaTheme="minorHAnsi" w:hAnsiTheme="minorHAnsi" w:cstheme="minorBidi"/>
                <w:bCs/>
                <w:iCs/>
                <w:lang w:val="en-GB"/>
              </w:rPr>
              <w:t xml:space="preserve">is defined as </w:t>
            </w:r>
            <w:r w:rsidRPr="00BF190C">
              <w:rPr>
                <w:rFonts w:asciiTheme="minorHAnsi" w:eastAsiaTheme="minorHAnsi" w:hAnsiTheme="minorHAnsi" w:cstheme="minorBidi"/>
                <w:bCs/>
                <w:iCs/>
                <w:lang w:val="en-GB"/>
              </w:rPr>
              <w:t xml:space="preserve">the </w:t>
            </w:r>
            <w:r w:rsidRPr="00BF190C">
              <w:rPr>
                <w:rFonts w:asciiTheme="minorHAnsi" w:eastAsiaTheme="minorHAnsi" w:hAnsiTheme="minorHAnsi" w:cstheme="minorBidi"/>
                <w:bCs/>
                <w:iCs/>
                <w:u w:val="single"/>
                <w:lang w:val="en-GB"/>
              </w:rPr>
              <w:t>sum</w:t>
            </w:r>
            <w:r w:rsidRPr="00BF190C">
              <w:rPr>
                <w:rFonts w:asciiTheme="minorHAnsi" w:eastAsiaTheme="minorHAnsi" w:hAnsiTheme="minorHAnsi" w:cstheme="minorBidi"/>
                <w:bCs/>
                <w:iCs/>
                <w:lang w:val="en-GB"/>
              </w:rPr>
              <w:t xml:space="preserve"> of: </w:t>
            </w:r>
          </w:p>
          <w:p w:rsidR="00700A85" w:rsidRDefault="00700A85" w:rsidP="00AB79BD">
            <w:pPr>
              <w:numPr>
                <w:ilvl w:val="1"/>
                <w:numId w:val="11"/>
              </w:num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 xml:space="preserve">Committed facilities (drawn and undrawn)  </w:t>
            </w:r>
          </w:p>
          <w:p w:rsidR="00700A85" w:rsidRDefault="00700A85" w:rsidP="00AB79BD">
            <w:pPr>
              <w:numPr>
                <w:ilvl w:val="1"/>
                <w:numId w:val="11"/>
              </w:numPr>
              <w:contextualSpacing/>
              <w:rPr>
                <w:rFonts w:asciiTheme="minorHAnsi" w:eastAsiaTheme="minorHAnsi" w:hAnsiTheme="minorHAnsi" w:cstheme="minorBidi"/>
                <w:bCs/>
                <w:iCs/>
                <w:lang w:val="en-GB"/>
              </w:rPr>
            </w:pPr>
            <w:r>
              <w:rPr>
                <w:rFonts w:asciiTheme="minorHAnsi" w:eastAsiaTheme="minorHAnsi" w:hAnsiTheme="minorHAnsi" w:cstheme="minorBidi"/>
                <w:bCs/>
                <w:iCs/>
                <w:lang w:val="en-GB"/>
              </w:rPr>
              <w:t>D</w:t>
            </w:r>
            <w:r w:rsidRPr="00BF190C">
              <w:rPr>
                <w:rFonts w:asciiTheme="minorHAnsi" w:eastAsiaTheme="minorHAnsi" w:hAnsiTheme="minorHAnsi" w:cstheme="minorBidi"/>
                <w:bCs/>
                <w:iCs/>
                <w:lang w:val="en-GB"/>
              </w:rPr>
              <w:t>rawn</w:t>
            </w:r>
            <w:r>
              <w:rPr>
                <w:rFonts w:asciiTheme="minorHAnsi" w:eastAsiaTheme="minorHAnsi" w:hAnsiTheme="minorHAnsi" w:cstheme="minorBidi"/>
                <w:bCs/>
                <w:iCs/>
                <w:lang w:val="en-GB"/>
              </w:rPr>
              <w:t xml:space="preserve"> balances</w:t>
            </w:r>
            <w:r w:rsidRPr="00BF190C">
              <w:rPr>
                <w:rFonts w:asciiTheme="minorHAnsi" w:eastAsiaTheme="minorHAnsi" w:hAnsiTheme="minorHAnsi" w:cstheme="minorBidi"/>
                <w:bCs/>
                <w:iCs/>
                <w:lang w:val="en-GB"/>
              </w:rPr>
              <w:t xml:space="preserve"> under uncommitted facilities  </w:t>
            </w:r>
          </w:p>
          <w:p w:rsidR="00700A85" w:rsidRDefault="00700A85" w:rsidP="00AB79BD">
            <w:pPr>
              <w:numPr>
                <w:ilvl w:val="1"/>
                <w:numId w:val="11"/>
              </w:numPr>
              <w:contextualSpacing/>
              <w:rPr>
                <w:rFonts w:asciiTheme="minorHAnsi" w:eastAsiaTheme="minorHAnsi" w:hAnsiTheme="minorHAnsi" w:cstheme="minorBidi"/>
                <w:bCs/>
                <w:iCs/>
                <w:lang w:val="en-GB"/>
              </w:rPr>
            </w:pPr>
            <w:r>
              <w:rPr>
                <w:rFonts w:asciiTheme="minorHAnsi" w:eastAsiaTheme="minorHAnsi" w:hAnsiTheme="minorHAnsi" w:cstheme="minorBidi"/>
                <w:bCs/>
                <w:iCs/>
                <w:lang w:val="en-GB"/>
              </w:rPr>
              <w:t>O</w:t>
            </w:r>
            <w:r w:rsidRPr="00BF190C">
              <w:rPr>
                <w:rFonts w:asciiTheme="minorHAnsi" w:eastAsiaTheme="minorHAnsi" w:hAnsiTheme="minorHAnsi" w:cstheme="minorBidi"/>
                <w:bCs/>
                <w:iCs/>
                <w:lang w:val="en-GB"/>
              </w:rPr>
              <w:t xml:space="preserve">ff balance sheet items (e.g. Letters of Credit)  </w:t>
            </w:r>
          </w:p>
          <w:p w:rsidR="00700A85" w:rsidRDefault="00700A85" w:rsidP="00AB79BD">
            <w:pPr>
              <w:numPr>
                <w:ilvl w:val="1"/>
                <w:numId w:val="11"/>
              </w:num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PFE</w:t>
            </w:r>
            <w:r w:rsidRPr="00BF190C">
              <w:rPr>
                <w:rFonts w:asciiTheme="minorHAnsi" w:eastAsiaTheme="minorHAnsi" w:hAnsiTheme="minorHAnsi" w:cstheme="minorBidi"/>
                <w:bCs/>
                <w:iCs/>
                <w:vertAlign w:val="superscript"/>
                <w:lang w:val="en-GB"/>
              </w:rPr>
              <w:footnoteReference w:id="11"/>
            </w:r>
            <w:r w:rsidRPr="00BF190C">
              <w:rPr>
                <w:rFonts w:asciiTheme="minorHAnsi" w:eastAsiaTheme="minorHAnsi" w:hAnsiTheme="minorHAnsi" w:cstheme="minorBidi"/>
                <w:bCs/>
                <w:iCs/>
                <w:lang w:val="en-GB"/>
              </w:rPr>
              <w:t xml:space="preserve"> (“REC”) for derivatives. </w:t>
            </w:r>
          </w:p>
          <w:p w:rsidR="00FF3878" w:rsidRPr="00476FDA" w:rsidRDefault="00700A85" w:rsidP="00700A85">
            <w:pPr>
              <w:spacing w:after="0" w:line="240" w:lineRule="auto"/>
              <w:rPr>
                <w:bCs/>
                <w:iCs/>
                <w:color w:val="FF0000"/>
              </w:rPr>
            </w:pPr>
            <w:r w:rsidRPr="00BF190C">
              <w:rPr>
                <w:rFonts w:asciiTheme="minorHAnsi" w:eastAsiaTheme="minorHAnsi" w:hAnsiTheme="minorHAnsi" w:cstheme="minorBidi"/>
                <w:bCs/>
                <w:iCs/>
                <w:lang w:val="en-GB"/>
              </w:rPr>
              <w:t>Exposures will be calculated at individual counterparty level and aggregated as required to ultimate parent (economic group) level. Exposures to non-recourse project finance will be treated as individual exposures and not aggregated to the sponsor.</w:t>
            </w:r>
          </w:p>
        </w:tc>
      </w:tr>
      <w:tr w:rsidR="006358E6" w:rsidRPr="00206D41" w:rsidTr="00B3414B">
        <w:trPr>
          <w:trHeight w:val="286"/>
        </w:trPr>
        <w:tc>
          <w:tcPr>
            <w:tcW w:w="1728" w:type="dxa"/>
            <w:shd w:val="clear" w:color="auto" w:fill="auto"/>
          </w:tcPr>
          <w:p w:rsidR="006358E6" w:rsidRPr="00206D41" w:rsidRDefault="006358E6" w:rsidP="007E122B">
            <w:pPr>
              <w:rPr>
                <w:b/>
                <w:bCs/>
                <w:iCs/>
              </w:rPr>
            </w:pPr>
            <w:r>
              <w:rPr>
                <w:b/>
                <w:bCs/>
                <w:iCs/>
              </w:rPr>
              <w:t>RISK TYPE</w:t>
            </w:r>
          </w:p>
        </w:tc>
        <w:tc>
          <w:tcPr>
            <w:tcW w:w="7470" w:type="dxa"/>
            <w:gridSpan w:val="4"/>
            <w:shd w:val="clear" w:color="auto" w:fill="auto"/>
          </w:tcPr>
          <w:p w:rsidR="006358E6" w:rsidRPr="00206D41" w:rsidRDefault="006358E6" w:rsidP="007E122B">
            <w:pPr>
              <w:spacing w:after="0" w:line="240" w:lineRule="auto"/>
              <w:rPr>
                <w:bCs/>
                <w:iCs/>
              </w:rPr>
            </w:pPr>
            <w:r>
              <w:rPr>
                <w:bCs/>
                <w:iCs/>
              </w:rPr>
              <w:t>Credit Risk</w:t>
            </w:r>
          </w:p>
        </w:tc>
      </w:tr>
      <w:tr w:rsidR="003B2620" w:rsidRPr="00206D41" w:rsidTr="00B3414B">
        <w:trPr>
          <w:trHeight w:val="286"/>
          <w:ins w:id="1635" w:author="Amarucci, Scott M" w:date="2016-02-18T17:12:00Z"/>
        </w:trPr>
        <w:tc>
          <w:tcPr>
            <w:tcW w:w="1728" w:type="dxa"/>
            <w:shd w:val="clear" w:color="auto" w:fill="auto"/>
          </w:tcPr>
          <w:p w:rsidR="003B2620" w:rsidRDefault="003B2620" w:rsidP="007E122B">
            <w:pPr>
              <w:rPr>
                <w:ins w:id="1636" w:author="Amarucci, Scott M" w:date="2016-02-18T17:12:00Z"/>
                <w:b/>
                <w:bCs/>
                <w:iCs/>
              </w:rPr>
            </w:pPr>
            <w:ins w:id="1637" w:author="Amarucci, Scott M" w:date="2016-02-18T17:12:00Z">
              <w:r>
                <w:rPr>
                  <w:b/>
                  <w:bCs/>
                  <w:iCs/>
                </w:rPr>
                <w:t>RATIONALE</w:t>
              </w:r>
            </w:ins>
          </w:p>
        </w:tc>
        <w:tc>
          <w:tcPr>
            <w:tcW w:w="7470" w:type="dxa"/>
            <w:gridSpan w:val="4"/>
            <w:shd w:val="clear" w:color="auto" w:fill="auto"/>
          </w:tcPr>
          <w:p w:rsidR="003B2620" w:rsidRDefault="000864B0" w:rsidP="007E122B">
            <w:pPr>
              <w:spacing w:after="0" w:line="240" w:lineRule="auto"/>
              <w:rPr>
                <w:ins w:id="1638" w:author="Amarucci, Scott M" w:date="2016-02-18T17:12:00Z"/>
                <w:bCs/>
                <w:iCs/>
              </w:rPr>
            </w:pPr>
            <w:ins w:id="1639" w:author="Amarucci, Scott M" w:date="2016-02-19T11:13:00Z">
              <w:r>
                <w:rPr>
                  <w:bCs/>
                  <w:iCs/>
                </w:rPr>
                <w:t>I</w:t>
              </w:r>
              <w:r w:rsidRPr="000864B0">
                <w:rPr>
                  <w:bCs/>
                  <w:iCs/>
                </w:rPr>
                <w:t>mportant for SHUSA to monitor and manage obligor concentrations, given the size of their largest exposures</w:t>
              </w:r>
              <w:r>
                <w:rPr>
                  <w:bCs/>
                  <w:iCs/>
                </w:rPr>
                <w:t>; cascaded from group</w:t>
              </w:r>
            </w:ins>
          </w:p>
        </w:tc>
      </w:tr>
      <w:tr w:rsidR="003B2620" w:rsidRPr="00206D41" w:rsidTr="00B3414B">
        <w:trPr>
          <w:cantSplit/>
          <w:trHeight w:val="255"/>
        </w:trPr>
        <w:tc>
          <w:tcPr>
            <w:tcW w:w="1728" w:type="dxa"/>
            <w:vMerge w:val="restart"/>
            <w:shd w:val="clear" w:color="auto" w:fill="auto"/>
          </w:tcPr>
          <w:p w:rsidR="003B2620" w:rsidRPr="00206D41" w:rsidRDefault="003B2620" w:rsidP="007E122B">
            <w:pPr>
              <w:rPr>
                <w:b/>
                <w:bCs/>
                <w:iCs/>
              </w:rPr>
            </w:pPr>
            <w:r>
              <w:rPr>
                <w:b/>
                <w:bCs/>
                <w:iCs/>
              </w:rPr>
              <w:t>ENTITY</w:t>
            </w:r>
          </w:p>
        </w:tc>
        <w:tc>
          <w:tcPr>
            <w:tcW w:w="2490" w:type="dxa"/>
            <w:shd w:val="clear" w:color="auto" w:fill="auto"/>
          </w:tcPr>
          <w:p w:rsidR="003B2620" w:rsidRPr="006358E6" w:rsidRDefault="003B2620" w:rsidP="007E122B">
            <w:pPr>
              <w:spacing w:after="0" w:line="240" w:lineRule="auto"/>
              <w:rPr>
                <w:b/>
                <w:bCs/>
                <w:iCs/>
              </w:rPr>
            </w:pPr>
            <w:r w:rsidRPr="006358E6">
              <w:rPr>
                <w:b/>
                <w:bCs/>
                <w:iCs/>
              </w:rPr>
              <w:t>SHUSA</w:t>
            </w:r>
          </w:p>
        </w:tc>
        <w:tc>
          <w:tcPr>
            <w:tcW w:w="2490" w:type="dxa"/>
            <w:shd w:val="clear" w:color="auto" w:fill="auto"/>
          </w:tcPr>
          <w:p w:rsidR="003B2620" w:rsidRPr="006358E6" w:rsidRDefault="003B2620" w:rsidP="007E122B">
            <w:pPr>
              <w:spacing w:after="0" w:line="240" w:lineRule="auto"/>
              <w:rPr>
                <w:b/>
                <w:bCs/>
                <w:iCs/>
              </w:rPr>
            </w:pPr>
            <w:r w:rsidRPr="006358E6">
              <w:rPr>
                <w:b/>
                <w:bCs/>
                <w:iCs/>
              </w:rPr>
              <w:t>SBNA</w:t>
            </w:r>
          </w:p>
        </w:tc>
        <w:tc>
          <w:tcPr>
            <w:tcW w:w="2490" w:type="dxa"/>
            <w:gridSpan w:val="2"/>
            <w:shd w:val="clear" w:color="auto" w:fill="auto"/>
          </w:tcPr>
          <w:p w:rsidR="003B2620" w:rsidRPr="006358E6" w:rsidRDefault="003B2620" w:rsidP="006D4A1A">
            <w:pPr>
              <w:spacing w:after="0" w:line="240" w:lineRule="auto"/>
              <w:rPr>
                <w:b/>
                <w:bCs/>
                <w:iCs/>
              </w:rPr>
            </w:pPr>
            <w:r w:rsidRPr="006358E6">
              <w:rPr>
                <w:b/>
                <w:bCs/>
                <w:iCs/>
              </w:rPr>
              <w:t>SC</w:t>
            </w:r>
          </w:p>
        </w:tc>
      </w:tr>
      <w:tr w:rsidR="003B2620" w:rsidRPr="00206D41" w:rsidTr="00B3414B">
        <w:trPr>
          <w:trHeight w:val="255"/>
        </w:trPr>
        <w:tc>
          <w:tcPr>
            <w:tcW w:w="1728" w:type="dxa"/>
            <w:vMerge/>
            <w:shd w:val="clear" w:color="auto" w:fill="auto"/>
          </w:tcPr>
          <w:p w:rsidR="003B2620" w:rsidRPr="00206D41" w:rsidRDefault="003B2620" w:rsidP="007E122B">
            <w:pPr>
              <w:rPr>
                <w:b/>
                <w:bCs/>
                <w:iCs/>
              </w:rPr>
            </w:pPr>
          </w:p>
        </w:tc>
        <w:tc>
          <w:tcPr>
            <w:tcW w:w="2490" w:type="dxa"/>
            <w:shd w:val="clear" w:color="auto" w:fill="auto"/>
          </w:tcPr>
          <w:p w:rsidR="003B2620" w:rsidRPr="00206D41" w:rsidRDefault="003B2620" w:rsidP="007E122B">
            <w:pPr>
              <w:spacing w:after="0" w:line="240" w:lineRule="auto"/>
              <w:rPr>
                <w:bCs/>
                <w:iCs/>
              </w:rPr>
            </w:pPr>
            <w:r>
              <w:rPr>
                <w:bCs/>
                <w:iCs/>
              </w:rPr>
              <w:t>Yes</w:t>
            </w:r>
          </w:p>
        </w:tc>
        <w:tc>
          <w:tcPr>
            <w:tcW w:w="2490" w:type="dxa"/>
            <w:shd w:val="clear" w:color="auto" w:fill="auto"/>
          </w:tcPr>
          <w:p w:rsidR="003B2620" w:rsidRPr="00206D41" w:rsidRDefault="003B2620" w:rsidP="007E122B">
            <w:pPr>
              <w:spacing w:after="0" w:line="240" w:lineRule="auto"/>
              <w:rPr>
                <w:bCs/>
                <w:iCs/>
              </w:rPr>
            </w:pPr>
            <w:r>
              <w:rPr>
                <w:bCs/>
                <w:iCs/>
              </w:rPr>
              <w:t>Yes</w:t>
            </w:r>
          </w:p>
        </w:tc>
        <w:tc>
          <w:tcPr>
            <w:tcW w:w="2490" w:type="dxa"/>
            <w:gridSpan w:val="2"/>
            <w:shd w:val="clear" w:color="auto" w:fill="auto"/>
          </w:tcPr>
          <w:p w:rsidR="003B2620" w:rsidRPr="00206D41" w:rsidRDefault="003B2620" w:rsidP="007E122B">
            <w:pPr>
              <w:spacing w:after="0" w:line="240" w:lineRule="auto"/>
              <w:rPr>
                <w:bCs/>
                <w:iCs/>
              </w:rPr>
            </w:pPr>
            <w:r>
              <w:rPr>
                <w:bCs/>
                <w:iCs/>
              </w:rPr>
              <w:t>Yes</w:t>
            </w:r>
          </w:p>
        </w:tc>
      </w:tr>
      <w:tr w:rsidR="003B2620" w:rsidRPr="00206D41" w:rsidTr="00EF72BB">
        <w:trPr>
          <w:trHeight w:val="255"/>
          <w:ins w:id="1640" w:author="Amarucci, Scott M" w:date="2016-02-18T15:39:00Z"/>
        </w:trPr>
        <w:tc>
          <w:tcPr>
            <w:tcW w:w="1728" w:type="dxa"/>
            <w:vMerge/>
            <w:shd w:val="clear" w:color="auto" w:fill="auto"/>
          </w:tcPr>
          <w:p w:rsidR="003B2620" w:rsidRPr="00206D41" w:rsidRDefault="003B2620" w:rsidP="003107E5">
            <w:pPr>
              <w:rPr>
                <w:ins w:id="1641" w:author="Amarucci, Scott M" w:date="2016-02-18T15:39:00Z"/>
                <w:b/>
                <w:bCs/>
                <w:iCs/>
              </w:rPr>
            </w:pPr>
          </w:p>
        </w:tc>
        <w:tc>
          <w:tcPr>
            <w:tcW w:w="2490" w:type="dxa"/>
            <w:shd w:val="clear" w:color="auto" w:fill="auto"/>
          </w:tcPr>
          <w:p w:rsidR="003B2620" w:rsidRDefault="003B2620" w:rsidP="003107E5">
            <w:pPr>
              <w:spacing w:after="0" w:line="240" w:lineRule="auto"/>
              <w:rPr>
                <w:ins w:id="1642" w:author="Amarucci, Scott M" w:date="2016-02-18T15:39:00Z"/>
                <w:bCs/>
                <w:iCs/>
              </w:rPr>
            </w:pPr>
            <w:ins w:id="1643" w:author="Amarucci, Scott M" w:date="2016-02-18T15:40:00Z">
              <w:r>
                <w:rPr>
                  <w:b/>
                  <w:bCs/>
                  <w:iCs/>
                </w:rPr>
                <w:t>SIS</w:t>
              </w:r>
            </w:ins>
          </w:p>
        </w:tc>
        <w:tc>
          <w:tcPr>
            <w:tcW w:w="2490" w:type="dxa"/>
            <w:shd w:val="clear" w:color="auto" w:fill="auto"/>
          </w:tcPr>
          <w:p w:rsidR="003B2620" w:rsidRDefault="003B2620" w:rsidP="003107E5">
            <w:pPr>
              <w:spacing w:after="0" w:line="240" w:lineRule="auto"/>
              <w:rPr>
                <w:ins w:id="1644" w:author="Amarucci, Scott M" w:date="2016-02-18T15:39:00Z"/>
                <w:bCs/>
                <w:iCs/>
              </w:rPr>
            </w:pPr>
            <w:ins w:id="1645" w:author="Amarucci, Scott M" w:date="2016-02-18T15:40:00Z">
              <w:r>
                <w:rPr>
                  <w:b/>
                  <w:bCs/>
                  <w:iCs/>
                </w:rPr>
                <w:t>BSI Miami</w:t>
              </w:r>
            </w:ins>
          </w:p>
        </w:tc>
        <w:tc>
          <w:tcPr>
            <w:tcW w:w="1245" w:type="dxa"/>
            <w:shd w:val="clear" w:color="auto" w:fill="auto"/>
          </w:tcPr>
          <w:p w:rsidR="003B2620" w:rsidRDefault="003B2620" w:rsidP="003107E5">
            <w:pPr>
              <w:spacing w:after="0" w:line="240" w:lineRule="auto"/>
              <w:rPr>
                <w:ins w:id="1646" w:author="Amarucci, Scott M" w:date="2016-02-18T15:39:00Z"/>
                <w:bCs/>
                <w:iCs/>
              </w:rPr>
            </w:pPr>
            <w:ins w:id="1647" w:author="Amarucci, Scott M" w:date="2016-02-18T15:40:00Z">
              <w:r>
                <w:rPr>
                  <w:b/>
                  <w:bCs/>
                  <w:iCs/>
                </w:rPr>
                <w:t>BSPR</w:t>
              </w:r>
            </w:ins>
          </w:p>
        </w:tc>
        <w:tc>
          <w:tcPr>
            <w:tcW w:w="1245" w:type="dxa"/>
            <w:shd w:val="clear" w:color="auto" w:fill="auto"/>
          </w:tcPr>
          <w:p w:rsidR="003B2620" w:rsidRDefault="003B2620" w:rsidP="003107E5">
            <w:pPr>
              <w:spacing w:after="0" w:line="240" w:lineRule="auto"/>
              <w:rPr>
                <w:ins w:id="1648" w:author="Amarucci, Scott M" w:date="2016-02-18T15:39:00Z"/>
                <w:bCs/>
                <w:iCs/>
              </w:rPr>
            </w:pPr>
            <w:ins w:id="1649" w:author="Amarucci, Scott M" w:date="2016-02-18T15:40:00Z">
              <w:r>
                <w:rPr>
                  <w:b/>
                  <w:bCs/>
                  <w:iCs/>
                </w:rPr>
                <w:t>SSLLC</w:t>
              </w:r>
            </w:ins>
          </w:p>
        </w:tc>
      </w:tr>
      <w:tr w:rsidR="003B2620" w:rsidRPr="00206D41" w:rsidTr="00EF72BB">
        <w:trPr>
          <w:trHeight w:val="255"/>
          <w:ins w:id="1650" w:author="Amarucci, Scott M" w:date="2016-02-18T15:39:00Z"/>
        </w:trPr>
        <w:tc>
          <w:tcPr>
            <w:tcW w:w="1728" w:type="dxa"/>
            <w:vMerge/>
            <w:shd w:val="clear" w:color="auto" w:fill="auto"/>
          </w:tcPr>
          <w:p w:rsidR="003B2620" w:rsidRPr="00206D41" w:rsidRDefault="003B2620" w:rsidP="003107E5">
            <w:pPr>
              <w:rPr>
                <w:ins w:id="1651" w:author="Amarucci, Scott M" w:date="2016-02-18T15:39:00Z"/>
                <w:b/>
                <w:bCs/>
                <w:iCs/>
              </w:rPr>
            </w:pPr>
          </w:p>
        </w:tc>
        <w:tc>
          <w:tcPr>
            <w:tcW w:w="2490" w:type="dxa"/>
            <w:shd w:val="clear" w:color="auto" w:fill="auto"/>
          </w:tcPr>
          <w:p w:rsidR="003B2620" w:rsidRDefault="003B2620" w:rsidP="003107E5">
            <w:pPr>
              <w:spacing w:after="0" w:line="240" w:lineRule="auto"/>
              <w:rPr>
                <w:ins w:id="1652" w:author="Amarucci, Scott M" w:date="2016-02-18T15:39:00Z"/>
                <w:bCs/>
                <w:iCs/>
              </w:rPr>
            </w:pPr>
            <w:ins w:id="1653" w:author="Amarucci, Scott M" w:date="2016-02-18T15:40:00Z">
              <w:r>
                <w:rPr>
                  <w:bCs/>
                  <w:iCs/>
                </w:rPr>
                <w:t>No</w:t>
              </w:r>
            </w:ins>
          </w:p>
        </w:tc>
        <w:tc>
          <w:tcPr>
            <w:tcW w:w="2490" w:type="dxa"/>
            <w:shd w:val="clear" w:color="auto" w:fill="auto"/>
          </w:tcPr>
          <w:p w:rsidR="003B2620" w:rsidRDefault="003B2620" w:rsidP="003107E5">
            <w:pPr>
              <w:spacing w:after="0" w:line="240" w:lineRule="auto"/>
              <w:rPr>
                <w:ins w:id="1654" w:author="Amarucci, Scott M" w:date="2016-02-18T15:39:00Z"/>
                <w:bCs/>
                <w:iCs/>
              </w:rPr>
            </w:pPr>
            <w:ins w:id="1655" w:author="Amarucci, Scott M" w:date="2016-02-18T15:40:00Z">
              <w:r>
                <w:rPr>
                  <w:bCs/>
                  <w:iCs/>
                </w:rPr>
                <w:t>No</w:t>
              </w:r>
            </w:ins>
          </w:p>
        </w:tc>
        <w:tc>
          <w:tcPr>
            <w:tcW w:w="1245" w:type="dxa"/>
            <w:shd w:val="clear" w:color="auto" w:fill="auto"/>
          </w:tcPr>
          <w:p w:rsidR="003B2620" w:rsidRDefault="003B2620" w:rsidP="003107E5">
            <w:pPr>
              <w:spacing w:after="0" w:line="240" w:lineRule="auto"/>
              <w:rPr>
                <w:ins w:id="1656" w:author="Amarucci, Scott M" w:date="2016-02-18T15:39:00Z"/>
                <w:bCs/>
                <w:iCs/>
              </w:rPr>
            </w:pPr>
            <w:ins w:id="1657" w:author="Amarucci, Scott M" w:date="2016-02-18T15:40:00Z">
              <w:r>
                <w:rPr>
                  <w:bCs/>
                  <w:iCs/>
                </w:rPr>
                <w:t>Yes</w:t>
              </w:r>
            </w:ins>
          </w:p>
        </w:tc>
        <w:tc>
          <w:tcPr>
            <w:tcW w:w="1245" w:type="dxa"/>
            <w:shd w:val="clear" w:color="auto" w:fill="auto"/>
          </w:tcPr>
          <w:p w:rsidR="003B2620" w:rsidRDefault="003B2620" w:rsidP="003107E5">
            <w:pPr>
              <w:spacing w:after="0" w:line="240" w:lineRule="auto"/>
              <w:rPr>
                <w:ins w:id="1658" w:author="Amarucci, Scott M" w:date="2016-02-18T15:39:00Z"/>
                <w:bCs/>
                <w:iCs/>
              </w:rPr>
            </w:pPr>
            <w:ins w:id="1659" w:author="Amarucci, Scott M" w:date="2016-02-18T15:40:00Z">
              <w:r>
                <w:rPr>
                  <w:bCs/>
                  <w:iCs/>
                </w:rPr>
                <w:t>No</w:t>
              </w:r>
            </w:ins>
          </w:p>
        </w:tc>
      </w:tr>
      <w:tr w:rsidR="003B2620" w:rsidRPr="00206D41" w:rsidTr="00B3414B">
        <w:trPr>
          <w:trHeight w:val="270"/>
        </w:trPr>
        <w:tc>
          <w:tcPr>
            <w:tcW w:w="1728" w:type="dxa"/>
            <w:vMerge w:val="restart"/>
            <w:shd w:val="clear" w:color="auto" w:fill="auto"/>
          </w:tcPr>
          <w:p w:rsidR="003B2620" w:rsidRPr="00206D41" w:rsidRDefault="003B2620" w:rsidP="003107E5">
            <w:pPr>
              <w:rPr>
                <w:b/>
                <w:bCs/>
                <w:iCs/>
              </w:rPr>
            </w:pPr>
            <w:r>
              <w:rPr>
                <w:b/>
                <w:bCs/>
                <w:iCs/>
              </w:rPr>
              <w:t xml:space="preserve">METRIC OWNER </w:t>
            </w:r>
          </w:p>
        </w:tc>
        <w:tc>
          <w:tcPr>
            <w:tcW w:w="2490" w:type="dxa"/>
            <w:shd w:val="clear" w:color="auto" w:fill="auto"/>
          </w:tcPr>
          <w:p w:rsidR="003B2620" w:rsidRPr="006358E6" w:rsidRDefault="003B2620" w:rsidP="003107E5">
            <w:pPr>
              <w:spacing w:after="0" w:line="240" w:lineRule="auto"/>
              <w:rPr>
                <w:b/>
                <w:bCs/>
                <w:iCs/>
              </w:rPr>
            </w:pPr>
            <w:r w:rsidRPr="006358E6">
              <w:rPr>
                <w:b/>
                <w:bCs/>
                <w:iCs/>
              </w:rPr>
              <w:t>SHUSA</w:t>
            </w:r>
          </w:p>
        </w:tc>
        <w:tc>
          <w:tcPr>
            <w:tcW w:w="2490" w:type="dxa"/>
            <w:shd w:val="clear" w:color="auto" w:fill="auto"/>
          </w:tcPr>
          <w:p w:rsidR="003B2620" w:rsidRPr="006358E6" w:rsidRDefault="003B2620" w:rsidP="003107E5">
            <w:pPr>
              <w:spacing w:after="0" w:line="240" w:lineRule="auto"/>
              <w:rPr>
                <w:b/>
                <w:bCs/>
                <w:iCs/>
              </w:rPr>
            </w:pPr>
            <w:r w:rsidRPr="006358E6">
              <w:rPr>
                <w:b/>
                <w:bCs/>
                <w:iCs/>
              </w:rPr>
              <w:t>SBNA</w:t>
            </w:r>
          </w:p>
        </w:tc>
        <w:tc>
          <w:tcPr>
            <w:tcW w:w="2490" w:type="dxa"/>
            <w:gridSpan w:val="2"/>
            <w:shd w:val="clear" w:color="auto" w:fill="auto"/>
          </w:tcPr>
          <w:p w:rsidR="003B2620" w:rsidRPr="006358E6" w:rsidRDefault="003B2620" w:rsidP="003107E5">
            <w:pPr>
              <w:spacing w:after="0" w:line="240" w:lineRule="auto"/>
              <w:rPr>
                <w:b/>
                <w:bCs/>
                <w:iCs/>
              </w:rPr>
            </w:pPr>
            <w:r w:rsidRPr="006358E6">
              <w:rPr>
                <w:b/>
                <w:bCs/>
                <w:iCs/>
              </w:rPr>
              <w:t>SC</w:t>
            </w:r>
          </w:p>
        </w:tc>
      </w:tr>
      <w:tr w:rsidR="003B2620" w:rsidRPr="00206D41" w:rsidTr="00B3414B">
        <w:trPr>
          <w:trHeight w:val="252"/>
        </w:trPr>
        <w:tc>
          <w:tcPr>
            <w:tcW w:w="1728" w:type="dxa"/>
            <w:vMerge/>
            <w:shd w:val="clear" w:color="auto" w:fill="auto"/>
          </w:tcPr>
          <w:p w:rsidR="003B2620" w:rsidRPr="00206D41" w:rsidRDefault="003B2620" w:rsidP="003107E5">
            <w:pPr>
              <w:rPr>
                <w:b/>
                <w:bCs/>
                <w:iCs/>
              </w:rPr>
            </w:pPr>
          </w:p>
        </w:tc>
        <w:tc>
          <w:tcPr>
            <w:tcW w:w="2490" w:type="dxa"/>
            <w:shd w:val="clear" w:color="auto" w:fill="auto"/>
          </w:tcPr>
          <w:p w:rsidR="003B2620" w:rsidRPr="00206D41" w:rsidRDefault="003B2620" w:rsidP="003107E5">
            <w:pPr>
              <w:spacing w:after="0" w:line="240" w:lineRule="auto"/>
              <w:rPr>
                <w:bCs/>
                <w:iCs/>
              </w:rPr>
            </w:pPr>
            <w:r>
              <w:rPr>
                <w:bCs/>
                <w:iCs/>
              </w:rPr>
              <w:t>SHUSA Credit Risk manager</w:t>
            </w:r>
          </w:p>
        </w:tc>
        <w:tc>
          <w:tcPr>
            <w:tcW w:w="2490" w:type="dxa"/>
            <w:shd w:val="clear" w:color="auto" w:fill="auto"/>
          </w:tcPr>
          <w:p w:rsidR="003B2620" w:rsidRPr="00206D41" w:rsidRDefault="003B2620" w:rsidP="003107E5">
            <w:pPr>
              <w:spacing w:after="0" w:line="240" w:lineRule="auto"/>
              <w:rPr>
                <w:bCs/>
                <w:iCs/>
              </w:rPr>
            </w:pPr>
            <w:r>
              <w:rPr>
                <w:bCs/>
                <w:iCs/>
              </w:rPr>
              <w:t>SBNA Heads of Business</w:t>
            </w:r>
          </w:p>
        </w:tc>
        <w:tc>
          <w:tcPr>
            <w:tcW w:w="2490" w:type="dxa"/>
            <w:gridSpan w:val="2"/>
            <w:shd w:val="clear" w:color="auto" w:fill="auto"/>
          </w:tcPr>
          <w:p w:rsidR="003B2620" w:rsidRPr="00206D41" w:rsidRDefault="003B2620" w:rsidP="003107E5">
            <w:pPr>
              <w:spacing w:after="0" w:line="240" w:lineRule="auto"/>
              <w:rPr>
                <w:bCs/>
                <w:iCs/>
              </w:rPr>
            </w:pPr>
            <w:r>
              <w:rPr>
                <w:bCs/>
                <w:iCs/>
              </w:rPr>
              <w:t>N/A</w:t>
            </w:r>
          </w:p>
        </w:tc>
      </w:tr>
      <w:tr w:rsidR="003B2620" w:rsidRPr="00206D41" w:rsidTr="00B3414B">
        <w:trPr>
          <w:trHeight w:val="252"/>
          <w:ins w:id="1660" w:author="Amarucci, Scott M" w:date="2016-02-18T15:39:00Z"/>
        </w:trPr>
        <w:tc>
          <w:tcPr>
            <w:tcW w:w="1728" w:type="dxa"/>
            <w:vMerge/>
            <w:shd w:val="clear" w:color="auto" w:fill="auto"/>
          </w:tcPr>
          <w:p w:rsidR="003B2620" w:rsidRPr="00206D41" w:rsidRDefault="003B2620" w:rsidP="003107E5">
            <w:pPr>
              <w:rPr>
                <w:ins w:id="1661" w:author="Amarucci, Scott M" w:date="2016-02-18T15:39:00Z"/>
                <w:b/>
                <w:bCs/>
                <w:iCs/>
              </w:rPr>
            </w:pPr>
          </w:p>
        </w:tc>
        <w:tc>
          <w:tcPr>
            <w:tcW w:w="2490" w:type="dxa"/>
            <w:shd w:val="clear" w:color="auto" w:fill="auto"/>
          </w:tcPr>
          <w:p w:rsidR="003B2620" w:rsidRDefault="003B2620" w:rsidP="003107E5">
            <w:pPr>
              <w:spacing w:after="0" w:line="240" w:lineRule="auto"/>
              <w:rPr>
                <w:ins w:id="1662" w:author="Amarucci, Scott M" w:date="2016-02-18T15:39:00Z"/>
                <w:bCs/>
                <w:iCs/>
              </w:rPr>
            </w:pPr>
            <w:ins w:id="1663" w:author="Amarucci, Scott M" w:date="2016-02-18T15:40:00Z">
              <w:r>
                <w:rPr>
                  <w:b/>
                  <w:bCs/>
                  <w:iCs/>
                </w:rPr>
                <w:t>SIS</w:t>
              </w:r>
            </w:ins>
          </w:p>
        </w:tc>
        <w:tc>
          <w:tcPr>
            <w:tcW w:w="2490" w:type="dxa"/>
            <w:shd w:val="clear" w:color="auto" w:fill="auto"/>
          </w:tcPr>
          <w:p w:rsidR="003B2620" w:rsidRDefault="003B2620" w:rsidP="003107E5">
            <w:pPr>
              <w:spacing w:after="0" w:line="240" w:lineRule="auto"/>
              <w:rPr>
                <w:ins w:id="1664" w:author="Amarucci, Scott M" w:date="2016-02-18T15:39:00Z"/>
                <w:bCs/>
                <w:iCs/>
              </w:rPr>
            </w:pPr>
            <w:ins w:id="1665" w:author="Amarucci, Scott M" w:date="2016-02-18T15:40:00Z">
              <w:r>
                <w:rPr>
                  <w:b/>
                  <w:bCs/>
                  <w:iCs/>
                </w:rPr>
                <w:t>BSI Miami</w:t>
              </w:r>
            </w:ins>
          </w:p>
        </w:tc>
        <w:tc>
          <w:tcPr>
            <w:tcW w:w="2490" w:type="dxa"/>
            <w:gridSpan w:val="2"/>
            <w:shd w:val="clear" w:color="auto" w:fill="auto"/>
          </w:tcPr>
          <w:p w:rsidR="003B2620" w:rsidRDefault="003B2620" w:rsidP="003107E5">
            <w:pPr>
              <w:spacing w:after="0" w:line="240" w:lineRule="auto"/>
              <w:rPr>
                <w:ins w:id="1666" w:author="Amarucci, Scott M" w:date="2016-02-18T15:39:00Z"/>
                <w:bCs/>
                <w:iCs/>
              </w:rPr>
            </w:pPr>
            <w:ins w:id="1667" w:author="Amarucci, Scott M" w:date="2016-02-18T15:40:00Z">
              <w:r>
                <w:rPr>
                  <w:b/>
                  <w:bCs/>
                  <w:iCs/>
                </w:rPr>
                <w:t>BSPR</w:t>
              </w:r>
            </w:ins>
          </w:p>
        </w:tc>
      </w:tr>
      <w:tr w:rsidR="003B2620" w:rsidRPr="00206D41" w:rsidTr="00B3414B">
        <w:trPr>
          <w:trHeight w:val="252"/>
          <w:ins w:id="1668" w:author="Amarucci, Scott M" w:date="2016-02-18T15:39:00Z"/>
        </w:trPr>
        <w:tc>
          <w:tcPr>
            <w:tcW w:w="1728" w:type="dxa"/>
            <w:vMerge/>
            <w:shd w:val="clear" w:color="auto" w:fill="auto"/>
          </w:tcPr>
          <w:p w:rsidR="003B2620" w:rsidRPr="00206D41" w:rsidRDefault="003B2620" w:rsidP="003107E5">
            <w:pPr>
              <w:rPr>
                <w:ins w:id="1669" w:author="Amarucci, Scott M" w:date="2016-02-18T15:39:00Z"/>
                <w:b/>
                <w:bCs/>
                <w:iCs/>
              </w:rPr>
            </w:pPr>
          </w:p>
        </w:tc>
        <w:tc>
          <w:tcPr>
            <w:tcW w:w="2490" w:type="dxa"/>
            <w:shd w:val="clear" w:color="auto" w:fill="auto"/>
          </w:tcPr>
          <w:p w:rsidR="003B2620" w:rsidRDefault="003B2620" w:rsidP="003107E5">
            <w:pPr>
              <w:spacing w:after="0" w:line="240" w:lineRule="auto"/>
              <w:rPr>
                <w:ins w:id="1670" w:author="Amarucci, Scott M" w:date="2016-02-18T15:39:00Z"/>
                <w:bCs/>
                <w:iCs/>
              </w:rPr>
            </w:pPr>
            <w:ins w:id="1671" w:author="Amarucci, Scott M" w:date="2016-02-18T15:41:00Z">
              <w:r>
                <w:rPr>
                  <w:bCs/>
                  <w:iCs/>
                </w:rPr>
                <w:t>N/A</w:t>
              </w:r>
            </w:ins>
          </w:p>
        </w:tc>
        <w:tc>
          <w:tcPr>
            <w:tcW w:w="2490" w:type="dxa"/>
            <w:shd w:val="clear" w:color="auto" w:fill="auto"/>
          </w:tcPr>
          <w:p w:rsidR="003B2620" w:rsidRDefault="003B2620" w:rsidP="003107E5">
            <w:pPr>
              <w:spacing w:after="0" w:line="240" w:lineRule="auto"/>
              <w:rPr>
                <w:ins w:id="1672" w:author="Amarucci, Scott M" w:date="2016-02-18T15:39:00Z"/>
                <w:bCs/>
                <w:iCs/>
              </w:rPr>
            </w:pPr>
            <w:ins w:id="1673" w:author="Amarucci, Scott M" w:date="2016-02-18T15:41:00Z">
              <w:r>
                <w:rPr>
                  <w:bCs/>
                  <w:iCs/>
                </w:rPr>
                <w:t>N/A</w:t>
              </w:r>
            </w:ins>
          </w:p>
        </w:tc>
        <w:tc>
          <w:tcPr>
            <w:tcW w:w="2490" w:type="dxa"/>
            <w:gridSpan w:val="2"/>
            <w:shd w:val="clear" w:color="auto" w:fill="auto"/>
          </w:tcPr>
          <w:p w:rsidR="003B2620" w:rsidRDefault="003B2620" w:rsidP="003107E5">
            <w:pPr>
              <w:spacing w:after="0" w:line="240" w:lineRule="auto"/>
              <w:rPr>
                <w:ins w:id="1674" w:author="Amarucci, Scott M" w:date="2016-02-18T15:39:00Z"/>
                <w:bCs/>
                <w:iCs/>
              </w:rPr>
            </w:pPr>
            <w:ins w:id="1675" w:author="Amarucci, Scott M" w:date="2016-02-18T15:40:00Z">
              <w:r>
                <w:rPr>
                  <w:bCs/>
                  <w:iCs/>
                </w:rPr>
                <w:t>BSPR Credit Risk</w:t>
              </w:r>
            </w:ins>
          </w:p>
        </w:tc>
      </w:tr>
      <w:tr w:rsidR="003B2620" w:rsidRPr="00206D41" w:rsidTr="00EF72BB">
        <w:trPr>
          <w:trHeight w:val="252"/>
          <w:ins w:id="1676" w:author="Amarucci, Scott M" w:date="2016-02-18T15:39:00Z"/>
        </w:trPr>
        <w:tc>
          <w:tcPr>
            <w:tcW w:w="1728" w:type="dxa"/>
            <w:vMerge/>
            <w:shd w:val="clear" w:color="auto" w:fill="auto"/>
          </w:tcPr>
          <w:p w:rsidR="003B2620" w:rsidRPr="00206D41" w:rsidRDefault="003B2620" w:rsidP="003107E5">
            <w:pPr>
              <w:rPr>
                <w:ins w:id="1677" w:author="Amarucci, Scott M" w:date="2016-02-18T15:39:00Z"/>
                <w:b/>
                <w:bCs/>
                <w:iCs/>
              </w:rPr>
            </w:pPr>
          </w:p>
        </w:tc>
        <w:tc>
          <w:tcPr>
            <w:tcW w:w="2490" w:type="dxa"/>
            <w:shd w:val="clear" w:color="auto" w:fill="auto"/>
          </w:tcPr>
          <w:p w:rsidR="003B2620" w:rsidRDefault="003B2620" w:rsidP="003107E5">
            <w:pPr>
              <w:spacing w:after="0" w:line="240" w:lineRule="auto"/>
              <w:rPr>
                <w:ins w:id="1678" w:author="Amarucci, Scott M" w:date="2016-02-18T15:39:00Z"/>
                <w:bCs/>
                <w:iCs/>
              </w:rPr>
            </w:pPr>
            <w:ins w:id="1679" w:author="Amarucci, Scott M" w:date="2016-02-18T15:40:00Z">
              <w:r>
                <w:rPr>
                  <w:b/>
                  <w:bCs/>
                  <w:iCs/>
                </w:rPr>
                <w:t>SSLLC</w:t>
              </w:r>
            </w:ins>
          </w:p>
        </w:tc>
        <w:tc>
          <w:tcPr>
            <w:tcW w:w="4980" w:type="dxa"/>
            <w:gridSpan w:val="3"/>
            <w:vMerge w:val="restart"/>
            <w:shd w:val="clear" w:color="auto" w:fill="auto"/>
          </w:tcPr>
          <w:p w:rsidR="003B2620" w:rsidRDefault="003B2620" w:rsidP="003107E5">
            <w:pPr>
              <w:spacing w:after="0" w:line="240" w:lineRule="auto"/>
              <w:rPr>
                <w:ins w:id="1680" w:author="Amarucci, Scott M" w:date="2016-02-18T15:39:00Z"/>
                <w:bCs/>
                <w:iCs/>
              </w:rPr>
            </w:pPr>
          </w:p>
        </w:tc>
      </w:tr>
      <w:tr w:rsidR="003B2620" w:rsidRPr="00206D41" w:rsidTr="00EF72BB">
        <w:trPr>
          <w:trHeight w:val="252"/>
          <w:ins w:id="1681" w:author="Amarucci, Scott M" w:date="2016-02-18T15:39:00Z"/>
        </w:trPr>
        <w:tc>
          <w:tcPr>
            <w:tcW w:w="1728" w:type="dxa"/>
            <w:vMerge/>
            <w:shd w:val="clear" w:color="auto" w:fill="auto"/>
          </w:tcPr>
          <w:p w:rsidR="003B2620" w:rsidRPr="00206D41" w:rsidRDefault="003B2620" w:rsidP="003107E5">
            <w:pPr>
              <w:rPr>
                <w:ins w:id="1682" w:author="Amarucci, Scott M" w:date="2016-02-18T15:39:00Z"/>
                <w:b/>
                <w:bCs/>
                <w:iCs/>
              </w:rPr>
            </w:pPr>
          </w:p>
        </w:tc>
        <w:tc>
          <w:tcPr>
            <w:tcW w:w="2490" w:type="dxa"/>
            <w:shd w:val="clear" w:color="auto" w:fill="auto"/>
          </w:tcPr>
          <w:p w:rsidR="003B2620" w:rsidRDefault="003B2620" w:rsidP="003107E5">
            <w:pPr>
              <w:spacing w:after="0" w:line="240" w:lineRule="auto"/>
              <w:rPr>
                <w:ins w:id="1683" w:author="Amarucci, Scott M" w:date="2016-02-18T15:39:00Z"/>
                <w:bCs/>
                <w:iCs/>
              </w:rPr>
            </w:pPr>
            <w:ins w:id="1684" w:author="Amarucci, Scott M" w:date="2016-02-18T15:40:00Z">
              <w:r>
                <w:rPr>
                  <w:bCs/>
                  <w:iCs/>
                </w:rPr>
                <w:t>N/A</w:t>
              </w:r>
            </w:ins>
          </w:p>
        </w:tc>
        <w:tc>
          <w:tcPr>
            <w:tcW w:w="4980" w:type="dxa"/>
            <w:gridSpan w:val="3"/>
            <w:vMerge/>
            <w:shd w:val="clear" w:color="auto" w:fill="auto"/>
          </w:tcPr>
          <w:p w:rsidR="003B2620" w:rsidRDefault="003B2620" w:rsidP="003107E5">
            <w:pPr>
              <w:spacing w:after="0" w:line="240" w:lineRule="auto"/>
              <w:rPr>
                <w:ins w:id="1685" w:author="Amarucci, Scott M" w:date="2016-02-18T15:39:00Z"/>
                <w:bCs/>
                <w:iCs/>
              </w:rPr>
            </w:pPr>
          </w:p>
        </w:tc>
      </w:tr>
      <w:tr w:rsidR="003107E5" w:rsidRPr="00206D41" w:rsidTr="00B3414B">
        <w:trPr>
          <w:trHeight w:val="360"/>
        </w:trPr>
        <w:tc>
          <w:tcPr>
            <w:tcW w:w="1728" w:type="dxa"/>
            <w:shd w:val="clear" w:color="auto" w:fill="auto"/>
          </w:tcPr>
          <w:p w:rsidR="003107E5" w:rsidRPr="00206D41" w:rsidRDefault="003107E5" w:rsidP="003107E5">
            <w:pPr>
              <w:rPr>
                <w:b/>
                <w:bCs/>
                <w:iCs/>
              </w:rPr>
              <w:pPrChange w:id="1686" w:author="Amarucci, Scott M" w:date="2016-02-16T18:20:00Z">
                <w:pPr>
                  <w:framePr w:hSpace="180" w:wrap="around" w:vAnchor="text" w:hAnchor="text" w:x="168" w:y="1"/>
                  <w:ind w:left="-60"/>
                  <w:suppressOverlap/>
                </w:pPr>
              </w:pPrChange>
            </w:pPr>
            <w:r>
              <w:rPr>
                <w:b/>
                <w:bCs/>
                <w:iCs/>
              </w:rPr>
              <w:t>TRIGGER AND LIMIT SETTING</w:t>
            </w:r>
          </w:p>
        </w:tc>
        <w:tc>
          <w:tcPr>
            <w:tcW w:w="7470" w:type="dxa"/>
            <w:gridSpan w:val="4"/>
            <w:shd w:val="clear" w:color="auto" w:fill="auto"/>
          </w:tcPr>
          <w:p w:rsidR="003107E5" w:rsidRDefault="003107E5" w:rsidP="003107E5">
            <w:pPr>
              <w:spacing w:after="0" w:line="240" w:lineRule="auto"/>
              <w:rPr>
                <w:rFonts w:asciiTheme="minorHAnsi" w:eastAsiaTheme="minorHAnsi" w:hAnsiTheme="minorHAnsi" w:cstheme="minorBidi"/>
                <w:iCs/>
              </w:rPr>
            </w:pPr>
            <w:r>
              <w:rPr>
                <w:rFonts w:asciiTheme="minorHAnsi" w:eastAsiaTheme="minorHAnsi" w:hAnsiTheme="minorHAnsi" w:cstheme="minorBidi"/>
                <w:iCs/>
              </w:rPr>
              <w:t>The amber trigger and red limit are set annually by the Board when reviewing the RAS.</w:t>
            </w:r>
          </w:p>
        </w:tc>
      </w:tr>
      <w:tr w:rsidR="003107E5" w:rsidRPr="00206D41" w:rsidTr="00B3414B">
        <w:trPr>
          <w:trHeight w:val="510"/>
        </w:trPr>
        <w:tc>
          <w:tcPr>
            <w:tcW w:w="1728" w:type="dxa"/>
            <w:shd w:val="clear" w:color="auto" w:fill="auto"/>
          </w:tcPr>
          <w:p w:rsidR="003107E5" w:rsidRPr="00206D41" w:rsidRDefault="003107E5" w:rsidP="003107E5">
            <w:pPr>
              <w:rPr>
                <w:b/>
                <w:bCs/>
                <w:iCs/>
              </w:rPr>
              <w:pPrChange w:id="1687" w:author="Amarucci, Scott M" w:date="2016-02-16T18:20:00Z">
                <w:pPr>
                  <w:framePr w:hSpace="180" w:wrap="around" w:vAnchor="text" w:hAnchor="text" w:x="168" w:y="1"/>
                  <w:ind w:left="-60"/>
                  <w:suppressOverlap/>
                </w:pPr>
              </w:pPrChange>
            </w:pPr>
            <w:r>
              <w:rPr>
                <w:b/>
                <w:bCs/>
                <w:iCs/>
              </w:rPr>
              <w:t xml:space="preserve">TESTING </w:t>
            </w:r>
            <w:r w:rsidRPr="00206D41">
              <w:rPr>
                <w:b/>
                <w:bCs/>
                <w:iCs/>
              </w:rPr>
              <w:t>FREQUENCY</w:t>
            </w:r>
          </w:p>
        </w:tc>
        <w:tc>
          <w:tcPr>
            <w:tcW w:w="7470" w:type="dxa"/>
            <w:gridSpan w:val="4"/>
            <w:shd w:val="clear" w:color="auto" w:fill="auto"/>
          </w:tcPr>
          <w:p w:rsidR="003107E5" w:rsidRPr="00206D41" w:rsidRDefault="003107E5" w:rsidP="003107E5">
            <w:r w:rsidRPr="00206D41">
              <w:rPr>
                <w:rFonts w:asciiTheme="minorHAnsi" w:eastAsiaTheme="minorHAnsi" w:hAnsiTheme="minorHAnsi" w:cstheme="minorBidi"/>
                <w:iCs/>
              </w:rPr>
              <w:t>Monthly</w:t>
            </w:r>
          </w:p>
        </w:tc>
      </w:tr>
      <w:tr w:rsidR="003107E5" w:rsidRPr="00206D41" w:rsidTr="00B3414B">
        <w:trPr>
          <w:trHeight w:val="525"/>
        </w:trPr>
        <w:tc>
          <w:tcPr>
            <w:tcW w:w="1728" w:type="dxa"/>
            <w:shd w:val="clear" w:color="auto" w:fill="auto"/>
          </w:tcPr>
          <w:p w:rsidR="003107E5" w:rsidRPr="00206D41" w:rsidRDefault="003107E5" w:rsidP="003107E5">
            <w:pPr>
              <w:rPr>
                <w:b/>
                <w:bCs/>
                <w:iCs/>
              </w:rPr>
            </w:pPr>
            <w:r w:rsidRPr="00206D41">
              <w:rPr>
                <w:b/>
                <w:bCs/>
                <w:iCs/>
              </w:rPr>
              <w:t>SOURCE OF INFORMATION</w:t>
            </w:r>
          </w:p>
        </w:tc>
        <w:tc>
          <w:tcPr>
            <w:tcW w:w="7470" w:type="dxa"/>
            <w:gridSpan w:val="4"/>
            <w:shd w:val="clear" w:color="auto" w:fill="auto"/>
          </w:tcPr>
          <w:p w:rsidR="003107E5" w:rsidRDefault="003107E5" w:rsidP="003107E5">
            <w:pPr>
              <w:spacing w:after="0" w:line="240" w:lineRule="auto"/>
              <w:rPr>
                <w:bCs/>
                <w:iCs/>
              </w:rPr>
            </w:pPr>
            <w:r>
              <w:rPr>
                <w:bCs/>
                <w:iCs/>
              </w:rPr>
              <w:t xml:space="preserve">The information is obtained from CCMIS.  </w:t>
            </w:r>
          </w:p>
          <w:p w:rsidR="003107E5" w:rsidRPr="00F7119F" w:rsidRDefault="003107E5" w:rsidP="003107E5">
            <w:pPr>
              <w:pStyle w:val="ListParagraph"/>
              <w:numPr>
                <w:ilvl w:val="0"/>
                <w:numId w:val="61"/>
              </w:numPr>
              <w:spacing w:after="0" w:line="240" w:lineRule="auto"/>
              <w:rPr>
                <w:bCs/>
                <w:iCs/>
              </w:rPr>
            </w:pPr>
            <w:r w:rsidRPr="00F7119F">
              <w:rPr>
                <w:bCs/>
                <w:iCs/>
              </w:rPr>
              <w:t xml:space="preserve">Obligors are defined as all related customers from the Customer table with a common Master One Obligor Number creating a Master One Obligor grouping.  </w:t>
            </w:r>
          </w:p>
          <w:p w:rsidR="003107E5" w:rsidRPr="00F7119F" w:rsidRDefault="003107E5" w:rsidP="003107E5">
            <w:pPr>
              <w:pStyle w:val="ListParagraph"/>
              <w:numPr>
                <w:ilvl w:val="0"/>
                <w:numId w:val="61"/>
              </w:numPr>
              <w:spacing w:after="0" w:line="240" w:lineRule="auto"/>
              <w:rPr>
                <w:bCs/>
                <w:iCs/>
              </w:rPr>
            </w:pPr>
            <w:r w:rsidRPr="00F7119F">
              <w:rPr>
                <w:bCs/>
                <w:iCs/>
              </w:rPr>
              <w:t xml:space="preserve">Exposure is the sum of Binding Exposure for each Customer in the Customer table within the Master One Obligor grouping.   </w:t>
            </w:r>
          </w:p>
          <w:p w:rsidR="003107E5" w:rsidRPr="00F7119F" w:rsidRDefault="003107E5" w:rsidP="003107E5">
            <w:pPr>
              <w:pStyle w:val="ListParagraph"/>
              <w:numPr>
                <w:ilvl w:val="0"/>
                <w:numId w:val="61"/>
              </w:numPr>
              <w:spacing w:after="0" w:line="240" w:lineRule="auto"/>
              <w:rPr>
                <w:bCs/>
                <w:iCs/>
              </w:rPr>
            </w:pPr>
            <w:r w:rsidRPr="00F7119F">
              <w:rPr>
                <w:bCs/>
                <w:iCs/>
              </w:rPr>
              <w:t xml:space="preserve">Master One Obligor Number is obtained by joining the Customer table to the Customer Additional Fields table using their native keys and joining the Master Customer Number in the Customer Additional Fields table to the Master Customer Number in the Master One Obligor </w:t>
            </w:r>
            <w:proofErr w:type="gramStart"/>
            <w:r w:rsidRPr="00F7119F">
              <w:rPr>
                <w:bCs/>
                <w:iCs/>
              </w:rPr>
              <w:t>To</w:t>
            </w:r>
            <w:proofErr w:type="gramEnd"/>
            <w:r w:rsidRPr="00F7119F">
              <w:rPr>
                <w:bCs/>
                <w:iCs/>
              </w:rPr>
              <w:t xml:space="preserve"> Master Customer table.</w:t>
            </w:r>
          </w:p>
          <w:p w:rsidR="003107E5" w:rsidRPr="00F7119F" w:rsidRDefault="003107E5" w:rsidP="003107E5">
            <w:pPr>
              <w:pStyle w:val="ListParagraph"/>
              <w:numPr>
                <w:ilvl w:val="0"/>
                <w:numId w:val="61"/>
              </w:numPr>
              <w:spacing w:after="0" w:line="240" w:lineRule="auto"/>
              <w:rPr>
                <w:bCs/>
                <w:iCs/>
              </w:rPr>
            </w:pPr>
            <w:r w:rsidRPr="0095495D">
              <w:rPr>
                <w:bCs/>
                <w:iCs/>
              </w:rPr>
              <w:t>Note, PFE is not currently included as the calibration of limits did not take PFE into consideration</w:t>
            </w:r>
          </w:p>
        </w:tc>
      </w:tr>
    </w:tbl>
    <w:p w:rsidR="006B462C" w:rsidDel="00B3712C" w:rsidRDefault="006B462C" w:rsidP="006B462C">
      <w:pPr>
        <w:pStyle w:val="SANUS1"/>
        <w:rPr>
          <w:del w:id="1688" w:author="Amarucci, Scott M" w:date="2016-02-16T18:07:00Z"/>
        </w:rPr>
      </w:pPr>
      <w:bookmarkStart w:id="1689" w:name="_Toc425154079"/>
      <w:bookmarkStart w:id="1690" w:name="_Toc425154202"/>
      <w:bookmarkStart w:id="1691" w:name="_Toc425154324"/>
      <w:bookmarkStart w:id="1692" w:name="_Toc425154447"/>
      <w:bookmarkStart w:id="1693" w:name="_Toc425154570"/>
      <w:bookmarkStart w:id="1694" w:name="_Toc425154693"/>
      <w:bookmarkStart w:id="1695" w:name="_Toc425154815"/>
      <w:bookmarkStart w:id="1696" w:name="_Toc425154937"/>
      <w:bookmarkStart w:id="1697" w:name="_Toc425155060"/>
      <w:bookmarkStart w:id="1698" w:name="_Toc425161886"/>
      <w:bookmarkStart w:id="1699" w:name="_Toc425162006"/>
      <w:bookmarkStart w:id="1700" w:name="_Toc425162309"/>
      <w:bookmarkStart w:id="1701" w:name="_Toc425162426"/>
      <w:bookmarkStart w:id="1702" w:name="_Toc425162543"/>
      <w:bookmarkStart w:id="1703" w:name="_Toc425162661"/>
      <w:bookmarkStart w:id="1704" w:name="_Toc425162780"/>
      <w:bookmarkStart w:id="1705" w:name="_Toc425162897"/>
      <w:bookmarkStart w:id="1706" w:name="_Toc425163014"/>
      <w:bookmarkStart w:id="1707" w:name="_Toc425163130"/>
      <w:bookmarkStart w:id="1708" w:name="_Toc425163351"/>
      <w:bookmarkStart w:id="1709" w:name="_Toc425163482"/>
      <w:bookmarkStart w:id="1710" w:name="_Toc425163606"/>
      <w:bookmarkStart w:id="1711" w:name="_Toc425163868"/>
      <w:bookmarkStart w:id="1712" w:name="_Toc425164280"/>
      <w:bookmarkStart w:id="1713" w:name="_Toc425164400"/>
      <w:bookmarkStart w:id="1714" w:name="_Toc425169125"/>
      <w:bookmarkStart w:id="1715" w:name="_Toc425172013"/>
      <w:bookmarkStart w:id="1716" w:name="_Toc425172155"/>
      <w:bookmarkStart w:id="1717" w:name="_Toc425172274"/>
      <w:bookmarkStart w:id="1718" w:name="_Toc425172394"/>
      <w:bookmarkStart w:id="1719" w:name="_Toc425172513"/>
      <w:bookmarkStart w:id="1720" w:name="_Toc425172631"/>
      <w:bookmarkStart w:id="1721" w:name="_Toc425172748"/>
      <w:bookmarkStart w:id="1722" w:name="_Toc425172867"/>
      <w:bookmarkStart w:id="1723" w:name="_Toc425172985"/>
      <w:bookmarkStart w:id="1724" w:name="_Toc425173101"/>
      <w:bookmarkStart w:id="1725" w:name="_Toc425173218"/>
      <w:bookmarkStart w:id="1726" w:name="_Toc425173371"/>
      <w:bookmarkStart w:id="1727" w:name="_Toc425173522"/>
      <w:bookmarkStart w:id="1728" w:name="_Toc425173673"/>
      <w:bookmarkStart w:id="1729" w:name="_Toc425173824"/>
      <w:bookmarkStart w:id="1730" w:name="_Toc425173971"/>
      <w:bookmarkStart w:id="1731" w:name="_Toc425174114"/>
      <w:bookmarkStart w:id="1732" w:name="_Toc425174257"/>
      <w:bookmarkStart w:id="1733" w:name="_Toc425174400"/>
      <w:bookmarkStart w:id="1734" w:name="_Toc425174541"/>
      <w:bookmarkStart w:id="1735" w:name="_Toc425152392"/>
      <w:bookmarkStart w:id="1736" w:name="_Toc425154098"/>
      <w:bookmarkStart w:id="1737" w:name="_Toc425154221"/>
      <w:bookmarkStart w:id="1738" w:name="_Toc425154343"/>
      <w:bookmarkStart w:id="1739" w:name="_Toc425154466"/>
      <w:bookmarkStart w:id="1740" w:name="_Toc425154589"/>
      <w:bookmarkStart w:id="1741" w:name="_Toc425154712"/>
      <w:bookmarkStart w:id="1742" w:name="_Toc425154834"/>
      <w:bookmarkStart w:id="1743" w:name="_Toc425154956"/>
      <w:bookmarkStart w:id="1744" w:name="_Toc425155079"/>
      <w:bookmarkStart w:id="1745" w:name="_Toc425161905"/>
      <w:bookmarkStart w:id="1746" w:name="_Toc425162025"/>
      <w:bookmarkStart w:id="1747" w:name="_Toc425162328"/>
      <w:bookmarkStart w:id="1748" w:name="_Toc425162445"/>
      <w:bookmarkStart w:id="1749" w:name="_Toc425162562"/>
      <w:bookmarkStart w:id="1750" w:name="_Toc425162680"/>
      <w:bookmarkStart w:id="1751" w:name="_Toc425162799"/>
      <w:bookmarkStart w:id="1752" w:name="_Toc425162916"/>
      <w:bookmarkStart w:id="1753" w:name="_Toc425163033"/>
      <w:bookmarkStart w:id="1754" w:name="_Toc425163149"/>
      <w:bookmarkStart w:id="1755" w:name="_Toc425163370"/>
      <w:bookmarkStart w:id="1756" w:name="_Toc425163501"/>
      <w:bookmarkStart w:id="1757" w:name="_Toc425163625"/>
      <w:bookmarkStart w:id="1758" w:name="_Toc425163887"/>
      <w:bookmarkStart w:id="1759" w:name="_Toc425164299"/>
      <w:bookmarkStart w:id="1760" w:name="_Toc425164419"/>
      <w:bookmarkStart w:id="1761" w:name="_Toc425169144"/>
      <w:bookmarkStart w:id="1762" w:name="_Toc425172032"/>
      <w:bookmarkStart w:id="1763" w:name="_Toc425172174"/>
      <w:bookmarkStart w:id="1764" w:name="_Toc425172293"/>
      <w:bookmarkStart w:id="1765" w:name="_Toc425172413"/>
      <w:bookmarkStart w:id="1766" w:name="_Toc425172532"/>
      <w:bookmarkStart w:id="1767" w:name="_Toc425172650"/>
      <w:bookmarkStart w:id="1768" w:name="_Toc425172767"/>
      <w:bookmarkStart w:id="1769" w:name="_Toc425172886"/>
      <w:bookmarkStart w:id="1770" w:name="_Toc425173004"/>
      <w:bookmarkStart w:id="1771" w:name="_Toc425173120"/>
      <w:bookmarkStart w:id="1772" w:name="_Toc425173237"/>
      <w:bookmarkStart w:id="1773" w:name="_Toc425173390"/>
      <w:bookmarkStart w:id="1774" w:name="_Toc425173541"/>
      <w:bookmarkStart w:id="1775" w:name="_Toc425173692"/>
      <w:bookmarkStart w:id="1776" w:name="_Toc425173843"/>
      <w:bookmarkStart w:id="1777" w:name="_Toc425173990"/>
      <w:bookmarkStart w:id="1778" w:name="_Toc425174133"/>
      <w:bookmarkStart w:id="1779" w:name="_Toc425174276"/>
      <w:bookmarkStart w:id="1780" w:name="_Toc425174419"/>
      <w:bookmarkStart w:id="1781" w:name="_Toc425174560"/>
      <w:bookmarkStart w:id="1782" w:name="_Toc425152406"/>
      <w:bookmarkStart w:id="1783" w:name="_Toc425154112"/>
      <w:bookmarkStart w:id="1784" w:name="_Toc425154235"/>
      <w:bookmarkStart w:id="1785" w:name="_Toc425154357"/>
      <w:bookmarkStart w:id="1786" w:name="_Toc425154480"/>
      <w:bookmarkStart w:id="1787" w:name="_Toc425154603"/>
      <w:bookmarkStart w:id="1788" w:name="_Toc425154726"/>
      <w:bookmarkStart w:id="1789" w:name="_Toc425154848"/>
      <w:bookmarkStart w:id="1790" w:name="_Toc425154970"/>
      <w:bookmarkStart w:id="1791" w:name="_Toc425155093"/>
      <w:bookmarkStart w:id="1792" w:name="_Toc425161919"/>
      <w:bookmarkStart w:id="1793" w:name="_Toc425162039"/>
      <w:bookmarkStart w:id="1794" w:name="_Toc425162342"/>
      <w:bookmarkStart w:id="1795" w:name="_Toc425162459"/>
      <w:bookmarkStart w:id="1796" w:name="_Toc425162576"/>
      <w:bookmarkStart w:id="1797" w:name="_Toc425162694"/>
      <w:bookmarkStart w:id="1798" w:name="_Toc425162813"/>
      <w:bookmarkStart w:id="1799" w:name="_Toc425162930"/>
      <w:bookmarkStart w:id="1800" w:name="_Toc425163047"/>
      <w:bookmarkStart w:id="1801" w:name="_Toc425163163"/>
      <w:bookmarkStart w:id="1802" w:name="_Toc425163384"/>
      <w:bookmarkStart w:id="1803" w:name="_Toc425163515"/>
      <w:bookmarkStart w:id="1804" w:name="_Toc425163639"/>
      <w:bookmarkStart w:id="1805" w:name="_Toc425163901"/>
      <w:bookmarkStart w:id="1806" w:name="_Toc425164313"/>
      <w:bookmarkStart w:id="1807" w:name="_Toc425164433"/>
      <w:bookmarkStart w:id="1808" w:name="_Toc425169158"/>
      <w:bookmarkStart w:id="1809" w:name="_Toc425172046"/>
      <w:bookmarkStart w:id="1810" w:name="_Toc425172188"/>
      <w:bookmarkStart w:id="1811" w:name="_Toc425172307"/>
      <w:bookmarkStart w:id="1812" w:name="_Toc425172427"/>
      <w:bookmarkStart w:id="1813" w:name="_Toc425172546"/>
      <w:bookmarkStart w:id="1814" w:name="_Toc425172664"/>
      <w:bookmarkStart w:id="1815" w:name="_Toc425172781"/>
      <w:bookmarkStart w:id="1816" w:name="_Toc425172900"/>
      <w:bookmarkStart w:id="1817" w:name="_Toc425173018"/>
      <w:bookmarkStart w:id="1818" w:name="_Toc425173134"/>
      <w:bookmarkStart w:id="1819" w:name="_Toc425173251"/>
      <w:bookmarkStart w:id="1820" w:name="_Toc425173404"/>
      <w:bookmarkStart w:id="1821" w:name="_Toc425173555"/>
      <w:bookmarkStart w:id="1822" w:name="_Toc425173706"/>
      <w:bookmarkStart w:id="1823" w:name="_Toc425173857"/>
      <w:bookmarkStart w:id="1824" w:name="_Toc425174004"/>
      <w:bookmarkStart w:id="1825" w:name="_Toc425174147"/>
      <w:bookmarkStart w:id="1826" w:name="_Toc425174290"/>
      <w:bookmarkStart w:id="1827" w:name="_Toc425174433"/>
      <w:bookmarkStart w:id="1828" w:name="_Toc425174574"/>
      <w:bookmarkStart w:id="1829" w:name="_Toc425154360"/>
      <w:bookmarkStart w:id="1830" w:name="_Toc425154483"/>
      <w:bookmarkStart w:id="1831" w:name="_Toc425154606"/>
      <w:bookmarkStart w:id="1832" w:name="_Toc425154729"/>
      <w:bookmarkStart w:id="1833" w:name="_Toc425154851"/>
      <w:bookmarkStart w:id="1834" w:name="_Toc425154973"/>
      <w:bookmarkStart w:id="1835" w:name="_Toc425155096"/>
      <w:bookmarkStart w:id="1836" w:name="_Toc425161922"/>
      <w:bookmarkStart w:id="1837" w:name="_Toc425162042"/>
      <w:bookmarkStart w:id="1838" w:name="_Toc425162345"/>
      <w:bookmarkStart w:id="1839" w:name="_Toc425162462"/>
      <w:bookmarkStart w:id="1840" w:name="_Toc425162579"/>
      <w:bookmarkStart w:id="1841" w:name="_Toc425162697"/>
      <w:bookmarkStart w:id="1842" w:name="_Toc425162816"/>
      <w:bookmarkStart w:id="1843" w:name="_Toc425162933"/>
      <w:bookmarkStart w:id="1844" w:name="_Toc425163050"/>
      <w:bookmarkStart w:id="1845" w:name="_Toc425163166"/>
      <w:bookmarkStart w:id="1846" w:name="_Toc425163387"/>
      <w:bookmarkStart w:id="1847" w:name="_Toc425163518"/>
      <w:bookmarkStart w:id="1848" w:name="_Toc425163642"/>
      <w:bookmarkStart w:id="1849" w:name="_Toc425163904"/>
      <w:bookmarkStart w:id="1850" w:name="_Toc425164316"/>
      <w:bookmarkStart w:id="1851" w:name="_Toc425164436"/>
      <w:bookmarkStart w:id="1852" w:name="_Toc425169161"/>
      <w:bookmarkStart w:id="1853" w:name="_Toc425172049"/>
      <w:bookmarkStart w:id="1854" w:name="_Toc425172191"/>
      <w:bookmarkStart w:id="1855" w:name="_Toc425172310"/>
      <w:bookmarkStart w:id="1856" w:name="_Toc425172430"/>
      <w:bookmarkStart w:id="1857" w:name="_Toc425172549"/>
      <w:bookmarkStart w:id="1858" w:name="_Toc425172667"/>
      <w:bookmarkStart w:id="1859" w:name="_Toc425172784"/>
      <w:bookmarkStart w:id="1860" w:name="_Toc425172903"/>
      <w:bookmarkStart w:id="1861" w:name="_Toc425173021"/>
      <w:bookmarkStart w:id="1862" w:name="_Toc425173137"/>
      <w:bookmarkStart w:id="1863" w:name="_Toc425173254"/>
      <w:bookmarkStart w:id="1864" w:name="_Toc425173407"/>
      <w:bookmarkStart w:id="1865" w:name="_Toc425173558"/>
      <w:bookmarkStart w:id="1866" w:name="_Toc425173709"/>
      <w:bookmarkStart w:id="1867" w:name="_Toc425173860"/>
      <w:bookmarkStart w:id="1868" w:name="_Toc425174007"/>
      <w:bookmarkStart w:id="1869" w:name="_Toc425174150"/>
      <w:bookmarkStart w:id="1870" w:name="_Toc425174293"/>
      <w:bookmarkStart w:id="1871" w:name="_Toc425174436"/>
      <w:bookmarkStart w:id="1872" w:name="_Toc425174577"/>
      <w:bookmarkStart w:id="1873" w:name="_Toc428364335"/>
      <w:bookmarkStart w:id="1874" w:name="_Toc428364336"/>
      <w:bookmarkStart w:id="1875" w:name="_Toc428364351"/>
      <w:bookmarkStart w:id="1876" w:name="_Toc428197856"/>
      <w:bookmarkStart w:id="1877" w:name="_Toc428198020"/>
      <w:bookmarkStart w:id="1878" w:name="_Toc428198978"/>
      <w:bookmarkStart w:id="1879" w:name="_Toc428201616"/>
      <w:bookmarkStart w:id="1880" w:name="_Toc428364366"/>
      <w:bookmarkStart w:id="1881" w:name="_Toc428197858"/>
      <w:bookmarkStart w:id="1882" w:name="_Toc428198022"/>
      <w:bookmarkStart w:id="1883" w:name="_Toc428198980"/>
      <w:bookmarkStart w:id="1884" w:name="_Toc428201618"/>
      <w:bookmarkStart w:id="1885" w:name="_Toc428364368"/>
      <w:bookmarkStart w:id="1886" w:name="_Toc428197873"/>
      <w:bookmarkStart w:id="1887" w:name="_Toc428198037"/>
      <w:bookmarkStart w:id="1888" w:name="_Toc428198995"/>
      <w:bookmarkStart w:id="1889" w:name="_Toc428201633"/>
      <w:bookmarkStart w:id="1890" w:name="_Toc428364383"/>
      <w:bookmarkStart w:id="1891" w:name="_Toc428197888"/>
      <w:bookmarkStart w:id="1892" w:name="_Toc428198052"/>
      <w:bookmarkStart w:id="1893" w:name="_Toc428199010"/>
      <w:bookmarkStart w:id="1894" w:name="_Toc428201648"/>
      <w:bookmarkStart w:id="1895" w:name="_Toc428364398"/>
      <w:bookmarkStart w:id="1896" w:name="_Toc428197890"/>
      <w:bookmarkStart w:id="1897" w:name="_Toc428198054"/>
      <w:bookmarkStart w:id="1898" w:name="_Toc428199012"/>
      <w:bookmarkStart w:id="1899" w:name="_Toc428201650"/>
      <w:bookmarkStart w:id="1900" w:name="_Toc428364400"/>
      <w:bookmarkStart w:id="1901" w:name="_Toc428364564"/>
      <w:bookmarkStart w:id="1902" w:name="_Toc428364931"/>
      <w:bookmarkStart w:id="1903" w:name="_Toc428366192"/>
      <w:bookmarkStart w:id="1904" w:name="_Toc428368298"/>
      <w:bookmarkStart w:id="1905" w:name="_Toc428370300"/>
      <w:bookmarkStart w:id="1906" w:name="_Toc428370467"/>
      <w:bookmarkStart w:id="1907" w:name="_Toc428433739"/>
      <w:bookmarkStart w:id="1908" w:name="_Toc428433908"/>
      <w:bookmarkStart w:id="1909" w:name="_Toc428434622"/>
      <w:bookmarkStart w:id="1910" w:name="_Toc428435512"/>
      <w:bookmarkStart w:id="1911" w:name="_Toc428436599"/>
      <w:bookmarkStart w:id="1912" w:name="_Toc428436770"/>
      <w:bookmarkStart w:id="1913" w:name="_Toc428197892"/>
      <w:bookmarkStart w:id="1914" w:name="_Toc428198056"/>
      <w:bookmarkStart w:id="1915" w:name="_Toc428199014"/>
      <w:bookmarkStart w:id="1916" w:name="_Toc428201652"/>
      <w:bookmarkStart w:id="1917" w:name="_Toc428364402"/>
      <w:bookmarkStart w:id="1918" w:name="_Toc428364566"/>
      <w:bookmarkStart w:id="1919" w:name="_Toc428364933"/>
      <w:bookmarkStart w:id="1920" w:name="_Toc428366194"/>
      <w:bookmarkStart w:id="1921" w:name="_Toc428368300"/>
      <w:bookmarkStart w:id="1922" w:name="_Toc428370302"/>
      <w:bookmarkStart w:id="1923" w:name="_Toc428370469"/>
      <w:bookmarkStart w:id="1924" w:name="_Toc428433741"/>
      <w:bookmarkStart w:id="1925" w:name="_Toc428433910"/>
      <w:bookmarkStart w:id="1926" w:name="_Toc428434624"/>
      <w:bookmarkStart w:id="1927" w:name="_Toc428435514"/>
      <w:bookmarkStart w:id="1928" w:name="_Toc428436601"/>
      <w:bookmarkStart w:id="1929" w:name="_Toc428436772"/>
      <w:bookmarkStart w:id="1930" w:name="_Toc428197893"/>
      <w:bookmarkStart w:id="1931" w:name="_Toc428198057"/>
      <w:bookmarkStart w:id="1932" w:name="_Toc428199015"/>
      <w:bookmarkStart w:id="1933" w:name="_Toc428201653"/>
      <w:bookmarkStart w:id="1934" w:name="_Toc428364261"/>
      <w:bookmarkStart w:id="1935" w:name="_Toc428364403"/>
      <w:bookmarkStart w:id="1936" w:name="_Toc428364567"/>
      <w:bookmarkStart w:id="1937" w:name="_Toc428364934"/>
      <w:bookmarkStart w:id="1938" w:name="_Toc428366195"/>
      <w:bookmarkStart w:id="1939" w:name="_Toc428368301"/>
      <w:bookmarkStart w:id="1940" w:name="_Toc428370303"/>
      <w:bookmarkStart w:id="1941" w:name="_Toc428370470"/>
      <w:bookmarkStart w:id="1942" w:name="_Toc428433742"/>
      <w:bookmarkStart w:id="1943" w:name="_Toc428433911"/>
      <w:bookmarkStart w:id="1944" w:name="_Toc428434625"/>
      <w:bookmarkStart w:id="1945" w:name="_Toc428435515"/>
      <w:bookmarkStart w:id="1946" w:name="_Toc428436602"/>
      <w:bookmarkStart w:id="1947" w:name="_Toc428436773"/>
      <w:bookmarkStart w:id="1948" w:name="_Toc428197911"/>
      <w:bookmarkStart w:id="1949" w:name="_Toc428198075"/>
      <w:bookmarkStart w:id="1950" w:name="_Toc428199033"/>
      <w:bookmarkStart w:id="1951" w:name="_Toc428201671"/>
      <w:bookmarkStart w:id="1952" w:name="_Toc428364421"/>
      <w:bookmarkStart w:id="1953" w:name="_Toc428364585"/>
      <w:bookmarkStart w:id="1954" w:name="_Toc428364952"/>
      <w:bookmarkStart w:id="1955" w:name="_Toc428366213"/>
      <w:bookmarkStart w:id="1956" w:name="_Toc428368319"/>
      <w:bookmarkStart w:id="1957" w:name="_Toc428370321"/>
      <w:bookmarkStart w:id="1958" w:name="_Toc428370488"/>
      <w:bookmarkStart w:id="1959" w:name="_Toc428433760"/>
      <w:bookmarkStart w:id="1960" w:name="_Toc428433929"/>
      <w:bookmarkStart w:id="1961" w:name="_Toc428434643"/>
      <w:bookmarkStart w:id="1962" w:name="_Toc428435533"/>
      <w:bookmarkStart w:id="1963" w:name="_Toc428436620"/>
      <w:bookmarkStart w:id="1964" w:name="_Toc428436791"/>
      <w:bookmarkStart w:id="1965" w:name="_Toc428197929"/>
      <w:bookmarkStart w:id="1966" w:name="_Toc428198093"/>
      <w:bookmarkStart w:id="1967" w:name="_Toc428199052"/>
      <w:bookmarkStart w:id="1968" w:name="_Toc428201690"/>
      <w:bookmarkStart w:id="1969" w:name="_Toc428364440"/>
      <w:bookmarkStart w:id="1970" w:name="_Toc428364604"/>
      <w:bookmarkStart w:id="1971" w:name="_Toc428364971"/>
      <w:bookmarkStart w:id="1972" w:name="_Toc428366232"/>
      <w:bookmarkStart w:id="1973" w:name="_Toc428368338"/>
      <w:bookmarkStart w:id="1974" w:name="_Toc428370340"/>
      <w:bookmarkStart w:id="1975" w:name="_Toc428370507"/>
      <w:bookmarkStart w:id="1976" w:name="_Toc428433779"/>
      <w:bookmarkStart w:id="1977" w:name="_Toc428433948"/>
      <w:bookmarkStart w:id="1978" w:name="_Toc428434662"/>
      <w:bookmarkStart w:id="1979" w:name="_Toc428435552"/>
      <w:bookmarkStart w:id="1980" w:name="_Toc428436639"/>
      <w:bookmarkStart w:id="1981" w:name="_Toc428436810"/>
      <w:bookmarkStart w:id="1982" w:name="_Toc428197947"/>
      <w:bookmarkStart w:id="1983" w:name="_Toc428198111"/>
      <w:bookmarkStart w:id="1984" w:name="_Toc428199070"/>
      <w:bookmarkStart w:id="1985" w:name="_Toc428201708"/>
      <w:bookmarkStart w:id="1986" w:name="_Toc428364458"/>
      <w:bookmarkStart w:id="1987" w:name="_Toc428364622"/>
      <w:bookmarkStart w:id="1988" w:name="_Toc428364989"/>
      <w:bookmarkStart w:id="1989" w:name="_Toc428366250"/>
      <w:bookmarkStart w:id="1990" w:name="_Toc428368356"/>
      <w:bookmarkStart w:id="1991" w:name="_Toc428370358"/>
      <w:bookmarkStart w:id="1992" w:name="_Toc428370525"/>
      <w:bookmarkStart w:id="1993" w:name="_Toc428433797"/>
      <w:bookmarkStart w:id="1994" w:name="_Toc428433966"/>
      <w:bookmarkStart w:id="1995" w:name="_Toc428434680"/>
      <w:bookmarkStart w:id="1996" w:name="_Toc428435570"/>
      <w:bookmarkStart w:id="1997" w:name="_Toc428436657"/>
      <w:bookmarkStart w:id="1998" w:name="_Toc428436828"/>
      <w:bookmarkStart w:id="1999" w:name="_Toc428197962"/>
      <w:bookmarkStart w:id="2000" w:name="_Toc428198126"/>
      <w:bookmarkStart w:id="2001" w:name="_Toc428199085"/>
      <w:bookmarkStart w:id="2002" w:name="_Toc428201723"/>
      <w:bookmarkStart w:id="2003" w:name="_Toc428364473"/>
      <w:bookmarkStart w:id="2004" w:name="_Toc428364637"/>
      <w:bookmarkStart w:id="2005" w:name="_Toc428365004"/>
      <w:bookmarkStart w:id="2006" w:name="_Toc428366265"/>
      <w:bookmarkStart w:id="2007" w:name="_Toc428368371"/>
      <w:bookmarkStart w:id="2008" w:name="_Toc428370373"/>
      <w:bookmarkStart w:id="2009" w:name="_Toc428370540"/>
      <w:bookmarkStart w:id="2010" w:name="_Toc428433812"/>
      <w:bookmarkStart w:id="2011" w:name="_Toc428433981"/>
      <w:bookmarkStart w:id="2012" w:name="_Toc428434695"/>
      <w:bookmarkStart w:id="2013" w:name="_Toc428435585"/>
      <w:bookmarkStart w:id="2014" w:name="_Toc428436672"/>
      <w:bookmarkStart w:id="2015" w:name="_Toc428436843"/>
      <w:bookmarkStart w:id="2016" w:name="_Toc439165536"/>
      <w:bookmarkStart w:id="2017" w:name="_Toc439165817"/>
      <w:bookmarkStart w:id="2018" w:name="_Toc439841752"/>
      <w:bookmarkStart w:id="2019" w:name="_Toc439165537"/>
      <w:bookmarkStart w:id="2020" w:name="_Toc439165818"/>
      <w:bookmarkStart w:id="2021" w:name="_Toc439841753"/>
      <w:bookmarkStart w:id="2022" w:name="_Toc439165538"/>
      <w:bookmarkStart w:id="2023" w:name="_Toc439165819"/>
      <w:bookmarkStart w:id="2024" w:name="_Toc439841754"/>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p>
    <w:p w:rsidR="00B3712C" w:rsidRPr="00090B3E" w:rsidRDefault="000F3163" w:rsidP="00B3712C">
      <w:pPr>
        <w:pStyle w:val="SANUS2"/>
        <w:numPr>
          <w:ilvl w:val="1"/>
          <w:numId w:val="1"/>
        </w:numPr>
        <w:tabs>
          <w:tab w:val="num" w:pos="540"/>
        </w:tabs>
        <w:ind w:left="567" w:hanging="567"/>
        <w:rPr>
          <w:ins w:id="2025" w:author="Amarucci, Scott M" w:date="2016-02-16T18:07:00Z"/>
          <w:color w:val="000000" w:themeColor="text1"/>
        </w:rPr>
      </w:pPr>
      <w:ins w:id="2026" w:author="Amarucci, Scott M" w:date="2016-02-16T18:11:00Z">
        <w:r>
          <w:rPr>
            <w:color w:val="000000" w:themeColor="text1"/>
          </w:rPr>
          <w:t xml:space="preserve">Large </w:t>
        </w:r>
      </w:ins>
      <w:ins w:id="2027" w:author="Amarucci, Scott M" w:date="2016-02-16T18:57:00Z">
        <w:r w:rsidR="00CC4B97">
          <w:rPr>
            <w:color w:val="000000" w:themeColor="text1"/>
          </w:rPr>
          <w:t>e</w:t>
        </w:r>
      </w:ins>
      <w:ins w:id="2028" w:author="Amarucci, Scott M" w:date="2016-02-16T18:11:00Z">
        <w:r>
          <w:rPr>
            <w:color w:val="000000" w:themeColor="text1"/>
          </w:rPr>
          <w:t>xposures</w:t>
        </w:r>
      </w:ins>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1245"/>
        <w:gridCol w:w="1245"/>
      </w:tblGrid>
      <w:tr w:rsidR="00B3712C" w:rsidRPr="00206D41" w:rsidTr="00AB3662">
        <w:trPr>
          <w:trHeight w:val="462"/>
          <w:ins w:id="2029" w:author="Amarucci, Scott M" w:date="2016-02-16T18:07:00Z"/>
        </w:trPr>
        <w:tc>
          <w:tcPr>
            <w:tcW w:w="1728" w:type="dxa"/>
            <w:shd w:val="clear" w:color="auto" w:fill="auto"/>
          </w:tcPr>
          <w:p w:rsidR="00B3712C" w:rsidRPr="00206D41" w:rsidRDefault="00B3712C" w:rsidP="00AB3662">
            <w:pPr>
              <w:rPr>
                <w:ins w:id="2030" w:author="Amarucci, Scott M" w:date="2016-02-16T18:07:00Z"/>
                <w:b/>
                <w:bCs/>
                <w:iCs/>
              </w:rPr>
            </w:pPr>
            <w:ins w:id="2031" w:author="Amarucci, Scott M" w:date="2016-02-16T18:07:00Z">
              <w:r>
                <w:rPr>
                  <w:b/>
                  <w:bCs/>
                  <w:iCs/>
                </w:rPr>
                <w:t>DEFINITION</w:t>
              </w:r>
            </w:ins>
          </w:p>
        </w:tc>
        <w:tc>
          <w:tcPr>
            <w:tcW w:w="7470" w:type="dxa"/>
            <w:gridSpan w:val="4"/>
            <w:shd w:val="clear" w:color="auto" w:fill="auto"/>
          </w:tcPr>
          <w:p w:rsidR="00B3712C" w:rsidRDefault="00D666EE" w:rsidP="00D666EE">
            <w:pPr>
              <w:spacing w:after="120" w:line="240" w:lineRule="auto"/>
              <w:jc w:val="both"/>
              <w:rPr>
                <w:ins w:id="2032" w:author="Amarucci, Scott M" w:date="2016-02-16T18:53:00Z"/>
                <w:bCs/>
                <w:lang w:val="en-GB"/>
              </w:rPr>
              <w:pPrChange w:id="2033" w:author="Amarucci, Scott M" w:date="2016-02-16T18:24:00Z">
                <w:pPr>
                  <w:framePr w:hSpace="180" w:wrap="around" w:vAnchor="text" w:hAnchor="text" w:x="168" w:y="1"/>
                  <w:spacing w:after="0" w:line="240" w:lineRule="auto"/>
                  <w:suppressOverlap/>
                </w:pPr>
              </w:pPrChange>
            </w:pPr>
            <w:ins w:id="2034" w:author="Amarucci, Scott M" w:date="2016-02-16T18:24:00Z">
              <w:r w:rsidRPr="00CC6E18">
                <w:rPr>
                  <w:bCs/>
                  <w:lang w:val="en-GB"/>
                </w:rPr>
                <w:t>Weight on the Bank’s equity of the aggregate exposure with customers and counterparties rated as “large exposures” (</w:t>
              </w:r>
              <w:r>
                <w:rPr>
                  <w:bCs/>
                  <w:lang w:val="en-GB"/>
                </w:rPr>
                <w:t>excludes</w:t>
              </w:r>
              <w:r w:rsidRPr="00CC6E18">
                <w:rPr>
                  <w:bCs/>
                  <w:lang w:val="en-GB"/>
                </w:rPr>
                <w:t xml:space="preserve"> public sector</w:t>
              </w:r>
              <w:r>
                <w:rPr>
                  <w:bCs/>
                  <w:lang w:val="en-GB"/>
                </w:rPr>
                <w:t xml:space="preserve"> exposures</w:t>
              </w:r>
              <w:r w:rsidRPr="00CC6E18">
                <w:rPr>
                  <w:bCs/>
                  <w:lang w:val="en-GB"/>
                </w:rPr>
                <w:t>)</w:t>
              </w:r>
            </w:ins>
          </w:p>
          <w:p w:rsidR="00CC4B97" w:rsidRDefault="00CC4B97" w:rsidP="00CC4B97">
            <w:pPr>
              <w:contextualSpacing/>
              <w:rPr>
                <w:ins w:id="2035" w:author="Amarucci, Scott M" w:date="2016-02-16T18:53:00Z"/>
                <w:rFonts w:asciiTheme="minorHAnsi" w:eastAsiaTheme="minorHAnsi" w:hAnsiTheme="minorHAnsi" w:cstheme="minorBidi"/>
                <w:bCs/>
                <w:iCs/>
                <w:lang w:val="en-GB"/>
              </w:rPr>
            </w:pPr>
            <w:ins w:id="2036" w:author="Amarucci, Scott M" w:date="2016-02-16T18:53:00Z">
              <w:r w:rsidRPr="00BF190C">
                <w:rPr>
                  <w:rFonts w:asciiTheme="minorHAnsi" w:eastAsiaTheme="minorHAnsi" w:hAnsiTheme="minorHAnsi" w:cstheme="minorBidi"/>
                  <w:bCs/>
                  <w:iCs/>
                  <w:lang w:val="en-GB"/>
                </w:rPr>
                <w:t xml:space="preserve">Exposure </w:t>
              </w:r>
              <w:r>
                <w:rPr>
                  <w:rFonts w:asciiTheme="minorHAnsi" w:eastAsiaTheme="minorHAnsi" w:hAnsiTheme="minorHAnsi" w:cstheme="minorBidi"/>
                  <w:bCs/>
                  <w:iCs/>
                  <w:lang w:val="en-GB"/>
                </w:rPr>
                <w:t xml:space="preserve">is defined as </w:t>
              </w:r>
              <w:r w:rsidRPr="00BF190C">
                <w:rPr>
                  <w:rFonts w:asciiTheme="minorHAnsi" w:eastAsiaTheme="minorHAnsi" w:hAnsiTheme="minorHAnsi" w:cstheme="minorBidi"/>
                  <w:bCs/>
                  <w:iCs/>
                  <w:lang w:val="en-GB"/>
                </w:rPr>
                <w:t xml:space="preserve">the </w:t>
              </w:r>
              <w:r w:rsidRPr="00BF190C">
                <w:rPr>
                  <w:rFonts w:asciiTheme="minorHAnsi" w:eastAsiaTheme="minorHAnsi" w:hAnsiTheme="minorHAnsi" w:cstheme="minorBidi"/>
                  <w:bCs/>
                  <w:iCs/>
                  <w:u w:val="single"/>
                  <w:lang w:val="en-GB"/>
                </w:rPr>
                <w:t>sum</w:t>
              </w:r>
              <w:r w:rsidRPr="00BF190C">
                <w:rPr>
                  <w:rFonts w:asciiTheme="minorHAnsi" w:eastAsiaTheme="minorHAnsi" w:hAnsiTheme="minorHAnsi" w:cstheme="minorBidi"/>
                  <w:bCs/>
                  <w:iCs/>
                  <w:lang w:val="en-GB"/>
                </w:rPr>
                <w:t xml:space="preserve"> of: </w:t>
              </w:r>
            </w:ins>
          </w:p>
          <w:p w:rsidR="00CC4B97" w:rsidRDefault="00CC4B97" w:rsidP="00CC4B97">
            <w:pPr>
              <w:numPr>
                <w:ilvl w:val="1"/>
                <w:numId w:val="11"/>
              </w:numPr>
              <w:contextualSpacing/>
              <w:rPr>
                <w:ins w:id="2037" w:author="Amarucci, Scott M" w:date="2016-02-16T18:53:00Z"/>
                <w:rFonts w:asciiTheme="minorHAnsi" w:eastAsiaTheme="minorHAnsi" w:hAnsiTheme="minorHAnsi" w:cstheme="minorBidi"/>
                <w:bCs/>
                <w:iCs/>
                <w:lang w:val="en-GB"/>
              </w:rPr>
            </w:pPr>
            <w:ins w:id="2038" w:author="Amarucci, Scott M" w:date="2016-02-16T18:53:00Z">
              <w:r w:rsidRPr="00BF190C">
                <w:rPr>
                  <w:rFonts w:asciiTheme="minorHAnsi" w:eastAsiaTheme="minorHAnsi" w:hAnsiTheme="minorHAnsi" w:cstheme="minorBidi"/>
                  <w:bCs/>
                  <w:iCs/>
                  <w:lang w:val="en-GB"/>
                </w:rPr>
                <w:t xml:space="preserve">Committed facilities (drawn and undrawn)  </w:t>
              </w:r>
            </w:ins>
          </w:p>
          <w:p w:rsidR="00CC4B97" w:rsidRDefault="00CC4B97" w:rsidP="00CC4B97">
            <w:pPr>
              <w:numPr>
                <w:ilvl w:val="1"/>
                <w:numId w:val="11"/>
              </w:numPr>
              <w:contextualSpacing/>
              <w:rPr>
                <w:ins w:id="2039" w:author="Amarucci, Scott M" w:date="2016-02-16T18:53:00Z"/>
                <w:rFonts w:asciiTheme="minorHAnsi" w:eastAsiaTheme="minorHAnsi" w:hAnsiTheme="minorHAnsi" w:cstheme="minorBidi"/>
                <w:bCs/>
                <w:iCs/>
                <w:lang w:val="en-GB"/>
              </w:rPr>
            </w:pPr>
            <w:ins w:id="2040" w:author="Amarucci, Scott M" w:date="2016-02-16T18:53:00Z">
              <w:r>
                <w:rPr>
                  <w:rFonts w:asciiTheme="minorHAnsi" w:eastAsiaTheme="minorHAnsi" w:hAnsiTheme="minorHAnsi" w:cstheme="minorBidi"/>
                  <w:bCs/>
                  <w:iCs/>
                  <w:lang w:val="en-GB"/>
                </w:rPr>
                <w:t>D</w:t>
              </w:r>
              <w:r w:rsidRPr="00BF190C">
                <w:rPr>
                  <w:rFonts w:asciiTheme="minorHAnsi" w:eastAsiaTheme="minorHAnsi" w:hAnsiTheme="minorHAnsi" w:cstheme="minorBidi"/>
                  <w:bCs/>
                  <w:iCs/>
                  <w:lang w:val="en-GB"/>
                </w:rPr>
                <w:t>rawn</w:t>
              </w:r>
              <w:r>
                <w:rPr>
                  <w:rFonts w:asciiTheme="minorHAnsi" w:eastAsiaTheme="minorHAnsi" w:hAnsiTheme="minorHAnsi" w:cstheme="minorBidi"/>
                  <w:bCs/>
                  <w:iCs/>
                  <w:lang w:val="en-GB"/>
                </w:rPr>
                <w:t xml:space="preserve"> balances</w:t>
              </w:r>
              <w:r w:rsidRPr="00BF190C">
                <w:rPr>
                  <w:rFonts w:asciiTheme="minorHAnsi" w:eastAsiaTheme="minorHAnsi" w:hAnsiTheme="minorHAnsi" w:cstheme="minorBidi"/>
                  <w:bCs/>
                  <w:iCs/>
                  <w:lang w:val="en-GB"/>
                </w:rPr>
                <w:t xml:space="preserve"> under uncommitted facilities  </w:t>
              </w:r>
            </w:ins>
          </w:p>
          <w:p w:rsidR="00CC4B97" w:rsidRDefault="00CC4B97" w:rsidP="00CC4B97">
            <w:pPr>
              <w:numPr>
                <w:ilvl w:val="1"/>
                <w:numId w:val="11"/>
              </w:numPr>
              <w:contextualSpacing/>
              <w:rPr>
                <w:ins w:id="2041" w:author="Amarucci, Scott M" w:date="2016-02-16T18:53:00Z"/>
                <w:rFonts w:asciiTheme="minorHAnsi" w:eastAsiaTheme="minorHAnsi" w:hAnsiTheme="minorHAnsi" w:cstheme="minorBidi"/>
                <w:bCs/>
                <w:iCs/>
                <w:lang w:val="en-GB"/>
              </w:rPr>
            </w:pPr>
            <w:ins w:id="2042" w:author="Amarucci, Scott M" w:date="2016-02-16T18:53:00Z">
              <w:r>
                <w:rPr>
                  <w:rFonts w:asciiTheme="minorHAnsi" w:eastAsiaTheme="minorHAnsi" w:hAnsiTheme="minorHAnsi" w:cstheme="minorBidi"/>
                  <w:bCs/>
                  <w:iCs/>
                  <w:lang w:val="en-GB"/>
                </w:rPr>
                <w:t>O</w:t>
              </w:r>
              <w:r w:rsidRPr="00BF190C">
                <w:rPr>
                  <w:rFonts w:asciiTheme="minorHAnsi" w:eastAsiaTheme="minorHAnsi" w:hAnsiTheme="minorHAnsi" w:cstheme="minorBidi"/>
                  <w:bCs/>
                  <w:iCs/>
                  <w:lang w:val="en-GB"/>
                </w:rPr>
                <w:t xml:space="preserve">ff balance sheet items (e.g. Letters of Credit)  </w:t>
              </w:r>
            </w:ins>
          </w:p>
          <w:p w:rsidR="00CC4B97" w:rsidRDefault="00CC4B97" w:rsidP="00CC4B97">
            <w:pPr>
              <w:numPr>
                <w:ilvl w:val="1"/>
                <w:numId w:val="11"/>
              </w:numPr>
              <w:contextualSpacing/>
              <w:rPr>
                <w:ins w:id="2043" w:author="Amarucci, Scott M" w:date="2016-02-16T18:53:00Z"/>
                <w:rFonts w:asciiTheme="minorHAnsi" w:eastAsiaTheme="minorHAnsi" w:hAnsiTheme="minorHAnsi" w:cstheme="minorBidi"/>
                <w:bCs/>
                <w:iCs/>
                <w:lang w:val="en-GB"/>
              </w:rPr>
            </w:pPr>
            <w:ins w:id="2044" w:author="Amarucci, Scott M" w:date="2016-02-16T18:53:00Z">
              <w:r w:rsidRPr="00BF190C">
                <w:rPr>
                  <w:rFonts w:asciiTheme="minorHAnsi" w:eastAsiaTheme="minorHAnsi" w:hAnsiTheme="minorHAnsi" w:cstheme="minorBidi"/>
                  <w:bCs/>
                  <w:iCs/>
                  <w:lang w:val="en-GB"/>
                </w:rPr>
                <w:t>PFE</w:t>
              </w:r>
              <w:r w:rsidRPr="00BF190C">
                <w:rPr>
                  <w:rFonts w:asciiTheme="minorHAnsi" w:eastAsiaTheme="minorHAnsi" w:hAnsiTheme="minorHAnsi" w:cstheme="minorBidi"/>
                  <w:bCs/>
                  <w:iCs/>
                  <w:vertAlign w:val="superscript"/>
                  <w:lang w:val="en-GB"/>
                </w:rPr>
                <w:footnoteReference w:id="12"/>
              </w:r>
              <w:r w:rsidRPr="00BF190C">
                <w:rPr>
                  <w:rFonts w:asciiTheme="minorHAnsi" w:eastAsiaTheme="minorHAnsi" w:hAnsiTheme="minorHAnsi" w:cstheme="minorBidi"/>
                  <w:bCs/>
                  <w:iCs/>
                  <w:lang w:val="en-GB"/>
                </w:rPr>
                <w:t xml:space="preserve"> (“REC”) for derivatives. </w:t>
              </w:r>
            </w:ins>
          </w:p>
          <w:p w:rsidR="00CC4B97" w:rsidRPr="00D666EE" w:rsidRDefault="00CC4B97" w:rsidP="00CC4B97">
            <w:pPr>
              <w:spacing w:after="120" w:line="240" w:lineRule="auto"/>
              <w:jc w:val="both"/>
              <w:rPr>
                <w:ins w:id="2047" w:author="Amarucci, Scott M" w:date="2016-02-16T18:07:00Z"/>
                <w:bCs/>
                <w:lang w:val="en-GB"/>
                <w:rPrChange w:id="2048" w:author="Amarucci, Scott M" w:date="2016-02-16T18:24:00Z">
                  <w:rPr>
                    <w:ins w:id="2049" w:author="Amarucci, Scott M" w:date="2016-02-16T18:07:00Z"/>
                    <w:bCs/>
                    <w:iCs/>
                  </w:rPr>
                </w:rPrChange>
              </w:rPr>
              <w:pPrChange w:id="2050" w:author="Amarucci, Scott M" w:date="2016-02-16T18:24:00Z">
                <w:pPr>
                  <w:framePr w:hSpace="180" w:wrap="around" w:vAnchor="text" w:hAnchor="text" w:x="168" w:y="1"/>
                  <w:spacing w:after="0" w:line="240" w:lineRule="auto"/>
                  <w:suppressOverlap/>
                </w:pPr>
              </w:pPrChange>
            </w:pPr>
            <w:ins w:id="2051" w:author="Amarucci, Scott M" w:date="2016-02-16T18:53:00Z">
              <w:r w:rsidRPr="00BF190C">
                <w:rPr>
                  <w:rFonts w:asciiTheme="minorHAnsi" w:eastAsiaTheme="minorHAnsi" w:hAnsiTheme="minorHAnsi" w:cstheme="minorBidi"/>
                  <w:bCs/>
                  <w:iCs/>
                  <w:lang w:val="en-GB"/>
                </w:rPr>
                <w:t>Exposures will be calculated at individual counterparty level and aggregated as required to ultimate parent (economic group) level. Exposures to non-recourse project finance will be treated as individual exposures and not aggregated to the sponsor.</w:t>
              </w:r>
            </w:ins>
          </w:p>
        </w:tc>
      </w:tr>
      <w:tr w:rsidR="00B3712C" w:rsidRPr="00206D41" w:rsidTr="00AB3662">
        <w:trPr>
          <w:trHeight w:val="462"/>
          <w:ins w:id="2052" w:author="Amarucci, Scott M" w:date="2016-02-16T18:07:00Z"/>
        </w:trPr>
        <w:tc>
          <w:tcPr>
            <w:tcW w:w="1728" w:type="dxa"/>
            <w:shd w:val="clear" w:color="auto" w:fill="auto"/>
          </w:tcPr>
          <w:p w:rsidR="00B3712C" w:rsidRPr="00206D41" w:rsidRDefault="00B3712C" w:rsidP="00AB3662">
            <w:pPr>
              <w:rPr>
                <w:ins w:id="2053" w:author="Amarucci, Scott M" w:date="2016-02-16T18:07:00Z"/>
                <w:b/>
                <w:bCs/>
                <w:iCs/>
              </w:rPr>
            </w:pPr>
            <w:ins w:id="2054" w:author="Amarucci, Scott M" w:date="2016-02-16T18:07:00Z">
              <w:r>
                <w:rPr>
                  <w:b/>
                  <w:bCs/>
                  <w:iCs/>
                </w:rPr>
                <w:t>RISK TYPE</w:t>
              </w:r>
            </w:ins>
          </w:p>
        </w:tc>
        <w:tc>
          <w:tcPr>
            <w:tcW w:w="7470" w:type="dxa"/>
            <w:gridSpan w:val="4"/>
            <w:shd w:val="clear" w:color="auto" w:fill="auto"/>
          </w:tcPr>
          <w:p w:rsidR="00B3712C" w:rsidRPr="00206D41" w:rsidRDefault="00B3712C" w:rsidP="00AB3662">
            <w:pPr>
              <w:spacing w:after="0" w:line="240" w:lineRule="auto"/>
              <w:rPr>
                <w:ins w:id="2055" w:author="Amarucci, Scott M" w:date="2016-02-16T18:07:00Z"/>
                <w:bCs/>
                <w:iCs/>
              </w:rPr>
            </w:pPr>
            <w:ins w:id="2056" w:author="Amarucci, Scott M" w:date="2016-02-16T18:07:00Z">
              <w:r>
                <w:rPr>
                  <w:bCs/>
                  <w:iCs/>
                </w:rPr>
                <w:t>Credit Risk</w:t>
              </w:r>
            </w:ins>
          </w:p>
        </w:tc>
      </w:tr>
      <w:tr w:rsidR="00B3712C" w:rsidRPr="00206D41" w:rsidTr="00AB3662">
        <w:trPr>
          <w:trHeight w:val="462"/>
          <w:ins w:id="2057" w:author="Amarucci, Scott M" w:date="2016-02-16T18:07:00Z"/>
        </w:trPr>
        <w:tc>
          <w:tcPr>
            <w:tcW w:w="1728" w:type="dxa"/>
            <w:shd w:val="clear" w:color="auto" w:fill="auto"/>
          </w:tcPr>
          <w:p w:rsidR="00B3712C" w:rsidRDefault="00B3712C" w:rsidP="00AB3662">
            <w:pPr>
              <w:rPr>
                <w:ins w:id="2058" w:author="Amarucci, Scott M" w:date="2016-02-16T18:07:00Z"/>
                <w:b/>
                <w:bCs/>
                <w:iCs/>
              </w:rPr>
            </w:pPr>
            <w:ins w:id="2059" w:author="Amarucci, Scott M" w:date="2016-02-16T18:07:00Z">
              <w:r>
                <w:rPr>
                  <w:b/>
                  <w:bCs/>
                  <w:iCs/>
                </w:rPr>
                <w:t>RATIONALE</w:t>
              </w:r>
            </w:ins>
          </w:p>
        </w:tc>
        <w:tc>
          <w:tcPr>
            <w:tcW w:w="7470" w:type="dxa"/>
            <w:gridSpan w:val="4"/>
            <w:shd w:val="clear" w:color="auto" w:fill="auto"/>
          </w:tcPr>
          <w:p w:rsidR="00B3712C" w:rsidRDefault="000864B0" w:rsidP="00AB3662">
            <w:pPr>
              <w:spacing w:after="0" w:line="240" w:lineRule="auto"/>
              <w:rPr>
                <w:ins w:id="2060" w:author="Amarucci, Scott M" w:date="2016-02-16T18:07:00Z"/>
                <w:bCs/>
                <w:iCs/>
              </w:rPr>
            </w:pPr>
            <w:ins w:id="2061" w:author="Amarucci, Scott M" w:date="2016-02-19T11:14:00Z">
              <w:r>
                <w:rPr>
                  <w:bCs/>
                  <w:iCs/>
                </w:rPr>
                <w:t>I</w:t>
              </w:r>
              <w:r w:rsidRPr="000864B0">
                <w:rPr>
                  <w:bCs/>
                  <w:iCs/>
                </w:rPr>
                <w:t>mportant for SHUSA to monitor and manage obligor concentrations, given the size of their largest exposures</w:t>
              </w:r>
              <w:r>
                <w:rPr>
                  <w:bCs/>
                  <w:iCs/>
                </w:rPr>
                <w:t>; cascaded from group</w:t>
              </w:r>
            </w:ins>
          </w:p>
        </w:tc>
      </w:tr>
      <w:tr w:rsidR="00B3712C" w:rsidRPr="00206D41" w:rsidTr="00AB3662">
        <w:trPr>
          <w:trHeight w:val="270"/>
          <w:ins w:id="2062" w:author="Amarucci, Scott M" w:date="2016-02-16T18:07:00Z"/>
        </w:trPr>
        <w:tc>
          <w:tcPr>
            <w:tcW w:w="1728" w:type="dxa"/>
            <w:vMerge w:val="restart"/>
            <w:shd w:val="clear" w:color="auto" w:fill="auto"/>
          </w:tcPr>
          <w:p w:rsidR="00B3712C" w:rsidRPr="00206D41" w:rsidRDefault="00B3712C" w:rsidP="00AB3662">
            <w:pPr>
              <w:rPr>
                <w:ins w:id="2063" w:author="Amarucci, Scott M" w:date="2016-02-16T18:07:00Z"/>
                <w:b/>
                <w:bCs/>
                <w:iCs/>
              </w:rPr>
            </w:pPr>
            <w:ins w:id="2064" w:author="Amarucci, Scott M" w:date="2016-02-16T18:07:00Z">
              <w:r>
                <w:rPr>
                  <w:b/>
                  <w:bCs/>
                  <w:iCs/>
                </w:rPr>
                <w:t>ENTITY</w:t>
              </w:r>
            </w:ins>
          </w:p>
        </w:tc>
        <w:tc>
          <w:tcPr>
            <w:tcW w:w="2490" w:type="dxa"/>
            <w:shd w:val="clear" w:color="auto" w:fill="auto"/>
          </w:tcPr>
          <w:p w:rsidR="00B3712C" w:rsidRPr="007973F5" w:rsidRDefault="00B3712C" w:rsidP="00AB3662">
            <w:pPr>
              <w:spacing w:after="0" w:line="240" w:lineRule="auto"/>
              <w:rPr>
                <w:ins w:id="2065" w:author="Amarucci, Scott M" w:date="2016-02-16T18:07:00Z"/>
                <w:b/>
                <w:bCs/>
                <w:iCs/>
              </w:rPr>
            </w:pPr>
            <w:ins w:id="2066" w:author="Amarucci, Scott M" w:date="2016-02-16T18:07:00Z">
              <w:r w:rsidRPr="007973F5">
                <w:rPr>
                  <w:b/>
                  <w:bCs/>
                  <w:iCs/>
                </w:rPr>
                <w:t>SHUSA</w:t>
              </w:r>
            </w:ins>
          </w:p>
        </w:tc>
        <w:tc>
          <w:tcPr>
            <w:tcW w:w="2490" w:type="dxa"/>
            <w:shd w:val="clear" w:color="auto" w:fill="auto"/>
          </w:tcPr>
          <w:p w:rsidR="00B3712C" w:rsidRPr="007973F5" w:rsidRDefault="00B3712C" w:rsidP="00AB3662">
            <w:pPr>
              <w:spacing w:after="0" w:line="240" w:lineRule="auto"/>
              <w:rPr>
                <w:ins w:id="2067" w:author="Amarucci, Scott M" w:date="2016-02-16T18:07:00Z"/>
                <w:b/>
                <w:bCs/>
                <w:iCs/>
              </w:rPr>
            </w:pPr>
            <w:ins w:id="2068" w:author="Amarucci, Scott M" w:date="2016-02-16T18:07:00Z">
              <w:r w:rsidRPr="007973F5">
                <w:rPr>
                  <w:b/>
                  <w:bCs/>
                  <w:iCs/>
                </w:rPr>
                <w:t>SBNA</w:t>
              </w:r>
            </w:ins>
          </w:p>
        </w:tc>
        <w:tc>
          <w:tcPr>
            <w:tcW w:w="2490" w:type="dxa"/>
            <w:gridSpan w:val="2"/>
            <w:shd w:val="clear" w:color="auto" w:fill="auto"/>
          </w:tcPr>
          <w:p w:rsidR="00B3712C" w:rsidRPr="007973F5" w:rsidRDefault="00B3712C" w:rsidP="00AB3662">
            <w:pPr>
              <w:spacing w:after="0" w:line="240" w:lineRule="auto"/>
              <w:rPr>
                <w:ins w:id="2069" w:author="Amarucci, Scott M" w:date="2016-02-16T18:07:00Z"/>
                <w:b/>
                <w:bCs/>
                <w:iCs/>
              </w:rPr>
            </w:pPr>
            <w:ins w:id="2070" w:author="Amarucci, Scott M" w:date="2016-02-16T18:07:00Z">
              <w:r w:rsidRPr="007973F5">
                <w:rPr>
                  <w:b/>
                  <w:bCs/>
                  <w:iCs/>
                </w:rPr>
                <w:t>SC</w:t>
              </w:r>
            </w:ins>
          </w:p>
        </w:tc>
      </w:tr>
      <w:tr w:rsidR="00B3712C" w:rsidRPr="00206D41" w:rsidTr="00AB3662">
        <w:trPr>
          <w:trHeight w:val="113"/>
          <w:ins w:id="2071" w:author="Amarucci, Scott M" w:date="2016-02-16T18:07:00Z"/>
        </w:trPr>
        <w:tc>
          <w:tcPr>
            <w:tcW w:w="1728" w:type="dxa"/>
            <w:vMerge/>
            <w:shd w:val="clear" w:color="auto" w:fill="auto"/>
          </w:tcPr>
          <w:p w:rsidR="00B3712C" w:rsidRDefault="00B3712C" w:rsidP="00AB3662">
            <w:pPr>
              <w:rPr>
                <w:ins w:id="2072" w:author="Amarucci, Scott M" w:date="2016-02-16T18:07:00Z"/>
                <w:b/>
                <w:bCs/>
                <w:iCs/>
              </w:rPr>
            </w:pPr>
          </w:p>
        </w:tc>
        <w:tc>
          <w:tcPr>
            <w:tcW w:w="2490" w:type="dxa"/>
            <w:shd w:val="clear" w:color="auto" w:fill="auto"/>
          </w:tcPr>
          <w:p w:rsidR="00B3712C" w:rsidRPr="00206D41" w:rsidRDefault="00B3712C" w:rsidP="00AB3662">
            <w:pPr>
              <w:spacing w:after="0" w:line="240" w:lineRule="auto"/>
              <w:rPr>
                <w:ins w:id="2073" w:author="Amarucci, Scott M" w:date="2016-02-16T18:07:00Z"/>
                <w:bCs/>
                <w:iCs/>
              </w:rPr>
            </w:pPr>
            <w:ins w:id="2074" w:author="Amarucci, Scott M" w:date="2016-02-16T18:07:00Z">
              <w:r>
                <w:rPr>
                  <w:bCs/>
                  <w:iCs/>
                </w:rPr>
                <w:t>Yes</w:t>
              </w:r>
            </w:ins>
          </w:p>
        </w:tc>
        <w:tc>
          <w:tcPr>
            <w:tcW w:w="2490" w:type="dxa"/>
            <w:shd w:val="clear" w:color="auto" w:fill="auto"/>
          </w:tcPr>
          <w:p w:rsidR="00B3712C" w:rsidRPr="00206D41" w:rsidRDefault="00B3712C" w:rsidP="00AB3662">
            <w:pPr>
              <w:spacing w:after="0" w:line="240" w:lineRule="auto"/>
              <w:rPr>
                <w:ins w:id="2075" w:author="Amarucci, Scott M" w:date="2016-02-16T18:07:00Z"/>
                <w:bCs/>
                <w:iCs/>
              </w:rPr>
            </w:pPr>
            <w:ins w:id="2076" w:author="Amarucci, Scott M" w:date="2016-02-16T18:07:00Z">
              <w:r>
                <w:rPr>
                  <w:bCs/>
                  <w:iCs/>
                </w:rPr>
                <w:t>Yes</w:t>
              </w:r>
            </w:ins>
          </w:p>
        </w:tc>
        <w:tc>
          <w:tcPr>
            <w:tcW w:w="2490" w:type="dxa"/>
            <w:gridSpan w:val="2"/>
            <w:shd w:val="clear" w:color="auto" w:fill="auto"/>
          </w:tcPr>
          <w:p w:rsidR="00B3712C" w:rsidRPr="00206D41" w:rsidRDefault="00A26D53" w:rsidP="00AB3662">
            <w:pPr>
              <w:spacing w:after="0" w:line="240" w:lineRule="auto"/>
              <w:rPr>
                <w:ins w:id="2077" w:author="Amarucci, Scott M" w:date="2016-02-16T18:07:00Z"/>
                <w:bCs/>
                <w:iCs/>
              </w:rPr>
            </w:pPr>
            <w:ins w:id="2078" w:author="Amarucci, Scott M" w:date="2016-02-16T18:29:00Z">
              <w:r>
                <w:rPr>
                  <w:bCs/>
                  <w:iCs/>
                </w:rPr>
                <w:t>No</w:t>
              </w:r>
            </w:ins>
          </w:p>
        </w:tc>
      </w:tr>
      <w:tr w:rsidR="00B3712C" w:rsidRPr="00206D41" w:rsidTr="00AB3662">
        <w:trPr>
          <w:trHeight w:val="112"/>
          <w:ins w:id="2079" w:author="Amarucci, Scott M" w:date="2016-02-16T18:07:00Z"/>
        </w:trPr>
        <w:tc>
          <w:tcPr>
            <w:tcW w:w="1728" w:type="dxa"/>
            <w:vMerge/>
            <w:shd w:val="clear" w:color="auto" w:fill="auto"/>
          </w:tcPr>
          <w:p w:rsidR="00B3712C" w:rsidRDefault="00B3712C" w:rsidP="00AB3662">
            <w:pPr>
              <w:rPr>
                <w:ins w:id="2080" w:author="Amarucci, Scott M" w:date="2016-02-16T18:07:00Z"/>
                <w:b/>
                <w:bCs/>
                <w:iCs/>
              </w:rPr>
            </w:pPr>
          </w:p>
        </w:tc>
        <w:tc>
          <w:tcPr>
            <w:tcW w:w="2490" w:type="dxa"/>
            <w:shd w:val="clear" w:color="auto" w:fill="auto"/>
          </w:tcPr>
          <w:p w:rsidR="00B3712C" w:rsidRPr="00426737" w:rsidRDefault="00B3712C" w:rsidP="00AB3662">
            <w:pPr>
              <w:spacing w:after="0" w:line="240" w:lineRule="auto"/>
              <w:rPr>
                <w:ins w:id="2081" w:author="Amarucci, Scott M" w:date="2016-02-16T18:07:00Z"/>
                <w:b/>
                <w:bCs/>
                <w:iCs/>
              </w:rPr>
            </w:pPr>
            <w:ins w:id="2082" w:author="Amarucci, Scott M" w:date="2016-02-16T18:07:00Z">
              <w:r>
                <w:rPr>
                  <w:b/>
                  <w:bCs/>
                  <w:iCs/>
                </w:rPr>
                <w:t>SIS</w:t>
              </w:r>
            </w:ins>
          </w:p>
        </w:tc>
        <w:tc>
          <w:tcPr>
            <w:tcW w:w="2490" w:type="dxa"/>
            <w:shd w:val="clear" w:color="auto" w:fill="auto"/>
          </w:tcPr>
          <w:p w:rsidR="00B3712C" w:rsidRPr="00426737" w:rsidRDefault="00B3712C" w:rsidP="00AB3662">
            <w:pPr>
              <w:spacing w:after="0" w:line="240" w:lineRule="auto"/>
              <w:rPr>
                <w:ins w:id="2083" w:author="Amarucci, Scott M" w:date="2016-02-16T18:07:00Z"/>
                <w:b/>
                <w:bCs/>
                <w:iCs/>
              </w:rPr>
            </w:pPr>
            <w:ins w:id="2084" w:author="Amarucci, Scott M" w:date="2016-02-16T18:07:00Z">
              <w:r>
                <w:rPr>
                  <w:b/>
                  <w:bCs/>
                  <w:iCs/>
                </w:rPr>
                <w:t>BSI Miami</w:t>
              </w:r>
            </w:ins>
          </w:p>
        </w:tc>
        <w:tc>
          <w:tcPr>
            <w:tcW w:w="1245" w:type="dxa"/>
            <w:shd w:val="clear" w:color="auto" w:fill="auto"/>
          </w:tcPr>
          <w:p w:rsidR="00B3712C" w:rsidRPr="00426737" w:rsidRDefault="00B3712C" w:rsidP="00AB3662">
            <w:pPr>
              <w:spacing w:after="0" w:line="240" w:lineRule="auto"/>
              <w:rPr>
                <w:ins w:id="2085" w:author="Amarucci, Scott M" w:date="2016-02-16T18:07:00Z"/>
                <w:b/>
                <w:bCs/>
                <w:iCs/>
              </w:rPr>
            </w:pPr>
            <w:ins w:id="2086" w:author="Amarucci, Scott M" w:date="2016-02-16T18:07:00Z">
              <w:r>
                <w:rPr>
                  <w:b/>
                  <w:bCs/>
                  <w:iCs/>
                </w:rPr>
                <w:t>BSPR</w:t>
              </w:r>
            </w:ins>
          </w:p>
        </w:tc>
        <w:tc>
          <w:tcPr>
            <w:tcW w:w="1245" w:type="dxa"/>
            <w:shd w:val="clear" w:color="auto" w:fill="auto"/>
          </w:tcPr>
          <w:p w:rsidR="00B3712C" w:rsidRPr="00785EA3" w:rsidRDefault="00B3712C" w:rsidP="00AB3662">
            <w:pPr>
              <w:spacing w:after="0" w:line="240" w:lineRule="auto"/>
              <w:rPr>
                <w:ins w:id="2087" w:author="Amarucci, Scott M" w:date="2016-02-16T18:07:00Z"/>
                <w:b/>
                <w:bCs/>
                <w:iCs/>
              </w:rPr>
            </w:pPr>
            <w:ins w:id="2088" w:author="Amarucci, Scott M" w:date="2016-02-16T18:07:00Z">
              <w:r>
                <w:rPr>
                  <w:b/>
                  <w:bCs/>
                  <w:iCs/>
                </w:rPr>
                <w:t>SSLLC</w:t>
              </w:r>
            </w:ins>
          </w:p>
        </w:tc>
      </w:tr>
      <w:tr w:rsidR="00B3712C" w:rsidRPr="00206D41" w:rsidTr="00AB3662">
        <w:trPr>
          <w:trHeight w:val="112"/>
          <w:ins w:id="2089" w:author="Amarucci, Scott M" w:date="2016-02-16T18:07:00Z"/>
        </w:trPr>
        <w:tc>
          <w:tcPr>
            <w:tcW w:w="1728" w:type="dxa"/>
            <w:vMerge/>
            <w:shd w:val="clear" w:color="auto" w:fill="auto"/>
          </w:tcPr>
          <w:p w:rsidR="00B3712C" w:rsidRDefault="00B3712C" w:rsidP="00AB3662">
            <w:pPr>
              <w:rPr>
                <w:ins w:id="2090" w:author="Amarucci, Scott M" w:date="2016-02-16T18:07:00Z"/>
                <w:b/>
                <w:bCs/>
                <w:iCs/>
              </w:rPr>
            </w:pPr>
          </w:p>
        </w:tc>
        <w:tc>
          <w:tcPr>
            <w:tcW w:w="2490" w:type="dxa"/>
            <w:shd w:val="clear" w:color="auto" w:fill="auto"/>
          </w:tcPr>
          <w:p w:rsidR="00B3712C" w:rsidRDefault="00B3712C" w:rsidP="00AB3662">
            <w:pPr>
              <w:spacing w:after="0" w:line="240" w:lineRule="auto"/>
              <w:rPr>
                <w:ins w:id="2091" w:author="Amarucci, Scott M" w:date="2016-02-16T18:07:00Z"/>
                <w:bCs/>
                <w:iCs/>
              </w:rPr>
            </w:pPr>
            <w:ins w:id="2092" w:author="Amarucci, Scott M" w:date="2016-02-16T18:07:00Z">
              <w:r>
                <w:rPr>
                  <w:bCs/>
                  <w:iCs/>
                </w:rPr>
                <w:t>No</w:t>
              </w:r>
            </w:ins>
          </w:p>
        </w:tc>
        <w:tc>
          <w:tcPr>
            <w:tcW w:w="2490" w:type="dxa"/>
            <w:shd w:val="clear" w:color="auto" w:fill="auto"/>
          </w:tcPr>
          <w:p w:rsidR="00B3712C" w:rsidRDefault="00A26D53" w:rsidP="00AB3662">
            <w:pPr>
              <w:spacing w:after="0" w:line="240" w:lineRule="auto"/>
              <w:rPr>
                <w:ins w:id="2093" w:author="Amarucci, Scott M" w:date="2016-02-16T18:07:00Z"/>
                <w:bCs/>
                <w:iCs/>
              </w:rPr>
            </w:pPr>
            <w:ins w:id="2094" w:author="Amarucci, Scott M" w:date="2016-02-16T18:30:00Z">
              <w:r>
                <w:rPr>
                  <w:bCs/>
                  <w:iCs/>
                </w:rPr>
                <w:t>No</w:t>
              </w:r>
            </w:ins>
          </w:p>
        </w:tc>
        <w:tc>
          <w:tcPr>
            <w:tcW w:w="1245" w:type="dxa"/>
            <w:shd w:val="clear" w:color="auto" w:fill="auto"/>
          </w:tcPr>
          <w:p w:rsidR="00B3712C" w:rsidRDefault="00B3712C" w:rsidP="00AB3662">
            <w:pPr>
              <w:spacing w:after="0" w:line="240" w:lineRule="auto"/>
              <w:rPr>
                <w:ins w:id="2095" w:author="Amarucci, Scott M" w:date="2016-02-16T18:07:00Z"/>
                <w:bCs/>
                <w:iCs/>
              </w:rPr>
            </w:pPr>
            <w:ins w:id="2096" w:author="Amarucci, Scott M" w:date="2016-02-16T18:07:00Z">
              <w:r>
                <w:rPr>
                  <w:bCs/>
                  <w:iCs/>
                </w:rPr>
                <w:t>Yes</w:t>
              </w:r>
            </w:ins>
          </w:p>
        </w:tc>
        <w:tc>
          <w:tcPr>
            <w:tcW w:w="1245" w:type="dxa"/>
            <w:shd w:val="clear" w:color="auto" w:fill="auto"/>
          </w:tcPr>
          <w:p w:rsidR="00B3712C" w:rsidRDefault="00B3712C" w:rsidP="00AB3662">
            <w:pPr>
              <w:spacing w:after="0" w:line="240" w:lineRule="auto"/>
              <w:rPr>
                <w:ins w:id="2097" w:author="Amarucci, Scott M" w:date="2016-02-16T18:07:00Z"/>
                <w:bCs/>
                <w:iCs/>
              </w:rPr>
            </w:pPr>
            <w:ins w:id="2098" w:author="Amarucci, Scott M" w:date="2016-02-16T18:07:00Z">
              <w:r>
                <w:rPr>
                  <w:bCs/>
                  <w:iCs/>
                </w:rPr>
                <w:t>No</w:t>
              </w:r>
            </w:ins>
          </w:p>
        </w:tc>
      </w:tr>
      <w:tr w:rsidR="00B3712C" w:rsidRPr="00206D41" w:rsidTr="00AB3662">
        <w:trPr>
          <w:trHeight w:val="245"/>
          <w:ins w:id="2099" w:author="Amarucci, Scott M" w:date="2016-02-16T18:07:00Z"/>
        </w:trPr>
        <w:tc>
          <w:tcPr>
            <w:tcW w:w="1728" w:type="dxa"/>
            <w:vMerge w:val="restart"/>
            <w:shd w:val="clear" w:color="auto" w:fill="auto"/>
          </w:tcPr>
          <w:p w:rsidR="00B3712C" w:rsidRDefault="00B3712C" w:rsidP="00AB3662">
            <w:pPr>
              <w:rPr>
                <w:ins w:id="2100" w:author="Amarucci, Scott M" w:date="2016-02-16T18:07:00Z"/>
                <w:b/>
                <w:bCs/>
                <w:iCs/>
              </w:rPr>
            </w:pPr>
            <w:ins w:id="2101" w:author="Amarucci, Scott M" w:date="2016-02-16T18:07:00Z">
              <w:r>
                <w:rPr>
                  <w:b/>
                  <w:bCs/>
                  <w:iCs/>
                </w:rPr>
                <w:t>METRIC OWNER</w:t>
              </w:r>
            </w:ins>
          </w:p>
        </w:tc>
        <w:tc>
          <w:tcPr>
            <w:tcW w:w="2490" w:type="dxa"/>
            <w:shd w:val="clear" w:color="auto" w:fill="auto"/>
          </w:tcPr>
          <w:p w:rsidR="00B3712C" w:rsidRPr="005A6F8C" w:rsidRDefault="00B3712C" w:rsidP="00AB3662">
            <w:pPr>
              <w:spacing w:after="0" w:line="240" w:lineRule="auto"/>
              <w:rPr>
                <w:ins w:id="2102" w:author="Amarucci, Scott M" w:date="2016-02-16T18:07:00Z"/>
                <w:b/>
                <w:bCs/>
                <w:iCs/>
              </w:rPr>
            </w:pPr>
            <w:ins w:id="2103" w:author="Amarucci, Scott M" w:date="2016-02-16T18:07:00Z">
              <w:r w:rsidRPr="005A6F8C">
                <w:rPr>
                  <w:b/>
                  <w:bCs/>
                  <w:iCs/>
                </w:rPr>
                <w:t>SHUSA</w:t>
              </w:r>
            </w:ins>
          </w:p>
        </w:tc>
        <w:tc>
          <w:tcPr>
            <w:tcW w:w="2490" w:type="dxa"/>
            <w:shd w:val="clear" w:color="auto" w:fill="auto"/>
          </w:tcPr>
          <w:p w:rsidR="00B3712C" w:rsidRPr="005A6F8C" w:rsidRDefault="00B3712C" w:rsidP="00AB3662">
            <w:pPr>
              <w:spacing w:after="0" w:line="240" w:lineRule="auto"/>
              <w:rPr>
                <w:ins w:id="2104" w:author="Amarucci, Scott M" w:date="2016-02-16T18:07:00Z"/>
                <w:b/>
                <w:bCs/>
                <w:iCs/>
              </w:rPr>
            </w:pPr>
            <w:ins w:id="2105" w:author="Amarucci, Scott M" w:date="2016-02-16T18:07:00Z">
              <w:r w:rsidRPr="005A6F8C">
                <w:rPr>
                  <w:b/>
                  <w:bCs/>
                  <w:iCs/>
                </w:rPr>
                <w:t>SBNA</w:t>
              </w:r>
            </w:ins>
          </w:p>
        </w:tc>
        <w:tc>
          <w:tcPr>
            <w:tcW w:w="2490" w:type="dxa"/>
            <w:gridSpan w:val="2"/>
            <w:shd w:val="clear" w:color="auto" w:fill="auto"/>
          </w:tcPr>
          <w:p w:rsidR="00B3712C" w:rsidRPr="005A6F8C" w:rsidRDefault="00B3712C" w:rsidP="00AB3662">
            <w:pPr>
              <w:spacing w:after="0" w:line="240" w:lineRule="auto"/>
              <w:rPr>
                <w:ins w:id="2106" w:author="Amarucci, Scott M" w:date="2016-02-16T18:07:00Z"/>
                <w:b/>
                <w:bCs/>
                <w:iCs/>
              </w:rPr>
            </w:pPr>
            <w:ins w:id="2107" w:author="Amarucci, Scott M" w:date="2016-02-16T18:07:00Z">
              <w:r w:rsidRPr="005A6F8C">
                <w:rPr>
                  <w:b/>
                  <w:bCs/>
                  <w:iCs/>
                </w:rPr>
                <w:t>SC</w:t>
              </w:r>
            </w:ins>
          </w:p>
        </w:tc>
      </w:tr>
      <w:tr w:rsidR="00B3712C" w:rsidRPr="00206D41" w:rsidTr="00AB3662">
        <w:trPr>
          <w:trHeight w:val="322"/>
          <w:ins w:id="2108" w:author="Amarucci, Scott M" w:date="2016-02-16T18:07:00Z"/>
        </w:trPr>
        <w:tc>
          <w:tcPr>
            <w:tcW w:w="1728" w:type="dxa"/>
            <w:vMerge/>
            <w:shd w:val="clear" w:color="auto" w:fill="auto"/>
          </w:tcPr>
          <w:p w:rsidR="00B3712C" w:rsidRDefault="00B3712C" w:rsidP="00AB3662">
            <w:pPr>
              <w:rPr>
                <w:ins w:id="2109" w:author="Amarucci, Scott M" w:date="2016-02-16T18:07:00Z"/>
                <w:b/>
                <w:bCs/>
                <w:iCs/>
              </w:rPr>
            </w:pPr>
          </w:p>
        </w:tc>
        <w:tc>
          <w:tcPr>
            <w:tcW w:w="2490" w:type="dxa"/>
            <w:shd w:val="clear" w:color="auto" w:fill="auto"/>
          </w:tcPr>
          <w:p w:rsidR="00B3712C" w:rsidRPr="00206D41" w:rsidRDefault="00B3712C" w:rsidP="00AB3662">
            <w:pPr>
              <w:spacing w:after="0" w:line="240" w:lineRule="auto"/>
              <w:rPr>
                <w:ins w:id="2110" w:author="Amarucci, Scott M" w:date="2016-02-16T18:07:00Z"/>
                <w:bCs/>
                <w:iCs/>
              </w:rPr>
            </w:pPr>
            <w:ins w:id="2111" w:author="Amarucci, Scott M" w:date="2016-02-16T18:07:00Z">
              <w:r>
                <w:rPr>
                  <w:bCs/>
                  <w:iCs/>
                </w:rPr>
                <w:t>???</w:t>
              </w:r>
            </w:ins>
          </w:p>
        </w:tc>
        <w:tc>
          <w:tcPr>
            <w:tcW w:w="2490" w:type="dxa"/>
            <w:shd w:val="clear" w:color="auto" w:fill="auto"/>
          </w:tcPr>
          <w:p w:rsidR="00B3712C" w:rsidRPr="00206D41" w:rsidRDefault="00B3712C" w:rsidP="00AB3662">
            <w:pPr>
              <w:spacing w:after="0" w:line="240" w:lineRule="auto"/>
              <w:rPr>
                <w:ins w:id="2112" w:author="Amarucci, Scott M" w:date="2016-02-16T18:07:00Z"/>
                <w:bCs/>
                <w:iCs/>
              </w:rPr>
            </w:pPr>
            <w:ins w:id="2113" w:author="Amarucci, Scott M" w:date="2016-02-16T18:07:00Z">
              <w:r>
                <w:rPr>
                  <w:bCs/>
                  <w:iCs/>
                </w:rPr>
                <w:t>???</w:t>
              </w:r>
            </w:ins>
          </w:p>
        </w:tc>
        <w:tc>
          <w:tcPr>
            <w:tcW w:w="2490" w:type="dxa"/>
            <w:gridSpan w:val="2"/>
            <w:shd w:val="clear" w:color="auto" w:fill="auto"/>
          </w:tcPr>
          <w:p w:rsidR="00B3712C" w:rsidRPr="00206D41" w:rsidRDefault="003107E5" w:rsidP="00AB3662">
            <w:pPr>
              <w:spacing w:after="0" w:line="240" w:lineRule="auto"/>
              <w:rPr>
                <w:ins w:id="2114" w:author="Amarucci, Scott M" w:date="2016-02-16T18:07:00Z"/>
                <w:bCs/>
                <w:iCs/>
              </w:rPr>
            </w:pPr>
            <w:ins w:id="2115" w:author="Amarucci, Scott M" w:date="2016-02-18T15:41:00Z">
              <w:r>
                <w:rPr>
                  <w:bCs/>
                  <w:iCs/>
                </w:rPr>
                <w:t>N/A</w:t>
              </w:r>
            </w:ins>
          </w:p>
        </w:tc>
      </w:tr>
      <w:tr w:rsidR="00B3712C" w:rsidRPr="00206D41" w:rsidTr="00AB3662">
        <w:trPr>
          <w:trHeight w:val="245"/>
          <w:ins w:id="2116" w:author="Amarucci, Scott M" w:date="2016-02-16T18:07:00Z"/>
        </w:trPr>
        <w:tc>
          <w:tcPr>
            <w:tcW w:w="1728" w:type="dxa"/>
            <w:vMerge/>
            <w:shd w:val="clear" w:color="auto" w:fill="auto"/>
          </w:tcPr>
          <w:p w:rsidR="00B3712C" w:rsidRDefault="00B3712C" w:rsidP="00AB3662">
            <w:pPr>
              <w:rPr>
                <w:ins w:id="2117" w:author="Amarucci, Scott M" w:date="2016-02-16T18:07:00Z"/>
                <w:b/>
                <w:bCs/>
                <w:iCs/>
              </w:rPr>
            </w:pPr>
          </w:p>
        </w:tc>
        <w:tc>
          <w:tcPr>
            <w:tcW w:w="2490" w:type="dxa"/>
            <w:shd w:val="clear" w:color="auto" w:fill="auto"/>
          </w:tcPr>
          <w:p w:rsidR="00B3712C" w:rsidRDefault="00B3712C" w:rsidP="00AB3662">
            <w:pPr>
              <w:spacing w:after="0" w:line="240" w:lineRule="auto"/>
              <w:rPr>
                <w:ins w:id="2118" w:author="Amarucci, Scott M" w:date="2016-02-16T18:07:00Z"/>
                <w:bCs/>
                <w:iCs/>
              </w:rPr>
            </w:pPr>
            <w:ins w:id="2119" w:author="Amarucci, Scott M" w:date="2016-02-16T18:07:00Z">
              <w:r>
                <w:rPr>
                  <w:b/>
                  <w:bCs/>
                  <w:iCs/>
                </w:rPr>
                <w:t>SIS</w:t>
              </w:r>
            </w:ins>
          </w:p>
        </w:tc>
        <w:tc>
          <w:tcPr>
            <w:tcW w:w="2490" w:type="dxa"/>
            <w:shd w:val="clear" w:color="auto" w:fill="auto"/>
          </w:tcPr>
          <w:p w:rsidR="00B3712C" w:rsidRDefault="00B3712C" w:rsidP="00AB3662">
            <w:pPr>
              <w:spacing w:after="0" w:line="240" w:lineRule="auto"/>
              <w:rPr>
                <w:ins w:id="2120" w:author="Amarucci, Scott M" w:date="2016-02-16T18:07:00Z"/>
                <w:bCs/>
                <w:iCs/>
              </w:rPr>
            </w:pPr>
            <w:ins w:id="2121" w:author="Amarucci, Scott M" w:date="2016-02-16T18:07:00Z">
              <w:r>
                <w:rPr>
                  <w:b/>
                  <w:bCs/>
                  <w:iCs/>
                </w:rPr>
                <w:t>BSI Miami</w:t>
              </w:r>
            </w:ins>
          </w:p>
        </w:tc>
        <w:tc>
          <w:tcPr>
            <w:tcW w:w="2490" w:type="dxa"/>
            <w:gridSpan w:val="2"/>
            <w:shd w:val="clear" w:color="auto" w:fill="auto"/>
          </w:tcPr>
          <w:p w:rsidR="00B3712C" w:rsidRPr="007362A8" w:rsidRDefault="00B3712C" w:rsidP="00AB3662">
            <w:pPr>
              <w:spacing w:after="0" w:line="240" w:lineRule="auto"/>
              <w:rPr>
                <w:ins w:id="2122" w:author="Amarucci, Scott M" w:date="2016-02-16T18:07:00Z"/>
                <w:bCs/>
                <w:iCs/>
              </w:rPr>
            </w:pPr>
            <w:ins w:id="2123" w:author="Amarucci, Scott M" w:date="2016-02-16T18:07:00Z">
              <w:r>
                <w:rPr>
                  <w:b/>
                  <w:bCs/>
                  <w:iCs/>
                </w:rPr>
                <w:t>BSPR</w:t>
              </w:r>
            </w:ins>
          </w:p>
        </w:tc>
      </w:tr>
      <w:tr w:rsidR="00B3712C" w:rsidRPr="00206D41" w:rsidTr="00AB3662">
        <w:trPr>
          <w:trHeight w:val="331"/>
          <w:ins w:id="2124" w:author="Amarucci, Scott M" w:date="2016-02-16T18:07:00Z"/>
        </w:trPr>
        <w:tc>
          <w:tcPr>
            <w:tcW w:w="1728" w:type="dxa"/>
            <w:vMerge/>
            <w:shd w:val="clear" w:color="auto" w:fill="auto"/>
          </w:tcPr>
          <w:p w:rsidR="00B3712C" w:rsidRDefault="00B3712C" w:rsidP="00AB3662">
            <w:pPr>
              <w:rPr>
                <w:ins w:id="2125" w:author="Amarucci, Scott M" w:date="2016-02-16T18:07:00Z"/>
                <w:b/>
                <w:bCs/>
                <w:iCs/>
              </w:rPr>
            </w:pPr>
          </w:p>
        </w:tc>
        <w:tc>
          <w:tcPr>
            <w:tcW w:w="2490" w:type="dxa"/>
            <w:shd w:val="clear" w:color="auto" w:fill="auto"/>
          </w:tcPr>
          <w:p w:rsidR="00B3712C" w:rsidRDefault="003107E5" w:rsidP="00AB3662">
            <w:pPr>
              <w:spacing w:after="0" w:line="240" w:lineRule="auto"/>
              <w:rPr>
                <w:ins w:id="2126" w:author="Amarucci, Scott M" w:date="2016-02-16T18:07:00Z"/>
                <w:bCs/>
                <w:iCs/>
              </w:rPr>
            </w:pPr>
            <w:ins w:id="2127" w:author="Amarucci, Scott M" w:date="2016-02-18T15:41:00Z">
              <w:r>
                <w:rPr>
                  <w:bCs/>
                  <w:iCs/>
                </w:rPr>
                <w:t>N/A</w:t>
              </w:r>
            </w:ins>
          </w:p>
        </w:tc>
        <w:tc>
          <w:tcPr>
            <w:tcW w:w="2490" w:type="dxa"/>
            <w:shd w:val="clear" w:color="auto" w:fill="auto"/>
          </w:tcPr>
          <w:p w:rsidR="00B3712C" w:rsidRDefault="003107E5" w:rsidP="00AB3662">
            <w:pPr>
              <w:spacing w:after="0" w:line="240" w:lineRule="auto"/>
              <w:rPr>
                <w:ins w:id="2128" w:author="Amarucci, Scott M" w:date="2016-02-16T18:07:00Z"/>
                <w:bCs/>
                <w:iCs/>
              </w:rPr>
            </w:pPr>
            <w:ins w:id="2129" w:author="Amarucci, Scott M" w:date="2016-02-18T15:41:00Z">
              <w:r>
                <w:rPr>
                  <w:bCs/>
                  <w:iCs/>
                </w:rPr>
                <w:t>N/A</w:t>
              </w:r>
            </w:ins>
          </w:p>
        </w:tc>
        <w:tc>
          <w:tcPr>
            <w:tcW w:w="2490" w:type="dxa"/>
            <w:gridSpan w:val="2"/>
            <w:shd w:val="clear" w:color="auto" w:fill="auto"/>
          </w:tcPr>
          <w:p w:rsidR="00B3712C" w:rsidRDefault="00B3712C" w:rsidP="00AB3662">
            <w:pPr>
              <w:spacing w:after="0" w:line="240" w:lineRule="auto"/>
              <w:rPr>
                <w:ins w:id="2130" w:author="Amarucci, Scott M" w:date="2016-02-16T18:07:00Z"/>
                <w:bCs/>
                <w:iCs/>
              </w:rPr>
            </w:pPr>
            <w:ins w:id="2131" w:author="Amarucci, Scott M" w:date="2016-02-16T18:07:00Z">
              <w:r>
                <w:rPr>
                  <w:bCs/>
                  <w:iCs/>
                </w:rPr>
                <w:t>???</w:t>
              </w:r>
            </w:ins>
          </w:p>
        </w:tc>
      </w:tr>
      <w:tr w:rsidR="00A26D53" w:rsidRPr="00206D41" w:rsidTr="00AB3662">
        <w:trPr>
          <w:trHeight w:val="268"/>
          <w:ins w:id="2132" w:author="Amarucci, Scott M" w:date="2016-02-16T18:07:00Z"/>
        </w:trPr>
        <w:tc>
          <w:tcPr>
            <w:tcW w:w="1728" w:type="dxa"/>
            <w:vMerge/>
            <w:shd w:val="clear" w:color="auto" w:fill="auto"/>
          </w:tcPr>
          <w:p w:rsidR="00A26D53" w:rsidRDefault="00A26D53" w:rsidP="00AB3662">
            <w:pPr>
              <w:rPr>
                <w:ins w:id="2133" w:author="Amarucci, Scott M" w:date="2016-02-16T18:07:00Z"/>
                <w:b/>
                <w:bCs/>
                <w:iCs/>
              </w:rPr>
            </w:pPr>
          </w:p>
        </w:tc>
        <w:tc>
          <w:tcPr>
            <w:tcW w:w="2490" w:type="dxa"/>
            <w:shd w:val="clear" w:color="auto" w:fill="auto"/>
          </w:tcPr>
          <w:p w:rsidR="00A26D53" w:rsidRPr="00426737" w:rsidRDefault="00A26D53" w:rsidP="00AB3662">
            <w:pPr>
              <w:spacing w:after="0" w:line="240" w:lineRule="auto"/>
              <w:rPr>
                <w:ins w:id="2134" w:author="Amarucci, Scott M" w:date="2016-02-16T18:07:00Z"/>
                <w:b/>
                <w:bCs/>
                <w:iCs/>
              </w:rPr>
            </w:pPr>
            <w:ins w:id="2135" w:author="Amarucci, Scott M" w:date="2016-02-16T18:07:00Z">
              <w:r>
                <w:rPr>
                  <w:b/>
                  <w:bCs/>
                  <w:iCs/>
                </w:rPr>
                <w:t>SSLLC</w:t>
              </w:r>
            </w:ins>
          </w:p>
        </w:tc>
        <w:tc>
          <w:tcPr>
            <w:tcW w:w="4980" w:type="dxa"/>
            <w:gridSpan w:val="3"/>
            <w:vMerge w:val="restart"/>
            <w:shd w:val="clear" w:color="auto" w:fill="auto"/>
          </w:tcPr>
          <w:p w:rsidR="00A26D53" w:rsidRDefault="00A26D53" w:rsidP="00AB3662">
            <w:pPr>
              <w:spacing w:after="0" w:line="240" w:lineRule="auto"/>
              <w:rPr>
                <w:ins w:id="2136" w:author="Amarucci, Scott M" w:date="2016-02-16T18:07:00Z"/>
                <w:bCs/>
                <w:iCs/>
              </w:rPr>
            </w:pPr>
          </w:p>
        </w:tc>
      </w:tr>
      <w:tr w:rsidR="00A26D53" w:rsidRPr="00206D41" w:rsidTr="00AB3662">
        <w:trPr>
          <w:trHeight w:val="259"/>
          <w:ins w:id="2137" w:author="Amarucci, Scott M" w:date="2016-02-16T18:07:00Z"/>
        </w:trPr>
        <w:tc>
          <w:tcPr>
            <w:tcW w:w="1728" w:type="dxa"/>
            <w:vMerge/>
            <w:shd w:val="clear" w:color="auto" w:fill="auto"/>
          </w:tcPr>
          <w:p w:rsidR="00A26D53" w:rsidRDefault="00A26D53" w:rsidP="00AB3662">
            <w:pPr>
              <w:rPr>
                <w:ins w:id="2138" w:author="Amarucci, Scott M" w:date="2016-02-16T18:07:00Z"/>
                <w:b/>
                <w:bCs/>
                <w:iCs/>
              </w:rPr>
            </w:pPr>
          </w:p>
        </w:tc>
        <w:tc>
          <w:tcPr>
            <w:tcW w:w="2490" w:type="dxa"/>
            <w:shd w:val="clear" w:color="auto" w:fill="auto"/>
          </w:tcPr>
          <w:p w:rsidR="00A26D53" w:rsidRDefault="003107E5" w:rsidP="00AB3662">
            <w:pPr>
              <w:spacing w:after="0" w:line="240" w:lineRule="auto"/>
              <w:rPr>
                <w:ins w:id="2139" w:author="Amarucci, Scott M" w:date="2016-02-16T18:07:00Z"/>
                <w:bCs/>
                <w:iCs/>
              </w:rPr>
            </w:pPr>
            <w:ins w:id="2140" w:author="Amarucci, Scott M" w:date="2016-02-18T15:41:00Z">
              <w:r>
                <w:rPr>
                  <w:bCs/>
                  <w:iCs/>
                </w:rPr>
                <w:t>N/A</w:t>
              </w:r>
            </w:ins>
          </w:p>
        </w:tc>
        <w:tc>
          <w:tcPr>
            <w:tcW w:w="4980" w:type="dxa"/>
            <w:gridSpan w:val="3"/>
            <w:vMerge/>
            <w:shd w:val="clear" w:color="auto" w:fill="auto"/>
          </w:tcPr>
          <w:p w:rsidR="00A26D53" w:rsidRDefault="00A26D53" w:rsidP="00AB3662">
            <w:pPr>
              <w:spacing w:after="0" w:line="240" w:lineRule="auto"/>
              <w:rPr>
                <w:ins w:id="2141" w:author="Amarucci, Scott M" w:date="2016-02-16T18:07:00Z"/>
                <w:bCs/>
                <w:iCs/>
              </w:rPr>
            </w:pPr>
          </w:p>
        </w:tc>
      </w:tr>
      <w:tr w:rsidR="00B3712C" w:rsidRPr="00206D41" w:rsidTr="00AB3662">
        <w:trPr>
          <w:trHeight w:val="439"/>
          <w:ins w:id="2142" w:author="Amarucci, Scott M" w:date="2016-02-16T18:07:00Z"/>
        </w:trPr>
        <w:tc>
          <w:tcPr>
            <w:tcW w:w="1728" w:type="dxa"/>
            <w:shd w:val="clear" w:color="auto" w:fill="auto"/>
          </w:tcPr>
          <w:p w:rsidR="00B3712C" w:rsidRPr="00206D41" w:rsidRDefault="00B3712C" w:rsidP="00D666EE">
            <w:pPr>
              <w:rPr>
                <w:ins w:id="2143" w:author="Amarucci, Scott M" w:date="2016-02-16T18:07:00Z"/>
                <w:b/>
                <w:bCs/>
                <w:iCs/>
              </w:rPr>
              <w:pPrChange w:id="2144" w:author="Amarucci, Scott M" w:date="2016-02-16T18:20:00Z">
                <w:pPr>
                  <w:framePr w:hSpace="180" w:wrap="around" w:vAnchor="text" w:hAnchor="text" w:x="168" w:y="1"/>
                  <w:ind w:left="-60"/>
                  <w:suppressOverlap/>
                </w:pPr>
              </w:pPrChange>
            </w:pPr>
            <w:ins w:id="2145" w:author="Amarucci, Scott M" w:date="2016-02-16T18:07:00Z">
              <w:r w:rsidRPr="005B0BAF">
                <w:rPr>
                  <w:rFonts w:asciiTheme="minorHAnsi" w:hAnsiTheme="minorHAnsi"/>
                  <w:b/>
                  <w:bCs/>
                  <w:iCs/>
                </w:rPr>
                <w:t>TRIGGER AND LIMIT SETTING</w:t>
              </w:r>
            </w:ins>
          </w:p>
        </w:tc>
        <w:tc>
          <w:tcPr>
            <w:tcW w:w="7470" w:type="dxa"/>
            <w:gridSpan w:val="4"/>
            <w:shd w:val="clear" w:color="auto" w:fill="auto"/>
          </w:tcPr>
          <w:p w:rsidR="00B3712C" w:rsidRDefault="00B3712C" w:rsidP="00AB3662">
            <w:pPr>
              <w:spacing w:after="0" w:line="240" w:lineRule="auto"/>
              <w:rPr>
                <w:ins w:id="2146" w:author="Amarucci, Scott M" w:date="2016-02-16T18:07:00Z"/>
                <w:bCs/>
                <w:iCs/>
              </w:rPr>
            </w:pPr>
            <w:ins w:id="2147" w:author="Amarucci, Scott M" w:date="2016-02-16T18:07:00Z">
              <w:r>
                <w:rPr>
                  <w:bCs/>
                  <w:iCs/>
                </w:rPr>
                <w:t xml:space="preserve">The </w:t>
              </w:r>
            </w:ins>
            <w:ins w:id="2148" w:author="Amarucci, Scott M" w:date="2016-02-16T18:57:00Z">
              <w:r w:rsidR="00CC4B97">
                <w:rPr>
                  <w:bCs/>
                  <w:iCs/>
                </w:rPr>
                <w:t>l</w:t>
              </w:r>
            </w:ins>
            <w:ins w:id="2149" w:author="Amarucci, Scott M" w:date="2016-02-16T18:31:00Z">
              <w:r w:rsidR="00A26D53">
                <w:rPr>
                  <w:bCs/>
                  <w:iCs/>
                </w:rPr>
                <w:t xml:space="preserve">arge </w:t>
              </w:r>
            </w:ins>
            <w:ins w:id="2150" w:author="Amarucci, Scott M" w:date="2016-02-16T18:57:00Z">
              <w:r w:rsidR="00CC4B97">
                <w:rPr>
                  <w:bCs/>
                  <w:iCs/>
                </w:rPr>
                <w:t>e</w:t>
              </w:r>
            </w:ins>
            <w:ins w:id="2151" w:author="Amarucci, Scott M" w:date="2016-02-16T18:31:00Z">
              <w:r w:rsidR="00A26D53">
                <w:rPr>
                  <w:bCs/>
                  <w:iCs/>
                </w:rPr>
                <w:t>xposures</w:t>
              </w:r>
            </w:ins>
            <w:ins w:id="2152" w:author="Amarucci, Scott M" w:date="2016-02-16T18:07:00Z">
              <w:r>
                <w:rPr>
                  <w:bCs/>
                  <w:iCs/>
                </w:rPr>
                <w:t xml:space="preserve"> triggers and limits are set as follows:</w:t>
              </w:r>
            </w:ins>
          </w:p>
          <w:p w:rsidR="00B3712C" w:rsidRDefault="00B3712C" w:rsidP="00AB3662">
            <w:pPr>
              <w:spacing w:after="0" w:line="240" w:lineRule="auto"/>
              <w:rPr>
                <w:ins w:id="2153" w:author="Amarucci, Scott M" w:date="2016-02-16T18:07:00Z"/>
                <w:bCs/>
                <w:iCs/>
              </w:rPr>
            </w:pPr>
          </w:p>
          <w:p w:rsidR="00B3712C" w:rsidRPr="00204F0A" w:rsidRDefault="00B3712C" w:rsidP="00AB3662">
            <w:pPr>
              <w:pStyle w:val="ListParagraph"/>
              <w:numPr>
                <w:ilvl w:val="0"/>
                <w:numId w:val="5"/>
              </w:numPr>
              <w:spacing w:after="0" w:line="240" w:lineRule="auto"/>
              <w:rPr>
                <w:ins w:id="2154" w:author="Amarucci, Scott M" w:date="2016-02-16T18:07:00Z"/>
                <w:bCs/>
                <w:iCs/>
              </w:rPr>
            </w:pPr>
            <w:ins w:id="2155" w:author="Amarucci, Scott M" w:date="2016-02-16T18:07:00Z">
              <w:r>
                <w:rPr>
                  <w:bCs/>
                  <w:iCs/>
                </w:rPr>
                <w:t>Am</w:t>
              </w:r>
              <w:r w:rsidRPr="00204F0A">
                <w:rPr>
                  <w:bCs/>
                  <w:iCs/>
                </w:rPr>
                <w:t>ber trigger</w:t>
              </w:r>
              <w:r>
                <w:rPr>
                  <w:bCs/>
                  <w:iCs/>
                </w:rPr>
                <w:t>:</w:t>
              </w:r>
              <w:r w:rsidRPr="00204F0A">
                <w:rPr>
                  <w:bCs/>
                  <w:iCs/>
                </w:rPr>
                <w:t xml:space="preserve"> is</w:t>
              </w:r>
              <w:r>
                <w:rPr>
                  <w:bCs/>
                  <w:iCs/>
                </w:rPr>
                <w:t xml:space="preserve"> calculated as </w:t>
              </w:r>
            </w:ins>
          </w:p>
          <w:p w:rsidR="00B3712C" w:rsidRPr="00426737" w:rsidRDefault="00B3712C" w:rsidP="00AB3662">
            <w:pPr>
              <w:pStyle w:val="ListParagraph"/>
              <w:numPr>
                <w:ilvl w:val="0"/>
                <w:numId w:val="5"/>
              </w:numPr>
              <w:spacing w:after="0" w:line="240" w:lineRule="auto"/>
              <w:rPr>
                <w:ins w:id="2156" w:author="Amarucci, Scott M" w:date="2016-02-16T18:07:00Z"/>
                <w:bCs/>
                <w:iCs/>
              </w:rPr>
            </w:pPr>
            <w:ins w:id="2157" w:author="Amarucci, Scott M" w:date="2016-02-16T18:07:00Z">
              <w:r w:rsidRPr="0072414D">
                <w:rPr>
                  <w:bCs/>
                  <w:iCs/>
                </w:rPr>
                <w:t>Red limit: is calculate</w:t>
              </w:r>
              <w:r w:rsidRPr="00785EA3">
                <w:rPr>
                  <w:bCs/>
                  <w:iCs/>
                </w:rPr>
                <w:t xml:space="preserve">d as </w:t>
              </w:r>
            </w:ins>
          </w:p>
          <w:p w:rsidR="00B3712C" w:rsidRDefault="00B3712C" w:rsidP="00AB3662">
            <w:pPr>
              <w:spacing w:after="0" w:line="240" w:lineRule="auto"/>
              <w:rPr>
                <w:ins w:id="2158" w:author="Amarucci, Scott M" w:date="2016-02-16T18:07:00Z"/>
                <w:bCs/>
                <w:iCs/>
              </w:rPr>
            </w:pPr>
          </w:p>
          <w:p w:rsidR="00B3712C" w:rsidRPr="00206D41" w:rsidRDefault="00B3712C" w:rsidP="00AB3662">
            <w:pPr>
              <w:spacing w:after="0" w:line="240" w:lineRule="auto"/>
              <w:jc w:val="center"/>
              <w:rPr>
                <w:ins w:id="2159" w:author="Amarucci, Scott M" w:date="2016-02-16T18:07:00Z"/>
                <w:rFonts w:asciiTheme="minorHAnsi" w:eastAsiaTheme="minorHAnsi" w:hAnsiTheme="minorHAnsi" w:cstheme="minorBidi"/>
                <w:iCs/>
              </w:rPr>
            </w:pPr>
          </w:p>
        </w:tc>
      </w:tr>
      <w:tr w:rsidR="00B3712C" w:rsidRPr="00206D41" w:rsidTr="00AB3662">
        <w:trPr>
          <w:trHeight w:val="303"/>
          <w:ins w:id="2160" w:author="Amarucci, Scott M" w:date="2016-02-16T18:07:00Z"/>
        </w:trPr>
        <w:tc>
          <w:tcPr>
            <w:tcW w:w="1728" w:type="dxa"/>
            <w:shd w:val="clear" w:color="auto" w:fill="auto"/>
          </w:tcPr>
          <w:p w:rsidR="00B3712C" w:rsidRPr="00DF3739" w:rsidRDefault="00B3712C" w:rsidP="00D666EE">
            <w:pPr>
              <w:rPr>
                <w:ins w:id="2161" w:author="Amarucci, Scott M" w:date="2016-02-16T18:07:00Z"/>
                <w:b/>
                <w:bCs/>
                <w:iCs/>
              </w:rPr>
              <w:pPrChange w:id="2162" w:author="Amarucci, Scott M" w:date="2016-02-16T18:20:00Z">
                <w:pPr>
                  <w:framePr w:hSpace="180" w:wrap="around" w:vAnchor="text" w:hAnchor="text" w:x="168" w:y="1"/>
                  <w:ind w:left="-60"/>
                  <w:suppressOverlap/>
                </w:pPr>
              </w:pPrChange>
            </w:pPr>
            <w:ins w:id="2163" w:author="Amarucci, Scott M" w:date="2016-02-16T18:07:00Z">
              <w:r>
                <w:rPr>
                  <w:rFonts w:asciiTheme="minorHAnsi" w:hAnsiTheme="minorHAnsi"/>
                  <w:b/>
                  <w:bCs/>
                  <w:iCs/>
                </w:rPr>
                <w:t>T</w:t>
              </w:r>
              <w:r w:rsidRPr="00DF3739">
                <w:rPr>
                  <w:rFonts w:asciiTheme="minorHAnsi" w:hAnsiTheme="minorHAnsi"/>
                  <w:b/>
                  <w:bCs/>
                  <w:iCs/>
                </w:rPr>
                <w:t>ESTING FREQUENCY</w:t>
              </w:r>
            </w:ins>
          </w:p>
        </w:tc>
        <w:tc>
          <w:tcPr>
            <w:tcW w:w="7470" w:type="dxa"/>
            <w:gridSpan w:val="4"/>
            <w:shd w:val="clear" w:color="auto" w:fill="auto"/>
          </w:tcPr>
          <w:p w:rsidR="00B3712C" w:rsidRPr="00DF3739" w:rsidRDefault="00CC4B97" w:rsidP="00AB3662">
            <w:pPr>
              <w:spacing w:after="0" w:line="240" w:lineRule="auto"/>
              <w:rPr>
                <w:ins w:id="2164" w:author="Amarucci, Scott M" w:date="2016-02-16T18:07:00Z"/>
              </w:rPr>
            </w:pPr>
            <w:ins w:id="2165" w:author="Amarucci, Scott M" w:date="2016-02-16T18:56:00Z">
              <w:r>
                <w:rPr>
                  <w:bCs/>
                  <w:iCs/>
                </w:rPr>
                <w:t>Monthly</w:t>
              </w:r>
            </w:ins>
          </w:p>
        </w:tc>
      </w:tr>
      <w:tr w:rsidR="00B3712C" w:rsidRPr="00206D41" w:rsidTr="00AB3662">
        <w:trPr>
          <w:trHeight w:val="978"/>
          <w:ins w:id="2166" w:author="Amarucci, Scott M" w:date="2016-02-16T18:07:00Z"/>
        </w:trPr>
        <w:tc>
          <w:tcPr>
            <w:tcW w:w="1728" w:type="dxa"/>
            <w:shd w:val="clear" w:color="auto" w:fill="auto"/>
          </w:tcPr>
          <w:p w:rsidR="00B3712C" w:rsidRPr="00DF3739" w:rsidRDefault="00B3712C" w:rsidP="00AB3662">
            <w:pPr>
              <w:rPr>
                <w:ins w:id="2167" w:author="Amarucci, Scott M" w:date="2016-02-16T18:07:00Z"/>
                <w:b/>
                <w:bCs/>
                <w:iCs/>
              </w:rPr>
            </w:pPr>
            <w:ins w:id="2168" w:author="Amarucci, Scott M" w:date="2016-02-16T18:07:00Z">
              <w:r w:rsidRPr="00DF3739">
                <w:rPr>
                  <w:b/>
                  <w:bCs/>
                  <w:iCs/>
                </w:rPr>
                <w:t>SOURCE OF INFORMATION</w:t>
              </w:r>
            </w:ins>
          </w:p>
        </w:tc>
        <w:tc>
          <w:tcPr>
            <w:tcW w:w="7470" w:type="dxa"/>
            <w:gridSpan w:val="4"/>
            <w:shd w:val="clear" w:color="auto" w:fill="auto"/>
          </w:tcPr>
          <w:p w:rsidR="00B3712C" w:rsidRPr="000E4C0C" w:rsidRDefault="00B3712C" w:rsidP="00AB3662">
            <w:pPr>
              <w:spacing w:after="0" w:line="240" w:lineRule="auto"/>
              <w:rPr>
                <w:ins w:id="2169" w:author="Amarucci, Scott M" w:date="2016-02-16T18:07:00Z"/>
                <w:bCs/>
                <w:iCs/>
              </w:rPr>
            </w:pPr>
            <w:ins w:id="2170" w:author="Amarucci, Scott M" w:date="2016-02-16T18:07:00Z">
              <w:r>
                <w:rPr>
                  <w:bCs/>
                  <w:iCs/>
                </w:rPr>
                <w:t>Provided by</w:t>
              </w:r>
              <w:r w:rsidRPr="000E4C0C">
                <w:rPr>
                  <w:bCs/>
                  <w:iCs/>
                </w:rPr>
                <w:tab/>
              </w:r>
              <w:r w:rsidRPr="000E4C0C">
                <w:rPr>
                  <w:bCs/>
                  <w:iCs/>
                </w:rPr>
                <w:tab/>
              </w:r>
              <w:r w:rsidRPr="000E4C0C">
                <w:rPr>
                  <w:bCs/>
                  <w:iCs/>
                </w:rPr>
                <w:tab/>
              </w:r>
              <w:r w:rsidRPr="000E4C0C">
                <w:rPr>
                  <w:bCs/>
                  <w:iCs/>
                </w:rPr>
                <w:tab/>
              </w:r>
              <w:r w:rsidRPr="000E4C0C">
                <w:rPr>
                  <w:bCs/>
                  <w:iCs/>
                </w:rPr>
                <w:tab/>
              </w:r>
            </w:ins>
          </w:p>
        </w:tc>
      </w:tr>
    </w:tbl>
    <w:p w:rsidR="006B462C" w:rsidRDefault="006B462C" w:rsidP="006B462C">
      <w:pPr>
        <w:pStyle w:val="SANUS1"/>
      </w:pPr>
    </w:p>
    <w:p w:rsidR="006B462C" w:rsidRDefault="006B462C" w:rsidP="006B462C">
      <w:pPr>
        <w:pStyle w:val="SANUS1"/>
      </w:pPr>
    </w:p>
    <w:p w:rsidR="00A26D53" w:rsidRPr="00090B3E" w:rsidRDefault="00A26D53" w:rsidP="00A26D53">
      <w:pPr>
        <w:pStyle w:val="SANUS2"/>
        <w:numPr>
          <w:ilvl w:val="1"/>
          <w:numId w:val="1"/>
        </w:numPr>
        <w:tabs>
          <w:tab w:val="num" w:pos="540"/>
        </w:tabs>
        <w:ind w:left="567" w:hanging="567"/>
        <w:rPr>
          <w:ins w:id="2171" w:author="Amarucci, Scott M" w:date="2016-02-16T18:32:00Z"/>
          <w:color w:val="000000" w:themeColor="text1"/>
        </w:rPr>
      </w:pPr>
      <w:ins w:id="2172" w:author="Amarucci, Scott M" w:date="2016-02-16T18:33:00Z">
        <w:r>
          <w:rPr>
            <w:color w:val="000000" w:themeColor="text1"/>
          </w:rPr>
          <w:t xml:space="preserve">Financial Institutions </w:t>
        </w:r>
      </w:ins>
      <w:ins w:id="2173" w:author="Amarucci, Scott M" w:date="2016-02-16T18:34:00Z">
        <w:r>
          <w:rPr>
            <w:color w:val="000000" w:themeColor="text1"/>
          </w:rPr>
          <w:t>–</w:t>
        </w:r>
      </w:ins>
      <w:ins w:id="2174" w:author="Amarucci, Scott M" w:date="2016-02-16T18:33:00Z">
        <w:r>
          <w:rPr>
            <w:color w:val="000000" w:themeColor="text1"/>
          </w:rPr>
          <w:t xml:space="preserve"> </w:t>
        </w:r>
      </w:ins>
      <w:ins w:id="2175" w:author="Amarucci, Scott M" w:date="2016-02-16T18:34:00Z">
        <w:r>
          <w:rPr>
            <w:color w:val="000000" w:themeColor="text1"/>
          </w:rPr>
          <w:t xml:space="preserve">Single </w:t>
        </w:r>
      </w:ins>
      <w:ins w:id="2176" w:author="Amarucci, Scott M" w:date="2016-02-16T18:57:00Z">
        <w:r w:rsidR="00CC4B97">
          <w:rPr>
            <w:color w:val="000000" w:themeColor="text1"/>
          </w:rPr>
          <w:t>o</w:t>
        </w:r>
      </w:ins>
      <w:ins w:id="2177" w:author="Amarucci, Scott M" w:date="2016-02-16T18:34:00Z">
        <w:r>
          <w:rPr>
            <w:color w:val="000000" w:themeColor="text1"/>
          </w:rPr>
          <w:t xml:space="preserve">bligor </w:t>
        </w:r>
      </w:ins>
      <w:ins w:id="2178" w:author="Amarucci, Scott M" w:date="2016-02-16T18:57:00Z">
        <w:r w:rsidR="00CC4B97">
          <w:rPr>
            <w:color w:val="000000" w:themeColor="text1"/>
          </w:rPr>
          <w:t>e</w:t>
        </w:r>
      </w:ins>
      <w:ins w:id="2179" w:author="Amarucci, Scott M" w:date="2016-02-16T18:34:00Z">
        <w:r>
          <w:rPr>
            <w:color w:val="000000" w:themeColor="text1"/>
          </w:rPr>
          <w:t>xposure</w:t>
        </w:r>
      </w:ins>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1245"/>
        <w:gridCol w:w="1245"/>
      </w:tblGrid>
      <w:tr w:rsidR="00A26D53" w:rsidRPr="00206D41" w:rsidTr="00AB3662">
        <w:trPr>
          <w:trHeight w:val="462"/>
          <w:ins w:id="2180" w:author="Amarucci, Scott M" w:date="2016-02-16T18:32:00Z"/>
        </w:trPr>
        <w:tc>
          <w:tcPr>
            <w:tcW w:w="1728" w:type="dxa"/>
            <w:shd w:val="clear" w:color="auto" w:fill="auto"/>
          </w:tcPr>
          <w:p w:rsidR="00A26D53" w:rsidRPr="00206D41" w:rsidRDefault="00A26D53" w:rsidP="00AB3662">
            <w:pPr>
              <w:rPr>
                <w:ins w:id="2181" w:author="Amarucci, Scott M" w:date="2016-02-16T18:32:00Z"/>
                <w:b/>
                <w:bCs/>
                <w:iCs/>
              </w:rPr>
            </w:pPr>
            <w:ins w:id="2182" w:author="Amarucci, Scott M" w:date="2016-02-16T18:32:00Z">
              <w:r>
                <w:rPr>
                  <w:b/>
                  <w:bCs/>
                  <w:iCs/>
                </w:rPr>
                <w:t>DEFINITION</w:t>
              </w:r>
            </w:ins>
          </w:p>
        </w:tc>
        <w:tc>
          <w:tcPr>
            <w:tcW w:w="7470" w:type="dxa"/>
            <w:gridSpan w:val="4"/>
            <w:shd w:val="clear" w:color="auto" w:fill="auto"/>
          </w:tcPr>
          <w:p w:rsidR="00CC4B97" w:rsidRDefault="00CC4B97" w:rsidP="00AB3662">
            <w:pPr>
              <w:spacing w:after="120" w:line="240" w:lineRule="auto"/>
              <w:jc w:val="both"/>
              <w:rPr>
                <w:ins w:id="2183" w:author="Amarucci, Scott M" w:date="2016-02-16T18:50:00Z"/>
              </w:rPr>
            </w:pPr>
            <w:ins w:id="2184" w:author="Amarucci, Scott M" w:date="2016-02-16T18:50:00Z">
              <w:r>
                <w:t>The value of total exposure to any individual customer (or aggregated to guarantor) of a Financial Institution (excludes mortgage clearing houses)</w:t>
              </w:r>
            </w:ins>
            <w:ins w:id="2185" w:author="Amarucci, Scott M" w:date="2016-02-16T18:52:00Z">
              <w:r>
                <w:t xml:space="preserve"> relative to equity, defined as CET1 plus available committed liquidity (ACL)</w:t>
              </w:r>
            </w:ins>
          </w:p>
          <w:p w:rsidR="00CC4B97" w:rsidRDefault="00CC4B97" w:rsidP="00CC4B97">
            <w:pPr>
              <w:contextualSpacing/>
              <w:rPr>
                <w:ins w:id="2186" w:author="Amarucci, Scott M" w:date="2016-02-16T18:53:00Z"/>
                <w:rFonts w:asciiTheme="minorHAnsi" w:eastAsiaTheme="minorHAnsi" w:hAnsiTheme="minorHAnsi" w:cstheme="minorBidi"/>
                <w:bCs/>
                <w:iCs/>
                <w:lang w:val="en-GB"/>
              </w:rPr>
            </w:pPr>
            <w:ins w:id="2187" w:author="Amarucci, Scott M" w:date="2016-02-16T18:53:00Z">
              <w:r w:rsidRPr="00BF190C">
                <w:rPr>
                  <w:rFonts w:asciiTheme="minorHAnsi" w:eastAsiaTheme="minorHAnsi" w:hAnsiTheme="minorHAnsi" w:cstheme="minorBidi"/>
                  <w:bCs/>
                  <w:iCs/>
                  <w:lang w:val="en-GB"/>
                </w:rPr>
                <w:t xml:space="preserve">Exposure </w:t>
              </w:r>
              <w:r>
                <w:rPr>
                  <w:rFonts w:asciiTheme="minorHAnsi" w:eastAsiaTheme="minorHAnsi" w:hAnsiTheme="minorHAnsi" w:cstheme="minorBidi"/>
                  <w:bCs/>
                  <w:iCs/>
                  <w:lang w:val="en-GB"/>
                </w:rPr>
                <w:t xml:space="preserve">is defined as </w:t>
              </w:r>
              <w:r w:rsidRPr="00BF190C">
                <w:rPr>
                  <w:rFonts w:asciiTheme="minorHAnsi" w:eastAsiaTheme="minorHAnsi" w:hAnsiTheme="minorHAnsi" w:cstheme="minorBidi"/>
                  <w:bCs/>
                  <w:iCs/>
                  <w:lang w:val="en-GB"/>
                </w:rPr>
                <w:t xml:space="preserve">the </w:t>
              </w:r>
              <w:r w:rsidRPr="00BF190C">
                <w:rPr>
                  <w:rFonts w:asciiTheme="minorHAnsi" w:eastAsiaTheme="minorHAnsi" w:hAnsiTheme="minorHAnsi" w:cstheme="minorBidi"/>
                  <w:bCs/>
                  <w:iCs/>
                  <w:u w:val="single"/>
                  <w:lang w:val="en-GB"/>
                </w:rPr>
                <w:t>sum</w:t>
              </w:r>
              <w:r w:rsidRPr="00BF190C">
                <w:rPr>
                  <w:rFonts w:asciiTheme="minorHAnsi" w:eastAsiaTheme="minorHAnsi" w:hAnsiTheme="minorHAnsi" w:cstheme="minorBidi"/>
                  <w:bCs/>
                  <w:iCs/>
                  <w:lang w:val="en-GB"/>
                </w:rPr>
                <w:t xml:space="preserve"> of: </w:t>
              </w:r>
            </w:ins>
          </w:p>
          <w:p w:rsidR="00CC4B97" w:rsidRDefault="00CC4B97" w:rsidP="00CC4B97">
            <w:pPr>
              <w:numPr>
                <w:ilvl w:val="1"/>
                <w:numId w:val="11"/>
              </w:numPr>
              <w:contextualSpacing/>
              <w:rPr>
                <w:ins w:id="2188" w:author="Amarucci, Scott M" w:date="2016-02-16T18:53:00Z"/>
                <w:rFonts w:asciiTheme="minorHAnsi" w:eastAsiaTheme="minorHAnsi" w:hAnsiTheme="minorHAnsi" w:cstheme="minorBidi"/>
                <w:bCs/>
                <w:iCs/>
                <w:lang w:val="en-GB"/>
              </w:rPr>
            </w:pPr>
            <w:ins w:id="2189" w:author="Amarucci, Scott M" w:date="2016-02-16T18:53:00Z">
              <w:r w:rsidRPr="00BF190C">
                <w:rPr>
                  <w:rFonts w:asciiTheme="minorHAnsi" w:eastAsiaTheme="minorHAnsi" w:hAnsiTheme="minorHAnsi" w:cstheme="minorBidi"/>
                  <w:bCs/>
                  <w:iCs/>
                  <w:lang w:val="en-GB"/>
                </w:rPr>
                <w:t xml:space="preserve">Committed facilities (drawn and undrawn)  </w:t>
              </w:r>
            </w:ins>
          </w:p>
          <w:p w:rsidR="00CC4B97" w:rsidRDefault="00CC4B97" w:rsidP="00CC4B97">
            <w:pPr>
              <w:numPr>
                <w:ilvl w:val="1"/>
                <w:numId w:val="11"/>
              </w:numPr>
              <w:contextualSpacing/>
              <w:rPr>
                <w:ins w:id="2190" w:author="Amarucci, Scott M" w:date="2016-02-16T18:53:00Z"/>
                <w:rFonts w:asciiTheme="minorHAnsi" w:eastAsiaTheme="minorHAnsi" w:hAnsiTheme="minorHAnsi" w:cstheme="minorBidi"/>
                <w:bCs/>
                <w:iCs/>
                <w:lang w:val="en-GB"/>
              </w:rPr>
            </w:pPr>
            <w:ins w:id="2191" w:author="Amarucci, Scott M" w:date="2016-02-16T18:53:00Z">
              <w:r>
                <w:rPr>
                  <w:rFonts w:asciiTheme="minorHAnsi" w:eastAsiaTheme="minorHAnsi" w:hAnsiTheme="minorHAnsi" w:cstheme="minorBidi"/>
                  <w:bCs/>
                  <w:iCs/>
                  <w:lang w:val="en-GB"/>
                </w:rPr>
                <w:t>D</w:t>
              </w:r>
              <w:r w:rsidRPr="00BF190C">
                <w:rPr>
                  <w:rFonts w:asciiTheme="minorHAnsi" w:eastAsiaTheme="minorHAnsi" w:hAnsiTheme="minorHAnsi" w:cstheme="minorBidi"/>
                  <w:bCs/>
                  <w:iCs/>
                  <w:lang w:val="en-GB"/>
                </w:rPr>
                <w:t>rawn</w:t>
              </w:r>
              <w:r>
                <w:rPr>
                  <w:rFonts w:asciiTheme="minorHAnsi" w:eastAsiaTheme="minorHAnsi" w:hAnsiTheme="minorHAnsi" w:cstheme="minorBidi"/>
                  <w:bCs/>
                  <w:iCs/>
                  <w:lang w:val="en-GB"/>
                </w:rPr>
                <w:t xml:space="preserve"> balances</w:t>
              </w:r>
              <w:r w:rsidRPr="00BF190C">
                <w:rPr>
                  <w:rFonts w:asciiTheme="minorHAnsi" w:eastAsiaTheme="minorHAnsi" w:hAnsiTheme="minorHAnsi" w:cstheme="minorBidi"/>
                  <w:bCs/>
                  <w:iCs/>
                  <w:lang w:val="en-GB"/>
                </w:rPr>
                <w:t xml:space="preserve"> under uncommitted facilities  </w:t>
              </w:r>
            </w:ins>
          </w:p>
          <w:p w:rsidR="00CC4B97" w:rsidRDefault="00CC4B97" w:rsidP="00CC4B97">
            <w:pPr>
              <w:numPr>
                <w:ilvl w:val="1"/>
                <w:numId w:val="11"/>
              </w:numPr>
              <w:contextualSpacing/>
              <w:rPr>
                <w:ins w:id="2192" w:author="Amarucci, Scott M" w:date="2016-02-16T18:53:00Z"/>
                <w:rFonts w:asciiTheme="minorHAnsi" w:eastAsiaTheme="minorHAnsi" w:hAnsiTheme="minorHAnsi" w:cstheme="minorBidi"/>
                <w:bCs/>
                <w:iCs/>
                <w:lang w:val="en-GB"/>
              </w:rPr>
            </w:pPr>
            <w:ins w:id="2193" w:author="Amarucci, Scott M" w:date="2016-02-16T18:53:00Z">
              <w:r>
                <w:rPr>
                  <w:rFonts w:asciiTheme="minorHAnsi" w:eastAsiaTheme="minorHAnsi" w:hAnsiTheme="minorHAnsi" w:cstheme="minorBidi"/>
                  <w:bCs/>
                  <w:iCs/>
                  <w:lang w:val="en-GB"/>
                </w:rPr>
                <w:t>O</w:t>
              </w:r>
              <w:r w:rsidRPr="00BF190C">
                <w:rPr>
                  <w:rFonts w:asciiTheme="minorHAnsi" w:eastAsiaTheme="minorHAnsi" w:hAnsiTheme="minorHAnsi" w:cstheme="minorBidi"/>
                  <w:bCs/>
                  <w:iCs/>
                  <w:lang w:val="en-GB"/>
                </w:rPr>
                <w:t xml:space="preserve">ff balance sheet items (e.g. Letters of Credit)  </w:t>
              </w:r>
            </w:ins>
          </w:p>
          <w:p w:rsidR="00CC4B97" w:rsidRDefault="00CC4B97" w:rsidP="00CC4B97">
            <w:pPr>
              <w:numPr>
                <w:ilvl w:val="1"/>
                <w:numId w:val="11"/>
              </w:numPr>
              <w:contextualSpacing/>
              <w:rPr>
                <w:ins w:id="2194" w:author="Amarucci, Scott M" w:date="2016-02-16T18:53:00Z"/>
                <w:rFonts w:asciiTheme="minorHAnsi" w:eastAsiaTheme="minorHAnsi" w:hAnsiTheme="minorHAnsi" w:cstheme="minorBidi"/>
                <w:bCs/>
                <w:iCs/>
                <w:lang w:val="en-GB"/>
              </w:rPr>
            </w:pPr>
            <w:ins w:id="2195" w:author="Amarucci, Scott M" w:date="2016-02-16T18:53:00Z">
              <w:r w:rsidRPr="00BF190C">
                <w:rPr>
                  <w:rFonts w:asciiTheme="minorHAnsi" w:eastAsiaTheme="minorHAnsi" w:hAnsiTheme="minorHAnsi" w:cstheme="minorBidi"/>
                  <w:bCs/>
                  <w:iCs/>
                  <w:lang w:val="en-GB"/>
                </w:rPr>
                <w:t>PFE</w:t>
              </w:r>
              <w:r w:rsidRPr="00BF190C">
                <w:rPr>
                  <w:rFonts w:asciiTheme="minorHAnsi" w:eastAsiaTheme="minorHAnsi" w:hAnsiTheme="minorHAnsi" w:cstheme="minorBidi"/>
                  <w:bCs/>
                  <w:iCs/>
                  <w:vertAlign w:val="superscript"/>
                  <w:lang w:val="en-GB"/>
                </w:rPr>
                <w:footnoteReference w:id="13"/>
              </w:r>
              <w:r w:rsidRPr="00BF190C">
                <w:rPr>
                  <w:rFonts w:asciiTheme="minorHAnsi" w:eastAsiaTheme="minorHAnsi" w:hAnsiTheme="minorHAnsi" w:cstheme="minorBidi"/>
                  <w:bCs/>
                  <w:iCs/>
                  <w:lang w:val="en-GB"/>
                </w:rPr>
                <w:t xml:space="preserve"> (“REC”) for derivatives. </w:t>
              </w:r>
            </w:ins>
          </w:p>
          <w:p w:rsidR="00CC4B97" w:rsidRPr="00CC4B97" w:rsidRDefault="00CC4B97" w:rsidP="00CC4B97">
            <w:pPr>
              <w:spacing w:after="120" w:line="240" w:lineRule="auto"/>
              <w:jc w:val="both"/>
              <w:rPr>
                <w:ins w:id="2198" w:author="Amarucci, Scott M" w:date="2016-02-16T18:32:00Z"/>
                <w:rPrChange w:id="2199" w:author="Amarucci, Scott M" w:date="2016-02-16T18:55:00Z">
                  <w:rPr>
                    <w:ins w:id="2200" w:author="Amarucci, Scott M" w:date="2016-02-16T18:32:00Z"/>
                    <w:bCs/>
                    <w:lang w:val="en-GB"/>
                  </w:rPr>
                </w:rPrChange>
              </w:rPr>
            </w:pPr>
            <w:ins w:id="2201" w:author="Amarucci, Scott M" w:date="2016-02-16T18:53:00Z">
              <w:r w:rsidRPr="00BF190C">
                <w:rPr>
                  <w:rFonts w:asciiTheme="minorHAnsi" w:eastAsiaTheme="minorHAnsi" w:hAnsiTheme="minorHAnsi" w:cstheme="minorBidi"/>
                  <w:bCs/>
                  <w:iCs/>
                  <w:lang w:val="en-GB"/>
                </w:rPr>
                <w:t>Exposures will be calculated at individual counterparty level and aggregated as required to ultimate parent (economic group) level. Exposures to non-recourse project finance will be treated as individual exposures and not aggregated to the sponsor.</w:t>
              </w:r>
            </w:ins>
          </w:p>
        </w:tc>
      </w:tr>
      <w:tr w:rsidR="00A26D53" w:rsidRPr="00206D41" w:rsidTr="00AB3662">
        <w:trPr>
          <w:trHeight w:val="462"/>
          <w:ins w:id="2202" w:author="Amarucci, Scott M" w:date="2016-02-16T18:32:00Z"/>
        </w:trPr>
        <w:tc>
          <w:tcPr>
            <w:tcW w:w="1728" w:type="dxa"/>
            <w:shd w:val="clear" w:color="auto" w:fill="auto"/>
          </w:tcPr>
          <w:p w:rsidR="00A26D53" w:rsidRPr="00206D41" w:rsidRDefault="00A26D53" w:rsidP="00AB3662">
            <w:pPr>
              <w:rPr>
                <w:ins w:id="2203" w:author="Amarucci, Scott M" w:date="2016-02-16T18:32:00Z"/>
                <w:b/>
                <w:bCs/>
                <w:iCs/>
              </w:rPr>
            </w:pPr>
            <w:ins w:id="2204" w:author="Amarucci, Scott M" w:date="2016-02-16T18:32:00Z">
              <w:r>
                <w:rPr>
                  <w:b/>
                  <w:bCs/>
                  <w:iCs/>
                </w:rPr>
                <w:lastRenderedPageBreak/>
                <w:t>RISK TYPE</w:t>
              </w:r>
            </w:ins>
          </w:p>
        </w:tc>
        <w:tc>
          <w:tcPr>
            <w:tcW w:w="7470" w:type="dxa"/>
            <w:gridSpan w:val="4"/>
            <w:shd w:val="clear" w:color="auto" w:fill="auto"/>
          </w:tcPr>
          <w:p w:rsidR="00A26D53" w:rsidRPr="00206D41" w:rsidRDefault="00A26D53" w:rsidP="00AB3662">
            <w:pPr>
              <w:spacing w:after="0" w:line="240" w:lineRule="auto"/>
              <w:rPr>
                <w:ins w:id="2205" w:author="Amarucci, Scott M" w:date="2016-02-16T18:32:00Z"/>
                <w:bCs/>
                <w:iCs/>
              </w:rPr>
            </w:pPr>
            <w:ins w:id="2206" w:author="Amarucci, Scott M" w:date="2016-02-16T18:32:00Z">
              <w:r>
                <w:rPr>
                  <w:bCs/>
                  <w:iCs/>
                </w:rPr>
                <w:t>Credit Risk</w:t>
              </w:r>
            </w:ins>
          </w:p>
        </w:tc>
      </w:tr>
      <w:tr w:rsidR="00A26D53" w:rsidRPr="00206D41" w:rsidTr="00AB3662">
        <w:trPr>
          <w:trHeight w:val="462"/>
          <w:ins w:id="2207" w:author="Amarucci, Scott M" w:date="2016-02-16T18:32:00Z"/>
        </w:trPr>
        <w:tc>
          <w:tcPr>
            <w:tcW w:w="1728" w:type="dxa"/>
            <w:shd w:val="clear" w:color="auto" w:fill="auto"/>
          </w:tcPr>
          <w:p w:rsidR="00A26D53" w:rsidRDefault="00A26D53" w:rsidP="00AB3662">
            <w:pPr>
              <w:rPr>
                <w:ins w:id="2208" w:author="Amarucci, Scott M" w:date="2016-02-16T18:32:00Z"/>
                <w:b/>
                <w:bCs/>
                <w:iCs/>
              </w:rPr>
            </w:pPr>
            <w:ins w:id="2209" w:author="Amarucci, Scott M" w:date="2016-02-16T18:32:00Z">
              <w:r>
                <w:rPr>
                  <w:b/>
                  <w:bCs/>
                  <w:iCs/>
                </w:rPr>
                <w:t>RATIONALE</w:t>
              </w:r>
            </w:ins>
          </w:p>
        </w:tc>
        <w:tc>
          <w:tcPr>
            <w:tcW w:w="7470" w:type="dxa"/>
            <w:gridSpan w:val="4"/>
            <w:shd w:val="clear" w:color="auto" w:fill="auto"/>
          </w:tcPr>
          <w:p w:rsidR="00A26D53" w:rsidRDefault="00A26D53" w:rsidP="00AB3662">
            <w:pPr>
              <w:spacing w:after="0" w:line="240" w:lineRule="auto"/>
              <w:rPr>
                <w:ins w:id="2210" w:author="Amarucci, Scott M" w:date="2016-02-16T18:32:00Z"/>
                <w:bCs/>
                <w:iCs/>
              </w:rPr>
            </w:pPr>
            <w:ins w:id="2211" w:author="Amarucci, Scott M" w:date="2016-02-16T18:32:00Z">
              <w:r>
                <w:rPr>
                  <w:bCs/>
                  <w:iCs/>
                </w:rPr>
                <w:t>…</w:t>
              </w:r>
            </w:ins>
          </w:p>
        </w:tc>
      </w:tr>
      <w:tr w:rsidR="00A26D53" w:rsidRPr="00206D41" w:rsidTr="00AB3662">
        <w:trPr>
          <w:trHeight w:val="270"/>
          <w:ins w:id="2212" w:author="Amarucci, Scott M" w:date="2016-02-16T18:32:00Z"/>
        </w:trPr>
        <w:tc>
          <w:tcPr>
            <w:tcW w:w="1728" w:type="dxa"/>
            <w:vMerge w:val="restart"/>
            <w:shd w:val="clear" w:color="auto" w:fill="auto"/>
          </w:tcPr>
          <w:p w:rsidR="00A26D53" w:rsidRPr="00206D41" w:rsidRDefault="00A26D53" w:rsidP="00AB3662">
            <w:pPr>
              <w:rPr>
                <w:ins w:id="2213" w:author="Amarucci, Scott M" w:date="2016-02-16T18:32:00Z"/>
                <w:b/>
                <w:bCs/>
                <w:iCs/>
              </w:rPr>
            </w:pPr>
            <w:ins w:id="2214" w:author="Amarucci, Scott M" w:date="2016-02-16T18:32:00Z">
              <w:r>
                <w:rPr>
                  <w:b/>
                  <w:bCs/>
                  <w:iCs/>
                </w:rPr>
                <w:t>ENTITY</w:t>
              </w:r>
            </w:ins>
          </w:p>
        </w:tc>
        <w:tc>
          <w:tcPr>
            <w:tcW w:w="2490" w:type="dxa"/>
            <w:shd w:val="clear" w:color="auto" w:fill="auto"/>
          </w:tcPr>
          <w:p w:rsidR="00A26D53" w:rsidRPr="007973F5" w:rsidRDefault="00A26D53" w:rsidP="00AB3662">
            <w:pPr>
              <w:spacing w:after="0" w:line="240" w:lineRule="auto"/>
              <w:rPr>
                <w:ins w:id="2215" w:author="Amarucci, Scott M" w:date="2016-02-16T18:32:00Z"/>
                <w:b/>
                <w:bCs/>
                <w:iCs/>
              </w:rPr>
            </w:pPr>
            <w:ins w:id="2216" w:author="Amarucci, Scott M" w:date="2016-02-16T18:32:00Z">
              <w:r w:rsidRPr="007973F5">
                <w:rPr>
                  <w:b/>
                  <w:bCs/>
                  <w:iCs/>
                </w:rPr>
                <w:t>SHUSA</w:t>
              </w:r>
            </w:ins>
          </w:p>
        </w:tc>
        <w:tc>
          <w:tcPr>
            <w:tcW w:w="2490" w:type="dxa"/>
            <w:shd w:val="clear" w:color="auto" w:fill="auto"/>
          </w:tcPr>
          <w:p w:rsidR="00A26D53" w:rsidRPr="007973F5" w:rsidRDefault="00A26D53" w:rsidP="00AB3662">
            <w:pPr>
              <w:spacing w:after="0" w:line="240" w:lineRule="auto"/>
              <w:rPr>
                <w:ins w:id="2217" w:author="Amarucci, Scott M" w:date="2016-02-16T18:32:00Z"/>
                <w:b/>
                <w:bCs/>
                <w:iCs/>
              </w:rPr>
            </w:pPr>
            <w:ins w:id="2218" w:author="Amarucci, Scott M" w:date="2016-02-16T18:32:00Z">
              <w:r w:rsidRPr="007973F5">
                <w:rPr>
                  <w:b/>
                  <w:bCs/>
                  <w:iCs/>
                </w:rPr>
                <w:t>SBNA</w:t>
              </w:r>
            </w:ins>
          </w:p>
        </w:tc>
        <w:tc>
          <w:tcPr>
            <w:tcW w:w="2490" w:type="dxa"/>
            <w:gridSpan w:val="2"/>
            <w:shd w:val="clear" w:color="auto" w:fill="auto"/>
          </w:tcPr>
          <w:p w:rsidR="00A26D53" w:rsidRPr="007973F5" w:rsidRDefault="00A26D53" w:rsidP="00AB3662">
            <w:pPr>
              <w:spacing w:after="0" w:line="240" w:lineRule="auto"/>
              <w:rPr>
                <w:ins w:id="2219" w:author="Amarucci, Scott M" w:date="2016-02-16T18:32:00Z"/>
                <w:b/>
                <w:bCs/>
                <w:iCs/>
              </w:rPr>
            </w:pPr>
            <w:ins w:id="2220" w:author="Amarucci, Scott M" w:date="2016-02-16T18:32:00Z">
              <w:r w:rsidRPr="007973F5">
                <w:rPr>
                  <w:b/>
                  <w:bCs/>
                  <w:iCs/>
                </w:rPr>
                <w:t>SC</w:t>
              </w:r>
            </w:ins>
          </w:p>
        </w:tc>
      </w:tr>
      <w:tr w:rsidR="00A26D53" w:rsidRPr="00206D41" w:rsidTr="00AB3662">
        <w:trPr>
          <w:trHeight w:val="113"/>
          <w:ins w:id="2221" w:author="Amarucci, Scott M" w:date="2016-02-16T18:32:00Z"/>
        </w:trPr>
        <w:tc>
          <w:tcPr>
            <w:tcW w:w="1728" w:type="dxa"/>
            <w:vMerge/>
            <w:shd w:val="clear" w:color="auto" w:fill="auto"/>
          </w:tcPr>
          <w:p w:rsidR="00A26D53" w:rsidRDefault="00A26D53" w:rsidP="00AB3662">
            <w:pPr>
              <w:rPr>
                <w:ins w:id="2222" w:author="Amarucci, Scott M" w:date="2016-02-16T18:32:00Z"/>
                <w:b/>
                <w:bCs/>
                <w:iCs/>
              </w:rPr>
            </w:pPr>
          </w:p>
        </w:tc>
        <w:tc>
          <w:tcPr>
            <w:tcW w:w="2490" w:type="dxa"/>
            <w:shd w:val="clear" w:color="auto" w:fill="auto"/>
          </w:tcPr>
          <w:p w:rsidR="00A26D53" w:rsidRPr="00206D41" w:rsidRDefault="00A26D53" w:rsidP="00AB3662">
            <w:pPr>
              <w:spacing w:after="0" w:line="240" w:lineRule="auto"/>
              <w:rPr>
                <w:ins w:id="2223" w:author="Amarucci, Scott M" w:date="2016-02-16T18:32:00Z"/>
                <w:bCs/>
                <w:iCs/>
              </w:rPr>
            </w:pPr>
            <w:ins w:id="2224" w:author="Amarucci, Scott M" w:date="2016-02-16T18:32:00Z">
              <w:r>
                <w:rPr>
                  <w:bCs/>
                  <w:iCs/>
                </w:rPr>
                <w:t>Yes</w:t>
              </w:r>
            </w:ins>
          </w:p>
        </w:tc>
        <w:tc>
          <w:tcPr>
            <w:tcW w:w="2490" w:type="dxa"/>
            <w:shd w:val="clear" w:color="auto" w:fill="auto"/>
          </w:tcPr>
          <w:p w:rsidR="00A26D53" w:rsidRPr="00206D41" w:rsidRDefault="00A26D53" w:rsidP="00AB3662">
            <w:pPr>
              <w:spacing w:after="0" w:line="240" w:lineRule="auto"/>
              <w:rPr>
                <w:ins w:id="2225" w:author="Amarucci, Scott M" w:date="2016-02-16T18:32:00Z"/>
                <w:bCs/>
                <w:iCs/>
              </w:rPr>
            </w:pPr>
            <w:ins w:id="2226" w:author="Amarucci, Scott M" w:date="2016-02-16T18:32:00Z">
              <w:r>
                <w:rPr>
                  <w:bCs/>
                  <w:iCs/>
                </w:rPr>
                <w:t>Yes</w:t>
              </w:r>
            </w:ins>
          </w:p>
        </w:tc>
        <w:tc>
          <w:tcPr>
            <w:tcW w:w="2490" w:type="dxa"/>
            <w:gridSpan w:val="2"/>
            <w:shd w:val="clear" w:color="auto" w:fill="auto"/>
          </w:tcPr>
          <w:p w:rsidR="00A26D53" w:rsidRPr="00206D41" w:rsidRDefault="00A26D53" w:rsidP="00AB3662">
            <w:pPr>
              <w:spacing w:after="0" w:line="240" w:lineRule="auto"/>
              <w:rPr>
                <w:ins w:id="2227" w:author="Amarucci, Scott M" w:date="2016-02-16T18:32:00Z"/>
                <w:bCs/>
                <w:iCs/>
              </w:rPr>
            </w:pPr>
            <w:ins w:id="2228" w:author="Amarucci, Scott M" w:date="2016-02-16T18:32:00Z">
              <w:r>
                <w:rPr>
                  <w:bCs/>
                  <w:iCs/>
                </w:rPr>
                <w:t>No</w:t>
              </w:r>
            </w:ins>
          </w:p>
        </w:tc>
      </w:tr>
      <w:tr w:rsidR="00A26D53" w:rsidRPr="00206D41" w:rsidTr="00AB3662">
        <w:trPr>
          <w:trHeight w:val="112"/>
          <w:ins w:id="2229" w:author="Amarucci, Scott M" w:date="2016-02-16T18:32:00Z"/>
        </w:trPr>
        <w:tc>
          <w:tcPr>
            <w:tcW w:w="1728" w:type="dxa"/>
            <w:vMerge/>
            <w:shd w:val="clear" w:color="auto" w:fill="auto"/>
          </w:tcPr>
          <w:p w:rsidR="00A26D53" w:rsidRDefault="00A26D53" w:rsidP="00AB3662">
            <w:pPr>
              <w:rPr>
                <w:ins w:id="2230" w:author="Amarucci, Scott M" w:date="2016-02-16T18:32:00Z"/>
                <w:b/>
                <w:bCs/>
                <w:iCs/>
              </w:rPr>
            </w:pPr>
          </w:p>
        </w:tc>
        <w:tc>
          <w:tcPr>
            <w:tcW w:w="2490" w:type="dxa"/>
            <w:shd w:val="clear" w:color="auto" w:fill="auto"/>
          </w:tcPr>
          <w:p w:rsidR="00A26D53" w:rsidRPr="00426737" w:rsidRDefault="00A26D53" w:rsidP="00AB3662">
            <w:pPr>
              <w:spacing w:after="0" w:line="240" w:lineRule="auto"/>
              <w:rPr>
                <w:ins w:id="2231" w:author="Amarucci, Scott M" w:date="2016-02-16T18:32:00Z"/>
                <w:b/>
                <w:bCs/>
                <w:iCs/>
              </w:rPr>
            </w:pPr>
            <w:ins w:id="2232" w:author="Amarucci, Scott M" w:date="2016-02-16T18:32:00Z">
              <w:r>
                <w:rPr>
                  <w:b/>
                  <w:bCs/>
                  <w:iCs/>
                </w:rPr>
                <w:t>SIS</w:t>
              </w:r>
            </w:ins>
          </w:p>
        </w:tc>
        <w:tc>
          <w:tcPr>
            <w:tcW w:w="2490" w:type="dxa"/>
            <w:shd w:val="clear" w:color="auto" w:fill="auto"/>
          </w:tcPr>
          <w:p w:rsidR="00A26D53" w:rsidRPr="00426737" w:rsidRDefault="00A26D53" w:rsidP="00AB3662">
            <w:pPr>
              <w:spacing w:after="0" w:line="240" w:lineRule="auto"/>
              <w:rPr>
                <w:ins w:id="2233" w:author="Amarucci, Scott M" w:date="2016-02-16T18:32:00Z"/>
                <w:b/>
                <w:bCs/>
                <w:iCs/>
              </w:rPr>
            </w:pPr>
            <w:ins w:id="2234" w:author="Amarucci, Scott M" w:date="2016-02-16T18:32:00Z">
              <w:r>
                <w:rPr>
                  <w:b/>
                  <w:bCs/>
                  <w:iCs/>
                </w:rPr>
                <w:t>BSI Miami</w:t>
              </w:r>
            </w:ins>
          </w:p>
        </w:tc>
        <w:tc>
          <w:tcPr>
            <w:tcW w:w="1245" w:type="dxa"/>
            <w:shd w:val="clear" w:color="auto" w:fill="auto"/>
          </w:tcPr>
          <w:p w:rsidR="00A26D53" w:rsidRPr="00426737" w:rsidRDefault="00A26D53" w:rsidP="00AB3662">
            <w:pPr>
              <w:spacing w:after="0" w:line="240" w:lineRule="auto"/>
              <w:rPr>
                <w:ins w:id="2235" w:author="Amarucci, Scott M" w:date="2016-02-16T18:32:00Z"/>
                <w:b/>
                <w:bCs/>
                <w:iCs/>
              </w:rPr>
            </w:pPr>
            <w:ins w:id="2236" w:author="Amarucci, Scott M" w:date="2016-02-16T18:32:00Z">
              <w:r>
                <w:rPr>
                  <w:b/>
                  <w:bCs/>
                  <w:iCs/>
                </w:rPr>
                <w:t>BSPR</w:t>
              </w:r>
            </w:ins>
          </w:p>
        </w:tc>
        <w:tc>
          <w:tcPr>
            <w:tcW w:w="1245" w:type="dxa"/>
            <w:shd w:val="clear" w:color="auto" w:fill="auto"/>
          </w:tcPr>
          <w:p w:rsidR="00A26D53" w:rsidRPr="00785EA3" w:rsidRDefault="00A26D53" w:rsidP="00AB3662">
            <w:pPr>
              <w:spacing w:after="0" w:line="240" w:lineRule="auto"/>
              <w:rPr>
                <w:ins w:id="2237" w:author="Amarucci, Scott M" w:date="2016-02-16T18:32:00Z"/>
                <w:b/>
                <w:bCs/>
                <w:iCs/>
              </w:rPr>
            </w:pPr>
            <w:ins w:id="2238" w:author="Amarucci, Scott M" w:date="2016-02-16T18:32:00Z">
              <w:r>
                <w:rPr>
                  <w:b/>
                  <w:bCs/>
                  <w:iCs/>
                </w:rPr>
                <w:t>SSLLC</w:t>
              </w:r>
            </w:ins>
          </w:p>
        </w:tc>
      </w:tr>
      <w:tr w:rsidR="00A26D53" w:rsidRPr="00206D41" w:rsidTr="00AB3662">
        <w:trPr>
          <w:trHeight w:val="112"/>
          <w:ins w:id="2239" w:author="Amarucci, Scott M" w:date="2016-02-16T18:32:00Z"/>
        </w:trPr>
        <w:tc>
          <w:tcPr>
            <w:tcW w:w="1728" w:type="dxa"/>
            <w:vMerge/>
            <w:shd w:val="clear" w:color="auto" w:fill="auto"/>
          </w:tcPr>
          <w:p w:rsidR="00A26D53" w:rsidRDefault="00A26D53" w:rsidP="00AB3662">
            <w:pPr>
              <w:rPr>
                <w:ins w:id="2240" w:author="Amarucci, Scott M" w:date="2016-02-16T18:32:00Z"/>
                <w:b/>
                <w:bCs/>
                <w:iCs/>
              </w:rPr>
            </w:pPr>
          </w:p>
        </w:tc>
        <w:tc>
          <w:tcPr>
            <w:tcW w:w="2490" w:type="dxa"/>
            <w:shd w:val="clear" w:color="auto" w:fill="auto"/>
          </w:tcPr>
          <w:p w:rsidR="00A26D53" w:rsidRDefault="00A26D53" w:rsidP="00AB3662">
            <w:pPr>
              <w:spacing w:after="0" w:line="240" w:lineRule="auto"/>
              <w:rPr>
                <w:ins w:id="2241" w:author="Amarucci, Scott M" w:date="2016-02-16T18:32:00Z"/>
                <w:bCs/>
                <w:iCs/>
              </w:rPr>
            </w:pPr>
            <w:ins w:id="2242" w:author="Amarucci, Scott M" w:date="2016-02-16T18:32:00Z">
              <w:r>
                <w:rPr>
                  <w:bCs/>
                  <w:iCs/>
                </w:rPr>
                <w:t>No</w:t>
              </w:r>
            </w:ins>
          </w:p>
        </w:tc>
        <w:tc>
          <w:tcPr>
            <w:tcW w:w="2490" w:type="dxa"/>
            <w:shd w:val="clear" w:color="auto" w:fill="auto"/>
          </w:tcPr>
          <w:p w:rsidR="00A26D53" w:rsidRDefault="00A26D53" w:rsidP="00AB3662">
            <w:pPr>
              <w:spacing w:after="0" w:line="240" w:lineRule="auto"/>
              <w:rPr>
                <w:ins w:id="2243" w:author="Amarucci, Scott M" w:date="2016-02-16T18:32:00Z"/>
                <w:bCs/>
                <w:iCs/>
              </w:rPr>
            </w:pPr>
            <w:ins w:id="2244" w:author="Amarucci, Scott M" w:date="2016-02-16T18:32:00Z">
              <w:r>
                <w:rPr>
                  <w:bCs/>
                  <w:iCs/>
                </w:rPr>
                <w:t>No</w:t>
              </w:r>
            </w:ins>
          </w:p>
        </w:tc>
        <w:tc>
          <w:tcPr>
            <w:tcW w:w="1245" w:type="dxa"/>
            <w:shd w:val="clear" w:color="auto" w:fill="auto"/>
          </w:tcPr>
          <w:p w:rsidR="00A26D53" w:rsidRDefault="00A26D53" w:rsidP="00AB3662">
            <w:pPr>
              <w:spacing w:after="0" w:line="240" w:lineRule="auto"/>
              <w:rPr>
                <w:ins w:id="2245" w:author="Amarucci, Scott M" w:date="2016-02-16T18:32:00Z"/>
                <w:bCs/>
                <w:iCs/>
              </w:rPr>
            </w:pPr>
            <w:ins w:id="2246" w:author="Amarucci, Scott M" w:date="2016-02-16T18:32:00Z">
              <w:r>
                <w:rPr>
                  <w:bCs/>
                  <w:iCs/>
                </w:rPr>
                <w:t>Yes</w:t>
              </w:r>
            </w:ins>
          </w:p>
        </w:tc>
        <w:tc>
          <w:tcPr>
            <w:tcW w:w="1245" w:type="dxa"/>
            <w:shd w:val="clear" w:color="auto" w:fill="auto"/>
          </w:tcPr>
          <w:p w:rsidR="00A26D53" w:rsidRDefault="00A26D53" w:rsidP="00AB3662">
            <w:pPr>
              <w:spacing w:after="0" w:line="240" w:lineRule="auto"/>
              <w:rPr>
                <w:ins w:id="2247" w:author="Amarucci, Scott M" w:date="2016-02-16T18:32:00Z"/>
                <w:bCs/>
                <w:iCs/>
              </w:rPr>
            </w:pPr>
            <w:ins w:id="2248" w:author="Amarucci, Scott M" w:date="2016-02-16T18:32:00Z">
              <w:r>
                <w:rPr>
                  <w:bCs/>
                  <w:iCs/>
                </w:rPr>
                <w:t>No</w:t>
              </w:r>
            </w:ins>
          </w:p>
        </w:tc>
      </w:tr>
      <w:tr w:rsidR="00A26D53" w:rsidRPr="00206D41" w:rsidTr="00AB3662">
        <w:trPr>
          <w:trHeight w:val="245"/>
          <w:ins w:id="2249" w:author="Amarucci, Scott M" w:date="2016-02-16T18:32:00Z"/>
        </w:trPr>
        <w:tc>
          <w:tcPr>
            <w:tcW w:w="1728" w:type="dxa"/>
            <w:vMerge w:val="restart"/>
            <w:shd w:val="clear" w:color="auto" w:fill="auto"/>
          </w:tcPr>
          <w:p w:rsidR="00A26D53" w:rsidRDefault="00A26D53" w:rsidP="00AB3662">
            <w:pPr>
              <w:rPr>
                <w:ins w:id="2250" w:author="Amarucci, Scott M" w:date="2016-02-16T18:32:00Z"/>
                <w:b/>
                <w:bCs/>
                <w:iCs/>
              </w:rPr>
            </w:pPr>
            <w:ins w:id="2251" w:author="Amarucci, Scott M" w:date="2016-02-16T18:32:00Z">
              <w:r>
                <w:rPr>
                  <w:b/>
                  <w:bCs/>
                  <w:iCs/>
                </w:rPr>
                <w:t>METRIC OWNER</w:t>
              </w:r>
            </w:ins>
          </w:p>
        </w:tc>
        <w:tc>
          <w:tcPr>
            <w:tcW w:w="2490" w:type="dxa"/>
            <w:shd w:val="clear" w:color="auto" w:fill="auto"/>
          </w:tcPr>
          <w:p w:rsidR="00A26D53" w:rsidRPr="005A6F8C" w:rsidRDefault="00A26D53" w:rsidP="00AB3662">
            <w:pPr>
              <w:spacing w:after="0" w:line="240" w:lineRule="auto"/>
              <w:rPr>
                <w:ins w:id="2252" w:author="Amarucci, Scott M" w:date="2016-02-16T18:32:00Z"/>
                <w:b/>
                <w:bCs/>
                <w:iCs/>
              </w:rPr>
            </w:pPr>
            <w:ins w:id="2253" w:author="Amarucci, Scott M" w:date="2016-02-16T18:32:00Z">
              <w:r w:rsidRPr="005A6F8C">
                <w:rPr>
                  <w:b/>
                  <w:bCs/>
                  <w:iCs/>
                </w:rPr>
                <w:t>SHUSA</w:t>
              </w:r>
            </w:ins>
          </w:p>
        </w:tc>
        <w:tc>
          <w:tcPr>
            <w:tcW w:w="2490" w:type="dxa"/>
            <w:shd w:val="clear" w:color="auto" w:fill="auto"/>
          </w:tcPr>
          <w:p w:rsidR="00A26D53" w:rsidRPr="005A6F8C" w:rsidRDefault="00A26D53" w:rsidP="00AB3662">
            <w:pPr>
              <w:spacing w:after="0" w:line="240" w:lineRule="auto"/>
              <w:rPr>
                <w:ins w:id="2254" w:author="Amarucci, Scott M" w:date="2016-02-16T18:32:00Z"/>
                <w:b/>
                <w:bCs/>
                <w:iCs/>
              </w:rPr>
            </w:pPr>
            <w:ins w:id="2255" w:author="Amarucci, Scott M" w:date="2016-02-16T18:32:00Z">
              <w:r w:rsidRPr="005A6F8C">
                <w:rPr>
                  <w:b/>
                  <w:bCs/>
                  <w:iCs/>
                </w:rPr>
                <w:t>SBNA</w:t>
              </w:r>
            </w:ins>
          </w:p>
        </w:tc>
        <w:tc>
          <w:tcPr>
            <w:tcW w:w="2490" w:type="dxa"/>
            <w:gridSpan w:val="2"/>
            <w:shd w:val="clear" w:color="auto" w:fill="auto"/>
          </w:tcPr>
          <w:p w:rsidR="00A26D53" w:rsidRPr="005A6F8C" w:rsidRDefault="00A26D53" w:rsidP="00AB3662">
            <w:pPr>
              <w:spacing w:after="0" w:line="240" w:lineRule="auto"/>
              <w:rPr>
                <w:ins w:id="2256" w:author="Amarucci, Scott M" w:date="2016-02-16T18:32:00Z"/>
                <w:b/>
                <w:bCs/>
                <w:iCs/>
              </w:rPr>
            </w:pPr>
            <w:ins w:id="2257" w:author="Amarucci, Scott M" w:date="2016-02-16T18:32:00Z">
              <w:r w:rsidRPr="005A6F8C">
                <w:rPr>
                  <w:b/>
                  <w:bCs/>
                  <w:iCs/>
                </w:rPr>
                <w:t>SC</w:t>
              </w:r>
            </w:ins>
          </w:p>
        </w:tc>
      </w:tr>
      <w:tr w:rsidR="00A26D53" w:rsidRPr="00206D41" w:rsidTr="00AB3662">
        <w:trPr>
          <w:trHeight w:val="322"/>
          <w:ins w:id="2258" w:author="Amarucci, Scott M" w:date="2016-02-16T18:32:00Z"/>
        </w:trPr>
        <w:tc>
          <w:tcPr>
            <w:tcW w:w="1728" w:type="dxa"/>
            <w:vMerge/>
            <w:shd w:val="clear" w:color="auto" w:fill="auto"/>
          </w:tcPr>
          <w:p w:rsidR="00A26D53" w:rsidRDefault="00A26D53" w:rsidP="00AB3662">
            <w:pPr>
              <w:rPr>
                <w:ins w:id="2259" w:author="Amarucci, Scott M" w:date="2016-02-16T18:32:00Z"/>
                <w:b/>
                <w:bCs/>
                <w:iCs/>
              </w:rPr>
            </w:pPr>
          </w:p>
        </w:tc>
        <w:tc>
          <w:tcPr>
            <w:tcW w:w="2490" w:type="dxa"/>
            <w:shd w:val="clear" w:color="auto" w:fill="auto"/>
          </w:tcPr>
          <w:p w:rsidR="00A26D53" w:rsidRPr="00206D41" w:rsidRDefault="00A26D53" w:rsidP="00AB3662">
            <w:pPr>
              <w:spacing w:after="0" w:line="240" w:lineRule="auto"/>
              <w:rPr>
                <w:ins w:id="2260" w:author="Amarucci, Scott M" w:date="2016-02-16T18:32:00Z"/>
                <w:bCs/>
                <w:iCs/>
              </w:rPr>
            </w:pPr>
            <w:ins w:id="2261" w:author="Amarucci, Scott M" w:date="2016-02-16T18:32:00Z">
              <w:r>
                <w:rPr>
                  <w:bCs/>
                  <w:iCs/>
                </w:rPr>
                <w:t>???</w:t>
              </w:r>
            </w:ins>
          </w:p>
        </w:tc>
        <w:tc>
          <w:tcPr>
            <w:tcW w:w="2490" w:type="dxa"/>
            <w:shd w:val="clear" w:color="auto" w:fill="auto"/>
          </w:tcPr>
          <w:p w:rsidR="00A26D53" w:rsidRPr="00206D41" w:rsidRDefault="00A26D53" w:rsidP="00AB3662">
            <w:pPr>
              <w:spacing w:after="0" w:line="240" w:lineRule="auto"/>
              <w:rPr>
                <w:ins w:id="2262" w:author="Amarucci, Scott M" w:date="2016-02-16T18:32:00Z"/>
                <w:bCs/>
                <w:iCs/>
              </w:rPr>
            </w:pPr>
            <w:ins w:id="2263" w:author="Amarucci, Scott M" w:date="2016-02-16T18:32:00Z">
              <w:r>
                <w:rPr>
                  <w:bCs/>
                  <w:iCs/>
                </w:rPr>
                <w:t>???</w:t>
              </w:r>
            </w:ins>
          </w:p>
        </w:tc>
        <w:tc>
          <w:tcPr>
            <w:tcW w:w="2490" w:type="dxa"/>
            <w:gridSpan w:val="2"/>
            <w:shd w:val="clear" w:color="auto" w:fill="auto"/>
          </w:tcPr>
          <w:p w:rsidR="00A26D53" w:rsidRPr="00206D41" w:rsidRDefault="003107E5" w:rsidP="00AB3662">
            <w:pPr>
              <w:spacing w:after="0" w:line="240" w:lineRule="auto"/>
              <w:rPr>
                <w:ins w:id="2264" w:author="Amarucci, Scott M" w:date="2016-02-16T18:32:00Z"/>
                <w:bCs/>
                <w:iCs/>
              </w:rPr>
            </w:pPr>
            <w:ins w:id="2265" w:author="Amarucci, Scott M" w:date="2016-02-18T15:41:00Z">
              <w:r>
                <w:rPr>
                  <w:bCs/>
                  <w:iCs/>
                </w:rPr>
                <w:t>N/A</w:t>
              </w:r>
            </w:ins>
          </w:p>
        </w:tc>
      </w:tr>
      <w:tr w:rsidR="00A26D53" w:rsidRPr="00206D41" w:rsidTr="00AB3662">
        <w:trPr>
          <w:trHeight w:val="245"/>
          <w:ins w:id="2266" w:author="Amarucci, Scott M" w:date="2016-02-16T18:32:00Z"/>
        </w:trPr>
        <w:tc>
          <w:tcPr>
            <w:tcW w:w="1728" w:type="dxa"/>
            <w:vMerge/>
            <w:shd w:val="clear" w:color="auto" w:fill="auto"/>
          </w:tcPr>
          <w:p w:rsidR="00A26D53" w:rsidRDefault="00A26D53" w:rsidP="00AB3662">
            <w:pPr>
              <w:rPr>
                <w:ins w:id="2267" w:author="Amarucci, Scott M" w:date="2016-02-16T18:32:00Z"/>
                <w:b/>
                <w:bCs/>
                <w:iCs/>
              </w:rPr>
            </w:pPr>
          </w:p>
        </w:tc>
        <w:tc>
          <w:tcPr>
            <w:tcW w:w="2490" w:type="dxa"/>
            <w:shd w:val="clear" w:color="auto" w:fill="auto"/>
          </w:tcPr>
          <w:p w:rsidR="00A26D53" w:rsidRDefault="00A26D53" w:rsidP="00AB3662">
            <w:pPr>
              <w:spacing w:after="0" w:line="240" w:lineRule="auto"/>
              <w:rPr>
                <w:ins w:id="2268" w:author="Amarucci, Scott M" w:date="2016-02-16T18:32:00Z"/>
                <w:bCs/>
                <w:iCs/>
              </w:rPr>
            </w:pPr>
            <w:ins w:id="2269" w:author="Amarucci, Scott M" w:date="2016-02-16T18:32:00Z">
              <w:r>
                <w:rPr>
                  <w:b/>
                  <w:bCs/>
                  <w:iCs/>
                </w:rPr>
                <w:t>SIS</w:t>
              </w:r>
            </w:ins>
          </w:p>
        </w:tc>
        <w:tc>
          <w:tcPr>
            <w:tcW w:w="2490" w:type="dxa"/>
            <w:shd w:val="clear" w:color="auto" w:fill="auto"/>
          </w:tcPr>
          <w:p w:rsidR="00A26D53" w:rsidRDefault="00A26D53" w:rsidP="00AB3662">
            <w:pPr>
              <w:spacing w:after="0" w:line="240" w:lineRule="auto"/>
              <w:rPr>
                <w:ins w:id="2270" w:author="Amarucci, Scott M" w:date="2016-02-16T18:32:00Z"/>
                <w:bCs/>
                <w:iCs/>
              </w:rPr>
            </w:pPr>
            <w:ins w:id="2271" w:author="Amarucci, Scott M" w:date="2016-02-16T18:32:00Z">
              <w:r>
                <w:rPr>
                  <w:b/>
                  <w:bCs/>
                  <w:iCs/>
                </w:rPr>
                <w:t>BSI Miami</w:t>
              </w:r>
            </w:ins>
          </w:p>
        </w:tc>
        <w:tc>
          <w:tcPr>
            <w:tcW w:w="2490" w:type="dxa"/>
            <w:gridSpan w:val="2"/>
            <w:shd w:val="clear" w:color="auto" w:fill="auto"/>
          </w:tcPr>
          <w:p w:rsidR="00A26D53" w:rsidRPr="007362A8" w:rsidRDefault="00A26D53" w:rsidP="00AB3662">
            <w:pPr>
              <w:spacing w:after="0" w:line="240" w:lineRule="auto"/>
              <w:rPr>
                <w:ins w:id="2272" w:author="Amarucci, Scott M" w:date="2016-02-16T18:32:00Z"/>
                <w:bCs/>
                <w:iCs/>
              </w:rPr>
            </w:pPr>
            <w:ins w:id="2273" w:author="Amarucci, Scott M" w:date="2016-02-16T18:32:00Z">
              <w:r>
                <w:rPr>
                  <w:b/>
                  <w:bCs/>
                  <w:iCs/>
                </w:rPr>
                <w:t>BSPR</w:t>
              </w:r>
            </w:ins>
          </w:p>
        </w:tc>
      </w:tr>
      <w:tr w:rsidR="00A26D53" w:rsidRPr="00206D41" w:rsidTr="00AB3662">
        <w:trPr>
          <w:trHeight w:val="331"/>
          <w:ins w:id="2274" w:author="Amarucci, Scott M" w:date="2016-02-16T18:32:00Z"/>
        </w:trPr>
        <w:tc>
          <w:tcPr>
            <w:tcW w:w="1728" w:type="dxa"/>
            <w:vMerge/>
            <w:shd w:val="clear" w:color="auto" w:fill="auto"/>
          </w:tcPr>
          <w:p w:rsidR="00A26D53" w:rsidRDefault="00A26D53" w:rsidP="00AB3662">
            <w:pPr>
              <w:rPr>
                <w:ins w:id="2275" w:author="Amarucci, Scott M" w:date="2016-02-16T18:32:00Z"/>
                <w:b/>
                <w:bCs/>
                <w:iCs/>
              </w:rPr>
            </w:pPr>
          </w:p>
        </w:tc>
        <w:tc>
          <w:tcPr>
            <w:tcW w:w="2490" w:type="dxa"/>
            <w:shd w:val="clear" w:color="auto" w:fill="auto"/>
          </w:tcPr>
          <w:p w:rsidR="00A26D53" w:rsidRDefault="003107E5" w:rsidP="00AB3662">
            <w:pPr>
              <w:spacing w:after="0" w:line="240" w:lineRule="auto"/>
              <w:rPr>
                <w:ins w:id="2276" w:author="Amarucci, Scott M" w:date="2016-02-16T18:32:00Z"/>
                <w:bCs/>
                <w:iCs/>
              </w:rPr>
            </w:pPr>
            <w:ins w:id="2277" w:author="Amarucci, Scott M" w:date="2016-02-18T15:41:00Z">
              <w:r>
                <w:rPr>
                  <w:bCs/>
                  <w:iCs/>
                </w:rPr>
                <w:t>N/A</w:t>
              </w:r>
            </w:ins>
          </w:p>
        </w:tc>
        <w:tc>
          <w:tcPr>
            <w:tcW w:w="2490" w:type="dxa"/>
            <w:shd w:val="clear" w:color="auto" w:fill="auto"/>
          </w:tcPr>
          <w:p w:rsidR="00A26D53" w:rsidRDefault="003107E5" w:rsidP="00AB3662">
            <w:pPr>
              <w:spacing w:after="0" w:line="240" w:lineRule="auto"/>
              <w:rPr>
                <w:ins w:id="2278" w:author="Amarucci, Scott M" w:date="2016-02-16T18:32:00Z"/>
                <w:bCs/>
                <w:iCs/>
              </w:rPr>
            </w:pPr>
            <w:ins w:id="2279" w:author="Amarucci, Scott M" w:date="2016-02-18T15:41:00Z">
              <w:r>
                <w:rPr>
                  <w:bCs/>
                  <w:iCs/>
                </w:rPr>
                <w:t>N/A</w:t>
              </w:r>
            </w:ins>
          </w:p>
        </w:tc>
        <w:tc>
          <w:tcPr>
            <w:tcW w:w="2490" w:type="dxa"/>
            <w:gridSpan w:val="2"/>
            <w:shd w:val="clear" w:color="auto" w:fill="auto"/>
          </w:tcPr>
          <w:p w:rsidR="00A26D53" w:rsidRDefault="00A26D53" w:rsidP="00AB3662">
            <w:pPr>
              <w:spacing w:after="0" w:line="240" w:lineRule="auto"/>
              <w:rPr>
                <w:ins w:id="2280" w:author="Amarucci, Scott M" w:date="2016-02-16T18:32:00Z"/>
                <w:bCs/>
                <w:iCs/>
              </w:rPr>
            </w:pPr>
            <w:ins w:id="2281" w:author="Amarucci, Scott M" w:date="2016-02-16T18:32:00Z">
              <w:r>
                <w:rPr>
                  <w:bCs/>
                  <w:iCs/>
                </w:rPr>
                <w:t>???</w:t>
              </w:r>
            </w:ins>
          </w:p>
        </w:tc>
      </w:tr>
      <w:tr w:rsidR="00A26D53" w:rsidRPr="00206D41" w:rsidTr="00AB3662">
        <w:trPr>
          <w:trHeight w:val="268"/>
          <w:ins w:id="2282" w:author="Amarucci, Scott M" w:date="2016-02-16T18:32:00Z"/>
        </w:trPr>
        <w:tc>
          <w:tcPr>
            <w:tcW w:w="1728" w:type="dxa"/>
            <w:vMerge/>
            <w:shd w:val="clear" w:color="auto" w:fill="auto"/>
          </w:tcPr>
          <w:p w:rsidR="00A26D53" w:rsidRDefault="00A26D53" w:rsidP="00AB3662">
            <w:pPr>
              <w:rPr>
                <w:ins w:id="2283" w:author="Amarucci, Scott M" w:date="2016-02-16T18:32:00Z"/>
                <w:b/>
                <w:bCs/>
                <w:iCs/>
              </w:rPr>
            </w:pPr>
          </w:p>
        </w:tc>
        <w:tc>
          <w:tcPr>
            <w:tcW w:w="2490" w:type="dxa"/>
            <w:shd w:val="clear" w:color="auto" w:fill="auto"/>
          </w:tcPr>
          <w:p w:rsidR="00A26D53" w:rsidRPr="00426737" w:rsidRDefault="00A26D53" w:rsidP="00AB3662">
            <w:pPr>
              <w:spacing w:after="0" w:line="240" w:lineRule="auto"/>
              <w:rPr>
                <w:ins w:id="2284" w:author="Amarucci, Scott M" w:date="2016-02-16T18:32:00Z"/>
                <w:b/>
                <w:bCs/>
                <w:iCs/>
              </w:rPr>
            </w:pPr>
            <w:ins w:id="2285" w:author="Amarucci, Scott M" w:date="2016-02-16T18:32:00Z">
              <w:r>
                <w:rPr>
                  <w:b/>
                  <w:bCs/>
                  <w:iCs/>
                </w:rPr>
                <w:t>SSLLC</w:t>
              </w:r>
            </w:ins>
          </w:p>
        </w:tc>
        <w:tc>
          <w:tcPr>
            <w:tcW w:w="4980" w:type="dxa"/>
            <w:gridSpan w:val="3"/>
            <w:vMerge w:val="restart"/>
            <w:shd w:val="clear" w:color="auto" w:fill="auto"/>
          </w:tcPr>
          <w:p w:rsidR="00A26D53" w:rsidRDefault="00A26D53" w:rsidP="00AB3662">
            <w:pPr>
              <w:spacing w:after="0" w:line="240" w:lineRule="auto"/>
              <w:rPr>
                <w:ins w:id="2286" w:author="Amarucci, Scott M" w:date="2016-02-16T18:32:00Z"/>
                <w:bCs/>
                <w:iCs/>
              </w:rPr>
            </w:pPr>
          </w:p>
        </w:tc>
      </w:tr>
      <w:tr w:rsidR="00A26D53" w:rsidRPr="00206D41" w:rsidTr="00AB3662">
        <w:trPr>
          <w:trHeight w:val="259"/>
          <w:ins w:id="2287" w:author="Amarucci, Scott M" w:date="2016-02-16T18:32:00Z"/>
        </w:trPr>
        <w:tc>
          <w:tcPr>
            <w:tcW w:w="1728" w:type="dxa"/>
            <w:vMerge/>
            <w:shd w:val="clear" w:color="auto" w:fill="auto"/>
          </w:tcPr>
          <w:p w:rsidR="00A26D53" w:rsidRDefault="00A26D53" w:rsidP="00AB3662">
            <w:pPr>
              <w:rPr>
                <w:ins w:id="2288" w:author="Amarucci, Scott M" w:date="2016-02-16T18:32:00Z"/>
                <w:b/>
                <w:bCs/>
                <w:iCs/>
              </w:rPr>
            </w:pPr>
          </w:p>
        </w:tc>
        <w:tc>
          <w:tcPr>
            <w:tcW w:w="2490" w:type="dxa"/>
            <w:shd w:val="clear" w:color="auto" w:fill="auto"/>
          </w:tcPr>
          <w:p w:rsidR="00A26D53" w:rsidRDefault="003107E5" w:rsidP="00AB3662">
            <w:pPr>
              <w:spacing w:after="0" w:line="240" w:lineRule="auto"/>
              <w:rPr>
                <w:ins w:id="2289" w:author="Amarucci, Scott M" w:date="2016-02-16T18:32:00Z"/>
                <w:bCs/>
                <w:iCs/>
              </w:rPr>
            </w:pPr>
            <w:ins w:id="2290" w:author="Amarucci, Scott M" w:date="2016-02-18T15:41:00Z">
              <w:r>
                <w:rPr>
                  <w:bCs/>
                  <w:iCs/>
                </w:rPr>
                <w:t>N/A</w:t>
              </w:r>
            </w:ins>
          </w:p>
        </w:tc>
        <w:tc>
          <w:tcPr>
            <w:tcW w:w="4980" w:type="dxa"/>
            <w:gridSpan w:val="3"/>
            <w:vMerge/>
            <w:shd w:val="clear" w:color="auto" w:fill="auto"/>
          </w:tcPr>
          <w:p w:rsidR="00A26D53" w:rsidRDefault="00A26D53" w:rsidP="00AB3662">
            <w:pPr>
              <w:spacing w:after="0" w:line="240" w:lineRule="auto"/>
              <w:rPr>
                <w:ins w:id="2291" w:author="Amarucci, Scott M" w:date="2016-02-16T18:32:00Z"/>
                <w:bCs/>
                <w:iCs/>
              </w:rPr>
            </w:pPr>
          </w:p>
        </w:tc>
      </w:tr>
      <w:tr w:rsidR="00A26D53" w:rsidRPr="00206D41" w:rsidTr="00AB3662">
        <w:trPr>
          <w:trHeight w:val="439"/>
          <w:ins w:id="2292" w:author="Amarucci, Scott M" w:date="2016-02-16T18:32:00Z"/>
        </w:trPr>
        <w:tc>
          <w:tcPr>
            <w:tcW w:w="1728" w:type="dxa"/>
            <w:shd w:val="clear" w:color="auto" w:fill="auto"/>
          </w:tcPr>
          <w:p w:rsidR="00A26D53" w:rsidRPr="00206D41" w:rsidRDefault="00A26D53" w:rsidP="00AB3662">
            <w:pPr>
              <w:rPr>
                <w:ins w:id="2293" w:author="Amarucci, Scott M" w:date="2016-02-16T18:32:00Z"/>
                <w:b/>
                <w:bCs/>
                <w:iCs/>
              </w:rPr>
            </w:pPr>
            <w:ins w:id="2294" w:author="Amarucci, Scott M" w:date="2016-02-16T18:32:00Z">
              <w:r w:rsidRPr="005B0BAF">
                <w:rPr>
                  <w:rFonts w:asciiTheme="minorHAnsi" w:hAnsiTheme="minorHAnsi"/>
                  <w:b/>
                  <w:bCs/>
                  <w:iCs/>
                </w:rPr>
                <w:t>TRIGGER AND LIMIT SETTING</w:t>
              </w:r>
            </w:ins>
          </w:p>
        </w:tc>
        <w:tc>
          <w:tcPr>
            <w:tcW w:w="7470" w:type="dxa"/>
            <w:gridSpan w:val="4"/>
            <w:shd w:val="clear" w:color="auto" w:fill="auto"/>
          </w:tcPr>
          <w:p w:rsidR="00A26D53" w:rsidRDefault="00A26D53" w:rsidP="00AB3662">
            <w:pPr>
              <w:spacing w:after="0" w:line="240" w:lineRule="auto"/>
              <w:rPr>
                <w:ins w:id="2295" w:author="Amarucci, Scott M" w:date="2016-02-16T18:32:00Z"/>
                <w:bCs/>
                <w:iCs/>
              </w:rPr>
            </w:pPr>
            <w:ins w:id="2296" w:author="Amarucci, Scott M" w:date="2016-02-16T18:32:00Z">
              <w:r>
                <w:rPr>
                  <w:bCs/>
                  <w:iCs/>
                </w:rPr>
                <w:t xml:space="preserve">The </w:t>
              </w:r>
            </w:ins>
            <w:ins w:id="2297" w:author="Amarucci, Scott M" w:date="2016-02-16T19:12:00Z">
              <w:r w:rsidR="00AB3662">
                <w:rPr>
                  <w:bCs/>
                  <w:iCs/>
                </w:rPr>
                <w:t>f</w:t>
              </w:r>
            </w:ins>
            <w:ins w:id="2298" w:author="Amarucci, Scott M" w:date="2016-02-16T18:55:00Z">
              <w:r w:rsidR="00CC4B97">
                <w:rPr>
                  <w:bCs/>
                  <w:iCs/>
                </w:rPr>
                <w:t xml:space="preserve">inancial </w:t>
              </w:r>
            </w:ins>
            <w:ins w:id="2299" w:author="Amarucci, Scott M" w:date="2016-02-16T19:13:00Z">
              <w:r w:rsidR="00AB3662">
                <w:rPr>
                  <w:bCs/>
                  <w:iCs/>
                </w:rPr>
                <w:t>i</w:t>
              </w:r>
            </w:ins>
            <w:ins w:id="2300" w:author="Amarucci, Scott M" w:date="2016-02-16T18:55:00Z">
              <w:r w:rsidR="00CC4B97">
                <w:rPr>
                  <w:bCs/>
                  <w:iCs/>
                </w:rPr>
                <w:t xml:space="preserve">nstitutions </w:t>
              </w:r>
            </w:ins>
            <w:ins w:id="2301" w:author="Amarucci, Scott M" w:date="2016-02-16T18:56:00Z">
              <w:r w:rsidR="00CC4B97">
                <w:rPr>
                  <w:bCs/>
                  <w:iCs/>
                </w:rPr>
                <w:t>–</w:t>
              </w:r>
            </w:ins>
            <w:ins w:id="2302" w:author="Amarucci, Scott M" w:date="2016-02-16T18:55:00Z">
              <w:r w:rsidR="00CC4B97">
                <w:rPr>
                  <w:bCs/>
                  <w:iCs/>
                </w:rPr>
                <w:t xml:space="preserve"> </w:t>
              </w:r>
            </w:ins>
            <w:ins w:id="2303" w:author="Amarucci, Scott M" w:date="2016-02-16T19:13:00Z">
              <w:r w:rsidR="00AB3662">
                <w:rPr>
                  <w:bCs/>
                  <w:iCs/>
                </w:rPr>
                <w:t>s</w:t>
              </w:r>
            </w:ins>
            <w:ins w:id="2304" w:author="Amarucci, Scott M" w:date="2016-02-16T18:55:00Z">
              <w:r w:rsidR="00CC4B97">
                <w:rPr>
                  <w:bCs/>
                  <w:iCs/>
                </w:rPr>
                <w:t xml:space="preserve">ingle </w:t>
              </w:r>
            </w:ins>
            <w:ins w:id="2305" w:author="Amarucci, Scott M" w:date="2016-02-16T19:00:00Z">
              <w:r w:rsidR="00244F6E">
                <w:rPr>
                  <w:bCs/>
                  <w:iCs/>
                </w:rPr>
                <w:t>o</w:t>
              </w:r>
            </w:ins>
            <w:ins w:id="2306" w:author="Amarucci, Scott M" w:date="2016-02-16T18:56:00Z">
              <w:r w:rsidR="00CC4B97">
                <w:rPr>
                  <w:bCs/>
                  <w:iCs/>
                </w:rPr>
                <w:t xml:space="preserve">bligor </w:t>
              </w:r>
            </w:ins>
            <w:ins w:id="2307" w:author="Amarucci, Scott M" w:date="2016-02-16T19:00:00Z">
              <w:r w:rsidR="00244F6E">
                <w:rPr>
                  <w:bCs/>
                  <w:iCs/>
                </w:rPr>
                <w:t>e</w:t>
              </w:r>
            </w:ins>
            <w:ins w:id="2308" w:author="Amarucci, Scott M" w:date="2016-02-16T18:56:00Z">
              <w:r w:rsidR="00CC4B97">
                <w:rPr>
                  <w:bCs/>
                  <w:iCs/>
                </w:rPr>
                <w:t>xposure</w:t>
              </w:r>
            </w:ins>
            <w:ins w:id="2309" w:author="Amarucci, Scott M" w:date="2016-02-16T18:32:00Z">
              <w:r>
                <w:rPr>
                  <w:bCs/>
                  <w:iCs/>
                </w:rPr>
                <w:t xml:space="preserve"> triggers and limits are set as follows:</w:t>
              </w:r>
            </w:ins>
          </w:p>
          <w:p w:rsidR="00A26D53" w:rsidRDefault="00A26D53" w:rsidP="00AB3662">
            <w:pPr>
              <w:spacing w:after="0" w:line="240" w:lineRule="auto"/>
              <w:rPr>
                <w:ins w:id="2310" w:author="Amarucci, Scott M" w:date="2016-02-16T18:32:00Z"/>
                <w:bCs/>
                <w:iCs/>
              </w:rPr>
            </w:pPr>
          </w:p>
          <w:p w:rsidR="00A26D53" w:rsidRPr="00204F0A" w:rsidRDefault="00A26D53" w:rsidP="00AB3662">
            <w:pPr>
              <w:pStyle w:val="ListParagraph"/>
              <w:numPr>
                <w:ilvl w:val="0"/>
                <w:numId w:val="5"/>
              </w:numPr>
              <w:spacing w:after="0" w:line="240" w:lineRule="auto"/>
              <w:rPr>
                <w:ins w:id="2311" w:author="Amarucci, Scott M" w:date="2016-02-16T18:32:00Z"/>
                <w:bCs/>
                <w:iCs/>
              </w:rPr>
            </w:pPr>
            <w:ins w:id="2312" w:author="Amarucci, Scott M" w:date="2016-02-16T18:32:00Z">
              <w:r>
                <w:rPr>
                  <w:bCs/>
                  <w:iCs/>
                </w:rPr>
                <w:t>Am</w:t>
              </w:r>
              <w:r w:rsidRPr="00204F0A">
                <w:rPr>
                  <w:bCs/>
                  <w:iCs/>
                </w:rPr>
                <w:t>ber trigger</w:t>
              </w:r>
              <w:r>
                <w:rPr>
                  <w:bCs/>
                  <w:iCs/>
                </w:rPr>
                <w:t>:</w:t>
              </w:r>
              <w:r w:rsidRPr="00204F0A">
                <w:rPr>
                  <w:bCs/>
                  <w:iCs/>
                </w:rPr>
                <w:t xml:space="preserve"> is</w:t>
              </w:r>
              <w:r>
                <w:rPr>
                  <w:bCs/>
                  <w:iCs/>
                </w:rPr>
                <w:t xml:space="preserve"> calculated as </w:t>
              </w:r>
            </w:ins>
          </w:p>
          <w:p w:rsidR="00A26D53" w:rsidRPr="00426737" w:rsidRDefault="00A26D53" w:rsidP="00AB3662">
            <w:pPr>
              <w:pStyle w:val="ListParagraph"/>
              <w:numPr>
                <w:ilvl w:val="0"/>
                <w:numId w:val="5"/>
              </w:numPr>
              <w:spacing w:after="0" w:line="240" w:lineRule="auto"/>
              <w:rPr>
                <w:ins w:id="2313" w:author="Amarucci, Scott M" w:date="2016-02-16T18:32:00Z"/>
                <w:bCs/>
                <w:iCs/>
              </w:rPr>
            </w:pPr>
            <w:ins w:id="2314" w:author="Amarucci, Scott M" w:date="2016-02-16T18:32:00Z">
              <w:r w:rsidRPr="0072414D">
                <w:rPr>
                  <w:bCs/>
                  <w:iCs/>
                </w:rPr>
                <w:t>Red limit: is calculate</w:t>
              </w:r>
              <w:r w:rsidRPr="00785EA3">
                <w:rPr>
                  <w:bCs/>
                  <w:iCs/>
                </w:rPr>
                <w:t xml:space="preserve">d as </w:t>
              </w:r>
            </w:ins>
          </w:p>
          <w:p w:rsidR="00A26D53" w:rsidRDefault="00A26D53" w:rsidP="00AB3662">
            <w:pPr>
              <w:spacing w:after="0" w:line="240" w:lineRule="auto"/>
              <w:rPr>
                <w:ins w:id="2315" w:author="Amarucci, Scott M" w:date="2016-02-16T18:32:00Z"/>
                <w:bCs/>
                <w:iCs/>
              </w:rPr>
            </w:pPr>
          </w:p>
          <w:p w:rsidR="00A26D53" w:rsidRPr="00206D41" w:rsidRDefault="00A26D53" w:rsidP="00AB3662">
            <w:pPr>
              <w:spacing w:after="0" w:line="240" w:lineRule="auto"/>
              <w:jc w:val="center"/>
              <w:rPr>
                <w:ins w:id="2316" w:author="Amarucci, Scott M" w:date="2016-02-16T18:32:00Z"/>
                <w:rFonts w:asciiTheme="minorHAnsi" w:eastAsiaTheme="minorHAnsi" w:hAnsiTheme="minorHAnsi" w:cstheme="minorBidi"/>
                <w:iCs/>
              </w:rPr>
            </w:pPr>
          </w:p>
        </w:tc>
      </w:tr>
      <w:tr w:rsidR="00A26D53" w:rsidRPr="00206D41" w:rsidTr="00AB3662">
        <w:trPr>
          <w:trHeight w:val="303"/>
          <w:ins w:id="2317" w:author="Amarucci, Scott M" w:date="2016-02-16T18:32:00Z"/>
        </w:trPr>
        <w:tc>
          <w:tcPr>
            <w:tcW w:w="1728" w:type="dxa"/>
            <w:shd w:val="clear" w:color="auto" w:fill="auto"/>
          </w:tcPr>
          <w:p w:rsidR="00A26D53" w:rsidRPr="00DF3739" w:rsidRDefault="00A26D53" w:rsidP="00AB3662">
            <w:pPr>
              <w:rPr>
                <w:ins w:id="2318" w:author="Amarucci, Scott M" w:date="2016-02-16T18:32:00Z"/>
                <w:b/>
                <w:bCs/>
                <w:iCs/>
              </w:rPr>
            </w:pPr>
            <w:ins w:id="2319" w:author="Amarucci, Scott M" w:date="2016-02-16T18:32:00Z">
              <w:r>
                <w:rPr>
                  <w:rFonts w:asciiTheme="minorHAnsi" w:hAnsiTheme="minorHAnsi"/>
                  <w:b/>
                  <w:bCs/>
                  <w:iCs/>
                </w:rPr>
                <w:t>T</w:t>
              </w:r>
              <w:r w:rsidRPr="00DF3739">
                <w:rPr>
                  <w:rFonts w:asciiTheme="minorHAnsi" w:hAnsiTheme="minorHAnsi"/>
                  <w:b/>
                  <w:bCs/>
                  <w:iCs/>
                </w:rPr>
                <w:t>ESTING FREQUENCY</w:t>
              </w:r>
            </w:ins>
          </w:p>
        </w:tc>
        <w:tc>
          <w:tcPr>
            <w:tcW w:w="7470" w:type="dxa"/>
            <w:gridSpan w:val="4"/>
            <w:shd w:val="clear" w:color="auto" w:fill="auto"/>
          </w:tcPr>
          <w:p w:rsidR="00A26D53" w:rsidRPr="00DF3739" w:rsidRDefault="00CC4B97" w:rsidP="00AB3662">
            <w:pPr>
              <w:spacing w:after="0" w:line="240" w:lineRule="auto"/>
              <w:rPr>
                <w:ins w:id="2320" w:author="Amarucci, Scott M" w:date="2016-02-16T18:32:00Z"/>
              </w:rPr>
            </w:pPr>
            <w:ins w:id="2321" w:author="Amarucci, Scott M" w:date="2016-02-16T18:56:00Z">
              <w:r>
                <w:rPr>
                  <w:bCs/>
                  <w:iCs/>
                </w:rPr>
                <w:t>Monthly</w:t>
              </w:r>
            </w:ins>
          </w:p>
        </w:tc>
      </w:tr>
      <w:tr w:rsidR="00A26D53" w:rsidRPr="00206D41" w:rsidTr="00AB3662">
        <w:trPr>
          <w:trHeight w:val="978"/>
          <w:ins w:id="2322" w:author="Amarucci, Scott M" w:date="2016-02-16T18:32:00Z"/>
        </w:trPr>
        <w:tc>
          <w:tcPr>
            <w:tcW w:w="1728" w:type="dxa"/>
            <w:shd w:val="clear" w:color="auto" w:fill="auto"/>
          </w:tcPr>
          <w:p w:rsidR="00A26D53" w:rsidRPr="00DF3739" w:rsidRDefault="00A26D53" w:rsidP="00AB3662">
            <w:pPr>
              <w:rPr>
                <w:ins w:id="2323" w:author="Amarucci, Scott M" w:date="2016-02-16T18:32:00Z"/>
                <w:b/>
                <w:bCs/>
                <w:iCs/>
              </w:rPr>
            </w:pPr>
            <w:ins w:id="2324" w:author="Amarucci, Scott M" w:date="2016-02-16T18:32:00Z">
              <w:r w:rsidRPr="00DF3739">
                <w:rPr>
                  <w:b/>
                  <w:bCs/>
                  <w:iCs/>
                </w:rPr>
                <w:t>SOURCE OF INFORMATION</w:t>
              </w:r>
            </w:ins>
          </w:p>
        </w:tc>
        <w:tc>
          <w:tcPr>
            <w:tcW w:w="7470" w:type="dxa"/>
            <w:gridSpan w:val="4"/>
            <w:shd w:val="clear" w:color="auto" w:fill="auto"/>
          </w:tcPr>
          <w:p w:rsidR="00A26D53" w:rsidRPr="000E4C0C" w:rsidRDefault="00A26D53" w:rsidP="00AB3662">
            <w:pPr>
              <w:spacing w:after="0" w:line="240" w:lineRule="auto"/>
              <w:rPr>
                <w:ins w:id="2325" w:author="Amarucci, Scott M" w:date="2016-02-16T18:32:00Z"/>
                <w:bCs/>
                <w:iCs/>
              </w:rPr>
            </w:pPr>
            <w:ins w:id="2326" w:author="Amarucci, Scott M" w:date="2016-02-16T18:32:00Z">
              <w:r>
                <w:rPr>
                  <w:bCs/>
                  <w:iCs/>
                </w:rPr>
                <w:t>Provided by</w:t>
              </w:r>
              <w:r w:rsidRPr="000E4C0C">
                <w:rPr>
                  <w:bCs/>
                  <w:iCs/>
                </w:rPr>
                <w:tab/>
              </w:r>
              <w:r w:rsidRPr="000E4C0C">
                <w:rPr>
                  <w:bCs/>
                  <w:iCs/>
                </w:rPr>
                <w:tab/>
              </w:r>
              <w:r w:rsidRPr="000E4C0C">
                <w:rPr>
                  <w:bCs/>
                  <w:iCs/>
                </w:rPr>
                <w:tab/>
              </w:r>
              <w:r w:rsidRPr="000E4C0C">
                <w:rPr>
                  <w:bCs/>
                  <w:iCs/>
                </w:rPr>
                <w:tab/>
              </w:r>
              <w:r w:rsidRPr="000E4C0C">
                <w:rPr>
                  <w:bCs/>
                  <w:iCs/>
                </w:rPr>
                <w:tab/>
              </w:r>
            </w:ins>
          </w:p>
        </w:tc>
      </w:tr>
    </w:tbl>
    <w:p w:rsidR="006B462C" w:rsidRDefault="006B462C" w:rsidP="006B462C">
      <w:pPr>
        <w:pStyle w:val="SANUS1"/>
      </w:pPr>
    </w:p>
    <w:p w:rsidR="00CC4B97" w:rsidRPr="00090B3E" w:rsidRDefault="00CC4B97" w:rsidP="00CC4B97">
      <w:pPr>
        <w:pStyle w:val="SANUS2"/>
        <w:numPr>
          <w:ilvl w:val="1"/>
          <w:numId w:val="1"/>
        </w:numPr>
        <w:tabs>
          <w:tab w:val="num" w:pos="540"/>
        </w:tabs>
        <w:ind w:left="567" w:hanging="567"/>
        <w:rPr>
          <w:ins w:id="2327" w:author="Amarucci, Scott M" w:date="2016-02-16T18:56:00Z"/>
          <w:color w:val="000000" w:themeColor="text1"/>
        </w:rPr>
      </w:pPr>
      <w:ins w:id="2328" w:author="Amarucci, Scott M" w:date="2016-02-16T18:56:00Z">
        <w:r>
          <w:rPr>
            <w:color w:val="000000" w:themeColor="text1"/>
          </w:rPr>
          <w:t xml:space="preserve">Financial Institutions – </w:t>
        </w:r>
      </w:ins>
      <w:ins w:id="2329" w:author="Amarucci, Scott M" w:date="2016-02-16T18:57:00Z">
        <w:r>
          <w:rPr>
            <w:color w:val="000000" w:themeColor="text1"/>
          </w:rPr>
          <w:t>Top 20</w:t>
        </w:r>
      </w:ins>
      <w:ins w:id="2330" w:author="Amarucci, Scott M" w:date="2016-02-16T18:56:00Z">
        <w:r>
          <w:rPr>
            <w:color w:val="000000" w:themeColor="text1"/>
          </w:rPr>
          <w:t xml:space="preserve"> </w:t>
        </w:r>
      </w:ins>
      <w:ins w:id="2331" w:author="Amarucci, Scott M" w:date="2016-02-16T18:57:00Z">
        <w:r>
          <w:rPr>
            <w:color w:val="000000" w:themeColor="text1"/>
          </w:rPr>
          <w:t>o</w:t>
        </w:r>
      </w:ins>
      <w:ins w:id="2332" w:author="Amarucci, Scott M" w:date="2016-02-16T18:56:00Z">
        <w:r>
          <w:rPr>
            <w:color w:val="000000" w:themeColor="text1"/>
          </w:rPr>
          <w:t>bligor</w:t>
        </w:r>
      </w:ins>
      <w:ins w:id="2333" w:author="Amarucci, Scott M" w:date="2016-02-16T18:57:00Z">
        <w:r>
          <w:rPr>
            <w:color w:val="000000" w:themeColor="text1"/>
          </w:rPr>
          <w:t>s</w:t>
        </w:r>
      </w:ins>
      <w:ins w:id="2334" w:author="Amarucci, Scott M" w:date="2016-02-16T18:56:00Z">
        <w:r>
          <w:rPr>
            <w:color w:val="000000" w:themeColor="text1"/>
          </w:rPr>
          <w:t xml:space="preserve"> </w:t>
        </w:r>
      </w:ins>
      <w:ins w:id="2335" w:author="Amarucci, Scott M" w:date="2016-02-16T18:58:00Z">
        <w:r>
          <w:rPr>
            <w:color w:val="000000" w:themeColor="text1"/>
          </w:rPr>
          <w:t>e</w:t>
        </w:r>
      </w:ins>
      <w:ins w:id="2336" w:author="Amarucci, Scott M" w:date="2016-02-16T18:56:00Z">
        <w:r>
          <w:rPr>
            <w:color w:val="000000" w:themeColor="text1"/>
          </w:rPr>
          <w:t>xposure</w:t>
        </w:r>
      </w:ins>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1245"/>
        <w:gridCol w:w="1245"/>
      </w:tblGrid>
      <w:tr w:rsidR="00CC4B97" w:rsidRPr="00206D41" w:rsidTr="00AB3662">
        <w:trPr>
          <w:trHeight w:val="462"/>
          <w:ins w:id="2337" w:author="Amarucci, Scott M" w:date="2016-02-16T18:56:00Z"/>
        </w:trPr>
        <w:tc>
          <w:tcPr>
            <w:tcW w:w="1728" w:type="dxa"/>
            <w:shd w:val="clear" w:color="auto" w:fill="auto"/>
          </w:tcPr>
          <w:p w:rsidR="00CC4B97" w:rsidRPr="00206D41" w:rsidRDefault="00CC4B97" w:rsidP="00AB3662">
            <w:pPr>
              <w:rPr>
                <w:ins w:id="2338" w:author="Amarucci, Scott M" w:date="2016-02-16T18:56:00Z"/>
                <w:b/>
                <w:bCs/>
                <w:iCs/>
              </w:rPr>
            </w:pPr>
            <w:ins w:id="2339" w:author="Amarucci, Scott M" w:date="2016-02-16T18:56:00Z">
              <w:r>
                <w:rPr>
                  <w:b/>
                  <w:bCs/>
                  <w:iCs/>
                </w:rPr>
                <w:t>DEFINITION</w:t>
              </w:r>
            </w:ins>
          </w:p>
        </w:tc>
        <w:tc>
          <w:tcPr>
            <w:tcW w:w="7470" w:type="dxa"/>
            <w:gridSpan w:val="4"/>
            <w:shd w:val="clear" w:color="auto" w:fill="auto"/>
          </w:tcPr>
          <w:p w:rsidR="00CC4B97" w:rsidRDefault="00CC4B97" w:rsidP="00AB3662">
            <w:pPr>
              <w:spacing w:after="120" w:line="240" w:lineRule="auto"/>
              <w:jc w:val="both"/>
              <w:rPr>
                <w:ins w:id="2340" w:author="Amarucci, Scott M" w:date="2016-02-16T18:56:00Z"/>
              </w:rPr>
            </w:pPr>
            <w:ins w:id="2341" w:author="Amarucci, Scott M" w:date="2016-02-16T18:56:00Z">
              <w:r>
                <w:t xml:space="preserve">The </w:t>
              </w:r>
            </w:ins>
            <w:ins w:id="2342" w:author="Amarucci, Scott M" w:date="2016-02-16T18:59:00Z">
              <w:r w:rsidR="00244F6E">
                <w:t xml:space="preserve">sum of the </w:t>
              </w:r>
            </w:ins>
            <w:ins w:id="2343" w:author="Amarucci, Scott M" w:date="2016-02-16T18:56:00Z">
              <w:r>
                <w:t xml:space="preserve">value of total exposure to any individual customer (or aggregated to guarantor) of a Financial Institution (excludes mortgage clearing houses) relative to equity, defined as CET1 plus </w:t>
              </w:r>
            </w:ins>
            <w:ins w:id="2344" w:author="Amarucci, Scott M" w:date="2016-02-16T18:59:00Z">
              <w:r w:rsidR="00244F6E">
                <w:t>ACL</w:t>
              </w:r>
            </w:ins>
          </w:p>
          <w:p w:rsidR="00CC4B97" w:rsidRDefault="00CC4B97" w:rsidP="00AB3662">
            <w:pPr>
              <w:contextualSpacing/>
              <w:rPr>
                <w:ins w:id="2345" w:author="Amarucci, Scott M" w:date="2016-02-16T18:56:00Z"/>
                <w:rFonts w:asciiTheme="minorHAnsi" w:eastAsiaTheme="minorHAnsi" w:hAnsiTheme="minorHAnsi" w:cstheme="minorBidi"/>
                <w:bCs/>
                <w:iCs/>
                <w:lang w:val="en-GB"/>
              </w:rPr>
            </w:pPr>
            <w:ins w:id="2346" w:author="Amarucci, Scott M" w:date="2016-02-16T18:56:00Z">
              <w:r w:rsidRPr="00BF190C">
                <w:rPr>
                  <w:rFonts w:asciiTheme="minorHAnsi" w:eastAsiaTheme="minorHAnsi" w:hAnsiTheme="minorHAnsi" w:cstheme="minorBidi"/>
                  <w:bCs/>
                  <w:iCs/>
                  <w:lang w:val="en-GB"/>
                </w:rPr>
                <w:t xml:space="preserve">Exposure </w:t>
              </w:r>
              <w:r>
                <w:rPr>
                  <w:rFonts w:asciiTheme="minorHAnsi" w:eastAsiaTheme="minorHAnsi" w:hAnsiTheme="minorHAnsi" w:cstheme="minorBidi"/>
                  <w:bCs/>
                  <w:iCs/>
                  <w:lang w:val="en-GB"/>
                </w:rPr>
                <w:t xml:space="preserve">is defined as </w:t>
              </w:r>
              <w:r w:rsidRPr="00BF190C">
                <w:rPr>
                  <w:rFonts w:asciiTheme="minorHAnsi" w:eastAsiaTheme="minorHAnsi" w:hAnsiTheme="minorHAnsi" w:cstheme="minorBidi"/>
                  <w:bCs/>
                  <w:iCs/>
                  <w:lang w:val="en-GB"/>
                </w:rPr>
                <w:t xml:space="preserve">the </w:t>
              </w:r>
              <w:r w:rsidRPr="00BF190C">
                <w:rPr>
                  <w:rFonts w:asciiTheme="minorHAnsi" w:eastAsiaTheme="minorHAnsi" w:hAnsiTheme="minorHAnsi" w:cstheme="minorBidi"/>
                  <w:bCs/>
                  <w:iCs/>
                  <w:u w:val="single"/>
                  <w:lang w:val="en-GB"/>
                </w:rPr>
                <w:t>sum</w:t>
              </w:r>
              <w:r w:rsidRPr="00BF190C">
                <w:rPr>
                  <w:rFonts w:asciiTheme="minorHAnsi" w:eastAsiaTheme="minorHAnsi" w:hAnsiTheme="minorHAnsi" w:cstheme="minorBidi"/>
                  <w:bCs/>
                  <w:iCs/>
                  <w:lang w:val="en-GB"/>
                </w:rPr>
                <w:t xml:space="preserve"> of: </w:t>
              </w:r>
            </w:ins>
          </w:p>
          <w:p w:rsidR="00CC4B97" w:rsidRDefault="00CC4B97" w:rsidP="00AB3662">
            <w:pPr>
              <w:numPr>
                <w:ilvl w:val="1"/>
                <w:numId w:val="11"/>
              </w:numPr>
              <w:contextualSpacing/>
              <w:rPr>
                <w:ins w:id="2347" w:author="Amarucci, Scott M" w:date="2016-02-16T18:56:00Z"/>
                <w:rFonts w:asciiTheme="minorHAnsi" w:eastAsiaTheme="minorHAnsi" w:hAnsiTheme="minorHAnsi" w:cstheme="minorBidi"/>
                <w:bCs/>
                <w:iCs/>
                <w:lang w:val="en-GB"/>
              </w:rPr>
            </w:pPr>
            <w:ins w:id="2348" w:author="Amarucci, Scott M" w:date="2016-02-16T18:56:00Z">
              <w:r w:rsidRPr="00BF190C">
                <w:rPr>
                  <w:rFonts w:asciiTheme="minorHAnsi" w:eastAsiaTheme="minorHAnsi" w:hAnsiTheme="minorHAnsi" w:cstheme="minorBidi"/>
                  <w:bCs/>
                  <w:iCs/>
                  <w:lang w:val="en-GB"/>
                </w:rPr>
                <w:t xml:space="preserve">Committed facilities (drawn and undrawn)  </w:t>
              </w:r>
            </w:ins>
          </w:p>
          <w:p w:rsidR="00CC4B97" w:rsidRDefault="00CC4B97" w:rsidP="00AB3662">
            <w:pPr>
              <w:numPr>
                <w:ilvl w:val="1"/>
                <w:numId w:val="11"/>
              </w:numPr>
              <w:contextualSpacing/>
              <w:rPr>
                <w:ins w:id="2349" w:author="Amarucci, Scott M" w:date="2016-02-16T18:56:00Z"/>
                <w:rFonts w:asciiTheme="minorHAnsi" w:eastAsiaTheme="minorHAnsi" w:hAnsiTheme="minorHAnsi" w:cstheme="minorBidi"/>
                <w:bCs/>
                <w:iCs/>
                <w:lang w:val="en-GB"/>
              </w:rPr>
            </w:pPr>
            <w:ins w:id="2350" w:author="Amarucci, Scott M" w:date="2016-02-16T18:56:00Z">
              <w:r>
                <w:rPr>
                  <w:rFonts w:asciiTheme="minorHAnsi" w:eastAsiaTheme="minorHAnsi" w:hAnsiTheme="minorHAnsi" w:cstheme="minorBidi"/>
                  <w:bCs/>
                  <w:iCs/>
                  <w:lang w:val="en-GB"/>
                </w:rPr>
                <w:t>D</w:t>
              </w:r>
              <w:r w:rsidRPr="00BF190C">
                <w:rPr>
                  <w:rFonts w:asciiTheme="minorHAnsi" w:eastAsiaTheme="minorHAnsi" w:hAnsiTheme="minorHAnsi" w:cstheme="minorBidi"/>
                  <w:bCs/>
                  <w:iCs/>
                  <w:lang w:val="en-GB"/>
                </w:rPr>
                <w:t>rawn</w:t>
              </w:r>
              <w:r>
                <w:rPr>
                  <w:rFonts w:asciiTheme="minorHAnsi" w:eastAsiaTheme="minorHAnsi" w:hAnsiTheme="minorHAnsi" w:cstheme="minorBidi"/>
                  <w:bCs/>
                  <w:iCs/>
                  <w:lang w:val="en-GB"/>
                </w:rPr>
                <w:t xml:space="preserve"> balances</w:t>
              </w:r>
              <w:r w:rsidRPr="00BF190C">
                <w:rPr>
                  <w:rFonts w:asciiTheme="minorHAnsi" w:eastAsiaTheme="minorHAnsi" w:hAnsiTheme="minorHAnsi" w:cstheme="minorBidi"/>
                  <w:bCs/>
                  <w:iCs/>
                  <w:lang w:val="en-GB"/>
                </w:rPr>
                <w:t xml:space="preserve"> under uncommitted facilities  </w:t>
              </w:r>
            </w:ins>
          </w:p>
          <w:p w:rsidR="00CC4B97" w:rsidRDefault="00CC4B97" w:rsidP="00AB3662">
            <w:pPr>
              <w:numPr>
                <w:ilvl w:val="1"/>
                <w:numId w:val="11"/>
              </w:numPr>
              <w:contextualSpacing/>
              <w:rPr>
                <w:ins w:id="2351" w:author="Amarucci, Scott M" w:date="2016-02-16T18:56:00Z"/>
                <w:rFonts w:asciiTheme="minorHAnsi" w:eastAsiaTheme="minorHAnsi" w:hAnsiTheme="minorHAnsi" w:cstheme="minorBidi"/>
                <w:bCs/>
                <w:iCs/>
                <w:lang w:val="en-GB"/>
              </w:rPr>
            </w:pPr>
            <w:ins w:id="2352" w:author="Amarucci, Scott M" w:date="2016-02-16T18:56:00Z">
              <w:r>
                <w:rPr>
                  <w:rFonts w:asciiTheme="minorHAnsi" w:eastAsiaTheme="minorHAnsi" w:hAnsiTheme="minorHAnsi" w:cstheme="minorBidi"/>
                  <w:bCs/>
                  <w:iCs/>
                  <w:lang w:val="en-GB"/>
                </w:rPr>
                <w:t>O</w:t>
              </w:r>
              <w:r w:rsidRPr="00BF190C">
                <w:rPr>
                  <w:rFonts w:asciiTheme="minorHAnsi" w:eastAsiaTheme="minorHAnsi" w:hAnsiTheme="minorHAnsi" w:cstheme="minorBidi"/>
                  <w:bCs/>
                  <w:iCs/>
                  <w:lang w:val="en-GB"/>
                </w:rPr>
                <w:t xml:space="preserve">ff balance sheet items (e.g. Letters of Credit)  </w:t>
              </w:r>
            </w:ins>
          </w:p>
          <w:p w:rsidR="00CC4B97" w:rsidRDefault="00CC4B97" w:rsidP="00AB3662">
            <w:pPr>
              <w:numPr>
                <w:ilvl w:val="1"/>
                <w:numId w:val="11"/>
              </w:numPr>
              <w:contextualSpacing/>
              <w:rPr>
                <w:ins w:id="2353" w:author="Amarucci, Scott M" w:date="2016-02-16T18:56:00Z"/>
                <w:rFonts w:asciiTheme="minorHAnsi" w:eastAsiaTheme="minorHAnsi" w:hAnsiTheme="minorHAnsi" w:cstheme="minorBidi"/>
                <w:bCs/>
                <w:iCs/>
                <w:lang w:val="en-GB"/>
              </w:rPr>
            </w:pPr>
            <w:ins w:id="2354" w:author="Amarucci, Scott M" w:date="2016-02-16T18:56:00Z">
              <w:r w:rsidRPr="00BF190C">
                <w:rPr>
                  <w:rFonts w:asciiTheme="minorHAnsi" w:eastAsiaTheme="minorHAnsi" w:hAnsiTheme="minorHAnsi" w:cstheme="minorBidi"/>
                  <w:bCs/>
                  <w:iCs/>
                  <w:lang w:val="en-GB"/>
                </w:rPr>
                <w:t>PFE</w:t>
              </w:r>
              <w:r w:rsidRPr="00BF190C">
                <w:rPr>
                  <w:rFonts w:asciiTheme="minorHAnsi" w:eastAsiaTheme="minorHAnsi" w:hAnsiTheme="minorHAnsi" w:cstheme="minorBidi"/>
                  <w:bCs/>
                  <w:iCs/>
                  <w:vertAlign w:val="superscript"/>
                  <w:lang w:val="en-GB"/>
                </w:rPr>
                <w:footnoteReference w:id="14"/>
              </w:r>
              <w:r w:rsidRPr="00BF190C">
                <w:rPr>
                  <w:rFonts w:asciiTheme="minorHAnsi" w:eastAsiaTheme="minorHAnsi" w:hAnsiTheme="minorHAnsi" w:cstheme="minorBidi"/>
                  <w:bCs/>
                  <w:iCs/>
                  <w:lang w:val="en-GB"/>
                </w:rPr>
                <w:t xml:space="preserve"> (“REC”) for derivatives. </w:t>
              </w:r>
            </w:ins>
          </w:p>
          <w:p w:rsidR="00CC4B97" w:rsidRPr="00426737" w:rsidRDefault="00CC4B97" w:rsidP="00AB3662">
            <w:pPr>
              <w:spacing w:after="120" w:line="240" w:lineRule="auto"/>
              <w:jc w:val="both"/>
              <w:rPr>
                <w:ins w:id="2357" w:author="Amarucci, Scott M" w:date="2016-02-16T18:56:00Z"/>
              </w:rPr>
            </w:pPr>
            <w:ins w:id="2358" w:author="Amarucci, Scott M" w:date="2016-02-16T18:56:00Z">
              <w:r w:rsidRPr="00BF190C">
                <w:rPr>
                  <w:rFonts w:asciiTheme="minorHAnsi" w:eastAsiaTheme="minorHAnsi" w:hAnsiTheme="minorHAnsi" w:cstheme="minorBidi"/>
                  <w:bCs/>
                  <w:iCs/>
                  <w:lang w:val="en-GB"/>
                </w:rPr>
                <w:t xml:space="preserve">Exposures will be calculated at individual counterparty level and aggregated as </w:t>
              </w:r>
              <w:r w:rsidRPr="00BF190C">
                <w:rPr>
                  <w:rFonts w:asciiTheme="minorHAnsi" w:eastAsiaTheme="minorHAnsi" w:hAnsiTheme="minorHAnsi" w:cstheme="minorBidi"/>
                  <w:bCs/>
                  <w:iCs/>
                  <w:lang w:val="en-GB"/>
                </w:rPr>
                <w:lastRenderedPageBreak/>
                <w:t>required to ultimate parent (economic group) level. Exposures to non-recourse project finance will be treated as individual exposures and not aggregated to the sponsor.</w:t>
              </w:r>
            </w:ins>
          </w:p>
        </w:tc>
      </w:tr>
      <w:tr w:rsidR="00CC4B97" w:rsidRPr="00206D41" w:rsidTr="00AB3662">
        <w:trPr>
          <w:trHeight w:val="462"/>
          <w:ins w:id="2359" w:author="Amarucci, Scott M" w:date="2016-02-16T18:56:00Z"/>
        </w:trPr>
        <w:tc>
          <w:tcPr>
            <w:tcW w:w="1728" w:type="dxa"/>
            <w:shd w:val="clear" w:color="auto" w:fill="auto"/>
          </w:tcPr>
          <w:p w:rsidR="00CC4B97" w:rsidRPr="00206D41" w:rsidRDefault="00CC4B97" w:rsidP="00AB3662">
            <w:pPr>
              <w:rPr>
                <w:ins w:id="2360" w:author="Amarucci, Scott M" w:date="2016-02-16T18:56:00Z"/>
                <w:b/>
                <w:bCs/>
                <w:iCs/>
              </w:rPr>
            </w:pPr>
            <w:ins w:id="2361" w:author="Amarucci, Scott M" w:date="2016-02-16T18:56:00Z">
              <w:r>
                <w:rPr>
                  <w:b/>
                  <w:bCs/>
                  <w:iCs/>
                </w:rPr>
                <w:lastRenderedPageBreak/>
                <w:t>RISK TYPE</w:t>
              </w:r>
            </w:ins>
          </w:p>
        </w:tc>
        <w:tc>
          <w:tcPr>
            <w:tcW w:w="7470" w:type="dxa"/>
            <w:gridSpan w:val="4"/>
            <w:shd w:val="clear" w:color="auto" w:fill="auto"/>
          </w:tcPr>
          <w:p w:rsidR="00CC4B97" w:rsidRPr="00206D41" w:rsidRDefault="00CC4B97" w:rsidP="00AB3662">
            <w:pPr>
              <w:spacing w:after="0" w:line="240" w:lineRule="auto"/>
              <w:rPr>
                <w:ins w:id="2362" w:author="Amarucci, Scott M" w:date="2016-02-16T18:56:00Z"/>
                <w:bCs/>
                <w:iCs/>
              </w:rPr>
            </w:pPr>
            <w:ins w:id="2363" w:author="Amarucci, Scott M" w:date="2016-02-16T18:56:00Z">
              <w:r>
                <w:rPr>
                  <w:bCs/>
                  <w:iCs/>
                </w:rPr>
                <w:t>Credit Risk</w:t>
              </w:r>
            </w:ins>
          </w:p>
        </w:tc>
      </w:tr>
      <w:tr w:rsidR="00CC4B97" w:rsidRPr="00206D41" w:rsidTr="00AB3662">
        <w:trPr>
          <w:trHeight w:val="462"/>
          <w:ins w:id="2364" w:author="Amarucci, Scott M" w:date="2016-02-16T18:56:00Z"/>
        </w:trPr>
        <w:tc>
          <w:tcPr>
            <w:tcW w:w="1728" w:type="dxa"/>
            <w:shd w:val="clear" w:color="auto" w:fill="auto"/>
          </w:tcPr>
          <w:p w:rsidR="00CC4B97" w:rsidRDefault="00CC4B97" w:rsidP="00AB3662">
            <w:pPr>
              <w:rPr>
                <w:ins w:id="2365" w:author="Amarucci, Scott M" w:date="2016-02-16T18:56:00Z"/>
                <w:b/>
                <w:bCs/>
                <w:iCs/>
              </w:rPr>
            </w:pPr>
            <w:ins w:id="2366" w:author="Amarucci, Scott M" w:date="2016-02-16T18:56:00Z">
              <w:r>
                <w:rPr>
                  <w:b/>
                  <w:bCs/>
                  <w:iCs/>
                </w:rPr>
                <w:t>RATIONALE</w:t>
              </w:r>
            </w:ins>
          </w:p>
        </w:tc>
        <w:tc>
          <w:tcPr>
            <w:tcW w:w="7470" w:type="dxa"/>
            <w:gridSpan w:val="4"/>
            <w:shd w:val="clear" w:color="auto" w:fill="auto"/>
          </w:tcPr>
          <w:p w:rsidR="00CC4B97" w:rsidRDefault="00CC4B97" w:rsidP="00AB3662">
            <w:pPr>
              <w:spacing w:after="0" w:line="240" w:lineRule="auto"/>
              <w:rPr>
                <w:ins w:id="2367" w:author="Amarucci, Scott M" w:date="2016-02-16T18:56:00Z"/>
                <w:bCs/>
                <w:iCs/>
              </w:rPr>
            </w:pPr>
            <w:ins w:id="2368" w:author="Amarucci, Scott M" w:date="2016-02-16T18:56:00Z">
              <w:r>
                <w:rPr>
                  <w:bCs/>
                  <w:iCs/>
                </w:rPr>
                <w:t>…</w:t>
              </w:r>
            </w:ins>
          </w:p>
        </w:tc>
      </w:tr>
      <w:tr w:rsidR="00CC4B97" w:rsidRPr="00206D41" w:rsidTr="00AB3662">
        <w:trPr>
          <w:trHeight w:val="270"/>
          <w:ins w:id="2369" w:author="Amarucci, Scott M" w:date="2016-02-16T18:56:00Z"/>
        </w:trPr>
        <w:tc>
          <w:tcPr>
            <w:tcW w:w="1728" w:type="dxa"/>
            <w:vMerge w:val="restart"/>
            <w:shd w:val="clear" w:color="auto" w:fill="auto"/>
          </w:tcPr>
          <w:p w:rsidR="00CC4B97" w:rsidRPr="00206D41" w:rsidRDefault="00CC4B97" w:rsidP="00AB3662">
            <w:pPr>
              <w:rPr>
                <w:ins w:id="2370" w:author="Amarucci, Scott M" w:date="2016-02-16T18:56:00Z"/>
                <w:b/>
                <w:bCs/>
                <w:iCs/>
              </w:rPr>
            </w:pPr>
            <w:ins w:id="2371" w:author="Amarucci, Scott M" w:date="2016-02-16T18:56:00Z">
              <w:r>
                <w:rPr>
                  <w:b/>
                  <w:bCs/>
                  <w:iCs/>
                </w:rPr>
                <w:t>ENTITY</w:t>
              </w:r>
            </w:ins>
          </w:p>
        </w:tc>
        <w:tc>
          <w:tcPr>
            <w:tcW w:w="2490" w:type="dxa"/>
            <w:shd w:val="clear" w:color="auto" w:fill="auto"/>
          </w:tcPr>
          <w:p w:rsidR="00CC4B97" w:rsidRPr="007973F5" w:rsidRDefault="00CC4B97" w:rsidP="00AB3662">
            <w:pPr>
              <w:spacing w:after="0" w:line="240" w:lineRule="auto"/>
              <w:rPr>
                <w:ins w:id="2372" w:author="Amarucci, Scott M" w:date="2016-02-16T18:56:00Z"/>
                <w:b/>
                <w:bCs/>
                <w:iCs/>
              </w:rPr>
            </w:pPr>
            <w:ins w:id="2373" w:author="Amarucci, Scott M" w:date="2016-02-16T18:56:00Z">
              <w:r w:rsidRPr="007973F5">
                <w:rPr>
                  <w:b/>
                  <w:bCs/>
                  <w:iCs/>
                </w:rPr>
                <w:t>SHUSA</w:t>
              </w:r>
            </w:ins>
          </w:p>
        </w:tc>
        <w:tc>
          <w:tcPr>
            <w:tcW w:w="2490" w:type="dxa"/>
            <w:shd w:val="clear" w:color="auto" w:fill="auto"/>
          </w:tcPr>
          <w:p w:rsidR="00CC4B97" w:rsidRPr="007973F5" w:rsidRDefault="00CC4B97" w:rsidP="00AB3662">
            <w:pPr>
              <w:spacing w:after="0" w:line="240" w:lineRule="auto"/>
              <w:rPr>
                <w:ins w:id="2374" w:author="Amarucci, Scott M" w:date="2016-02-16T18:56:00Z"/>
                <w:b/>
                <w:bCs/>
                <w:iCs/>
              </w:rPr>
            </w:pPr>
            <w:ins w:id="2375" w:author="Amarucci, Scott M" w:date="2016-02-16T18:56:00Z">
              <w:r w:rsidRPr="007973F5">
                <w:rPr>
                  <w:b/>
                  <w:bCs/>
                  <w:iCs/>
                </w:rPr>
                <w:t>SBNA</w:t>
              </w:r>
            </w:ins>
          </w:p>
        </w:tc>
        <w:tc>
          <w:tcPr>
            <w:tcW w:w="2490" w:type="dxa"/>
            <w:gridSpan w:val="2"/>
            <w:shd w:val="clear" w:color="auto" w:fill="auto"/>
          </w:tcPr>
          <w:p w:rsidR="00CC4B97" w:rsidRPr="007973F5" w:rsidRDefault="00CC4B97" w:rsidP="00AB3662">
            <w:pPr>
              <w:spacing w:after="0" w:line="240" w:lineRule="auto"/>
              <w:rPr>
                <w:ins w:id="2376" w:author="Amarucci, Scott M" w:date="2016-02-16T18:56:00Z"/>
                <w:b/>
                <w:bCs/>
                <w:iCs/>
              </w:rPr>
            </w:pPr>
            <w:ins w:id="2377" w:author="Amarucci, Scott M" w:date="2016-02-16T18:56:00Z">
              <w:r w:rsidRPr="007973F5">
                <w:rPr>
                  <w:b/>
                  <w:bCs/>
                  <w:iCs/>
                </w:rPr>
                <w:t>SC</w:t>
              </w:r>
            </w:ins>
          </w:p>
        </w:tc>
      </w:tr>
      <w:tr w:rsidR="00CC4B97" w:rsidRPr="00206D41" w:rsidTr="00AB3662">
        <w:trPr>
          <w:trHeight w:val="113"/>
          <w:ins w:id="2378" w:author="Amarucci, Scott M" w:date="2016-02-16T18:56:00Z"/>
        </w:trPr>
        <w:tc>
          <w:tcPr>
            <w:tcW w:w="1728" w:type="dxa"/>
            <w:vMerge/>
            <w:shd w:val="clear" w:color="auto" w:fill="auto"/>
          </w:tcPr>
          <w:p w:rsidR="00CC4B97" w:rsidRDefault="00CC4B97" w:rsidP="00AB3662">
            <w:pPr>
              <w:rPr>
                <w:ins w:id="2379" w:author="Amarucci, Scott M" w:date="2016-02-16T18:56:00Z"/>
                <w:b/>
                <w:bCs/>
                <w:iCs/>
              </w:rPr>
            </w:pPr>
          </w:p>
        </w:tc>
        <w:tc>
          <w:tcPr>
            <w:tcW w:w="2490" w:type="dxa"/>
            <w:shd w:val="clear" w:color="auto" w:fill="auto"/>
          </w:tcPr>
          <w:p w:rsidR="00CC4B97" w:rsidRPr="00206D41" w:rsidRDefault="00CC4B97" w:rsidP="00AB3662">
            <w:pPr>
              <w:spacing w:after="0" w:line="240" w:lineRule="auto"/>
              <w:rPr>
                <w:ins w:id="2380" w:author="Amarucci, Scott M" w:date="2016-02-16T18:56:00Z"/>
                <w:bCs/>
                <w:iCs/>
              </w:rPr>
            </w:pPr>
            <w:ins w:id="2381" w:author="Amarucci, Scott M" w:date="2016-02-16T18:56:00Z">
              <w:r>
                <w:rPr>
                  <w:bCs/>
                  <w:iCs/>
                </w:rPr>
                <w:t>Yes</w:t>
              </w:r>
            </w:ins>
          </w:p>
        </w:tc>
        <w:tc>
          <w:tcPr>
            <w:tcW w:w="2490" w:type="dxa"/>
            <w:shd w:val="clear" w:color="auto" w:fill="auto"/>
          </w:tcPr>
          <w:p w:rsidR="00CC4B97" w:rsidRPr="00206D41" w:rsidRDefault="00CC4B97" w:rsidP="00AB3662">
            <w:pPr>
              <w:spacing w:after="0" w:line="240" w:lineRule="auto"/>
              <w:rPr>
                <w:ins w:id="2382" w:author="Amarucci, Scott M" w:date="2016-02-16T18:56:00Z"/>
                <w:bCs/>
                <w:iCs/>
              </w:rPr>
            </w:pPr>
            <w:ins w:id="2383" w:author="Amarucci, Scott M" w:date="2016-02-16T18:56:00Z">
              <w:r>
                <w:rPr>
                  <w:bCs/>
                  <w:iCs/>
                </w:rPr>
                <w:t>Yes</w:t>
              </w:r>
            </w:ins>
          </w:p>
        </w:tc>
        <w:tc>
          <w:tcPr>
            <w:tcW w:w="2490" w:type="dxa"/>
            <w:gridSpan w:val="2"/>
            <w:shd w:val="clear" w:color="auto" w:fill="auto"/>
          </w:tcPr>
          <w:p w:rsidR="00CC4B97" w:rsidRPr="00206D41" w:rsidRDefault="00CC4B97" w:rsidP="00AB3662">
            <w:pPr>
              <w:spacing w:after="0" w:line="240" w:lineRule="auto"/>
              <w:rPr>
                <w:ins w:id="2384" w:author="Amarucci, Scott M" w:date="2016-02-16T18:56:00Z"/>
                <w:bCs/>
                <w:iCs/>
              </w:rPr>
            </w:pPr>
            <w:ins w:id="2385" w:author="Amarucci, Scott M" w:date="2016-02-16T18:56:00Z">
              <w:r>
                <w:rPr>
                  <w:bCs/>
                  <w:iCs/>
                </w:rPr>
                <w:t>No</w:t>
              </w:r>
            </w:ins>
          </w:p>
        </w:tc>
      </w:tr>
      <w:tr w:rsidR="00CC4B97" w:rsidRPr="00206D41" w:rsidTr="00AB3662">
        <w:trPr>
          <w:trHeight w:val="112"/>
          <w:ins w:id="2386" w:author="Amarucci, Scott M" w:date="2016-02-16T18:56:00Z"/>
        </w:trPr>
        <w:tc>
          <w:tcPr>
            <w:tcW w:w="1728" w:type="dxa"/>
            <w:vMerge/>
            <w:shd w:val="clear" w:color="auto" w:fill="auto"/>
          </w:tcPr>
          <w:p w:rsidR="00CC4B97" w:rsidRDefault="00CC4B97" w:rsidP="00AB3662">
            <w:pPr>
              <w:rPr>
                <w:ins w:id="2387" w:author="Amarucci, Scott M" w:date="2016-02-16T18:56:00Z"/>
                <w:b/>
                <w:bCs/>
                <w:iCs/>
              </w:rPr>
            </w:pPr>
          </w:p>
        </w:tc>
        <w:tc>
          <w:tcPr>
            <w:tcW w:w="2490" w:type="dxa"/>
            <w:shd w:val="clear" w:color="auto" w:fill="auto"/>
          </w:tcPr>
          <w:p w:rsidR="00CC4B97" w:rsidRPr="00426737" w:rsidRDefault="00CC4B97" w:rsidP="00AB3662">
            <w:pPr>
              <w:spacing w:after="0" w:line="240" w:lineRule="auto"/>
              <w:rPr>
                <w:ins w:id="2388" w:author="Amarucci, Scott M" w:date="2016-02-16T18:56:00Z"/>
                <w:b/>
                <w:bCs/>
                <w:iCs/>
              </w:rPr>
            </w:pPr>
            <w:ins w:id="2389" w:author="Amarucci, Scott M" w:date="2016-02-16T18:56:00Z">
              <w:r>
                <w:rPr>
                  <w:b/>
                  <w:bCs/>
                  <w:iCs/>
                </w:rPr>
                <w:t>SIS</w:t>
              </w:r>
            </w:ins>
          </w:p>
        </w:tc>
        <w:tc>
          <w:tcPr>
            <w:tcW w:w="2490" w:type="dxa"/>
            <w:shd w:val="clear" w:color="auto" w:fill="auto"/>
          </w:tcPr>
          <w:p w:rsidR="00CC4B97" w:rsidRPr="00426737" w:rsidRDefault="00CC4B97" w:rsidP="00AB3662">
            <w:pPr>
              <w:spacing w:after="0" w:line="240" w:lineRule="auto"/>
              <w:rPr>
                <w:ins w:id="2390" w:author="Amarucci, Scott M" w:date="2016-02-16T18:56:00Z"/>
                <w:b/>
                <w:bCs/>
                <w:iCs/>
              </w:rPr>
            </w:pPr>
            <w:ins w:id="2391" w:author="Amarucci, Scott M" w:date="2016-02-16T18:56:00Z">
              <w:r>
                <w:rPr>
                  <w:b/>
                  <w:bCs/>
                  <w:iCs/>
                </w:rPr>
                <w:t>BSI Miami</w:t>
              </w:r>
            </w:ins>
          </w:p>
        </w:tc>
        <w:tc>
          <w:tcPr>
            <w:tcW w:w="1245" w:type="dxa"/>
            <w:shd w:val="clear" w:color="auto" w:fill="auto"/>
          </w:tcPr>
          <w:p w:rsidR="00CC4B97" w:rsidRPr="00426737" w:rsidRDefault="00CC4B97" w:rsidP="00AB3662">
            <w:pPr>
              <w:spacing w:after="0" w:line="240" w:lineRule="auto"/>
              <w:rPr>
                <w:ins w:id="2392" w:author="Amarucci, Scott M" w:date="2016-02-16T18:56:00Z"/>
                <w:b/>
                <w:bCs/>
                <w:iCs/>
              </w:rPr>
            </w:pPr>
            <w:ins w:id="2393" w:author="Amarucci, Scott M" w:date="2016-02-16T18:56:00Z">
              <w:r>
                <w:rPr>
                  <w:b/>
                  <w:bCs/>
                  <w:iCs/>
                </w:rPr>
                <w:t>BSPR</w:t>
              </w:r>
            </w:ins>
          </w:p>
        </w:tc>
        <w:tc>
          <w:tcPr>
            <w:tcW w:w="1245" w:type="dxa"/>
            <w:shd w:val="clear" w:color="auto" w:fill="auto"/>
          </w:tcPr>
          <w:p w:rsidR="00CC4B97" w:rsidRPr="00785EA3" w:rsidRDefault="00CC4B97" w:rsidP="00AB3662">
            <w:pPr>
              <w:spacing w:after="0" w:line="240" w:lineRule="auto"/>
              <w:rPr>
                <w:ins w:id="2394" w:author="Amarucci, Scott M" w:date="2016-02-16T18:56:00Z"/>
                <w:b/>
                <w:bCs/>
                <w:iCs/>
              </w:rPr>
            </w:pPr>
            <w:ins w:id="2395" w:author="Amarucci, Scott M" w:date="2016-02-16T18:56:00Z">
              <w:r>
                <w:rPr>
                  <w:b/>
                  <w:bCs/>
                  <w:iCs/>
                </w:rPr>
                <w:t>SSLLC</w:t>
              </w:r>
            </w:ins>
          </w:p>
        </w:tc>
      </w:tr>
      <w:tr w:rsidR="00CC4B97" w:rsidRPr="00206D41" w:rsidTr="00AB3662">
        <w:trPr>
          <w:trHeight w:val="112"/>
          <w:ins w:id="2396" w:author="Amarucci, Scott M" w:date="2016-02-16T18:56:00Z"/>
        </w:trPr>
        <w:tc>
          <w:tcPr>
            <w:tcW w:w="1728" w:type="dxa"/>
            <w:vMerge/>
            <w:shd w:val="clear" w:color="auto" w:fill="auto"/>
          </w:tcPr>
          <w:p w:rsidR="00CC4B97" w:rsidRDefault="00CC4B97" w:rsidP="00AB3662">
            <w:pPr>
              <w:rPr>
                <w:ins w:id="2397" w:author="Amarucci, Scott M" w:date="2016-02-16T18:56:00Z"/>
                <w:b/>
                <w:bCs/>
                <w:iCs/>
              </w:rPr>
            </w:pPr>
          </w:p>
        </w:tc>
        <w:tc>
          <w:tcPr>
            <w:tcW w:w="2490" w:type="dxa"/>
            <w:shd w:val="clear" w:color="auto" w:fill="auto"/>
          </w:tcPr>
          <w:p w:rsidR="00CC4B97" w:rsidRDefault="00CC4B97" w:rsidP="00AB3662">
            <w:pPr>
              <w:spacing w:after="0" w:line="240" w:lineRule="auto"/>
              <w:rPr>
                <w:ins w:id="2398" w:author="Amarucci, Scott M" w:date="2016-02-16T18:56:00Z"/>
                <w:bCs/>
                <w:iCs/>
              </w:rPr>
            </w:pPr>
            <w:ins w:id="2399" w:author="Amarucci, Scott M" w:date="2016-02-16T18:56:00Z">
              <w:r>
                <w:rPr>
                  <w:bCs/>
                  <w:iCs/>
                </w:rPr>
                <w:t>No</w:t>
              </w:r>
            </w:ins>
          </w:p>
        </w:tc>
        <w:tc>
          <w:tcPr>
            <w:tcW w:w="2490" w:type="dxa"/>
            <w:shd w:val="clear" w:color="auto" w:fill="auto"/>
          </w:tcPr>
          <w:p w:rsidR="00CC4B97" w:rsidRDefault="00CC4B97" w:rsidP="00AB3662">
            <w:pPr>
              <w:spacing w:after="0" w:line="240" w:lineRule="auto"/>
              <w:rPr>
                <w:ins w:id="2400" w:author="Amarucci, Scott M" w:date="2016-02-16T18:56:00Z"/>
                <w:bCs/>
                <w:iCs/>
              </w:rPr>
            </w:pPr>
            <w:ins w:id="2401" w:author="Amarucci, Scott M" w:date="2016-02-16T18:56:00Z">
              <w:r>
                <w:rPr>
                  <w:bCs/>
                  <w:iCs/>
                </w:rPr>
                <w:t>No</w:t>
              </w:r>
            </w:ins>
          </w:p>
        </w:tc>
        <w:tc>
          <w:tcPr>
            <w:tcW w:w="1245" w:type="dxa"/>
            <w:shd w:val="clear" w:color="auto" w:fill="auto"/>
          </w:tcPr>
          <w:p w:rsidR="00CC4B97" w:rsidRDefault="00CC4B97" w:rsidP="00AB3662">
            <w:pPr>
              <w:spacing w:after="0" w:line="240" w:lineRule="auto"/>
              <w:rPr>
                <w:ins w:id="2402" w:author="Amarucci, Scott M" w:date="2016-02-16T18:56:00Z"/>
                <w:bCs/>
                <w:iCs/>
              </w:rPr>
            </w:pPr>
            <w:ins w:id="2403" w:author="Amarucci, Scott M" w:date="2016-02-16T18:56:00Z">
              <w:r>
                <w:rPr>
                  <w:bCs/>
                  <w:iCs/>
                </w:rPr>
                <w:t>Yes</w:t>
              </w:r>
            </w:ins>
          </w:p>
        </w:tc>
        <w:tc>
          <w:tcPr>
            <w:tcW w:w="1245" w:type="dxa"/>
            <w:shd w:val="clear" w:color="auto" w:fill="auto"/>
          </w:tcPr>
          <w:p w:rsidR="00CC4B97" w:rsidRDefault="00CC4B97" w:rsidP="00AB3662">
            <w:pPr>
              <w:spacing w:after="0" w:line="240" w:lineRule="auto"/>
              <w:rPr>
                <w:ins w:id="2404" w:author="Amarucci, Scott M" w:date="2016-02-16T18:56:00Z"/>
                <w:bCs/>
                <w:iCs/>
              </w:rPr>
            </w:pPr>
            <w:ins w:id="2405" w:author="Amarucci, Scott M" w:date="2016-02-16T18:56:00Z">
              <w:r>
                <w:rPr>
                  <w:bCs/>
                  <w:iCs/>
                </w:rPr>
                <w:t>No</w:t>
              </w:r>
            </w:ins>
          </w:p>
        </w:tc>
      </w:tr>
      <w:tr w:rsidR="00CC4B97" w:rsidRPr="00206D41" w:rsidTr="00AB3662">
        <w:trPr>
          <w:trHeight w:val="245"/>
          <w:ins w:id="2406" w:author="Amarucci, Scott M" w:date="2016-02-16T18:56:00Z"/>
        </w:trPr>
        <w:tc>
          <w:tcPr>
            <w:tcW w:w="1728" w:type="dxa"/>
            <w:vMerge w:val="restart"/>
            <w:shd w:val="clear" w:color="auto" w:fill="auto"/>
          </w:tcPr>
          <w:p w:rsidR="00CC4B97" w:rsidRDefault="00CC4B97" w:rsidP="00AB3662">
            <w:pPr>
              <w:rPr>
                <w:ins w:id="2407" w:author="Amarucci, Scott M" w:date="2016-02-16T18:56:00Z"/>
                <w:b/>
                <w:bCs/>
                <w:iCs/>
              </w:rPr>
            </w:pPr>
            <w:ins w:id="2408" w:author="Amarucci, Scott M" w:date="2016-02-16T18:56:00Z">
              <w:r>
                <w:rPr>
                  <w:b/>
                  <w:bCs/>
                  <w:iCs/>
                </w:rPr>
                <w:t>METRIC OWNER</w:t>
              </w:r>
            </w:ins>
          </w:p>
        </w:tc>
        <w:tc>
          <w:tcPr>
            <w:tcW w:w="2490" w:type="dxa"/>
            <w:shd w:val="clear" w:color="auto" w:fill="auto"/>
          </w:tcPr>
          <w:p w:rsidR="00CC4B97" w:rsidRPr="005A6F8C" w:rsidRDefault="00CC4B97" w:rsidP="00AB3662">
            <w:pPr>
              <w:spacing w:after="0" w:line="240" w:lineRule="auto"/>
              <w:rPr>
                <w:ins w:id="2409" w:author="Amarucci, Scott M" w:date="2016-02-16T18:56:00Z"/>
                <w:b/>
                <w:bCs/>
                <w:iCs/>
              </w:rPr>
            </w:pPr>
            <w:ins w:id="2410" w:author="Amarucci, Scott M" w:date="2016-02-16T18:56:00Z">
              <w:r w:rsidRPr="005A6F8C">
                <w:rPr>
                  <w:b/>
                  <w:bCs/>
                  <w:iCs/>
                </w:rPr>
                <w:t>SHUSA</w:t>
              </w:r>
            </w:ins>
          </w:p>
        </w:tc>
        <w:tc>
          <w:tcPr>
            <w:tcW w:w="2490" w:type="dxa"/>
            <w:shd w:val="clear" w:color="auto" w:fill="auto"/>
          </w:tcPr>
          <w:p w:rsidR="00CC4B97" w:rsidRPr="005A6F8C" w:rsidRDefault="00CC4B97" w:rsidP="00AB3662">
            <w:pPr>
              <w:spacing w:after="0" w:line="240" w:lineRule="auto"/>
              <w:rPr>
                <w:ins w:id="2411" w:author="Amarucci, Scott M" w:date="2016-02-16T18:56:00Z"/>
                <w:b/>
                <w:bCs/>
                <w:iCs/>
              </w:rPr>
            </w:pPr>
            <w:ins w:id="2412" w:author="Amarucci, Scott M" w:date="2016-02-16T18:56:00Z">
              <w:r w:rsidRPr="005A6F8C">
                <w:rPr>
                  <w:b/>
                  <w:bCs/>
                  <w:iCs/>
                </w:rPr>
                <w:t>SBNA</w:t>
              </w:r>
            </w:ins>
          </w:p>
        </w:tc>
        <w:tc>
          <w:tcPr>
            <w:tcW w:w="2490" w:type="dxa"/>
            <w:gridSpan w:val="2"/>
            <w:shd w:val="clear" w:color="auto" w:fill="auto"/>
          </w:tcPr>
          <w:p w:rsidR="00CC4B97" w:rsidRPr="005A6F8C" w:rsidRDefault="00CC4B97" w:rsidP="00AB3662">
            <w:pPr>
              <w:spacing w:after="0" w:line="240" w:lineRule="auto"/>
              <w:rPr>
                <w:ins w:id="2413" w:author="Amarucci, Scott M" w:date="2016-02-16T18:56:00Z"/>
                <w:b/>
                <w:bCs/>
                <w:iCs/>
              </w:rPr>
            </w:pPr>
            <w:ins w:id="2414" w:author="Amarucci, Scott M" w:date="2016-02-16T18:56:00Z">
              <w:r w:rsidRPr="005A6F8C">
                <w:rPr>
                  <w:b/>
                  <w:bCs/>
                  <w:iCs/>
                </w:rPr>
                <w:t>SC</w:t>
              </w:r>
            </w:ins>
          </w:p>
        </w:tc>
      </w:tr>
      <w:tr w:rsidR="00CC4B97" w:rsidRPr="00206D41" w:rsidTr="00AB3662">
        <w:trPr>
          <w:trHeight w:val="322"/>
          <w:ins w:id="2415" w:author="Amarucci, Scott M" w:date="2016-02-16T18:56:00Z"/>
        </w:trPr>
        <w:tc>
          <w:tcPr>
            <w:tcW w:w="1728" w:type="dxa"/>
            <w:vMerge/>
            <w:shd w:val="clear" w:color="auto" w:fill="auto"/>
          </w:tcPr>
          <w:p w:rsidR="00CC4B97" w:rsidRDefault="00CC4B97" w:rsidP="00AB3662">
            <w:pPr>
              <w:rPr>
                <w:ins w:id="2416" w:author="Amarucci, Scott M" w:date="2016-02-16T18:56:00Z"/>
                <w:b/>
                <w:bCs/>
                <w:iCs/>
              </w:rPr>
            </w:pPr>
          </w:p>
        </w:tc>
        <w:tc>
          <w:tcPr>
            <w:tcW w:w="2490" w:type="dxa"/>
            <w:shd w:val="clear" w:color="auto" w:fill="auto"/>
          </w:tcPr>
          <w:p w:rsidR="00CC4B97" w:rsidRPr="00206D41" w:rsidRDefault="00CC4B97" w:rsidP="00AB3662">
            <w:pPr>
              <w:spacing w:after="0" w:line="240" w:lineRule="auto"/>
              <w:rPr>
                <w:ins w:id="2417" w:author="Amarucci, Scott M" w:date="2016-02-16T18:56:00Z"/>
                <w:bCs/>
                <w:iCs/>
              </w:rPr>
            </w:pPr>
            <w:ins w:id="2418" w:author="Amarucci, Scott M" w:date="2016-02-16T18:56:00Z">
              <w:r>
                <w:rPr>
                  <w:bCs/>
                  <w:iCs/>
                </w:rPr>
                <w:t>???</w:t>
              </w:r>
            </w:ins>
          </w:p>
        </w:tc>
        <w:tc>
          <w:tcPr>
            <w:tcW w:w="2490" w:type="dxa"/>
            <w:shd w:val="clear" w:color="auto" w:fill="auto"/>
          </w:tcPr>
          <w:p w:rsidR="00CC4B97" w:rsidRPr="00206D41" w:rsidRDefault="00CC4B97" w:rsidP="00AB3662">
            <w:pPr>
              <w:spacing w:after="0" w:line="240" w:lineRule="auto"/>
              <w:rPr>
                <w:ins w:id="2419" w:author="Amarucci, Scott M" w:date="2016-02-16T18:56:00Z"/>
                <w:bCs/>
                <w:iCs/>
              </w:rPr>
            </w:pPr>
            <w:ins w:id="2420" w:author="Amarucci, Scott M" w:date="2016-02-16T18:56:00Z">
              <w:r>
                <w:rPr>
                  <w:bCs/>
                  <w:iCs/>
                </w:rPr>
                <w:t>???</w:t>
              </w:r>
            </w:ins>
          </w:p>
        </w:tc>
        <w:tc>
          <w:tcPr>
            <w:tcW w:w="2490" w:type="dxa"/>
            <w:gridSpan w:val="2"/>
            <w:shd w:val="clear" w:color="auto" w:fill="auto"/>
          </w:tcPr>
          <w:p w:rsidR="00CC4B97" w:rsidRPr="00206D41" w:rsidRDefault="003107E5" w:rsidP="00AB3662">
            <w:pPr>
              <w:spacing w:after="0" w:line="240" w:lineRule="auto"/>
              <w:rPr>
                <w:ins w:id="2421" w:author="Amarucci, Scott M" w:date="2016-02-16T18:56:00Z"/>
                <w:bCs/>
                <w:iCs/>
              </w:rPr>
            </w:pPr>
            <w:ins w:id="2422" w:author="Amarucci, Scott M" w:date="2016-02-18T15:41:00Z">
              <w:r>
                <w:rPr>
                  <w:bCs/>
                  <w:iCs/>
                </w:rPr>
                <w:t>N/A</w:t>
              </w:r>
            </w:ins>
          </w:p>
        </w:tc>
      </w:tr>
      <w:tr w:rsidR="00CC4B97" w:rsidRPr="00206D41" w:rsidTr="00AB3662">
        <w:trPr>
          <w:trHeight w:val="245"/>
          <w:ins w:id="2423" w:author="Amarucci, Scott M" w:date="2016-02-16T18:56:00Z"/>
        </w:trPr>
        <w:tc>
          <w:tcPr>
            <w:tcW w:w="1728" w:type="dxa"/>
            <w:vMerge/>
            <w:shd w:val="clear" w:color="auto" w:fill="auto"/>
          </w:tcPr>
          <w:p w:rsidR="00CC4B97" w:rsidRDefault="00CC4B97" w:rsidP="00AB3662">
            <w:pPr>
              <w:rPr>
                <w:ins w:id="2424" w:author="Amarucci, Scott M" w:date="2016-02-16T18:56:00Z"/>
                <w:b/>
                <w:bCs/>
                <w:iCs/>
              </w:rPr>
            </w:pPr>
          </w:p>
        </w:tc>
        <w:tc>
          <w:tcPr>
            <w:tcW w:w="2490" w:type="dxa"/>
            <w:shd w:val="clear" w:color="auto" w:fill="auto"/>
          </w:tcPr>
          <w:p w:rsidR="00CC4B97" w:rsidRDefault="00CC4B97" w:rsidP="00AB3662">
            <w:pPr>
              <w:spacing w:after="0" w:line="240" w:lineRule="auto"/>
              <w:rPr>
                <w:ins w:id="2425" w:author="Amarucci, Scott M" w:date="2016-02-16T18:56:00Z"/>
                <w:bCs/>
                <w:iCs/>
              </w:rPr>
            </w:pPr>
            <w:ins w:id="2426" w:author="Amarucci, Scott M" w:date="2016-02-16T18:56:00Z">
              <w:r>
                <w:rPr>
                  <w:b/>
                  <w:bCs/>
                  <w:iCs/>
                </w:rPr>
                <w:t>SIS</w:t>
              </w:r>
            </w:ins>
          </w:p>
        </w:tc>
        <w:tc>
          <w:tcPr>
            <w:tcW w:w="2490" w:type="dxa"/>
            <w:shd w:val="clear" w:color="auto" w:fill="auto"/>
          </w:tcPr>
          <w:p w:rsidR="00CC4B97" w:rsidRDefault="00CC4B97" w:rsidP="00AB3662">
            <w:pPr>
              <w:spacing w:after="0" w:line="240" w:lineRule="auto"/>
              <w:rPr>
                <w:ins w:id="2427" w:author="Amarucci, Scott M" w:date="2016-02-16T18:56:00Z"/>
                <w:bCs/>
                <w:iCs/>
              </w:rPr>
            </w:pPr>
            <w:ins w:id="2428" w:author="Amarucci, Scott M" w:date="2016-02-16T18:56:00Z">
              <w:r>
                <w:rPr>
                  <w:b/>
                  <w:bCs/>
                  <w:iCs/>
                </w:rPr>
                <w:t>BSI Miami</w:t>
              </w:r>
            </w:ins>
          </w:p>
        </w:tc>
        <w:tc>
          <w:tcPr>
            <w:tcW w:w="2490" w:type="dxa"/>
            <w:gridSpan w:val="2"/>
            <w:shd w:val="clear" w:color="auto" w:fill="auto"/>
          </w:tcPr>
          <w:p w:rsidR="00CC4B97" w:rsidRPr="007362A8" w:rsidRDefault="00CC4B97" w:rsidP="00AB3662">
            <w:pPr>
              <w:spacing w:after="0" w:line="240" w:lineRule="auto"/>
              <w:rPr>
                <w:ins w:id="2429" w:author="Amarucci, Scott M" w:date="2016-02-16T18:56:00Z"/>
                <w:bCs/>
                <w:iCs/>
              </w:rPr>
            </w:pPr>
            <w:ins w:id="2430" w:author="Amarucci, Scott M" w:date="2016-02-16T18:56:00Z">
              <w:r>
                <w:rPr>
                  <w:b/>
                  <w:bCs/>
                  <w:iCs/>
                </w:rPr>
                <w:t>BSPR</w:t>
              </w:r>
            </w:ins>
          </w:p>
        </w:tc>
      </w:tr>
      <w:tr w:rsidR="00CC4B97" w:rsidRPr="00206D41" w:rsidTr="00AB3662">
        <w:trPr>
          <w:trHeight w:val="331"/>
          <w:ins w:id="2431" w:author="Amarucci, Scott M" w:date="2016-02-16T18:56:00Z"/>
        </w:trPr>
        <w:tc>
          <w:tcPr>
            <w:tcW w:w="1728" w:type="dxa"/>
            <w:vMerge/>
            <w:shd w:val="clear" w:color="auto" w:fill="auto"/>
          </w:tcPr>
          <w:p w:rsidR="00CC4B97" w:rsidRDefault="00CC4B97" w:rsidP="00AB3662">
            <w:pPr>
              <w:rPr>
                <w:ins w:id="2432" w:author="Amarucci, Scott M" w:date="2016-02-16T18:56:00Z"/>
                <w:b/>
                <w:bCs/>
                <w:iCs/>
              </w:rPr>
            </w:pPr>
          </w:p>
        </w:tc>
        <w:tc>
          <w:tcPr>
            <w:tcW w:w="2490" w:type="dxa"/>
            <w:shd w:val="clear" w:color="auto" w:fill="auto"/>
          </w:tcPr>
          <w:p w:rsidR="00CC4B97" w:rsidRDefault="003107E5" w:rsidP="00AB3662">
            <w:pPr>
              <w:spacing w:after="0" w:line="240" w:lineRule="auto"/>
              <w:rPr>
                <w:ins w:id="2433" w:author="Amarucci, Scott M" w:date="2016-02-16T18:56:00Z"/>
                <w:bCs/>
                <w:iCs/>
              </w:rPr>
            </w:pPr>
            <w:ins w:id="2434" w:author="Amarucci, Scott M" w:date="2016-02-18T15:41:00Z">
              <w:r>
                <w:rPr>
                  <w:bCs/>
                  <w:iCs/>
                </w:rPr>
                <w:t>N/A</w:t>
              </w:r>
            </w:ins>
          </w:p>
        </w:tc>
        <w:tc>
          <w:tcPr>
            <w:tcW w:w="2490" w:type="dxa"/>
            <w:shd w:val="clear" w:color="auto" w:fill="auto"/>
          </w:tcPr>
          <w:p w:rsidR="00CC4B97" w:rsidRDefault="003107E5" w:rsidP="00AB3662">
            <w:pPr>
              <w:spacing w:after="0" w:line="240" w:lineRule="auto"/>
              <w:rPr>
                <w:ins w:id="2435" w:author="Amarucci, Scott M" w:date="2016-02-16T18:56:00Z"/>
                <w:bCs/>
                <w:iCs/>
              </w:rPr>
            </w:pPr>
            <w:ins w:id="2436" w:author="Amarucci, Scott M" w:date="2016-02-18T15:41:00Z">
              <w:r>
                <w:rPr>
                  <w:bCs/>
                  <w:iCs/>
                </w:rPr>
                <w:t>N/A</w:t>
              </w:r>
            </w:ins>
          </w:p>
        </w:tc>
        <w:tc>
          <w:tcPr>
            <w:tcW w:w="2490" w:type="dxa"/>
            <w:gridSpan w:val="2"/>
            <w:shd w:val="clear" w:color="auto" w:fill="auto"/>
          </w:tcPr>
          <w:p w:rsidR="00CC4B97" w:rsidRDefault="00CC4B97" w:rsidP="00AB3662">
            <w:pPr>
              <w:spacing w:after="0" w:line="240" w:lineRule="auto"/>
              <w:rPr>
                <w:ins w:id="2437" w:author="Amarucci, Scott M" w:date="2016-02-16T18:56:00Z"/>
                <w:bCs/>
                <w:iCs/>
              </w:rPr>
            </w:pPr>
            <w:ins w:id="2438" w:author="Amarucci, Scott M" w:date="2016-02-16T18:56:00Z">
              <w:r>
                <w:rPr>
                  <w:bCs/>
                  <w:iCs/>
                </w:rPr>
                <w:t>???</w:t>
              </w:r>
            </w:ins>
          </w:p>
        </w:tc>
      </w:tr>
      <w:tr w:rsidR="00CC4B97" w:rsidRPr="00206D41" w:rsidTr="00AB3662">
        <w:trPr>
          <w:trHeight w:val="268"/>
          <w:ins w:id="2439" w:author="Amarucci, Scott M" w:date="2016-02-16T18:56:00Z"/>
        </w:trPr>
        <w:tc>
          <w:tcPr>
            <w:tcW w:w="1728" w:type="dxa"/>
            <w:vMerge/>
            <w:shd w:val="clear" w:color="auto" w:fill="auto"/>
          </w:tcPr>
          <w:p w:rsidR="00CC4B97" w:rsidRDefault="00CC4B97" w:rsidP="00AB3662">
            <w:pPr>
              <w:rPr>
                <w:ins w:id="2440" w:author="Amarucci, Scott M" w:date="2016-02-16T18:56:00Z"/>
                <w:b/>
                <w:bCs/>
                <w:iCs/>
              </w:rPr>
            </w:pPr>
          </w:p>
        </w:tc>
        <w:tc>
          <w:tcPr>
            <w:tcW w:w="2490" w:type="dxa"/>
            <w:shd w:val="clear" w:color="auto" w:fill="auto"/>
          </w:tcPr>
          <w:p w:rsidR="00CC4B97" w:rsidRPr="00426737" w:rsidRDefault="00CC4B97" w:rsidP="00AB3662">
            <w:pPr>
              <w:spacing w:after="0" w:line="240" w:lineRule="auto"/>
              <w:rPr>
                <w:ins w:id="2441" w:author="Amarucci, Scott M" w:date="2016-02-16T18:56:00Z"/>
                <w:b/>
                <w:bCs/>
                <w:iCs/>
              </w:rPr>
            </w:pPr>
            <w:ins w:id="2442" w:author="Amarucci, Scott M" w:date="2016-02-16T18:56:00Z">
              <w:r>
                <w:rPr>
                  <w:b/>
                  <w:bCs/>
                  <w:iCs/>
                </w:rPr>
                <w:t>SSLLC</w:t>
              </w:r>
            </w:ins>
          </w:p>
        </w:tc>
        <w:tc>
          <w:tcPr>
            <w:tcW w:w="4980" w:type="dxa"/>
            <w:gridSpan w:val="3"/>
            <w:vMerge w:val="restart"/>
            <w:shd w:val="clear" w:color="auto" w:fill="auto"/>
          </w:tcPr>
          <w:p w:rsidR="00CC4B97" w:rsidRDefault="00CC4B97" w:rsidP="00AB3662">
            <w:pPr>
              <w:spacing w:after="0" w:line="240" w:lineRule="auto"/>
              <w:rPr>
                <w:ins w:id="2443" w:author="Amarucci, Scott M" w:date="2016-02-16T18:56:00Z"/>
                <w:bCs/>
                <w:iCs/>
              </w:rPr>
            </w:pPr>
          </w:p>
        </w:tc>
      </w:tr>
      <w:tr w:rsidR="00CC4B97" w:rsidRPr="00206D41" w:rsidTr="00AB3662">
        <w:trPr>
          <w:trHeight w:val="259"/>
          <w:ins w:id="2444" w:author="Amarucci, Scott M" w:date="2016-02-16T18:56:00Z"/>
        </w:trPr>
        <w:tc>
          <w:tcPr>
            <w:tcW w:w="1728" w:type="dxa"/>
            <w:vMerge/>
            <w:shd w:val="clear" w:color="auto" w:fill="auto"/>
          </w:tcPr>
          <w:p w:rsidR="00CC4B97" w:rsidRDefault="00CC4B97" w:rsidP="00AB3662">
            <w:pPr>
              <w:rPr>
                <w:ins w:id="2445" w:author="Amarucci, Scott M" w:date="2016-02-16T18:56:00Z"/>
                <w:b/>
                <w:bCs/>
                <w:iCs/>
              </w:rPr>
            </w:pPr>
          </w:p>
        </w:tc>
        <w:tc>
          <w:tcPr>
            <w:tcW w:w="2490" w:type="dxa"/>
            <w:shd w:val="clear" w:color="auto" w:fill="auto"/>
          </w:tcPr>
          <w:p w:rsidR="00CC4B97" w:rsidRDefault="003107E5" w:rsidP="00AB3662">
            <w:pPr>
              <w:spacing w:after="0" w:line="240" w:lineRule="auto"/>
              <w:rPr>
                <w:ins w:id="2446" w:author="Amarucci, Scott M" w:date="2016-02-16T18:56:00Z"/>
                <w:bCs/>
                <w:iCs/>
              </w:rPr>
            </w:pPr>
            <w:ins w:id="2447" w:author="Amarucci, Scott M" w:date="2016-02-18T15:41:00Z">
              <w:r>
                <w:rPr>
                  <w:bCs/>
                  <w:iCs/>
                </w:rPr>
                <w:t>N/A</w:t>
              </w:r>
            </w:ins>
          </w:p>
        </w:tc>
        <w:tc>
          <w:tcPr>
            <w:tcW w:w="4980" w:type="dxa"/>
            <w:gridSpan w:val="3"/>
            <w:vMerge/>
            <w:shd w:val="clear" w:color="auto" w:fill="auto"/>
          </w:tcPr>
          <w:p w:rsidR="00CC4B97" w:rsidRDefault="00CC4B97" w:rsidP="00AB3662">
            <w:pPr>
              <w:spacing w:after="0" w:line="240" w:lineRule="auto"/>
              <w:rPr>
                <w:ins w:id="2448" w:author="Amarucci, Scott M" w:date="2016-02-16T18:56:00Z"/>
                <w:bCs/>
                <w:iCs/>
              </w:rPr>
            </w:pPr>
          </w:p>
        </w:tc>
      </w:tr>
      <w:tr w:rsidR="00CC4B97" w:rsidRPr="00206D41" w:rsidTr="00AB3662">
        <w:trPr>
          <w:trHeight w:val="439"/>
          <w:ins w:id="2449" w:author="Amarucci, Scott M" w:date="2016-02-16T18:56:00Z"/>
        </w:trPr>
        <w:tc>
          <w:tcPr>
            <w:tcW w:w="1728" w:type="dxa"/>
            <w:shd w:val="clear" w:color="auto" w:fill="auto"/>
          </w:tcPr>
          <w:p w:rsidR="00CC4B97" w:rsidRPr="00206D41" w:rsidRDefault="00CC4B97" w:rsidP="00AB3662">
            <w:pPr>
              <w:rPr>
                <w:ins w:id="2450" w:author="Amarucci, Scott M" w:date="2016-02-16T18:56:00Z"/>
                <w:b/>
                <w:bCs/>
                <w:iCs/>
              </w:rPr>
            </w:pPr>
            <w:ins w:id="2451" w:author="Amarucci, Scott M" w:date="2016-02-16T18:56:00Z">
              <w:r w:rsidRPr="005B0BAF">
                <w:rPr>
                  <w:rFonts w:asciiTheme="minorHAnsi" w:hAnsiTheme="minorHAnsi"/>
                  <w:b/>
                  <w:bCs/>
                  <w:iCs/>
                </w:rPr>
                <w:t>TRIGGER AND LIMIT SETTING</w:t>
              </w:r>
            </w:ins>
          </w:p>
        </w:tc>
        <w:tc>
          <w:tcPr>
            <w:tcW w:w="7470" w:type="dxa"/>
            <w:gridSpan w:val="4"/>
            <w:shd w:val="clear" w:color="auto" w:fill="auto"/>
          </w:tcPr>
          <w:p w:rsidR="00CC4B97" w:rsidRDefault="00CC4B97" w:rsidP="00AB3662">
            <w:pPr>
              <w:spacing w:after="0" w:line="240" w:lineRule="auto"/>
              <w:rPr>
                <w:ins w:id="2452" w:author="Amarucci, Scott M" w:date="2016-02-16T18:56:00Z"/>
                <w:bCs/>
                <w:iCs/>
              </w:rPr>
            </w:pPr>
            <w:ins w:id="2453" w:author="Amarucci, Scott M" w:date="2016-02-16T18:56:00Z">
              <w:r>
                <w:rPr>
                  <w:bCs/>
                  <w:iCs/>
                </w:rPr>
                <w:t xml:space="preserve">The </w:t>
              </w:r>
            </w:ins>
            <w:ins w:id="2454" w:author="Amarucci, Scott M" w:date="2016-02-16T19:12:00Z">
              <w:r w:rsidR="00AB3662">
                <w:rPr>
                  <w:bCs/>
                  <w:iCs/>
                </w:rPr>
                <w:t>f</w:t>
              </w:r>
            </w:ins>
            <w:ins w:id="2455" w:author="Amarucci, Scott M" w:date="2016-02-16T18:56:00Z">
              <w:r>
                <w:rPr>
                  <w:bCs/>
                  <w:iCs/>
                </w:rPr>
                <w:t xml:space="preserve">inancial </w:t>
              </w:r>
            </w:ins>
            <w:ins w:id="2456" w:author="Amarucci, Scott M" w:date="2016-02-16T19:12:00Z">
              <w:r w:rsidR="00AB3662">
                <w:rPr>
                  <w:bCs/>
                  <w:iCs/>
                </w:rPr>
                <w:t>i</w:t>
              </w:r>
            </w:ins>
            <w:ins w:id="2457" w:author="Amarucci, Scott M" w:date="2016-02-16T18:56:00Z">
              <w:r>
                <w:rPr>
                  <w:bCs/>
                  <w:iCs/>
                </w:rPr>
                <w:t xml:space="preserve">nstitutions – </w:t>
              </w:r>
            </w:ins>
            <w:ins w:id="2458" w:author="Amarucci, Scott M" w:date="2016-02-16T19:00:00Z">
              <w:r w:rsidR="00244F6E">
                <w:rPr>
                  <w:bCs/>
                  <w:iCs/>
                </w:rPr>
                <w:t>Top 20 obligors e</w:t>
              </w:r>
            </w:ins>
            <w:ins w:id="2459" w:author="Amarucci, Scott M" w:date="2016-02-16T18:56:00Z">
              <w:r>
                <w:rPr>
                  <w:bCs/>
                  <w:iCs/>
                </w:rPr>
                <w:t>xposure triggers and limits are set as follows:</w:t>
              </w:r>
            </w:ins>
          </w:p>
          <w:p w:rsidR="00CC4B97" w:rsidRDefault="00CC4B97" w:rsidP="00AB3662">
            <w:pPr>
              <w:spacing w:after="0" w:line="240" w:lineRule="auto"/>
              <w:rPr>
                <w:ins w:id="2460" w:author="Amarucci, Scott M" w:date="2016-02-16T18:56:00Z"/>
                <w:bCs/>
                <w:iCs/>
              </w:rPr>
            </w:pPr>
          </w:p>
          <w:p w:rsidR="00CC4B97" w:rsidRPr="00204F0A" w:rsidRDefault="00CC4B97" w:rsidP="00AB3662">
            <w:pPr>
              <w:pStyle w:val="ListParagraph"/>
              <w:numPr>
                <w:ilvl w:val="0"/>
                <w:numId w:val="5"/>
              </w:numPr>
              <w:spacing w:after="0" w:line="240" w:lineRule="auto"/>
              <w:rPr>
                <w:ins w:id="2461" w:author="Amarucci, Scott M" w:date="2016-02-16T18:56:00Z"/>
                <w:bCs/>
                <w:iCs/>
              </w:rPr>
            </w:pPr>
            <w:ins w:id="2462" w:author="Amarucci, Scott M" w:date="2016-02-16T18:56:00Z">
              <w:r>
                <w:rPr>
                  <w:bCs/>
                  <w:iCs/>
                </w:rPr>
                <w:t>Am</w:t>
              </w:r>
              <w:r w:rsidRPr="00204F0A">
                <w:rPr>
                  <w:bCs/>
                  <w:iCs/>
                </w:rPr>
                <w:t>ber trigger</w:t>
              </w:r>
              <w:r>
                <w:rPr>
                  <w:bCs/>
                  <w:iCs/>
                </w:rPr>
                <w:t>:</w:t>
              </w:r>
              <w:r w:rsidRPr="00204F0A">
                <w:rPr>
                  <w:bCs/>
                  <w:iCs/>
                </w:rPr>
                <w:t xml:space="preserve"> is</w:t>
              </w:r>
              <w:r>
                <w:rPr>
                  <w:bCs/>
                  <w:iCs/>
                </w:rPr>
                <w:t xml:space="preserve"> calculated as </w:t>
              </w:r>
            </w:ins>
          </w:p>
          <w:p w:rsidR="00CC4B97" w:rsidRPr="00426737" w:rsidRDefault="00CC4B97" w:rsidP="00AB3662">
            <w:pPr>
              <w:pStyle w:val="ListParagraph"/>
              <w:numPr>
                <w:ilvl w:val="0"/>
                <w:numId w:val="5"/>
              </w:numPr>
              <w:spacing w:after="0" w:line="240" w:lineRule="auto"/>
              <w:rPr>
                <w:ins w:id="2463" w:author="Amarucci, Scott M" w:date="2016-02-16T18:56:00Z"/>
                <w:bCs/>
                <w:iCs/>
              </w:rPr>
            </w:pPr>
            <w:ins w:id="2464" w:author="Amarucci, Scott M" w:date="2016-02-16T18:56:00Z">
              <w:r w:rsidRPr="0072414D">
                <w:rPr>
                  <w:bCs/>
                  <w:iCs/>
                </w:rPr>
                <w:t>Red limit: is calculate</w:t>
              </w:r>
              <w:r w:rsidRPr="00785EA3">
                <w:rPr>
                  <w:bCs/>
                  <w:iCs/>
                </w:rPr>
                <w:t xml:space="preserve">d as </w:t>
              </w:r>
            </w:ins>
          </w:p>
          <w:p w:rsidR="00CC4B97" w:rsidRDefault="00CC4B97" w:rsidP="00AB3662">
            <w:pPr>
              <w:spacing w:after="0" w:line="240" w:lineRule="auto"/>
              <w:rPr>
                <w:ins w:id="2465" w:author="Amarucci, Scott M" w:date="2016-02-16T18:56:00Z"/>
                <w:bCs/>
                <w:iCs/>
              </w:rPr>
            </w:pPr>
          </w:p>
          <w:p w:rsidR="00CC4B97" w:rsidRPr="00206D41" w:rsidRDefault="00CC4B97" w:rsidP="00AB3662">
            <w:pPr>
              <w:spacing w:after="0" w:line="240" w:lineRule="auto"/>
              <w:jc w:val="center"/>
              <w:rPr>
                <w:ins w:id="2466" w:author="Amarucci, Scott M" w:date="2016-02-16T18:56:00Z"/>
                <w:rFonts w:asciiTheme="minorHAnsi" w:eastAsiaTheme="minorHAnsi" w:hAnsiTheme="minorHAnsi" w:cstheme="minorBidi"/>
                <w:iCs/>
              </w:rPr>
            </w:pPr>
          </w:p>
        </w:tc>
      </w:tr>
      <w:tr w:rsidR="00CC4B97" w:rsidRPr="00206D41" w:rsidTr="00AB3662">
        <w:trPr>
          <w:trHeight w:val="303"/>
          <w:ins w:id="2467" w:author="Amarucci, Scott M" w:date="2016-02-16T18:56:00Z"/>
        </w:trPr>
        <w:tc>
          <w:tcPr>
            <w:tcW w:w="1728" w:type="dxa"/>
            <w:shd w:val="clear" w:color="auto" w:fill="auto"/>
          </w:tcPr>
          <w:p w:rsidR="00CC4B97" w:rsidRPr="00DF3739" w:rsidRDefault="00CC4B97" w:rsidP="00AB3662">
            <w:pPr>
              <w:rPr>
                <w:ins w:id="2468" w:author="Amarucci, Scott M" w:date="2016-02-16T18:56:00Z"/>
                <w:b/>
                <w:bCs/>
                <w:iCs/>
              </w:rPr>
            </w:pPr>
            <w:ins w:id="2469" w:author="Amarucci, Scott M" w:date="2016-02-16T18:56:00Z">
              <w:r>
                <w:rPr>
                  <w:rFonts w:asciiTheme="minorHAnsi" w:hAnsiTheme="minorHAnsi"/>
                  <w:b/>
                  <w:bCs/>
                  <w:iCs/>
                </w:rPr>
                <w:t>T</w:t>
              </w:r>
              <w:r w:rsidRPr="00DF3739">
                <w:rPr>
                  <w:rFonts w:asciiTheme="minorHAnsi" w:hAnsiTheme="minorHAnsi"/>
                  <w:b/>
                  <w:bCs/>
                  <w:iCs/>
                </w:rPr>
                <w:t>ESTING FREQUENCY</w:t>
              </w:r>
            </w:ins>
          </w:p>
        </w:tc>
        <w:tc>
          <w:tcPr>
            <w:tcW w:w="7470" w:type="dxa"/>
            <w:gridSpan w:val="4"/>
            <w:shd w:val="clear" w:color="auto" w:fill="auto"/>
          </w:tcPr>
          <w:p w:rsidR="00CC4B97" w:rsidRPr="00DF3739" w:rsidRDefault="00CC4B97" w:rsidP="00AB3662">
            <w:pPr>
              <w:spacing w:after="0" w:line="240" w:lineRule="auto"/>
              <w:rPr>
                <w:ins w:id="2470" w:author="Amarucci, Scott M" w:date="2016-02-16T18:56:00Z"/>
              </w:rPr>
            </w:pPr>
            <w:ins w:id="2471" w:author="Amarucci, Scott M" w:date="2016-02-16T18:56:00Z">
              <w:r>
                <w:rPr>
                  <w:bCs/>
                  <w:iCs/>
                </w:rPr>
                <w:t>Monthly</w:t>
              </w:r>
            </w:ins>
          </w:p>
        </w:tc>
      </w:tr>
      <w:tr w:rsidR="00CC4B97" w:rsidRPr="00206D41" w:rsidTr="00AB3662">
        <w:trPr>
          <w:trHeight w:val="978"/>
          <w:ins w:id="2472" w:author="Amarucci, Scott M" w:date="2016-02-16T18:56:00Z"/>
        </w:trPr>
        <w:tc>
          <w:tcPr>
            <w:tcW w:w="1728" w:type="dxa"/>
            <w:shd w:val="clear" w:color="auto" w:fill="auto"/>
          </w:tcPr>
          <w:p w:rsidR="00CC4B97" w:rsidRPr="00DF3739" w:rsidRDefault="00CC4B97" w:rsidP="00AB3662">
            <w:pPr>
              <w:rPr>
                <w:ins w:id="2473" w:author="Amarucci, Scott M" w:date="2016-02-16T18:56:00Z"/>
                <w:b/>
                <w:bCs/>
                <w:iCs/>
              </w:rPr>
            </w:pPr>
            <w:ins w:id="2474" w:author="Amarucci, Scott M" w:date="2016-02-16T18:56:00Z">
              <w:r w:rsidRPr="00DF3739">
                <w:rPr>
                  <w:b/>
                  <w:bCs/>
                  <w:iCs/>
                </w:rPr>
                <w:t>SOURCE OF INFORMATION</w:t>
              </w:r>
            </w:ins>
          </w:p>
        </w:tc>
        <w:tc>
          <w:tcPr>
            <w:tcW w:w="7470" w:type="dxa"/>
            <w:gridSpan w:val="4"/>
            <w:shd w:val="clear" w:color="auto" w:fill="auto"/>
          </w:tcPr>
          <w:p w:rsidR="00CC4B97" w:rsidRPr="000E4C0C" w:rsidRDefault="00CC4B97" w:rsidP="00AB3662">
            <w:pPr>
              <w:spacing w:after="0" w:line="240" w:lineRule="auto"/>
              <w:rPr>
                <w:ins w:id="2475" w:author="Amarucci, Scott M" w:date="2016-02-16T18:56:00Z"/>
                <w:bCs/>
                <w:iCs/>
              </w:rPr>
            </w:pPr>
            <w:ins w:id="2476" w:author="Amarucci, Scott M" w:date="2016-02-16T18:56:00Z">
              <w:r>
                <w:rPr>
                  <w:bCs/>
                  <w:iCs/>
                </w:rPr>
                <w:t>Provided by</w:t>
              </w:r>
              <w:r w:rsidRPr="000E4C0C">
                <w:rPr>
                  <w:bCs/>
                  <w:iCs/>
                </w:rPr>
                <w:tab/>
              </w:r>
              <w:r w:rsidRPr="000E4C0C">
                <w:rPr>
                  <w:bCs/>
                  <w:iCs/>
                </w:rPr>
                <w:tab/>
              </w:r>
              <w:r w:rsidRPr="000E4C0C">
                <w:rPr>
                  <w:bCs/>
                  <w:iCs/>
                </w:rPr>
                <w:tab/>
              </w:r>
              <w:r w:rsidRPr="000E4C0C">
                <w:rPr>
                  <w:bCs/>
                  <w:iCs/>
                </w:rPr>
                <w:tab/>
              </w:r>
              <w:r w:rsidRPr="000E4C0C">
                <w:rPr>
                  <w:bCs/>
                  <w:iCs/>
                </w:rPr>
                <w:tab/>
              </w:r>
            </w:ins>
          </w:p>
        </w:tc>
      </w:tr>
    </w:tbl>
    <w:p w:rsidR="006B462C" w:rsidRDefault="006B462C" w:rsidP="006B462C">
      <w:pPr>
        <w:pStyle w:val="SANUS1"/>
      </w:pPr>
    </w:p>
    <w:p w:rsidR="00244F6E" w:rsidRPr="00090B3E" w:rsidRDefault="00244F6E" w:rsidP="00244F6E">
      <w:pPr>
        <w:pStyle w:val="SANUS2"/>
        <w:numPr>
          <w:ilvl w:val="1"/>
          <w:numId w:val="1"/>
        </w:numPr>
        <w:tabs>
          <w:tab w:val="num" w:pos="540"/>
        </w:tabs>
        <w:ind w:left="567" w:hanging="567"/>
        <w:rPr>
          <w:ins w:id="2477" w:author="Amarucci, Scott M" w:date="2016-02-16T19:01:00Z"/>
          <w:color w:val="000000" w:themeColor="text1"/>
        </w:rPr>
      </w:pPr>
      <w:ins w:id="2478" w:author="Amarucci, Scott M" w:date="2016-02-16T19:01:00Z">
        <w:r>
          <w:rPr>
            <w:color w:val="000000" w:themeColor="text1"/>
          </w:rPr>
          <w:t>Underwriting – Individual transaction</w:t>
        </w:r>
      </w:ins>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1245"/>
        <w:gridCol w:w="1245"/>
      </w:tblGrid>
      <w:tr w:rsidR="00244F6E" w:rsidRPr="00206D41" w:rsidTr="00AB3662">
        <w:trPr>
          <w:trHeight w:val="462"/>
          <w:ins w:id="2479" w:author="Amarucci, Scott M" w:date="2016-02-16T19:01:00Z"/>
        </w:trPr>
        <w:tc>
          <w:tcPr>
            <w:tcW w:w="1728" w:type="dxa"/>
            <w:shd w:val="clear" w:color="auto" w:fill="auto"/>
          </w:tcPr>
          <w:p w:rsidR="00244F6E" w:rsidRPr="00206D41" w:rsidRDefault="00244F6E" w:rsidP="00AB3662">
            <w:pPr>
              <w:rPr>
                <w:ins w:id="2480" w:author="Amarucci, Scott M" w:date="2016-02-16T19:01:00Z"/>
                <w:b/>
                <w:bCs/>
                <w:iCs/>
              </w:rPr>
            </w:pPr>
            <w:ins w:id="2481" w:author="Amarucci, Scott M" w:date="2016-02-16T19:01:00Z">
              <w:r>
                <w:rPr>
                  <w:b/>
                  <w:bCs/>
                  <w:iCs/>
                </w:rPr>
                <w:t>DEFINITION</w:t>
              </w:r>
            </w:ins>
          </w:p>
        </w:tc>
        <w:tc>
          <w:tcPr>
            <w:tcW w:w="7470" w:type="dxa"/>
            <w:gridSpan w:val="4"/>
            <w:shd w:val="clear" w:color="auto" w:fill="auto"/>
          </w:tcPr>
          <w:p w:rsidR="00244F6E" w:rsidRPr="0036105A" w:rsidRDefault="00244F6E" w:rsidP="00244F6E">
            <w:pPr>
              <w:spacing w:after="120" w:line="240" w:lineRule="auto"/>
              <w:jc w:val="both"/>
              <w:rPr>
                <w:ins w:id="2482" w:author="Amarucci, Scott M" w:date="2016-02-16T19:07:00Z"/>
                <w:b/>
                <w:bCs/>
                <w:i/>
              </w:rPr>
            </w:pPr>
            <w:ins w:id="2483" w:author="Amarucci, Scott M" w:date="2016-02-16T19:07:00Z">
              <w:r w:rsidRPr="0036105A">
                <w:t>Max</w:t>
              </w:r>
              <w:r w:rsidR="00AB3662">
                <w:t xml:space="preserve">imum exposure with </w:t>
              </w:r>
            </w:ins>
            <w:ins w:id="2484" w:author="Amarucci, Scott M" w:date="2016-02-16T19:09:00Z">
              <w:r w:rsidR="00AB3662">
                <w:t xml:space="preserve">an individual </w:t>
              </w:r>
            </w:ins>
            <w:ins w:id="2485" w:author="Amarucci, Scott M" w:date="2016-02-16T19:07:00Z">
              <w:r w:rsidRPr="0036105A">
                <w:t xml:space="preserve">counterparty in </w:t>
              </w:r>
              <w:r>
                <w:t>underwriting</w:t>
              </w:r>
              <w:r w:rsidR="00AB3662">
                <w:t xml:space="preserve"> operations</w:t>
              </w:r>
            </w:ins>
            <w:ins w:id="2486" w:author="Amarucci, Scott M" w:date="2016-02-16T19:09:00Z">
              <w:r w:rsidR="00AB3662">
                <w:t>.</w:t>
              </w:r>
            </w:ins>
            <w:ins w:id="2487" w:author="Amarucci, Scott M" w:date="2016-02-16T19:07:00Z">
              <w:r w:rsidR="00AB3662">
                <w:t xml:space="preserve"> </w:t>
              </w:r>
            </w:ins>
            <w:ins w:id="2488" w:author="Amarucci, Scott M" w:date="2016-02-16T19:09:00Z">
              <w:r w:rsidR="00AB3662">
                <w:t xml:space="preserve">Underwriting operations includes the </w:t>
              </w:r>
            </w:ins>
            <w:ins w:id="2489" w:author="Amarucci, Scott M" w:date="2016-02-16T19:07:00Z">
              <w:r w:rsidRPr="0036105A">
                <w:t>syndication of loans, issuance of debt</w:t>
              </w:r>
            </w:ins>
            <w:ins w:id="2490" w:author="Amarucci, Scott M" w:date="2016-02-16T19:12:00Z">
              <w:r w:rsidR="00AB3662">
                <w:t xml:space="preserve"> via </w:t>
              </w:r>
            </w:ins>
            <w:ins w:id="2491" w:author="Amarucci, Scott M" w:date="2016-02-16T19:09:00Z">
              <w:r w:rsidR="00AB3662">
                <w:t>debt capital markets (DCM) originations</w:t>
              </w:r>
            </w:ins>
            <w:ins w:id="2492" w:author="Amarucci, Scott M" w:date="2016-02-16T19:10:00Z">
              <w:r w:rsidR="00AB3662">
                <w:t>,</w:t>
              </w:r>
            </w:ins>
            <w:ins w:id="2493" w:author="Amarucci, Scott M" w:date="2016-02-16T19:07:00Z">
              <w:r w:rsidRPr="0036105A">
                <w:t xml:space="preserve"> and </w:t>
              </w:r>
            </w:ins>
            <w:ins w:id="2494" w:author="Amarucci, Scott M" w:date="2016-02-16T19:10:00Z">
              <w:r w:rsidR="00AB3662">
                <w:t>equity</w:t>
              </w:r>
            </w:ins>
            <w:ins w:id="2495" w:author="Amarucci, Scott M" w:date="2016-02-16T19:07:00Z">
              <w:r w:rsidRPr="0036105A">
                <w:t xml:space="preserve"> placements</w:t>
              </w:r>
            </w:ins>
            <w:ins w:id="2496" w:author="Amarucci, Scott M" w:date="2016-02-16T19:10:00Z">
              <w:r w:rsidR="00AB3662">
                <w:t xml:space="preserve"> </w:t>
              </w:r>
            </w:ins>
            <w:ins w:id="2497" w:author="Amarucci, Scott M" w:date="2016-02-16T19:11:00Z">
              <w:r w:rsidR="00AB3662">
                <w:t xml:space="preserve">via </w:t>
              </w:r>
            </w:ins>
            <w:ins w:id="2498" w:author="Amarucci, Scott M" w:date="2016-02-16T19:10:00Z">
              <w:r w:rsidR="00AB3662">
                <w:t xml:space="preserve">equity capital markets (ECM) </w:t>
              </w:r>
            </w:ins>
            <w:ins w:id="2499" w:author="Amarucci, Scott M" w:date="2016-02-16T19:11:00Z">
              <w:r w:rsidR="00AB3662">
                <w:t>originations</w:t>
              </w:r>
            </w:ins>
            <w:ins w:id="2500" w:author="Amarucci, Scott M" w:date="2016-02-16T19:07:00Z">
              <w:r w:rsidRPr="0036105A">
                <w:t>.</w:t>
              </w:r>
            </w:ins>
          </w:p>
          <w:p w:rsidR="00244F6E" w:rsidRPr="00426737" w:rsidRDefault="00244F6E" w:rsidP="00AB3662">
            <w:pPr>
              <w:spacing w:after="120" w:line="240" w:lineRule="auto"/>
              <w:jc w:val="both"/>
              <w:rPr>
                <w:ins w:id="2501" w:author="Amarucci, Scott M" w:date="2016-02-16T19:01:00Z"/>
              </w:rPr>
            </w:pPr>
          </w:p>
        </w:tc>
      </w:tr>
      <w:tr w:rsidR="00244F6E" w:rsidRPr="00206D41" w:rsidTr="00AB3662">
        <w:trPr>
          <w:trHeight w:val="462"/>
          <w:ins w:id="2502" w:author="Amarucci, Scott M" w:date="2016-02-16T19:01:00Z"/>
        </w:trPr>
        <w:tc>
          <w:tcPr>
            <w:tcW w:w="1728" w:type="dxa"/>
            <w:shd w:val="clear" w:color="auto" w:fill="auto"/>
          </w:tcPr>
          <w:p w:rsidR="00244F6E" w:rsidRPr="00206D41" w:rsidRDefault="00244F6E" w:rsidP="00AB3662">
            <w:pPr>
              <w:rPr>
                <w:ins w:id="2503" w:author="Amarucci, Scott M" w:date="2016-02-16T19:01:00Z"/>
                <w:b/>
                <w:bCs/>
                <w:iCs/>
              </w:rPr>
            </w:pPr>
            <w:ins w:id="2504" w:author="Amarucci, Scott M" w:date="2016-02-16T19:01:00Z">
              <w:r>
                <w:rPr>
                  <w:b/>
                  <w:bCs/>
                  <w:iCs/>
                </w:rPr>
                <w:t>RISK TYPE</w:t>
              </w:r>
            </w:ins>
          </w:p>
        </w:tc>
        <w:tc>
          <w:tcPr>
            <w:tcW w:w="7470" w:type="dxa"/>
            <w:gridSpan w:val="4"/>
            <w:shd w:val="clear" w:color="auto" w:fill="auto"/>
          </w:tcPr>
          <w:p w:rsidR="00244F6E" w:rsidRPr="00206D41" w:rsidRDefault="00244F6E" w:rsidP="00AB3662">
            <w:pPr>
              <w:spacing w:after="0" w:line="240" w:lineRule="auto"/>
              <w:rPr>
                <w:ins w:id="2505" w:author="Amarucci, Scott M" w:date="2016-02-16T19:01:00Z"/>
                <w:bCs/>
                <w:iCs/>
              </w:rPr>
            </w:pPr>
            <w:ins w:id="2506" w:author="Amarucci, Scott M" w:date="2016-02-16T19:01:00Z">
              <w:r>
                <w:rPr>
                  <w:bCs/>
                  <w:iCs/>
                </w:rPr>
                <w:t>Credit Risk</w:t>
              </w:r>
            </w:ins>
          </w:p>
        </w:tc>
      </w:tr>
      <w:tr w:rsidR="00244F6E" w:rsidRPr="00206D41" w:rsidTr="00AB3662">
        <w:trPr>
          <w:trHeight w:val="462"/>
          <w:ins w:id="2507" w:author="Amarucci, Scott M" w:date="2016-02-16T19:01:00Z"/>
        </w:trPr>
        <w:tc>
          <w:tcPr>
            <w:tcW w:w="1728" w:type="dxa"/>
            <w:shd w:val="clear" w:color="auto" w:fill="auto"/>
          </w:tcPr>
          <w:p w:rsidR="00244F6E" w:rsidRDefault="00244F6E" w:rsidP="00AB3662">
            <w:pPr>
              <w:rPr>
                <w:ins w:id="2508" w:author="Amarucci, Scott M" w:date="2016-02-16T19:01:00Z"/>
                <w:b/>
                <w:bCs/>
                <w:iCs/>
              </w:rPr>
            </w:pPr>
            <w:ins w:id="2509" w:author="Amarucci, Scott M" w:date="2016-02-16T19:01:00Z">
              <w:r>
                <w:rPr>
                  <w:b/>
                  <w:bCs/>
                  <w:iCs/>
                </w:rPr>
                <w:t>RATIONALE</w:t>
              </w:r>
            </w:ins>
          </w:p>
        </w:tc>
        <w:tc>
          <w:tcPr>
            <w:tcW w:w="7470" w:type="dxa"/>
            <w:gridSpan w:val="4"/>
            <w:shd w:val="clear" w:color="auto" w:fill="auto"/>
          </w:tcPr>
          <w:p w:rsidR="00244F6E" w:rsidRDefault="00244F6E" w:rsidP="00AB3662">
            <w:pPr>
              <w:spacing w:after="0" w:line="240" w:lineRule="auto"/>
              <w:rPr>
                <w:ins w:id="2510" w:author="Amarucci, Scott M" w:date="2016-02-16T19:01:00Z"/>
                <w:bCs/>
                <w:iCs/>
              </w:rPr>
            </w:pPr>
            <w:ins w:id="2511" w:author="Amarucci, Scott M" w:date="2016-02-16T19:01:00Z">
              <w:r>
                <w:rPr>
                  <w:bCs/>
                  <w:iCs/>
                </w:rPr>
                <w:t>…</w:t>
              </w:r>
            </w:ins>
          </w:p>
        </w:tc>
      </w:tr>
      <w:tr w:rsidR="00244F6E" w:rsidRPr="00206D41" w:rsidTr="00AB3662">
        <w:trPr>
          <w:trHeight w:val="270"/>
          <w:ins w:id="2512" w:author="Amarucci, Scott M" w:date="2016-02-16T19:01:00Z"/>
        </w:trPr>
        <w:tc>
          <w:tcPr>
            <w:tcW w:w="1728" w:type="dxa"/>
            <w:vMerge w:val="restart"/>
            <w:shd w:val="clear" w:color="auto" w:fill="auto"/>
          </w:tcPr>
          <w:p w:rsidR="00244F6E" w:rsidRPr="00206D41" w:rsidRDefault="00244F6E" w:rsidP="00AB3662">
            <w:pPr>
              <w:rPr>
                <w:ins w:id="2513" w:author="Amarucci, Scott M" w:date="2016-02-16T19:01:00Z"/>
                <w:b/>
                <w:bCs/>
                <w:iCs/>
              </w:rPr>
            </w:pPr>
            <w:ins w:id="2514" w:author="Amarucci, Scott M" w:date="2016-02-16T19:01:00Z">
              <w:r>
                <w:rPr>
                  <w:b/>
                  <w:bCs/>
                  <w:iCs/>
                </w:rPr>
                <w:lastRenderedPageBreak/>
                <w:t>ENTITY</w:t>
              </w:r>
            </w:ins>
          </w:p>
        </w:tc>
        <w:tc>
          <w:tcPr>
            <w:tcW w:w="2490" w:type="dxa"/>
            <w:shd w:val="clear" w:color="auto" w:fill="auto"/>
          </w:tcPr>
          <w:p w:rsidR="00244F6E" w:rsidRPr="007973F5" w:rsidRDefault="00244F6E" w:rsidP="00AB3662">
            <w:pPr>
              <w:spacing w:after="0" w:line="240" w:lineRule="auto"/>
              <w:rPr>
                <w:ins w:id="2515" w:author="Amarucci, Scott M" w:date="2016-02-16T19:01:00Z"/>
                <w:b/>
                <w:bCs/>
                <w:iCs/>
              </w:rPr>
            </w:pPr>
            <w:ins w:id="2516" w:author="Amarucci, Scott M" w:date="2016-02-16T19:01:00Z">
              <w:r w:rsidRPr="007973F5">
                <w:rPr>
                  <w:b/>
                  <w:bCs/>
                  <w:iCs/>
                </w:rPr>
                <w:t>SHUSA</w:t>
              </w:r>
            </w:ins>
          </w:p>
        </w:tc>
        <w:tc>
          <w:tcPr>
            <w:tcW w:w="2490" w:type="dxa"/>
            <w:shd w:val="clear" w:color="auto" w:fill="auto"/>
          </w:tcPr>
          <w:p w:rsidR="00244F6E" w:rsidRPr="007973F5" w:rsidRDefault="00244F6E" w:rsidP="00AB3662">
            <w:pPr>
              <w:spacing w:after="0" w:line="240" w:lineRule="auto"/>
              <w:rPr>
                <w:ins w:id="2517" w:author="Amarucci, Scott M" w:date="2016-02-16T19:01:00Z"/>
                <w:b/>
                <w:bCs/>
                <w:iCs/>
              </w:rPr>
            </w:pPr>
            <w:ins w:id="2518" w:author="Amarucci, Scott M" w:date="2016-02-16T19:01:00Z">
              <w:r w:rsidRPr="007973F5">
                <w:rPr>
                  <w:b/>
                  <w:bCs/>
                  <w:iCs/>
                </w:rPr>
                <w:t>SBNA</w:t>
              </w:r>
            </w:ins>
          </w:p>
        </w:tc>
        <w:tc>
          <w:tcPr>
            <w:tcW w:w="2490" w:type="dxa"/>
            <w:gridSpan w:val="2"/>
            <w:shd w:val="clear" w:color="auto" w:fill="auto"/>
          </w:tcPr>
          <w:p w:rsidR="00244F6E" w:rsidRPr="007973F5" w:rsidRDefault="00244F6E" w:rsidP="00AB3662">
            <w:pPr>
              <w:spacing w:after="0" w:line="240" w:lineRule="auto"/>
              <w:rPr>
                <w:ins w:id="2519" w:author="Amarucci, Scott M" w:date="2016-02-16T19:01:00Z"/>
                <w:b/>
                <w:bCs/>
                <w:iCs/>
              </w:rPr>
            </w:pPr>
            <w:ins w:id="2520" w:author="Amarucci, Scott M" w:date="2016-02-16T19:01:00Z">
              <w:r w:rsidRPr="007973F5">
                <w:rPr>
                  <w:b/>
                  <w:bCs/>
                  <w:iCs/>
                </w:rPr>
                <w:t>SC</w:t>
              </w:r>
            </w:ins>
          </w:p>
        </w:tc>
      </w:tr>
      <w:tr w:rsidR="00244F6E" w:rsidRPr="00206D41" w:rsidTr="00AB3662">
        <w:trPr>
          <w:trHeight w:val="113"/>
          <w:ins w:id="2521" w:author="Amarucci, Scott M" w:date="2016-02-16T19:01:00Z"/>
        </w:trPr>
        <w:tc>
          <w:tcPr>
            <w:tcW w:w="1728" w:type="dxa"/>
            <w:vMerge/>
            <w:shd w:val="clear" w:color="auto" w:fill="auto"/>
          </w:tcPr>
          <w:p w:rsidR="00244F6E" w:rsidRDefault="00244F6E" w:rsidP="00AB3662">
            <w:pPr>
              <w:rPr>
                <w:ins w:id="2522" w:author="Amarucci, Scott M" w:date="2016-02-16T19:01:00Z"/>
                <w:b/>
                <w:bCs/>
                <w:iCs/>
              </w:rPr>
            </w:pPr>
          </w:p>
        </w:tc>
        <w:tc>
          <w:tcPr>
            <w:tcW w:w="2490" w:type="dxa"/>
            <w:shd w:val="clear" w:color="auto" w:fill="auto"/>
          </w:tcPr>
          <w:p w:rsidR="00244F6E" w:rsidRPr="00206D41" w:rsidRDefault="00244F6E" w:rsidP="00AB3662">
            <w:pPr>
              <w:spacing w:after="0" w:line="240" w:lineRule="auto"/>
              <w:rPr>
                <w:ins w:id="2523" w:author="Amarucci, Scott M" w:date="2016-02-16T19:01:00Z"/>
                <w:bCs/>
                <w:iCs/>
              </w:rPr>
            </w:pPr>
            <w:ins w:id="2524" w:author="Amarucci, Scott M" w:date="2016-02-16T19:01:00Z">
              <w:r>
                <w:rPr>
                  <w:bCs/>
                  <w:iCs/>
                </w:rPr>
                <w:t>Yes</w:t>
              </w:r>
            </w:ins>
          </w:p>
        </w:tc>
        <w:tc>
          <w:tcPr>
            <w:tcW w:w="2490" w:type="dxa"/>
            <w:shd w:val="clear" w:color="auto" w:fill="auto"/>
          </w:tcPr>
          <w:p w:rsidR="00244F6E" w:rsidRPr="00206D41" w:rsidRDefault="00244F6E" w:rsidP="00AB3662">
            <w:pPr>
              <w:spacing w:after="0" w:line="240" w:lineRule="auto"/>
              <w:rPr>
                <w:ins w:id="2525" w:author="Amarucci, Scott M" w:date="2016-02-16T19:01:00Z"/>
                <w:bCs/>
                <w:iCs/>
              </w:rPr>
            </w:pPr>
            <w:ins w:id="2526" w:author="Amarucci, Scott M" w:date="2016-02-16T19:01:00Z">
              <w:r>
                <w:rPr>
                  <w:bCs/>
                  <w:iCs/>
                </w:rPr>
                <w:t>Yes</w:t>
              </w:r>
            </w:ins>
          </w:p>
        </w:tc>
        <w:tc>
          <w:tcPr>
            <w:tcW w:w="2490" w:type="dxa"/>
            <w:gridSpan w:val="2"/>
            <w:shd w:val="clear" w:color="auto" w:fill="auto"/>
          </w:tcPr>
          <w:p w:rsidR="00244F6E" w:rsidRPr="00206D41" w:rsidRDefault="00244F6E" w:rsidP="00AB3662">
            <w:pPr>
              <w:spacing w:after="0" w:line="240" w:lineRule="auto"/>
              <w:rPr>
                <w:ins w:id="2527" w:author="Amarucci, Scott M" w:date="2016-02-16T19:01:00Z"/>
                <w:bCs/>
                <w:iCs/>
              </w:rPr>
            </w:pPr>
            <w:ins w:id="2528" w:author="Amarucci, Scott M" w:date="2016-02-16T19:01:00Z">
              <w:r>
                <w:rPr>
                  <w:bCs/>
                  <w:iCs/>
                </w:rPr>
                <w:t>No</w:t>
              </w:r>
            </w:ins>
          </w:p>
        </w:tc>
      </w:tr>
      <w:tr w:rsidR="00244F6E" w:rsidRPr="00206D41" w:rsidTr="00AB3662">
        <w:trPr>
          <w:trHeight w:val="112"/>
          <w:ins w:id="2529" w:author="Amarucci, Scott M" w:date="2016-02-16T19:01:00Z"/>
        </w:trPr>
        <w:tc>
          <w:tcPr>
            <w:tcW w:w="1728" w:type="dxa"/>
            <w:vMerge/>
            <w:shd w:val="clear" w:color="auto" w:fill="auto"/>
          </w:tcPr>
          <w:p w:rsidR="00244F6E" w:rsidRDefault="00244F6E" w:rsidP="00AB3662">
            <w:pPr>
              <w:rPr>
                <w:ins w:id="2530" w:author="Amarucci, Scott M" w:date="2016-02-16T19:01:00Z"/>
                <w:b/>
                <w:bCs/>
                <w:iCs/>
              </w:rPr>
            </w:pPr>
          </w:p>
        </w:tc>
        <w:tc>
          <w:tcPr>
            <w:tcW w:w="2490" w:type="dxa"/>
            <w:shd w:val="clear" w:color="auto" w:fill="auto"/>
          </w:tcPr>
          <w:p w:rsidR="00244F6E" w:rsidRPr="00426737" w:rsidRDefault="00244F6E" w:rsidP="00AB3662">
            <w:pPr>
              <w:spacing w:after="0" w:line="240" w:lineRule="auto"/>
              <w:rPr>
                <w:ins w:id="2531" w:author="Amarucci, Scott M" w:date="2016-02-16T19:01:00Z"/>
                <w:b/>
                <w:bCs/>
                <w:iCs/>
              </w:rPr>
            </w:pPr>
            <w:ins w:id="2532" w:author="Amarucci, Scott M" w:date="2016-02-16T19:01:00Z">
              <w:r>
                <w:rPr>
                  <w:b/>
                  <w:bCs/>
                  <w:iCs/>
                </w:rPr>
                <w:t>SIS</w:t>
              </w:r>
            </w:ins>
          </w:p>
        </w:tc>
        <w:tc>
          <w:tcPr>
            <w:tcW w:w="2490" w:type="dxa"/>
            <w:shd w:val="clear" w:color="auto" w:fill="auto"/>
          </w:tcPr>
          <w:p w:rsidR="00244F6E" w:rsidRPr="00426737" w:rsidRDefault="00244F6E" w:rsidP="00AB3662">
            <w:pPr>
              <w:spacing w:after="0" w:line="240" w:lineRule="auto"/>
              <w:rPr>
                <w:ins w:id="2533" w:author="Amarucci, Scott M" w:date="2016-02-16T19:01:00Z"/>
                <w:b/>
                <w:bCs/>
                <w:iCs/>
              </w:rPr>
            </w:pPr>
            <w:ins w:id="2534" w:author="Amarucci, Scott M" w:date="2016-02-16T19:01:00Z">
              <w:r>
                <w:rPr>
                  <w:b/>
                  <w:bCs/>
                  <w:iCs/>
                </w:rPr>
                <w:t>BSI Miami</w:t>
              </w:r>
            </w:ins>
          </w:p>
        </w:tc>
        <w:tc>
          <w:tcPr>
            <w:tcW w:w="1245" w:type="dxa"/>
            <w:shd w:val="clear" w:color="auto" w:fill="auto"/>
          </w:tcPr>
          <w:p w:rsidR="00244F6E" w:rsidRPr="00426737" w:rsidRDefault="00244F6E" w:rsidP="00AB3662">
            <w:pPr>
              <w:spacing w:after="0" w:line="240" w:lineRule="auto"/>
              <w:rPr>
                <w:ins w:id="2535" w:author="Amarucci, Scott M" w:date="2016-02-16T19:01:00Z"/>
                <w:b/>
                <w:bCs/>
                <w:iCs/>
              </w:rPr>
            </w:pPr>
            <w:ins w:id="2536" w:author="Amarucci, Scott M" w:date="2016-02-16T19:01:00Z">
              <w:r>
                <w:rPr>
                  <w:b/>
                  <w:bCs/>
                  <w:iCs/>
                </w:rPr>
                <w:t>BSPR</w:t>
              </w:r>
            </w:ins>
          </w:p>
        </w:tc>
        <w:tc>
          <w:tcPr>
            <w:tcW w:w="1245" w:type="dxa"/>
            <w:shd w:val="clear" w:color="auto" w:fill="auto"/>
          </w:tcPr>
          <w:p w:rsidR="00244F6E" w:rsidRPr="00785EA3" w:rsidRDefault="00244F6E" w:rsidP="00AB3662">
            <w:pPr>
              <w:spacing w:after="0" w:line="240" w:lineRule="auto"/>
              <w:rPr>
                <w:ins w:id="2537" w:author="Amarucci, Scott M" w:date="2016-02-16T19:01:00Z"/>
                <w:b/>
                <w:bCs/>
                <w:iCs/>
              </w:rPr>
            </w:pPr>
            <w:ins w:id="2538" w:author="Amarucci, Scott M" w:date="2016-02-16T19:01:00Z">
              <w:r>
                <w:rPr>
                  <w:b/>
                  <w:bCs/>
                  <w:iCs/>
                </w:rPr>
                <w:t>SSLLC</w:t>
              </w:r>
            </w:ins>
          </w:p>
        </w:tc>
      </w:tr>
      <w:tr w:rsidR="00244F6E" w:rsidRPr="00206D41" w:rsidTr="00AB3662">
        <w:trPr>
          <w:trHeight w:val="112"/>
          <w:ins w:id="2539" w:author="Amarucci, Scott M" w:date="2016-02-16T19:01:00Z"/>
        </w:trPr>
        <w:tc>
          <w:tcPr>
            <w:tcW w:w="1728" w:type="dxa"/>
            <w:vMerge/>
            <w:shd w:val="clear" w:color="auto" w:fill="auto"/>
          </w:tcPr>
          <w:p w:rsidR="00244F6E" w:rsidRDefault="00244F6E" w:rsidP="00AB3662">
            <w:pPr>
              <w:rPr>
                <w:ins w:id="2540" w:author="Amarucci, Scott M" w:date="2016-02-16T19:01:00Z"/>
                <w:b/>
                <w:bCs/>
                <w:iCs/>
              </w:rPr>
            </w:pPr>
          </w:p>
        </w:tc>
        <w:tc>
          <w:tcPr>
            <w:tcW w:w="2490" w:type="dxa"/>
            <w:shd w:val="clear" w:color="auto" w:fill="auto"/>
          </w:tcPr>
          <w:p w:rsidR="00244F6E" w:rsidRDefault="00244F6E" w:rsidP="00AB3662">
            <w:pPr>
              <w:spacing w:after="0" w:line="240" w:lineRule="auto"/>
              <w:rPr>
                <w:ins w:id="2541" w:author="Amarucci, Scott M" w:date="2016-02-16T19:01:00Z"/>
                <w:bCs/>
                <w:iCs/>
              </w:rPr>
            </w:pPr>
            <w:ins w:id="2542" w:author="Amarucci, Scott M" w:date="2016-02-16T19:01:00Z">
              <w:r>
                <w:rPr>
                  <w:bCs/>
                  <w:iCs/>
                </w:rPr>
                <w:t>No</w:t>
              </w:r>
            </w:ins>
          </w:p>
        </w:tc>
        <w:tc>
          <w:tcPr>
            <w:tcW w:w="2490" w:type="dxa"/>
            <w:shd w:val="clear" w:color="auto" w:fill="auto"/>
          </w:tcPr>
          <w:p w:rsidR="00244F6E" w:rsidRDefault="00244F6E" w:rsidP="00AB3662">
            <w:pPr>
              <w:spacing w:after="0" w:line="240" w:lineRule="auto"/>
              <w:rPr>
                <w:ins w:id="2543" w:author="Amarucci, Scott M" w:date="2016-02-16T19:01:00Z"/>
                <w:bCs/>
                <w:iCs/>
              </w:rPr>
            </w:pPr>
            <w:ins w:id="2544" w:author="Amarucci, Scott M" w:date="2016-02-16T19:01:00Z">
              <w:r>
                <w:rPr>
                  <w:bCs/>
                  <w:iCs/>
                </w:rPr>
                <w:t>No</w:t>
              </w:r>
            </w:ins>
          </w:p>
        </w:tc>
        <w:tc>
          <w:tcPr>
            <w:tcW w:w="1245" w:type="dxa"/>
            <w:shd w:val="clear" w:color="auto" w:fill="auto"/>
          </w:tcPr>
          <w:p w:rsidR="00244F6E" w:rsidRDefault="00244F6E" w:rsidP="00AB3662">
            <w:pPr>
              <w:spacing w:after="0" w:line="240" w:lineRule="auto"/>
              <w:rPr>
                <w:ins w:id="2545" w:author="Amarucci, Scott M" w:date="2016-02-16T19:01:00Z"/>
                <w:bCs/>
                <w:iCs/>
              </w:rPr>
            </w:pPr>
            <w:ins w:id="2546" w:author="Amarucci, Scott M" w:date="2016-02-16T19:01:00Z">
              <w:r>
                <w:rPr>
                  <w:bCs/>
                  <w:iCs/>
                </w:rPr>
                <w:t>Yes</w:t>
              </w:r>
            </w:ins>
          </w:p>
        </w:tc>
        <w:tc>
          <w:tcPr>
            <w:tcW w:w="1245" w:type="dxa"/>
            <w:shd w:val="clear" w:color="auto" w:fill="auto"/>
          </w:tcPr>
          <w:p w:rsidR="00244F6E" w:rsidRDefault="00244F6E" w:rsidP="00AB3662">
            <w:pPr>
              <w:spacing w:after="0" w:line="240" w:lineRule="auto"/>
              <w:rPr>
                <w:ins w:id="2547" w:author="Amarucci, Scott M" w:date="2016-02-16T19:01:00Z"/>
                <w:bCs/>
                <w:iCs/>
              </w:rPr>
            </w:pPr>
            <w:ins w:id="2548" w:author="Amarucci, Scott M" w:date="2016-02-16T19:01:00Z">
              <w:r>
                <w:rPr>
                  <w:bCs/>
                  <w:iCs/>
                </w:rPr>
                <w:t>No</w:t>
              </w:r>
            </w:ins>
          </w:p>
        </w:tc>
      </w:tr>
      <w:tr w:rsidR="00244F6E" w:rsidRPr="00206D41" w:rsidTr="00AB3662">
        <w:trPr>
          <w:trHeight w:val="245"/>
          <w:ins w:id="2549" w:author="Amarucci, Scott M" w:date="2016-02-16T19:01:00Z"/>
        </w:trPr>
        <w:tc>
          <w:tcPr>
            <w:tcW w:w="1728" w:type="dxa"/>
            <w:vMerge w:val="restart"/>
            <w:shd w:val="clear" w:color="auto" w:fill="auto"/>
          </w:tcPr>
          <w:p w:rsidR="00244F6E" w:rsidRDefault="00244F6E" w:rsidP="00AB3662">
            <w:pPr>
              <w:rPr>
                <w:ins w:id="2550" w:author="Amarucci, Scott M" w:date="2016-02-16T19:01:00Z"/>
                <w:b/>
                <w:bCs/>
                <w:iCs/>
              </w:rPr>
            </w:pPr>
            <w:ins w:id="2551" w:author="Amarucci, Scott M" w:date="2016-02-16T19:01:00Z">
              <w:r>
                <w:rPr>
                  <w:b/>
                  <w:bCs/>
                  <w:iCs/>
                </w:rPr>
                <w:t>METRIC OWNER</w:t>
              </w:r>
            </w:ins>
          </w:p>
        </w:tc>
        <w:tc>
          <w:tcPr>
            <w:tcW w:w="2490" w:type="dxa"/>
            <w:shd w:val="clear" w:color="auto" w:fill="auto"/>
          </w:tcPr>
          <w:p w:rsidR="00244F6E" w:rsidRPr="005A6F8C" w:rsidRDefault="00244F6E" w:rsidP="00AB3662">
            <w:pPr>
              <w:spacing w:after="0" w:line="240" w:lineRule="auto"/>
              <w:rPr>
                <w:ins w:id="2552" w:author="Amarucci, Scott M" w:date="2016-02-16T19:01:00Z"/>
                <w:b/>
                <w:bCs/>
                <w:iCs/>
              </w:rPr>
            </w:pPr>
            <w:ins w:id="2553" w:author="Amarucci, Scott M" w:date="2016-02-16T19:01:00Z">
              <w:r w:rsidRPr="005A6F8C">
                <w:rPr>
                  <w:b/>
                  <w:bCs/>
                  <w:iCs/>
                </w:rPr>
                <w:t>SHUSA</w:t>
              </w:r>
            </w:ins>
          </w:p>
        </w:tc>
        <w:tc>
          <w:tcPr>
            <w:tcW w:w="2490" w:type="dxa"/>
            <w:shd w:val="clear" w:color="auto" w:fill="auto"/>
          </w:tcPr>
          <w:p w:rsidR="00244F6E" w:rsidRPr="005A6F8C" w:rsidRDefault="00244F6E" w:rsidP="00AB3662">
            <w:pPr>
              <w:spacing w:after="0" w:line="240" w:lineRule="auto"/>
              <w:rPr>
                <w:ins w:id="2554" w:author="Amarucci, Scott M" w:date="2016-02-16T19:01:00Z"/>
                <w:b/>
                <w:bCs/>
                <w:iCs/>
              </w:rPr>
            </w:pPr>
            <w:ins w:id="2555" w:author="Amarucci, Scott M" w:date="2016-02-16T19:01:00Z">
              <w:r w:rsidRPr="005A6F8C">
                <w:rPr>
                  <w:b/>
                  <w:bCs/>
                  <w:iCs/>
                </w:rPr>
                <w:t>SBNA</w:t>
              </w:r>
            </w:ins>
          </w:p>
        </w:tc>
        <w:tc>
          <w:tcPr>
            <w:tcW w:w="2490" w:type="dxa"/>
            <w:gridSpan w:val="2"/>
            <w:shd w:val="clear" w:color="auto" w:fill="auto"/>
          </w:tcPr>
          <w:p w:rsidR="00244F6E" w:rsidRPr="005A6F8C" w:rsidRDefault="00244F6E" w:rsidP="00AB3662">
            <w:pPr>
              <w:spacing w:after="0" w:line="240" w:lineRule="auto"/>
              <w:rPr>
                <w:ins w:id="2556" w:author="Amarucci, Scott M" w:date="2016-02-16T19:01:00Z"/>
                <w:b/>
                <w:bCs/>
                <w:iCs/>
              </w:rPr>
            </w:pPr>
            <w:ins w:id="2557" w:author="Amarucci, Scott M" w:date="2016-02-16T19:01:00Z">
              <w:r w:rsidRPr="005A6F8C">
                <w:rPr>
                  <w:b/>
                  <w:bCs/>
                  <w:iCs/>
                </w:rPr>
                <w:t>SC</w:t>
              </w:r>
            </w:ins>
          </w:p>
        </w:tc>
      </w:tr>
      <w:tr w:rsidR="00244F6E" w:rsidRPr="00206D41" w:rsidTr="00AB3662">
        <w:trPr>
          <w:trHeight w:val="322"/>
          <w:ins w:id="2558" w:author="Amarucci, Scott M" w:date="2016-02-16T19:01:00Z"/>
        </w:trPr>
        <w:tc>
          <w:tcPr>
            <w:tcW w:w="1728" w:type="dxa"/>
            <w:vMerge/>
            <w:shd w:val="clear" w:color="auto" w:fill="auto"/>
          </w:tcPr>
          <w:p w:rsidR="00244F6E" w:rsidRDefault="00244F6E" w:rsidP="00AB3662">
            <w:pPr>
              <w:rPr>
                <w:ins w:id="2559" w:author="Amarucci, Scott M" w:date="2016-02-16T19:01:00Z"/>
                <w:b/>
                <w:bCs/>
                <w:iCs/>
              </w:rPr>
            </w:pPr>
          </w:p>
        </w:tc>
        <w:tc>
          <w:tcPr>
            <w:tcW w:w="2490" w:type="dxa"/>
            <w:shd w:val="clear" w:color="auto" w:fill="auto"/>
          </w:tcPr>
          <w:p w:rsidR="00244F6E" w:rsidRPr="00206D41" w:rsidRDefault="00244F6E" w:rsidP="00AB3662">
            <w:pPr>
              <w:spacing w:after="0" w:line="240" w:lineRule="auto"/>
              <w:rPr>
                <w:ins w:id="2560" w:author="Amarucci, Scott M" w:date="2016-02-16T19:01:00Z"/>
                <w:bCs/>
                <w:iCs/>
              </w:rPr>
            </w:pPr>
            <w:ins w:id="2561" w:author="Amarucci, Scott M" w:date="2016-02-16T19:01:00Z">
              <w:r>
                <w:rPr>
                  <w:bCs/>
                  <w:iCs/>
                </w:rPr>
                <w:t>???</w:t>
              </w:r>
            </w:ins>
          </w:p>
        </w:tc>
        <w:tc>
          <w:tcPr>
            <w:tcW w:w="2490" w:type="dxa"/>
            <w:shd w:val="clear" w:color="auto" w:fill="auto"/>
          </w:tcPr>
          <w:p w:rsidR="00244F6E" w:rsidRPr="00206D41" w:rsidRDefault="00244F6E" w:rsidP="00AB3662">
            <w:pPr>
              <w:spacing w:after="0" w:line="240" w:lineRule="auto"/>
              <w:rPr>
                <w:ins w:id="2562" w:author="Amarucci, Scott M" w:date="2016-02-16T19:01:00Z"/>
                <w:bCs/>
                <w:iCs/>
              </w:rPr>
            </w:pPr>
            <w:ins w:id="2563" w:author="Amarucci, Scott M" w:date="2016-02-16T19:01:00Z">
              <w:r>
                <w:rPr>
                  <w:bCs/>
                  <w:iCs/>
                </w:rPr>
                <w:t>???</w:t>
              </w:r>
            </w:ins>
          </w:p>
        </w:tc>
        <w:tc>
          <w:tcPr>
            <w:tcW w:w="2490" w:type="dxa"/>
            <w:gridSpan w:val="2"/>
            <w:shd w:val="clear" w:color="auto" w:fill="auto"/>
          </w:tcPr>
          <w:p w:rsidR="00244F6E" w:rsidRPr="00206D41" w:rsidRDefault="003107E5" w:rsidP="00AB3662">
            <w:pPr>
              <w:spacing w:after="0" w:line="240" w:lineRule="auto"/>
              <w:rPr>
                <w:ins w:id="2564" w:author="Amarucci, Scott M" w:date="2016-02-16T19:01:00Z"/>
                <w:bCs/>
                <w:iCs/>
              </w:rPr>
            </w:pPr>
            <w:ins w:id="2565" w:author="Amarucci, Scott M" w:date="2016-02-18T15:41:00Z">
              <w:r>
                <w:rPr>
                  <w:bCs/>
                  <w:iCs/>
                </w:rPr>
                <w:t>N/A</w:t>
              </w:r>
            </w:ins>
          </w:p>
        </w:tc>
      </w:tr>
      <w:tr w:rsidR="00244F6E" w:rsidRPr="00206D41" w:rsidTr="00AB3662">
        <w:trPr>
          <w:trHeight w:val="245"/>
          <w:ins w:id="2566" w:author="Amarucci, Scott M" w:date="2016-02-16T19:01:00Z"/>
        </w:trPr>
        <w:tc>
          <w:tcPr>
            <w:tcW w:w="1728" w:type="dxa"/>
            <w:vMerge/>
            <w:shd w:val="clear" w:color="auto" w:fill="auto"/>
          </w:tcPr>
          <w:p w:rsidR="00244F6E" w:rsidRDefault="00244F6E" w:rsidP="00AB3662">
            <w:pPr>
              <w:rPr>
                <w:ins w:id="2567" w:author="Amarucci, Scott M" w:date="2016-02-16T19:01:00Z"/>
                <w:b/>
                <w:bCs/>
                <w:iCs/>
              </w:rPr>
            </w:pPr>
          </w:p>
        </w:tc>
        <w:tc>
          <w:tcPr>
            <w:tcW w:w="2490" w:type="dxa"/>
            <w:shd w:val="clear" w:color="auto" w:fill="auto"/>
          </w:tcPr>
          <w:p w:rsidR="00244F6E" w:rsidRDefault="00244F6E" w:rsidP="00AB3662">
            <w:pPr>
              <w:spacing w:after="0" w:line="240" w:lineRule="auto"/>
              <w:rPr>
                <w:ins w:id="2568" w:author="Amarucci, Scott M" w:date="2016-02-16T19:01:00Z"/>
                <w:bCs/>
                <w:iCs/>
              </w:rPr>
            </w:pPr>
            <w:ins w:id="2569" w:author="Amarucci, Scott M" w:date="2016-02-16T19:01:00Z">
              <w:r>
                <w:rPr>
                  <w:b/>
                  <w:bCs/>
                  <w:iCs/>
                </w:rPr>
                <w:t>SIS</w:t>
              </w:r>
            </w:ins>
          </w:p>
        </w:tc>
        <w:tc>
          <w:tcPr>
            <w:tcW w:w="2490" w:type="dxa"/>
            <w:shd w:val="clear" w:color="auto" w:fill="auto"/>
          </w:tcPr>
          <w:p w:rsidR="00244F6E" w:rsidRDefault="00244F6E" w:rsidP="00AB3662">
            <w:pPr>
              <w:spacing w:after="0" w:line="240" w:lineRule="auto"/>
              <w:rPr>
                <w:ins w:id="2570" w:author="Amarucci, Scott M" w:date="2016-02-16T19:01:00Z"/>
                <w:bCs/>
                <w:iCs/>
              </w:rPr>
            </w:pPr>
            <w:ins w:id="2571" w:author="Amarucci, Scott M" w:date="2016-02-16T19:01:00Z">
              <w:r>
                <w:rPr>
                  <w:b/>
                  <w:bCs/>
                  <w:iCs/>
                </w:rPr>
                <w:t>BSI Miami</w:t>
              </w:r>
            </w:ins>
          </w:p>
        </w:tc>
        <w:tc>
          <w:tcPr>
            <w:tcW w:w="2490" w:type="dxa"/>
            <w:gridSpan w:val="2"/>
            <w:shd w:val="clear" w:color="auto" w:fill="auto"/>
          </w:tcPr>
          <w:p w:rsidR="00244F6E" w:rsidRPr="007362A8" w:rsidRDefault="00244F6E" w:rsidP="00AB3662">
            <w:pPr>
              <w:spacing w:after="0" w:line="240" w:lineRule="auto"/>
              <w:rPr>
                <w:ins w:id="2572" w:author="Amarucci, Scott M" w:date="2016-02-16T19:01:00Z"/>
                <w:bCs/>
                <w:iCs/>
              </w:rPr>
            </w:pPr>
            <w:ins w:id="2573" w:author="Amarucci, Scott M" w:date="2016-02-16T19:01:00Z">
              <w:r>
                <w:rPr>
                  <w:b/>
                  <w:bCs/>
                  <w:iCs/>
                </w:rPr>
                <w:t>BSPR</w:t>
              </w:r>
            </w:ins>
          </w:p>
        </w:tc>
      </w:tr>
      <w:tr w:rsidR="00244F6E" w:rsidRPr="00206D41" w:rsidTr="00AB3662">
        <w:trPr>
          <w:trHeight w:val="331"/>
          <w:ins w:id="2574" w:author="Amarucci, Scott M" w:date="2016-02-16T19:01:00Z"/>
        </w:trPr>
        <w:tc>
          <w:tcPr>
            <w:tcW w:w="1728" w:type="dxa"/>
            <w:vMerge/>
            <w:shd w:val="clear" w:color="auto" w:fill="auto"/>
          </w:tcPr>
          <w:p w:rsidR="00244F6E" w:rsidRDefault="00244F6E" w:rsidP="00AB3662">
            <w:pPr>
              <w:rPr>
                <w:ins w:id="2575" w:author="Amarucci, Scott M" w:date="2016-02-16T19:01:00Z"/>
                <w:b/>
                <w:bCs/>
                <w:iCs/>
              </w:rPr>
            </w:pPr>
          </w:p>
        </w:tc>
        <w:tc>
          <w:tcPr>
            <w:tcW w:w="2490" w:type="dxa"/>
            <w:shd w:val="clear" w:color="auto" w:fill="auto"/>
          </w:tcPr>
          <w:p w:rsidR="00244F6E" w:rsidRDefault="003107E5" w:rsidP="00AB3662">
            <w:pPr>
              <w:spacing w:after="0" w:line="240" w:lineRule="auto"/>
              <w:rPr>
                <w:ins w:id="2576" w:author="Amarucci, Scott M" w:date="2016-02-16T19:01:00Z"/>
                <w:bCs/>
                <w:iCs/>
              </w:rPr>
            </w:pPr>
            <w:ins w:id="2577" w:author="Amarucci, Scott M" w:date="2016-02-18T15:41:00Z">
              <w:r>
                <w:rPr>
                  <w:bCs/>
                  <w:iCs/>
                </w:rPr>
                <w:t>N/A</w:t>
              </w:r>
            </w:ins>
          </w:p>
        </w:tc>
        <w:tc>
          <w:tcPr>
            <w:tcW w:w="2490" w:type="dxa"/>
            <w:shd w:val="clear" w:color="auto" w:fill="auto"/>
          </w:tcPr>
          <w:p w:rsidR="00244F6E" w:rsidRDefault="003107E5" w:rsidP="00AB3662">
            <w:pPr>
              <w:spacing w:after="0" w:line="240" w:lineRule="auto"/>
              <w:rPr>
                <w:ins w:id="2578" w:author="Amarucci, Scott M" w:date="2016-02-16T19:01:00Z"/>
                <w:bCs/>
                <w:iCs/>
              </w:rPr>
            </w:pPr>
            <w:ins w:id="2579" w:author="Amarucci, Scott M" w:date="2016-02-18T15:41:00Z">
              <w:r>
                <w:rPr>
                  <w:bCs/>
                  <w:iCs/>
                </w:rPr>
                <w:t>N/A</w:t>
              </w:r>
            </w:ins>
          </w:p>
        </w:tc>
        <w:tc>
          <w:tcPr>
            <w:tcW w:w="2490" w:type="dxa"/>
            <w:gridSpan w:val="2"/>
            <w:shd w:val="clear" w:color="auto" w:fill="auto"/>
          </w:tcPr>
          <w:p w:rsidR="00244F6E" w:rsidRDefault="00244F6E" w:rsidP="00AB3662">
            <w:pPr>
              <w:spacing w:after="0" w:line="240" w:lineRule="auto"/>
              <w:rPr>
                <w:ins w:id="2580" w:author="Amarucci, Scott M" w:date="2016-02-16T19:01:00Z"/>
                <w:bCs/>
                <w:iCs/>
              </w:rPr>
            </w:pPr>
            <w:ins w:id="2581" w:author="Amarucci, Scott M" w:date="2016-02-16T19:01:00Z">
              <w:r>
                <w:rPr>
                  <w:bCs/>
                  <w:iCs/>
                </w:rPr>
                <w:t>???</w:t>
              </w:r>
            </w:ins>
          </w:p>
        </w:tc>
      </w:tr>
      <w:tr w:rsidR="00244F6E" w:rsidRPr="00206D41" w:rsidTr="00AB3662">
        <w:trPr>
          <w:trHeight w:val="268"/>
          <w:ins w:id="2582" w:author="Amarucci, Scott M" w:date="2016-02-16T19:01:00Z"/>
        </w:trPr>
        <w:tc>
          <w:tcPr>
            <w:tcW w:w="1728" w:type="dxa"/>
            <w:vMerge/>
            <w:shd w:val="clear" w:color="auto" w:fill="auto"/>
          </w:tcPr>
          <w:p w:rsidR="00244F6E" w:rsidRDefault="00244F6E" w:rsidP="00AB3662">
            <w:pPr>
              <w:rPr>
                <w:ins w:id="2583" w:author="Amarucci, Scott M" w:date="2016-02-16T19:01:00Z"/>
                <w:b/>
                <w:bCs/>
                <w:iCs/>
              </w:rPr>
            </w:pPr>
          </w:p>
        </w:tc>
        <w:tc>
          <w:tcPr>
            <w:tcW w:w="2490" w:type="dxa"/>
            <w:shd w:val="clear" w:color="auto" w:fill="auto"/>
          </w:tcPr>
          <w:p w:rsidR="00244F6E" w:rsidRPr="00426737" w:rsidRDefault="00244F6E" w:rsidP="00AB3662">
            <w:pPr>
              <w:spacing w:after="0" w:line="240" w:lineRule="auto"/>
              <w:rPr>
                <w:ins w:id="2584" w:author="Amarucci, Scott M" w:date="2016-02-16T19:01:00Z"/>
                <w:b/>
                <w:bCs/>
                <w:iCs/>
              </w:rPr>
            </w:pPr>
            <w:ins w:id="2585" w:author="Amarucci, Scott M" w:date="2016-02-16T19:01:00Z">
              <w:r>
                <w:rPr>
                  <w:b/>
                  <w:bCs/>
                  <w:iCs/>
                </w:rPr>
                <w:t>SSLLC</w:t>
              </w:r>
            </w:ins>
          </w:p>
        </w:tc>
        <w:tc>
          <w:tcPr>
            <w:tcW w:w="4980" w:type="dxa"/>
            <w:gridSpan w:val="3"/>
            <w:vMerge w:val="restart"/>
            <w:shd w:val="clear" w:color="auto" w:fill="auto"/>
          </w:tcPr>
          <w:p w:rsidR="00244F6E" w:rsidRDefault="00244F6E" w:rsidP="00AB3662">
            <w:pPr>
              <w:spacing w:after="0" w:line="240" w:lineRule="auto"/>
              <w:rPr>
                <w:ins w:id="2586" w:author="Amarucci, Scott M" w:date="2016-02-16T19:01:00Z"/>
                <w:bCs/>
                <w:iCs/>
              </w:rPr>
            </w:pPr>
          </w:p>
        </w:tc>
      </w:tr>
      <w:tr w:rsidR="00244F6E" w:rsidRPr="00206D41" w:rsidTr="00AB3662">
        <w:trPr>
          <w:trHeight w:val="259"/>
          <w:ins w:id="2587" w:author="Amarucci, Scott M" w:date="2016-02-16T19:01:00Z"/>
        </w:trPr>
        <w:tc>
          <w:tcPr>
            <w:tcW w:w="1728" w:type="dxa"/>
            <w:vMerge/>
            <w:shd w:val="clear" w:color="auto" w:fill="auto"/>
          </w:tcPr>
          <w:p w:rsidR="00244F6E" w:rsidRDefault="00244F6E" w:rsidP="00AB3662">
            <w:pPr>
              <w:rPr>
                <w:ins w:id="2588" w:author="Amarucci, Scott M" w:date="2016-02-16T19:01:00Z"/>
                <w:b/>
                <w:bCs/>
                <w:iCs/>
              </w:rPr>
            </w:pPr>
          </w:p>
        </w:tc>
        <w:tc>
          <w:tcPr>
            <w:tcW w:w="2490" w:type="dxa"/>
            <w:shd w:val="clear" w:color="auto" w:fill="auto"/>
          </w:tcPr>
          <w:p w:rsidR="00244F6E" w:rsidRDefault="003107E5" w:rsidP="00AB3662">
            <w:pPr>
              <w:spacing w:after="0" w:line="240" w:lineRule="auto"/>
              <w:rPr>
                <w:ins w:id="2589" w:author="Amarucci, Scott M" w:date="2016-02-16T19:01:00Z"/>
                <w:bCs/>
                <w:iCs/>
              </w:rPr>
            </w:pPr>
            <w:ins w:id="2590" w:author="Amarucci, Scott M" w:date="2016-02-18T15:41:00Z">
              <w:r>
                <w:rPr>
                  <w:bCs/>
                  <w:iCs/>
                </w:rPr>
                <w:t>N/A</w:t>
              </w:r>
            </w:ins>
          </w:p>
        </w:tc>
        <w:tc>
          <w:tcPr>
            <w:tcW w:w="4980" w:type="dxa"/>
            <w:gridSpan w:val="3"/>
            <w:vMerge/>
            <w:shd w:val="clear" w:color="auto" w:fill="auto"/>
          </w:tcPr>
          <w:p w:rsidR="00244F6E" w:rsidRDefault="00244F6E" w:rsidP="00AB3662">
            <w:pPr>
              <w:spacing w:after="0" w:line="240" w:lineRule="auto"/>
              <w:rPr>
                <w:ins w:id="2591" w:author="Amarucci, Scott M" w:date="2016-02-16T19:01:00Z"/>
                <w:bCs/>
                <w:iCs/>
              </w:rPr>
            </w:pPr>
          </w:p>
        </w:tc>
      </w:tr>
      <w:tr w:rsidR="00244F6E" w:rsidRPr="00206D41" w:rsidTr="00AB3662">
        <w:trPr>
          <w:trHeight w:val="439"/>
          <w:ins w:id="2592" w:author="Amarucci, Scott M" w:date="2016-02-16T19:01:00Z"/>
        </w:trPr>
        <w:tc>
          <w:tcPr>
            <w:tcW w:w="1728" w:type="dxa"/>
            <w:shd w:val="clear" w:color="auto" w:fill="auto"/>
          </w:tcPr>
          <w:p w:rsidR="00244F6E" w:rsidRPr="00206D41" w:rsidRDefault="00244F6E" w:rsidP="00AB3662">
            <w:pPr>
              <w:rPr>
                <w:ins w:id="2593" w:author="Amarucci, Scott M" w:date="2016-02-16T19:01:00Z"/>
                <w:b/>
                <w:bCs/>
                <w:iCs/>
              </w:rPr>
            </w:pPr>
            <w:ins w:id="2594" w:author="Amarucci, Scott M" w:date="2016-02-16T19:01:00Z">
              <w:r w:rsidRPr="005B0BAF">
                <w:rPr>
                  <w:rFonts w:asciiTheme="minorHAnsi" w:hAnsiTheme="minorHAnsi"/>
                  <w:b/>
                  <w:bCs/>
                  <w:iCs/>
                </w:rPr>
                <w:t>TRIGGER AND LIMIT SETTING</w:t>
              </w:r>
            </w:ins>
          </w:p>
        </w:tc>
        <w:tc>
          <w:tcPr>
            <w:tcW w:w="7470" w:type="dxa"/>
            <w:gridSpan w:val="4"/>
            <w:shd w:val="clear" w:color="auto" w:fill="auto"/>
          </w:tcPr>
          <w:p w:rsidR="00244F6E" w:rsidRDefault="00244F6E" w:rsidP="00AB3662">
            <w:pPr>
              <w:spacing w:after="0" w:line="240" w:lineRule="auto"/>
              <w:rPr>
                <w:ins w:id="2595" w:author="Amarucci, Scott M" w:date="2016-02-16T19:01:00Z"/>
                <w:bCs/>
                <w:iCs/>
              </w:rPr>
            </w:pPr>
            <w:ins w:id="2596" w:author="Amarucci, Scott M" w:date="2016-02-16T19:01:00Z">
              <w:r>
                <w:rPr>
                  <w:bCs/>
                  <w:iCs/>
                </w:rPr>
                <w:t xml:space="preserve">The </w:t>
              </w:r>
            </w:ins>
            <w:ins w:id="2597" w:author="Amarucci, Scott M" w:date="2016-02-16T19:12:00Z">
              <w:r w:rsidR="00AB3662">
                <w:rPr>
                  <w:bCs/>
                  <w:iCs/>
                </w:rPr>
                <w:t>underwriting – individual transaction</w:t>
              </w:r>
            </w:ins>
            <w:ins w:id="2598" w:author="Amarucci, Scott M" w:date="2016-02-16T19:01:00Z">
              <w:r>
                <w:rPr>
                  <w:bCs/>
                  <w:iCs/>
                </w:rPr>
                <w:t xml:space="preserve"> triggers and limits are set as follows:</w:t>
              </w:r>
            </w:ins>
          </w:p>
          <w:p w:rsidR="00244F6E" w:rsidRDefault="00244F6E" w:rsidP="00AB3662">
            <w:pPr>
              <w:spacing w:after="0" w:line="240" w:lineRule="auto"/>
              <w:rPr>
                <w:ins w:id="2599" w:author="Amarucci, Scott M" w:date="2016-02-16T19:01:00Z"/>
                <w:bCs/>
                <w:iCs/>
              </w:rPr>
            </w:pPr>
          </w:p>
          <w:p w:rsidR="00244F6E" w:rsidRPr="00204F0A" w:rsidRDefault="00244F6E" w:rsidP="00AB3662">
            <w:pPr>
              <w:pStyle w:val="ListParagraph"/>
              <w:numPr>
                <w:ilvl w:val="0"/>
                <w:numId w:val="5"/>
              </w:numPr>
              <w:spacing w:after="0" w:line="240" w:lineRule="auto"/>
              <w:rPr>
                <w:ins w:id="2600" w:author="Amarucci, Scott M" w:date="2016-02-16T19:01:00Z"/>
                <w:bCs/>
                <w:iCs/>
              </w:rPr>
            </w:pPr>
            <w:ins w:id="2601" w:author="Amarucci, Scott M" w:date="2016-02-16T19:01:00Z">
              <w:r>
                <w:rPr>
                  <w:bCs/>
                  <w:iCs/>
                </w:rPr>
                <w:t>Am</w:t>
              </w:r>
              <w:r w:rsidRPr="00204F0A">
                <w:rPr>
                  <w:bCs/>
                  <w:iCs/>
                </w:rPr>
                <w:t>ber trigger</w:t>
              </w:r>
              <w:r>
                <w:rPr>
                  <w:bCs/>
                  <w:iCs/>
                </w:rPr>
                <w:t>:</w:t>
              </w:r>
              <w:r w:rsidRPr="00204F0A">
                <w:rPr>
                  <w:bCs/>
                  <w:iCs/>
                </w:rPr>
                <w:t xml:space="preserve"> is</w:t>
              </w:r>
              <w:r>
                <w:rPr>
                  <w:bCs/>
                  <w:iCs/>
                </w:rPr>
                <w:t xml:space="preserve"> calculated as </w:t>
              </w:r>
            </w:ins>
          </w:p>
          <w:p w:rsidR="00244F6E" w:rsidRPr="00426737" w:rsidRDefault="00244F6E" w:rsidP="00AB3662">
            <w:pPr>
              <w:pStyle w:val="ListParagraph"/>
              <w:numPr>
                <w:ilvl w:val="0"/>
                <w:numId w:val="5"/>
              </w:numPr>
              <w:spacing w:after="0" w:line="240" w:lineRule="auto"/>
              <w:rPr>
                <w:ins w:id="2602" w:author="Amarucci, Scott M" w:date="2016-02-16T19:01:00Z"/>
                <w:bCs/>
                <w:iCs/>
              </w:rPr>
            </w:pPr>
            <w:ins w:id="2603" w:author="Amarucci, Scott M" w:date="2016-02-16T19:01:00Z">
              <w:r w:rsidRPr="0072414D">
                <w:rPr>
                  <w:bCs/>
                  <w:iCs/>
                </w:rPr>
                <w:t>Red limit: is calculate</w:t>
              </w:r>
              <w:r w:rsidRPr="00785EA3">
                <w:rPr>
                  <w:bCs/>
                  <w:iCs/>
                </w:rPr>
                <w:t xml:space="preserve">d as </w:t>
              </w:r>
            </w:ins>
          </w:p>
          <w:p w:rsidR="00244F6E" w:rsidRDefault="00244F6E" w:rsidP="00AB3662">
            <w:pPr>
              <w:spacing w:after="0" w:line="240" w:lineRule="auto"/>
              <w:rPr>
                <w:ins w:id="2604" w:author="Amarucci, Scott M" w:date="2016-02-16T19:01:00Z"/>
                <w:bCs/>
                <w:iCs/>
              </w:rPr>
            </w:pPr>
          </w:p>
          <w:p w:rsidR="00244F6E" w:rsidRPr="00206D41" w:rsidRDefault="00244F6E" w:rsidP="00AB3662">
            <w:pPr>
              <w:spacing w:after="0" w:line="240" w:lineRule="auto"/>
              <w:jc w:val="center"/>
              <w:rPr>
                <w:ins w:id="2605" w:author="Amarucci, Scott M" w:date="2016-02-16T19:01:00Z"/>
                <w:rFonts w:asciiTheme="minorHAnsi" w:eastAsiaTheme="minorHAnsi" w:hAnsiTheme="minorHAnsi" w:cstheme="minorBidi"/>
                <w:iCs/>
              </w:rPr>
            </w:pPr>
          </w:p>
        </w:tc>
      </w:tr>
      <w:tr w:rsidR="00244F6E" w:rsidRPr="00206D41" w:rsidTr="00AB3662">
        <w:trPr>
          <w:trHeight w:val="303"/>
          <w:ins w:id="2606" w:author="Amarucci, Scott M" w:date="2016-02-16T19:01:00Z"/>
        </w:trPr>
        <w:tc>
          <w:tcPr>
            <w:tcW w:w="1728" w:type="dxa"/>
            <w:shd w:val="clear" w:color="auto" w:fill="auto"/>
          </w:tcPr>
          <w:p w:rsidR="00244F6E" w:rsidRPr="00DF3739" w:rsidRDefault="00244F6E" w:rsidP="00AB3662">
            <w:pPr>
              <w:rPr>
                <w:ins w:id="2607" w:author="Amarucci, Scott M" w:date="2016-02-16T19:01:00Z"/>
                <w:b/>
                <w:bCs/>
                <w:iCs/>
              </w:rPr>
            </w:pPr>
            <w:ins w:id="2608" w:author="Amarucci, Scott M" w:date="2016-02-16T19:01:00Z">
              <w:r>
                <w:rPr>
                  <w:rFonts w:asciiTheme="minorHAnsi" w:hAnsiTheme="minorHAnsi"/>
                  <w:b/>
                  <w:bCs/>
                  <w:iCs/>
                </w:rPr>
                <w:t>T</w:t>
              </w:r>
              <w:r w:rsidRPr="00DF3739">
                <w:rPr>
                  <w:rFonts w:asciiTheme="minorHAnsi" w:hAnsiTheme="minorHAnsi"/>
                  <w:b/>
                  <w:bCs/>
                  <w:iCs/>
                </w:rPr>
                <w:t>ESTING FREQUENCY</w:t>
              </w:r>
            </w:ins>
          </w:p>
        </w:tc>
        <w:tc>
          <w:tcPr>
            <w:tcW w:w="7470" w:type="dxa"/>
            <w:gridSpan w:val="4"/>
            <w:shd w:val="clear" w:color="auto" w:fill="auto"/>
          </w:tcPr>
          <w:p w:rsidR="00244F6E" w:rsidRPr="00DF3739" w:rsidRDefault="00244F6E" w:rsidP="00AB3662">
            <w:pPr>
              <w:spacing w:after="0" w:line="240" w:lineRule="auto"/>
              <w:rPr>
                <w:ins w:id="2609" w:author="Amarucci, Scott M" w:date="2016-02-16T19:01:00Z"/>
              </w:rPr>
            </w:pPr>
            <w:ins w:id="2610" w:author="Amarucci, Scott M" w:date="2016-02-16T19:01:00Z">
              <w:r>
                <w:rPr>
                  <w:bCs/>
                  <w:iCs/>
                </w:rPr>
                <w:t>Monthly</w:t>
              </w:r>
            </w:ins>
          </w:p>
        </w:tc>
      </w:tr>
      <w:tr w:rsidR="00244F6E" w:rsidRPr="00206D41" w:rsidTr="00AB3662">
        <w:trPr>
          <w:trHeight w:val="978"/>
          <w:ins w:id="2611" w:author="Amarucci, Scott M" w:date="2016-02-16T19:01:00Z"/>
        </w:trPr>
        <w:tc>
          <w:tcPr>
            <w:tcW w:w="1728" w:type="dxa"/>
            <w:shd w:val="clear" w:color="auto" w:fill="auto"/>
          </w:tcPr>
          <w:p w:rsidR="00244F6E" w:rsidRPr="00DF3739" w:rsidRDefault="00244F6E" w:rsidP="00AB3662">
            <w:pPr>
              <w:rPr>
                <w:ins w:id="2612" w:author="Amarucci, Scott M" w:date="2016-02-16T19:01:00Z"/>
                <w:b/>
                <w:bCs/>
                <w:iCs/>
              </w:rPr>
            </w:pPr>
            <w:ins w:id="2613" w:author="Amarucci, Scott M" w:date="2016-02-16T19:01:00Z">
              <w:r w:rsidRPr="00DF3739">
                <w:rPr>
                  <w:b/>
                  <w:bCs/>
                  <w:iCs/>
                </w:rPr>
                <w:t>SOURCE OF INFORMATION</w:t>
              </w:r>
            </w:ins>
          </w:p>
        </w:tc>
        <w:tc>
          <w:tcPr>
            <w:tcW w:w="7470" w:type="dxa"/>
            <w:gridSpan w:val="4"/>
            <w:shd w:val="clear" w:color="auto" w:fill="auto"/>
          </w:tcPr>
          <w:p w:rsidR="00244F6E" w:rsidRPr="000E4C0C" w:rsidRDefault="00244F6E" w:rsidP="00AB3662">
            <w:pPr>
              <w:spacing w:after="0" w:line="240" w:lineRule="auto"/>
              <w:rPr>
                <w:ins w:id="2614" w:author="Amarucci, Scott M" w:date="2016-02-16T19:01:00Z"/>
                <w:bCs/>
                <w:iCs/>
              </w:rPr>
            </w:pPr>
            <w:ins w:id="2615" w:author="Amarucci, Scott M" w:date="2016-02-16T19:01:00Z">
              <w:r>
                <w:rPr>
                  <w:bCs/>
                  <w:iCs/>
                </w:rPr>
                <w:t>Provided by</w:t>
              </w:r>
              <w:r w:rsidRPr="000E4C0C">
                <w:rPr>
                  <w:bCs/>
                  <w:iCs/>
                </w:rPr>
                <w:tab/>
              </w:r>
              <w:r w:rsidRPr="000E4C0C">
                <w:rPr>
                  <w:bCs/>
                  <w:iCs/>
                </w:rPr>
                <w:tab/>
              </w:r>
              <w:r w:rsidRPr="000E4C0C">
                <w:rPr>
                  <w:bCs/>
                  <w:iCs/>
                </w:rPr>
                <w:tab/>
              </w:r>
              <w:r w:rsidRPr="000E4C0C">
                <w:rPr>
                  <w:bCs/>
                  <w:iCs/>
                </w:rPr>
                <w:tab/>
              </w:r>
              <w:r w:rsidRPr="000E4C0C">
                <w:rPr>
                  <w:bCs/>
                  <w:iCs/>
                </w:rPr>
                <w:tab/>
              </w:r>
            </w:ins>
          </w:p>
        </w:tc>
      </w:tr>
    </w:tbl>
    <w:p w:rsidR="006B462C" w:rsidRDefault="006B462C" w:rsidP="006B462C">
      <w:pPr>
        <w:pStyle w:val="SANUS1"/>
      </w:pPr>
    </w:p>
    <w:p w:rsidR="00AB3662" w:rsidRPr="00090B3E" w:rsidRDefault="00AB3662" w:rsidP="00AB3662">
      <w:pPr>
        <w:pStyle w:val="SANUS2"/>
        <w:numPr>
          <w:ilvl w:val="1"/>
          <w:numId w:val="1"/>
        </w:numPr>
        <w:tabs>
          <w:tab w:val="num" w:pos="540"/>
        </w:tabs>
        <w:ind w:left="567" w:hanging="567"/>
        <w:rPr>
          <w:ins w:id="2616" w:author="Amarucci, Scott M" w:date="2016-02-16T19:13:00Z"/>
          <w:color w:val="000000" w:themeColor="text1"/>
        </w:rPr>
      </w:pPr>
      <w:ins w:id="2617" w:author="Amarucci, Scott M" w:date="2016-02-16T19:13:00Z">
        <w:r>
          <w:rPr>
            <w:color w:val="000000" w:themeColor="text1"/>
          </w:rPr>
          <w:t>Underwriting – total exposure</w:t>
        </w:r>
      </w:ins>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1245"/>
        <w:gridCol w:w="1245"/>
      </w:tblGrid>
      <w:tr w:rsidR="00AB3662" w:rsidRPr="00206D41" w:rsidTr="00AB3662">
        <w:trPr>
          <w:trHeight w:val="462"/>
          <w:ins w:id="2618" w:author="Amarucci, Scott M" w:date="2016-02-16T19:13:00Z"/>
        </w:trPr>
        <w:tc>
          <w:tcPr>
            <w:tcW w:w="1728" w:type="dxa"/>
            <w:shd w:val="clear" w:color="auto" w:fill="auto"/>
          </w:tcPr>
          <w:p w:rsidR="00AB3662" w:rsidRPr="00206D41" w:rsidRDefault="00AB3662" w:rsidP="00AB3662">
            <w:pPr>
              <w:rPr>
                <w:ins w:id="2619" w:author="Amarucci, Scott M" w:date="2016-02-16T19:13:00Z"/>
                <w:b/>
                <w:bCs/>
                <w:iCs/>
              </w:rPr>
            </w:pPr>
            <w:ins w:id="2620" w:author="Amarucci, Scott M" w:date="2016-02-16T19:13:00Z">
              <w:r>
                <w:rPr>
                  <w:b/>
                  <w:bCs/>
                  <w:iCs/>
                </w:rPr>
                <w:t>DEFINITION</w:t>
              </w:r>
            </w:ins>
          </w:p>
        </w:tc>
        <w:tc>
          <w:tcPr>
            <w:tcW w:w="7470" w:type="dxa"/>
            <w:gridSpan w:val="4"/>
            <w:shd w:val="clear" w:color="auto" w:fill="auto"/>
          </w:tcPr>
          <w:p w:rsidR="00AB3662" w:rsidRPr="0036105A" w:rsidRDefault="00AB3662" w:rsidP="00AB3662">
            <w:pPr>
              <w:spacing w:after="120" w:line="240" w:lineRule="auto"/>
              <w:jc w:val="both"/>
              <w:rPr>
                <w:ins w:id="2621" w:author="Amarucci, Scott M" w:date="2016-02-16T19:13:00Z"/>
                <w:b/>
                <w:bCs/>
                <w:i/>
              </w:rPr>
            </w:pPr>
            <w:ins w:id="2622" w:author="Amarucci, Scott M" w:date="2016-02-16T19:13:00Z">
              <w:r w:rsidRPr="0036105A">
                <w:t>Max</w:t>
              </w:r>
              <w:r>
                <w:t xml:space="preserve">imum </w:t>
              </w:r>
            </w:ins>
            <w:ins w:id="2623" w:author="Amarucci, Scott M" w:date="2016-02-16T19:14:00Z">
              <w:r>
                <w:t xml:space="preserve">total </w:t>
              </w:r>
            </w:ins>
            <w:ins w:id="2624" w:author="Amarucci, Scott M" w:date="2016-02-16T19:13:00Z">
              <w:r>
                <w:t>exposure resultant of</w:t>
              </w:r>
              <w:r w:rsidRPr="0036105A">
                <w:t xml:space="preserve"> </w:t>
              </w:r>
              <w:r>
                <w:t xml:space="preserve">underwriting operations. Underwriting operations includes the </w:t>
              </w:r>
              <w:r w:rsidRPr="0036105A">
                <w:t>syndication of loans, issuance of debt</w:t>
              </w:r>
              <w:r>
                <w:t xml:space="preserve"> </w:t>
              </w:r>
            </w:ins>
            <w:ins w:id="2625" w:author="Amarucci, Scott M" w:date="2016-02-16T19:15:00Z">
              <w:r>
                <w:t>(</w:t>
              </w:r>
            </w:ins>
            <w:ins w:id="2626" w:author="Amarucci, Scott M" w:date="2016-02-16T19:14:00Z">
              <w:r>
                <w:t>DCM</w:t>
              </w:r>
            </w:ins>
            <w:ins w:id="2627" w:author="Amarucci, Scott M" w:date="2016-02-16T19:13:00Z">
              <w:r>
                <w:t xml:space="preserve"> originations</w:t>
              </w:r>
            </w:ins>
            <w:ins w:id="2628" w:author="Amarucci, Scott M" w:date="2016-02-16T19:15:00Z">
              <w:r>
                <w:t>)</w:t>
              </w:r>
            </w:ins>
            <w:ins w:id="2629" w:author="Amarucci, Scott M" w:date="2016-02-16T19:13:00Z">
              <w:r>
                <w:t>,</w:t>
              </w:r>
              <w:r w:rsidRPr="0036105A">
                <w:t xml:space="preserve"> and </w:t>
              </w:r>
              <w:r>
                <w:t>equity</w:t>
              </w:r>
              <w:r w:rsidRPr="0036105A">
                <w:t xml:space="preserve"> placements</w:t>
              </w:r>
              <w:r>
                <w:t xml:space="preserve"> </w:t>
              </w:r>
            </w:ins>
            <w:ins w:id="2630" w:author="Amarucci, Scott M" w:date="2016-02-16T19:15:00Z">
              <w:r>
                <w:t>(</w:t>
              </w:r>
            </w:ins>
            <w:ins w:id="2631" w:author="Amarucci, Scott M" w:date="2016-02-16T19:14:00Z">
              <w:r>
                <w:t>ECM</w:t>
              </w:r>
            </w:ins>
            <w:ins w:id="2632" w:author="Amarucci, Scott M" w:date="2016-02-16T19:13:00Z">
              <w:r>
                <w:t xml:space="preserve"> originations</w:t>
              </w:r>
            </w:ins>
            <w:ins w:id="2633" w:author="Amarucci, Scott M" w:date="2016-02-16T19:15:00Z">
              <w:r>
                <w:t>)</w:t>
              </w:r>
            </w:ins>
            <w:ins w:id="2634" w:author="Amarucci, Scott M" w:date="2016-02-16T19:13:00Z">
              <w:r w:rsidRPr="0036105A">
                <w:t>.</w:t>
              </w:r>
            </w:ins>
          </w:p>
          <w:p w:rsidR="00AB3662" w:rsidRPr="00426737" w:rsidRDefault="00AB3662" w:rsidP="00AB3662">
            <w:pPr>
              <w:spacing w:after="120" w:line="240" w:lineRule="auto"/>
              <w:jc w:val="both"/>
              <w:rPr>
                <w:ins w:id="2635" w:author="Amarucci, Scott M" w:date="2016-02-16T19:13:00Z"/>
              </w:rPr>
            </w:pPr>
          </w:p>
        </w:tc>
      </w:tr>
      <w:tr w:rsidR="00AB3662" w:rsidRPr="00206D41" w:rsidTr="00AB3662">
        <w:trPr>
          <w:trHeight w:val="462"/>
          <w:ins w:id="2636" w:author="Amarucci, Scott M" w:date="2016-02-16T19:13:00Z"/>
        </w:trPr>
        <w:tc>
          <w:tcPr>
            <w:tcW w:w="1728" w:type="dxa"/>
            <w:shd w:val="clear" w:color="auto" w:fill="auto"/>
          </w:tcPr>
          <w:p w:rsidR="00AB3662" w:rsidRPr="00206D41" w:rsidRDefault="00AB3662" w:rsidP="00AB3662">
            <w:pPr>
              <w:rPr>
                <w:ins w:id="2637" w:author="Amarucci, Scott M" w:date="2016-02-16T19:13:00Z"/>
                <w:b/>
                <w:bCs/>
                <w:iCs/>
              </w:rPr>
            </w:pPr>
            <w:ins w:id="2638" w:author="Amarucci, Scott M" w:date="2016-02-16T19:13:00Z">
              <w:r>
                <w:rPr>
                  <w:b/>
                  <w:bCs/>
                  <w:iCs/>
                </w:rPr>
                <w:t>RISK TYPE</w:t>
              </w:r>
            </w:ins>
          </w:p>
        </w:tc>
        <w:tc>
          <w:tcPr>
            <w:tcW w:w="7470" w:type="dxa"/>
            <w:gridSpan w:val="4"/>
            <w:shd w:val="clear" w:color="auto" w:fill="auto"/>
          </w:tcPr>
          <w:p w:rsidR="00AB3662" w:rsidRPr="00206D41" w:rsidRDefault="00AB3662" w:rsidP="00AB3662">
            <w:pPr>
              <w:spacing w:after="0" w:line="240" w:lineRule="auto"/>
              <w:rPr>
                <w:ins w:id="2639" w:author="Amarucci, Scott M" w:date="2016-02-16T19:13:00Z"/>
                <w:bCs/>
                <w:iCs/>
              </w:rPr>
            </w:pPr>
            <w:ins w:id="2640" w:author="Amarucci, Scott M" w:date="2016-02-16T19:13:00Z">
              <w:r>
                <w:rPr>
                  <w:bCs/>
                  <w:iCs/>
                </w:rPr>
                <w:t>Credit Risk</w:t>
              </w:r>
            </w:ins>
          </w:p>
        </w:tc>
      </w:tr>
      <w:tr w:rsidR="00AB3662" w:rsidRPr="00206D41" w:rsidTr="00AB3662">
        <w:trPr>
          <w:trHeight w:val="462"/>
          <w:ins w:id="2641" w:author="Amarucci, Scott M" w:date="2016-02-16T19:13:00Z"/>
        </w:trPr>
        <w:tc>
          <w:tcPr>
            <w:tcW w:w="1728" w:type="dxa"/>
            <w:shd w:val="clear" w:color="auto" w:fill="auto"/>
          </w:tcPr>
          <w:p w:rsidR="00AB3662" w:rsidRDefault="00AB3662" w:rsidP="00AB3662">
            <w:pPr>
              <w:rPr>
                <w:ins w:id="2642" w:author="Amarucci, Scott M" w:date="2016-02-16T19:13:00Z"/>
                <w:b/>
                <w:bCs/>
                <w:iCs/>
              </w:rPr>
            </w:pPr>
            <w:ins w:id="2643" w:author="Amarucci, Scott M" w:date="2016-02-16T19:13:00Z">
              <w:r>
                <w:rPr>
                  <w:b/>
                  <w:bCs/>
                  <w:iCs/>
                </w:rPr>
                <w:t>RATIONALE</w:t>
              </w:r>
            </w:ins>
          </w:p>
        </w:tc>
        <w:tc>
          <w:tcPr>
            <w:tcW w:w="7470" w:type="dxa"/>
            <w:gridSpan w:val="4"/>
            <w:shd w:val="clear" w:color="auto" w:fill="auto"/>
          </w:tcPr>
          <w:p w:rsidR="00AB3662" w:rsidRDefault="00AB3662" w:rsidP="00AB3662">
            <w:pPr>
              <w:spacing w:after="0" w:line="240" w:lineRule="auto"/>
              <w:rPr>
                <w:ins w:id="2644" w:author="Amarucci, Scott M" w:date="2016-02-16T19:13:00Z"/>
                <w:bCs/>
                <w:iCs/>
              </w:rPr>
            </w:pPr>
            <w:ins w:id="2645" w:author="Amarucci, Scott M" w:date="2016-02-16T19:13:00Z">
              <w:r>
                <w:rPr>
                  <w:bCs/>
                  <w:iCs/>
                </w:rPr>
                <w:t>…</w:t>
              </w:r>
            </w:ins>
          </w:p>
        </w:tc>
      </w:tr>
      <w:tr w:rsidR="00AB3662" w:rsidRPr="00206D41" w:rsidTr="00AB3662">
        <w:trPr>
          <w:trHeight w:val="270"/>
          <w:ins w:id="2646" w:author="Amarucci, Scott M" w:date="2016-02-16T19:13:00Z"/>
        </w:trPr>
        <w:tc>
          <w:tcPr>
            <w:tcW w:w="1728" w:type="dxa"/>
            <w:vMerge w:val="restart"/>
            <w:shd w:val="clear" w:color="auto" w:fill="auto"/>
          </w:tcPr>
          <w:p w:rsidR="00AB3662" w:rsidRPr="00206D41" w:rsidRDefault="00AB3662" w:rsidP="00AB3662">
            <w:pPr>
              <w:rPr>
                <w:ins w:id="2647" w:author="Amarucci, Scott M" w:date="2016-02-16T19:13:00Z"/>
                <w:b/>
                <w:bCs/>
                <w:iCs/>
              </w:rPr>
            </w:pPr>
            <w:ins w:id="2648" w:author="Amarucci, Scott M" w:date="2016-02-16T19:13:00Z">
              <w:r>
                <w:rPr>
                  <w:b/>
                  <w:bCs/>
                  <w:iCs/>
                </w:rPr>
                <w:t>ENTITY</w:t>
              </w:r>
            </w:ins>
          </w:p>
        </w:tc>
        <w:tc>
          <w:tcPr>
            <w:tcW w:w="2490" w:type="dxa"/>
            <w:shd w:val="clear" w:color="auto" w:fill="auto"/>
          </w:tcPr>
          <w:p w:rsidR="00AB3662" w:rsidRPr="007973F5" w:rsidRDefault="00AB3662" w:rsidP="00AB3662">
            <w:pPr>
              <w:spacing w:after="0" w:line="240" w:lineRule="auto"/>
              <w:rPr>
                <w:ins w:id="2649" w:author="Amarucci, Scott M" w:date="2016-02-16T19:13:00Z"/>
                <w:b/>
                <w:bCs/>
                <w:iCs/>
              </w:rPr>
            </w:pPr>
            <w:ins w:id="2650" w:author="Amarucci, Scott M" w:date="2016-02-16T19:13:00Z">
              <w:r w:rsidRPr="007973F5">
                <w:rPr>
                  <w:b/>
                  <w:bCs/>
                  <w:iCs/>
                </w:rPr>
                <w:t>SHUSA</w:t>
              </w:r>
            </w:ins>
          </w:p>
        </w:tc>
        <w:tc>
          <w:tcPr>
            <w:tcW w:w="2490" w:type="dxa"/>
            <w:shd w:val="clear" w:color="auto" w:fill="auto"/>
          </w:tcPr>
          <w:p w:rsidR="00AB3662" w:rsidRPr="007973F5" w:rsidRDefault="00AB3662" w:rsidP="00AB3662">
            <w:pPr>
              <w:spacing w:after="0" w:line="240" w:lineRule="auto"/>
              <w:rPr>
                <w:ins w:id="2651" w:author="Amarucci, Scott M" w:date="2016-02-16T19:13:00Z"/>
                <w:b/>
                <w:bCs/>
                <w:iCs/>
              </w:rPr>
            </w:pPr>
            <w:ins w:id="2652" w:author="Amarucci, Scott M" w:date="2016-02-16T19:13:00Z">
              <w:r w:rsidRPr="007973F5">
                <w:rPr>
                  <w:b/>
                  <w:bCs/>
                  <w:iCs/>
                </w:rPr>
                <w:t>SBNA</w:t>
              </w:r>
            </w:ins>
          </w:p>
        </w:tc>
        <w:tc>
          <w:tcPr>
            <w:tcW w:w="2490" w:type="dxa"/>
            <w:gridSpan w:val="2"/>
            <w:shd w:val="clear" w:color="auto" w:fill="auto"/>
          </w:tcPr>
          <w:p w:rsidR="00AB3662" w:rsidRPr="007973F5" w:rsidRDefault="00AB3662" w:rsidP="00AB3662">
            <w:pPr>
              <w:spacing w:after="0" w:line="240" w:lineRule="auto"/>
              <w:rPr>
                <w:ins w:id="2653" w:author="Amarucci, Scott M" w:date="2016-02-16T19:13:00Z"/>
                <w:b/>
                <w:bCs/>
                <w:iCs/>
              </w:rPr>
            </w:pPr>
            <w:ins w:id="2654" w:author="Amarucci, Scott M" w:date="2016-02-16T19:13:00Z">
              <w:r w:rsidRPr="007973F5">
                <w:rPr>
                  <w:b/>
                  <w:bCs/>
                  <w:iCs/>
                </w:rPr>
                <w:t>SC</w:t>
              </w:r>
            </w:ins>
          </w:p>
        </w:tc>
      </w:tr>
      <w:tr w:rsidR="00AB3662" w:rsidRPr="00206D41" w:rsidTr="00AB3662">
        <w:trPr>
          <w:trHeight w:val="113"/>
          <w:ins w:id="2655" w:author="Amarucci, Scott M" w:date="2016-02-16T19:13:00Z"/>
        </w:trPr>
        <w:tc>
          <w:tcPr>
            <w:tcW w:w="1728" w:type="dxa"/>
            <w:vMerge/>
            <w:shd w:val="clear" w:color="auto" w:fill="auto"/>
          </w:tcPr>
          <w:p w:rsidR="00AB3662" w:rsidRDefault="00AB3662" w:rsidP="00AB3662">
            <w:pPr>
              <w:rPr>
                <w:ins w:id="2656" w:author="Amarucci, Scott M" w:date="2016-02-16T19:13:00Z"/>
                <w:b/>
                <w:bCs/>
                <w:iCs/>
              </w:rPr>
            </w:pPr>
          </w:p>
        </w:tc>
        <w:tc>
          <w:tcPr>
            <w:tcW w:w="2490" w:type="dxa"/>
            <w:shd w:val="clear" w:color="auto" w:fill="auto"/>
          </w:tcPr>
          <w:p w:rsidR="00AB3662" w:rsidRPr="00206D41" w:rsidRDefault="00AB3662" w:rsidP="00AB3662">
            <w:pPr>
              <w:spacing w:after="0" w:line="240" w:lineRule="auto"/>
              <w:rPr>
                <w:ins w:id="2657" w:author="Amarucci, Scott M" w:date="2016-02-16T19:13:00Z"/>
                <w:bCs/>
                <w:iCs/>
              </w:rPr>
            </w:pPr>
            <w:ins w:id="2658" w:author="Amarucci, Scott M" w:date="2016-02-16T19:13:00Z">
              <w:r>
                <w:rPr>
                  <w:bCs/>
                  <w:iCs/>
                </w:rPr>
                <w:t>Yes</w:t>
              </w:r>
            </w:ins>
          </w:p>
        </w:tc>
        <w:tc>
          <w:tcPr>
            <w:tcW w:w="2490" w:type="dxa"/>
            <w:shd w:val="clear" w:color="auto" w:fill="auto"/>
          </w:tcPr>
          <w:p w:rsidR="00AB3662" w:rsidRPr="00206D41" w:rsidRDefault="00AB3662" w:rsidP="00AB3662">
            <w:pPr>
              <w:spacing w:after="0" w:line="240" w:lineRule="auto"/>
              <w:rPr>
                <w:ins w:id="2659" w:author="Amarucci, Scott M" w:date="2016-02-16T19:13:00Z"/>
                <w:bCs/>
                <w:iCs/>
              </w:rPr>
            </w:pPr>
            <w:ins w:id="2660" w:author="Amarucci, Scott M" w:date="2016-02-16T19:13:00Z">
              <w:r>
                <w:rPr>
                  <w:bCs/>
                  <w:iCs/>
                </w:rPr>
                <w:t>Yes</w:t>
              </w:r>
            </w:ins>
          </w:p>
        </w:tc>
        <w:tc>
          <w:tcPr>
            <w:tcW w:w="2490" w:type="dxa"/>
            <w:gridSpan w:val="2"/>
            <w:shd w:val="clear" w:color="auto" w:fill="auto"/>
          </w:tcPr>
          <w:p w:rsidR="00AB3662" w:rsidRPr="00206D41" w:rsidRDefault="00AB3662" w:rsidP="00AB3662">
            <w:pPr>
              <w:spacing w:after="0" w:line="240" w:lineRule="auto"/>
              <w:rPr>
                <w:ins w:id="2661" w:author="Amarucci, Scott M" w:date="2016-02-16T19:13:00Z"/>
                <w:bCs/>
                <w:iCs/>
              </w:rPr>
            </w:pPr>
            <w:ins w:id="2662" w:author="Amarucci, Scott M" w:date="2016-02-16T19:13:00Z">
              <w:r>
                <w:rPr>
                  <w:bCs/>
                  <w:iCs/>
                </w:rPr>
                <w:t>No</w:t>
              </w:r>
            </w:ins>
          </w:p>
        </w:tc>
      </w:tr>
      <w:tr w:rsidR="00AB3662" w:rsidRPr="00206D41" w:rsidTr="00AB3662">
        <w:trPr>
          <w:trHeight w:val="112"/>
          <w:ins w:id="2663" w:author="Amarucci, Scott M" w:date="2016-02-16T19:13:00Z"/>
        </w:trPr>
        <w:tc>
          <w:tcPr>
            <w:tcW w:w="1728" w:type="dxa"/>
            <w:vMerge/>
            <w:shd w:val="clear" w:color="auto" w:fill="auto"/>
          </w:tcPr>
          <w:p w:rsidR="00AB3662" w:rsidRDefault="00AB3662" w:rsidP="00AB3662">
            <w:pPr>
              <w:rPr>
                <w:ins w:id="2664" w:author="Amarucci, Scott M" w:date="2016-02-16T19:13:00Z"/>
                <w:b/>
                <w:bCs/>
                <w:iCs/>
              </w:rPr>
            </w:pPr>
          </w:p>
        </w:tc>
        <w:tc>
          <w:tcPr>
            <w:tcW w:w="2490" w:type="dxa"/>
            <w:shd w:val="clear" w:color="auto" w:fill="auto"/>
          </w:tcPr>
          <w:p w:rsidR="00AB3662" w:rsidRPr="00426737" w:rsidRDefault="00AB3662" w:rsidP="00AB3662">
            <w:pPr>
              <w:spacing w:after="0" w:line="240" w:lineRule="auto"/>
              <w:rPr>
                <w:ins w:id="2665" w:author="Amarucci, Scott M" w:date="2016-02-16T19:13:00Z"/>
                <w:b/>
                <w:bCs/>
                <w:iCs/>
              </w:rPr>
            </w:pPr>
            <w:ins w:id="2666" w:author="Amarucci, Scott M" w:date="2016-02-16T19:13:00Z">
              <w:r>
                <w:rPr>
                  <w:b/>
                  <w:bCs/>
                  <w:iCs/>
                </w:rPr>
                <w:t>SIS</w:t>
              </w:r>
            </w:ins>
          </w:p>
        </w:tc>
        <w:tc>
          <w:tcPr>
            <w:tcW w:w="2490" w:type="dxa"/>
            <w:shd w:val="clear" w:color="auto" w:fill="auto"/>
          </w:tcPr>
          <w:p w:rsidR="00AB3662" w:rsidRPr="00426737" w:rsidRDefault="00AB3662" w:rsidP="00AB3662">
            <w:pPr>
              <w:spacing w:after="0" w:line="240" w:lineRule="auto"/>
              <w:rPr>
                <w:ins w:id="2667" w:author="Amarucci, Scott M" w:date="2016-02-16T19:13:00Z"/>
                <w:b/>
                <w:bCs/>
                <w:iCs/>
              </w:rPr>
            </w:pPr>
            <w:ins w:id="2668" w:author="Amarucci, Scott M" w:date="2016-02-16T19:13:00Z">
              <w:r>
                <w:rPr>
                  <w:b/>
                  <w:bCs/>
                  <w:iCs/>
                </w:rPr>
                <w:t>BSI Miami</w:t>
              </w:r>
            </w:ins>
          </w:p>
        </w:tc>
        <w:tc>
          <w:tcPr>
            <w:tcW w:w="1245" w:type="dxa"/>
            <w:shd w:val="clear" w:color="auto" w:fill="auto"/>
          </w:tcPr>
          <w:p w:rsidR="00AB3662" w:rsidRPr="00426737" w:rsidRDefault="00AB3662" w:rsidP="00AB3662">
            <w:pPr>
              <w:spacing w:after="0" w:line="240" w:lineRule="auto"/>
              <w:rPr>
                <w:ins w:id="2669" w:author="Amarucci, Scott M" w:date="2016-02-16T19:13:00Z"/>
                <w:b/>
                <w:bCs/>
                <w:iCs/>
              </w:rPr>
            </w:pPr>
            <w:ins w:id="2670" w:author="Amarucci, Scott M" w:date="2016-02-16T19:13:00Z">
              <w:r>
                <w:rPr>
                  <w:b/>
                  <w:bCs/>
                  <w:iCs/>
                </w:rPr>
                <w:t>BSPR</w:t>
              </w:r>
            </w:ins>
          </w:p>
        </w:tc>
        <w:tc>
          <w:tcPr>
            <w:tcW w:w="1245" w:type="dxa"/>
            <w:shd w:val="clear" w:color="auto" w:fill="auto"/>
          </w:tcPr>
          <w:p w:rsidR="00AB3662" w:rsidRPr="00785EA3" w:rsidRDefault="00AB3662" w:rsidP="00AB3662">
            <w:pPr>
              <w:spacing w:after="0" w:line="240" w:lineRule="auto"/>
              <w:rPr>
                <w:ins w:id="2671" w:author="Amarucci, Scott M" w:date="2016-02-16T19:13:00Z"/>
                <w:b/>
                <w:bCs/>
                <w:iCs/>
              </w:rPr>
            </w:pPr>
            <w:ins w:id="2672" w:author="Amarucci, Scott M" w:date="2016-02-16T19:13:00Z">
              <w:r>
                <w:rPr>
                  <w:b/>
                  <w:bCs/>
                  <w:iCs/>
                </w:rPr>
                <w:t>SSLLC</w:t>
              </w:r>
            </w:ins>
          </w:p>
        </w:tc>
      </w:tr>
      <w:tr w:rsidR="00AB3662" w:rsidRPr="00206D41" w:rsidTr="00AB3662">
        <w:trPr>
          <w:trHeight w:val="112"/>
          <w:ins w:id="2673" w:author="Amarucci, Scott M" w:date="2016-02-16T19:13:00Z"/>
        </w:trPr>
        <w:tc>
          <w:tcPr>
            <w:tcW w:w="1728" w:type="dxa"/>
            <w:vMerge/>
            <w:shd w:val="clear" w:color="auto" w:fill="auto"/>
          </w:tcPr>
          <w:p w:rsidR="00AB3662" w:rsidRDefault="00AB3662" w:rsidP="00AB3662">
            <w:pPr>
              <w:rPr>
                <w:ins w:id="2674" w:author="Amarucci, Scott M" w:date="2016-02-16T19:13:00Z"/>
                <w:b/>
                <w:bCs/>
                <w:iCs/>
              </w:rPr>
            </w:pPr>
          </w:p>
        </w:tc>
        <w:tc>
          <w:tcPr>
            <w:tcW w:w="2490" w:type="dxa"/>
            <w:shd w:val="clear" w:color="auto" w:fill="auto"/>
          </w:tcPr>
          <w:p w:rsidR="00AB3662" w:rsidRDefault="00AB3662" w:rsidP="00AB3662">
            <w:pPr>
              <w:spacing w:after="0" w:line="240" w:lineRule="auto"/>
              <w:rPr>
                <w:ins w:id="2675" w:author="Amarucci, Scott M" w:date="2016-02-16T19:13:00Z"/>
                <w:bCs/>
                <w:iCs/>
              </w:rPr>
            </w:pPr>
            <w:ins w:id="2676" w:author="Amarucci, Scott M" w:date="2016-02-16T19:13:00Z">
              <w:r>
                <w:rPr>
                  <w:bCs/>
                  <w:iCs/>
                </w:rPr>
                <w:t>No</w:t>
              </w:r>
            </w:ins>
          </w:p>
        </w:tc>
        <w:tc>
          <w:tcPr>
            <w:tcW w:w="2490" w:type="dxa"/>
            <w:shd w:val="clear" w:color="auto" w:fill="auto"/>
          </w:tcPr>
          <w:p w:rsidR="00AB3662" w:rsidRDefault="00AB3662" w:rsidP="00AB3662">
            <w:pPr>
              <w:spacing w:after="0" w:line="240" w:lineRule="auto"/>
              <w:rPr>
                <w:ins w:id="2677" w:author="Amarucci, Scott M" w:date="2016-02-16T19:13:00Z"/>
                <w:bCs/>
                <w:iCs/>
              </w:rPr>
            </w:pPr>
            <w:ins w:id="2678" w:author="Amarucci, Scott M" w:date="2016-02-16T19:13:00Z">
              <w:r>
                <w:rPr>
                  <w:bCs/>
                  <w:iCs/>
                </w:rPr>
                <w:t>No</w:t>
              </w:r>
            </w:ins>
          </w:p>
        </w:tc>
        <w:tc>
          <w:tcPr>
            <w:tcW w:w="1245" w:type="dxa"/>
            <w:shd w:val="clear" w:color="auto" w:fill="auto"/>
          </w:tcPr>
          <w:p w:rsidR="00AB3662" w:rsidRDefault="00AB3662" w:rsidP="00AB3662">
            <w:pPr>
              <w:spacing w:after="0" w:line="240" w:lineRule="auto"/>
              <w:rPr>
                <w:ins w:id="2679" w:author="Amarucci, Scott M" w:date="2016-02-16T19:13:00Z"/>
                <w:bCs/>
                <w:iCs/>
              </w:rPr>
            </w:pPr>
            <w:ins w:id="2680" w:author="Amarucci, Scott M" w:date="2016-02-16T19:13:00Z">
              <w:r>
                <w:rPr>
                  <w:bCs/>
                  <w:iCs/>
                </w:rPr>
                <w:t>Yes</w:t>
              </w:r>
            </w:ins>
          </w:p>
        </w:tc>
        <w:tc>
          <w:tcPr>
            <w:tcW w:w="1245" w:type="dxa"/>
            <w:shd w:val="clear" w:color="auto" w:fill="auto"/>
          </w:tcPr>
          <w:p w:rsidR="00AB3662" w:rsidRDefault="00AB3662" w:rsidP="00AB3662">
            <w:pPr>
              <w:spacing w:after="0" w:line="240" w:lineRule="auto"/>
              <w:rPr>
                <w:ins w:id="2681" w:author="Amarucci, Scott M" w:date="2016-02-16T19:13:00Z"/>
                <w:bCs/>
                <w:iCs/>
              </w:rPr>
            </w:pPr>
            <w:ins w:id="2682" w:author="Amarucci, Scott M" w:date="2016-02-16T19:13:00Z">
              <w:r>
                <w:rPr>
                  <w:bCs/>
                  <w:iCs/>
                </w:rPr>
                <w:t>No</w:t>
              </w:r>
            </w:ins>
          </w:p>
        </w:tc>
      </w:tr>
      <w:tr w:rsidR="00AB3662" w:rsidRPr="00206D41" w:rsidTr="00AB3662">
        <w:trPr>
          <w:trHeight w:val="245"/>
          <w:ins w:id="2683" w:author="Amarucci, Scott M" w:date="2016-02-16T19:13:00Z"/>
        </w:trPr>
        <w:tc>
          <w:tcPr>
            <w:tcW w:w="1728" w:type="dxa"/>
            <w:vMerge w:val="restart"/>
            <w:shd w:val="clear" w:color="auto" w:fill="auto"/>
          </w:tcPr>
          <w:p w:rsidR="00AB3662" w:rsidRDefault="00AB3662" w:rsidP="00AB3662">
            <w:pPr>
              <w:rPr>
                <w:ins w:id="2684" w:author="Amarucci, Scott M" w:date="2016-02-16T19:13:00Z"/>
                <w:b/>
                <w:bCs/>
                <w:iCs/>
              </w:rPr>
            </w:pPr>
            <w:ins w:id="2685" w:author="Amarucci, Scott M" w:date="2016-02-16T19:13:00Z">
              <w:r>
                <w:rPr>
                  <w:b/>
                  <w:bCs/>
                  <w:iCs/>
                </w:rPr>
                <w:t>METRIC OWNER</w:t>
              </w:r>
            </w:ins>
          </w:p>
        </w:tc>
        <w:tc>
          <w:tcPr>
            <w:tcW w:w="2490" w:type="dxa"/>
            <w:shd w:val="clear" w:color="auto" w:fill="auto"/>
          </w:tcPr>
          <w:p w:rsidR="00AB3662" w:rsidRPr="005A6F8C" w:rsidRDefault="00AB3662" w:rsidP="00AB3662">
            <w:pPr>
              <w:spacing w:after="0" w:line="240" w:lineRule="auto"/>
              <w:rPr>
                <w:ins w:id="2686" w:author="Amarucci, Scott M" w:date="2016-02-16T19:13:00Z"/>
                <w:b/>
                <w:bCs/>
                <w:iCs/>
              </w:rPr>
            </w:pPr>
            <w:ins w:id="2687" w:author="Amarucci, Scott M" w:date="2016-02-16T19:13:00Z">
              <w:r w:rsidRPr="005A6F8C">
                <w:rPr>
                  <w:b/>
                  <w:bCs/>
                  <w:iCs/>
                </w:rPr>
                <w:t>SHUSA</w:t>
              </w:r>
            </w:ins>
          </w:p>
        </w:tc>
        <w:tc>
          <w:tcPr>
            <w:tcW w:w="2490" w:type="dxa"/>
            <w:shd w:val="clear" w:color="auto" w:fill="auto"/>
          </w:tcPr>
          <w:p w:rsidR="00AB3662" w:rsidRPr="005A6F8C" w:rsidRDefault="00AB3662" w:rsidP="00AB3662">
            <w:pPr>
              <w:spacing w:after="0" w:line="240" w:lineRule="auto"/>
              <w:rPr>
                <w:ins w:id="2688" w:author="Amarucci, Scott M" w:date="2016-02-16T19:13:00Z"/>
                <w:b/>
                <w:bCs/>
                <w:iCs/>
              </w:rPr>
            </w:pPr>
            <w:ins w:id="2689" w:author="Amarucci, Scott M" w:date="2016-02-16T19:13:00Z">
              <w:r w:rsidRPr="005A6F8C">
                <w:rPr>
                  <w:b/>
                  <w:bCs/>
                  <w:iCs/>
                </w:rPr>
                <w:t>SBNA</w:t>
              </w:r>
            </w:ins>
          </w:p>
        </w:tc>
        <w:tc>
          <w:tcPr>
            <w:tcW w:w="2490" w:type="dxa"/>
            <w:gridSpan w:val="2"/>
            <w:shd w:val="clear" w:color="auto" w:fill="auto"/>
          </w:tcPr>
          <w:p w:rsidR="00AB3662" w:rsidRPr="005A6F8C" w:rsidRDefault="00AB3662" w:rsidP="00AB3662">
            <w:pPr>
              <w:spacing w:after="0" w:line="240" w:lineRule="auto"/>
              <w:rPr>
                <w:ins w:id="2690" w:author="Amarucci, Scott M" w:date="2016-02-16T19:13:00Z"/>
                <w:b/>
                <w:bCs/>
                <w:iCs/>
              </w:rPr>
            </w:pPr>
            <w:ins w:id="2691" w:author="Amarucci, Scott M" w:date="2016-02-16T19:13:00Z">
              <w:r w:rsidRPr="005A6F8C">
                <w:rPr>
                  <w:b/>
                  <w:bCs/>
                  <w:iCs/>
                </w:rPr>
                <w:t>SC</w:t>
              </w:r>
            </w:ins>
          </w:p>
        </w:tc>
      </w:tr>
      <w:tr w:rsidR="00AB3662" w:rsidRPr="00206D41" w:rsidTr="00AB3662">
        <w:trPr>
          <w:trHeight w:val="322"/>
          <w:ins w:id="2692" w:author="Amarucci, Scott M" w:date="2016-02-16T19:13:00Z"/>
        </w:trPr>
        <w:tc>
          <w:tcPr>
            <w:tcW w:w="1728" w:type="dxa"/>
            <w:vMerge/>
            <w:shd w:val="clear" w:color="auto" w:fill="auto"/>
          </w:tcPr>
          <w:p w:rsidR="00AB3662" w:rsidRDefault="00AB3662" w:rsidP="00AB3662">
            <w:pPr>
              <w:rPr>
                <w:ins w:id="2693" w:author="Amarucci, Scott M" w:date="2016-02-16T19:13:00Z"/>
                <w:b/>
                <w:bCs/>
                <w:iCs/>
              </w:rPr>
            </w:pPr>
          </w:p>
        </w:tc>
        <w:tc>
          <w:tcPr>
            <w:tcW w:w="2490" w:type="dxa"/>
            <w:shd w:val="clear" w:color="auto" w:fill="auto"/>
          </w:tcPr>
          <w:p w:rsidR="00AB3662" w:rsidRPr="00206D41" w:rsidRDefault="00AB3662" w:rsidP="00AB3662">
            <w:pPr>
              <w:spacing w:after="0" w:line="240" w:lineRule="auto"/>
              <w:rPr>
                <w:ins w:id="2694" w:author="Amarucci, Scott M" w:date="2016-02-16T19:13:00Z"/>
                <w:bCs/>
                <w:iCs/>
              </w:rPr>
            </w:pPr>
            <w:ins w:id="2695" w:author="Amarucci, Scott M" w:date="2016-02-16T19:13:00Z">
              <w:r>
                <w:rPr>
                  <w:bCs/>
                  <w:iCs/>
                </w:rPr>
                <w:t>???</w:t>
              </w:r>
            </w:ins>
          </w:p>
        </w:tc>
        <w:tc>
          <w:tcPr>
            <w:tcW w:w="2490" w:type="dxa"/>
            <w:shd w:val="clear" w:color="auto" w:fill="auto"/>
          </w:tcPr>
          <w:p w:rsidR="00AB3662" w:rsidRPr="00206D41" w:rsidRDefault="00AB3662" w:rsidP="00AB3662">
            <w:pPr>
              <w:spacing w:after="0" w:line="240" w:lineRule="auto"/>
              <w:rPr>
                <w:ins w:id="2696" w:author="Amarucci, Scott M" w:date="2016-02-16T19:13:00Z"/>
                <w:bCs/>
                <w:iCs/>
              </w:rPr>
            </w:pPr>
            <w:ins w:id="2697" w:author="Amarucci, Scott M" w:date="2016-02-16T19:13:00Z">
              <w:r>
                <w:rPr>
                  <w:bCs/>
                  <w:iCs/>
                </w:rPr>
                <w:t>???</w:t>
              </w:r>
            </w:ins>
          </w:p>
        </w:tc>
        <w:tc>
          <w:tcPr>
            <w:tcW w:w="2490" w:type="dxa"/>
            <w:gridSpan w:val="2"/>
            <w:shd w:val="clear" w:color="auto" w:fill="auto"/>
          </w:tcPr>
          <w:p w:rsidR="00AB3662" w:rsidRPr="00206D41" w:rsidRDefault="003107E5" w:rsidP="00AB3662">
            <w:pPr>
              <w:spacing w:after="0" w:line="240" w:lineRule="auto"/>
              <w:rPr>
                <w:ins w:id="2698" w:author="Amarucci, Scott M" w:date="2016-02-16T19:13:00Z"/>
                <w:bCs/>
                <w:iCs/>
              </w:rPr>
            </w:pPr>
            <w:ins w:id="2699" w:author="Amarucci, Scott M" w:date="2016-02-18T15:42:00Z">
              <w:r>
                <w:rPr>
                  <w:bCs/>
                  <w:iCs/>
                </w:rPr>
                <w:t>N/A</w:t>
              </w:r>
            </w:ins>
          </w:p>
        </w:tc>
      </w:tr>
      <w:tr w:rsidR="00AB3662" w:rsidRPr="00206D41" w:rsidTr="00AB3662">
        <w:trPr>
          <w:trHeight w:val="245"/>
          <w:ins w:id="2700" w:author="Amarucci, Scott M" w:date="2016-02-16T19:13:00Z"/>
        </w:trPr>
        <w:tc>
          <w:tcPr>
            <w:tcW w:w="1728" w:type="dxa"/>
            <w:vMerge/>
            <w:shd w:val="clear" w:color="auto" w:fill="auto"/>
          </w:tcPr>
          <w:p w:rsidR="00AB3662" w:rsidRDefault="00AB3662" w:rsidP="00AB3662">
            <w:pPr>
              <w:rPr>
                <w:ins w:id="2701" w:author="Amarucci, Scott M" w:date="2016-02-16T19:13:00Z"/>
                <w:b/>
                <w:bCs/>
                <w:iCs/>
              </w:rPr>
            </w:pPr>
          </w:p>
        </w:tc>
        <w:tc>
          <w:tcPr>
            <w:tcW w:w="2490" w:type="dxa"/>
            <w:shd w:val="clear" w:color="auto" w:fill="auto"/>
          </w:tcPr>
          <w:p w:rsidR="00AB3662" w:rsidRDefault="00AB3662" w:rsidP="00AB3662">
            <w:pPr>
              <w:spacing w:after="0" w:line="240" w:lineRule="auto"/>
              <w:rPr>
                <w:ins w:id="2702" w:author="Amarucci, Scott M" w:date="2016-02-16T19:13:00Z"/>
                <w:bCs/>
                <w:iCs/>
              </w:rPr>
            </w:pPr>
            <w:ins w:id="2703" w:author="Amarucci, Scott M" w:date="2016-02-16T19:13:00Z">
              <w:r>
                <w:rPr>
                  <w:b/>
                  <w:bCs/>
                  <w:iCs/>
                </w:rPr>
                <w:t>SIS</w:t>
              </w:r>
            </w:ins>
          </w:p>
        </w:tc>
        <w:tc>
          <w:tcPr>
            <w:tcW w:w="2490" w:type="dxa"/>
            <w:shd w:val="clear" w:color="auto" w:fill="auto"/>
          </w:tcPr>
          <w:p w:rsidR="00AB3662" w:rsidRDefault="00AB3662" w:rsidP="00AB3662">
            <w:pPr>
              <w:spacing w:after="0" w:line="240" w:lineRule="auto"/>
              <w:rPr>
                <w:ins w:id="2704" w:author="Amarucci, Scott M" w:date="2016-02-16T19:13:00Z"/>
                <w:bCs/>
                <w:iCs/>
              </w:rPr>
            </w:pPr>
            <w:ins w:id="2705" w:author="Amarucci, Scott M" w:date="2016-02-16T19:13:00Z">
              <w:r>
                <w:rPr>
                  <w:b/>
                  <w:bCs/>
                  <w:iCs/>
                </w:rPr>
                <w:t>BSI Miami</w:t>
              </w:r>
            </w:ins>
          </w:p>
        </w:tc>
        <w:tc>
          <w:tcPr>
            <w:tcW w:w="2490" w:type="dxa"/>
            <w:gridSpan w:val="2"/>
            <w:shd w:val="clear" w:color="auto" w:fill="auto"/>
          </w:tcPr>
          <w:p w:rsidR="00AB3662" w:rsidRPr="007362A8" w:rsidRDefault="00AB3662" w:rsidP="00AB3662">
            <w:pPr>
              <w:spacing w:after="0" w:line="240" w:lineRule="auto"/>
              <w:rPr>
                <w:ins w:id="2706" w:author="Amarucci, Scott M" w:date="2016-02-16T19:13:00Z"/>
                <w:bCs/>
                <w:iCs/>
              </w:rPr>
            </w:pPr>
            <w:ins w:id="2707" w:author="Amarucci, Scott M" w:date="2016-02-16T19:13:00Z">
              <w:r>
                <w:rPr>
                  <w:b/>
                  <w:bCs/>
                  <w:iCs/>
                </w:rPr>
                <w:t>BSPR</w:t>
              </w:r>
            </w:ins>
          </w:p>
        </w:tc>
      </w:tr>
      <w:tr w:rsidR="00AB3662" w:rsidRPr="00206D41" w:rsidTr="00AB3662">
        <w:trPr>
          <w:trHeight w:val="331"/>
          <w:ins w:id="2708" w:author="Amarucci, Scott M" w:date="2016-02-16T19:13:00Z"/>
        </w:trPr>
        <w:tc>
          <w:tcPr>
            <w:tcW w:w="1728" w:type="dxa"/>
            <w:vMerge/>
            <w:shd w:val="clear" w:color="auto" w:fill="auto"/>
          </w:tcPr>
          <w:p w:rsidR="00AB3662" w:rsidRDefault="00AB3662" w:rsidP="00AB3662">
            <w:pPr>
              <w:rPr>
                <w:ins w:id="2709" w:author="Amarucci, Scott M" w:date="2016-02-16T19:13:00Z"/>
                <w:b/>
                <w:bCs/>
                <w:iCs/>
              </w:rPr>
            </w:pPr>
          </w:p>
        </w:tc>
        <w:tc>
          <w:tcPr>
            <w:tcW w:w="2490" w:type="dxa"/>
            <w:shd w:val="clear" w:color="auto" w:fill="auto"/>
          </w:tcPr>
          <w:p w:rsidR="00AB3662" w:rsidRDefault="003107E5" w:rsidP="00AB3662">
            <w:pPr>
              <w:spacing w:after="0" w:line="240" w:lineRule="auto"/>
              <w:rPr>
                <w:ins w:id="2710" w:author="Amarucci, Scott M" w:date="2016-02-16T19:13:00Z"/>
                <w:bCs/>
                <w:iCs/>
              </w:rPr>
            </w:pPr>
            <w:ins w:id="2711" w:author="Amarucci, Scott M" w:date="2016-02-18T15:42:00Z">
              <w:r>
                <w:rPr>
                  <w:bCs/>
                  <w:iCs/>
                </w:rPr>
                <w:t>N/A</w:t>
              </w:r>
            </w:ins>
          </w:p>
        </w:tc>
        <w:tc>
          <w:tcPr>
            <w:tcW w:w="2490" w:type="dxa"/>
            <w:shd w:val="clear" w:color="auto" w:fill="auto"/>
          </w:tcPr>
          <w:p w:rsidR="00AB3662" w:rsidRDefault="003107E5" w:rsidP="00AB3662">
            <w:pPr>
              <w:spacing w:after="0" w:line="240" w:lineRule="auto"/>
              <w:rPr>
                <w:ins w:id="2712" w:author="Amarucci, Scott M" w:date="2016-02-16T19:13:00Z"/>
                <w:bCs/>
                <w:iCs/>
              </w:rPr>
            </w:pPr>
            <w:ins w:id="2713" w:author="Amarucci, Scott M" w:date="2016-02-18T15:42:00Z">
              <w:r>
                <w:rPr>
                  <w:bCs/>
                  <w:iCs/>
                </w:rPr>
                <w:t>N/A</w:t>
              </w:r>
            </w:ins>
          </w:p>
        </w:tc>
        <w:tc>
          <w:tcPr>
            <w:tcW w:w="2490" w:type="dxa"/>
            <w:gridSpan w:val="2"/>
            <w:shd w:val="clear" w:color="auto" w:fill="auto"/>
          </w:tcPr>
          <w:p w:rsidR="00AB3662" w:rsidRDefault="00AB3662" w:rsidP="00AB3662">
            <w:pPr>
              <w:spacing w:after="0" w:line="240" w:lineRule="auto"/>
              <w:rPr>
                <w:ins w:id="2714" w:author="Amarucci, Scott M" w:date="2016-02-16T19:13:00Z"/>
                <w:bCs/>
                <w:iCs/>
              </w:rPr>
            </w:pPr>
            <w:ins w:id="2715" w:author="Amarucci, Scott M" w:date="2016-02-16T19:13:00Z">
              <w:r>
                <w:rPr>
                  <w:bCs/>
                  <w:iCs/>
                </w:rPr>
                <w:t>???</w:t>
              </w:r>
            </w:ins>
          </w:p>
        </w:tc>
      </w:tr>
      <w:tr w:rsidR="00AB3662" w:rsidRPr="00206D41" w:rsidTr="00AB3662">
        <w:trPr>
          <w:trHeight w:val="268"/>
          <w:ins w:id="2716" w:author="Amarucci, Scott M" w:date="2016-02-16T19:13:00Z"/>
        </w:trPr>
        <w:tc>
          <w:tcPr>
            <w:tcW w:w="1728" w:type="dxa"/>
            <w:vMerge/>
            <w:shd w:val="clear" w:color="auto" w:fill="auto"/>
          </w:tcPr>
          <w:p w:rsidR="00AB3662" w:rsidRDefault="00AB3662" w:rsidP="00AB3662">
            <w:pPr>
              <w:rPr>
                <w:ins w:id="2717" w:author="Amarucci, Scott M" w:date="2016-02-16T19:13:00Z"/>
                <w:b/>
                <w:bCs/>
                <w:iCs/>
              </w:rPr>
            </w:pPr>
          </w:p>
        </w:tc>
        <w:tc>
          <w:tcPr>
            <w:tcW w:w="2490" w:type="dxa"/>
            <w:shd w:val="clear" w:color="auto" w:fill="auto"/>
          </w:tcPr>
          <w:p w:rsidR="00AB3662" w:rsidRPr="00426737" w:rsidRDefault="00AB3662" w:rsidP="00AB3662">
            <w:pPr>
              <w:spacing w:after="0" w:line="240" w:lineRule="auto"/>
              <w:rPr>
                <w:ins w:id="2718" w:author="Amarucci, Scott M" w:date="2016-02-16T19:13:00Z"/>
                <w:b/>
                <w:bCs/>
                <w:iCs/>
              </w:rPr>
            </w:pPr>
            <w:ins w:id="2719" w:author="Amarucci, Scott M" w:date="2016-02-16T19:13:00Z">
              <w:r>
                <w:rPr>
                  <w:b/>
                  <w:bCs/>
                  <w:iCs/>
                </w:rPr>
                <w:t>SSLLC</w:t>
              </w:r>
            </w:ins>
          </w:p>
        </w:tc>
        <w:tc>
          <w:tcPr>
            <w:tcW w:w="4980" w:type="dxa"/>
            <w:gridSpan w:val="3"/>
            <w:vMerge w:val="restart"/>
            <w:shd w:val="clear" w:color="auto" w:fill="auto"/>
          </w:tcPr>
          <w:p w:rsidR="00AB3662" w:rsidRDefault="00AB3662" w:rsidP="00AB3662">
            <w:pPr>
              <w:spacing w:after="0" w:line="240" w:lineRule="auto"/>
              <w:rPr>
                <w:ins w:id="2720" w:author="Amarucci, Scott M" w:date="2016-02-16T19:13:00Z"/>
                <w:bCs/>
                <w:iCs/>
              </w:rPr>
            </w:pPr>
          </w:p>
        </w:tc>
      </w:tr>
      <w:tr w:rsidR="00AB3662" w:rsidRPr="00206D41" w:rsidTr="00AB3662">
        <w:trPr>
          <w:trHeight w:val="259"/>
          <w:ins w:id="2721" w:author="Amarucci, Scott M" w:date="2016-02-16T19:13:00Z"/>
        </w:trPr>
        <w:tc>
          <w:tcPr>
            <w:tcW w:w="1728" w:type="dxa"/>
            <w:vMerge/>
            <w:shd w:val="clear" w:color="auto" w:fill="auto"/>
          </w:tcPr>
          <w:p w:rsidR="00AB3662" w:rsidRDefault="00AB3662" w:rsidP="00AB3662">
            <w:pPr>
              <w:rPr>
                <w:ins w:id="2722" w:author="Amarucci, Scott M" w:date="2016-02-16T19:13:00Z"/>
                <w:b/>
                <w:bCs/>
                <w:iCs/>
              </w:rPr>
            </w:pPr>
          </w:p>
        </w:tc>
        <w:tc>
          <w:tcPr>
            <w:tcW w:w="2490" w:type="dxa"/>
            <w:shd w:val="clear" w:color="auto" w:fill="auto"/>
          </w:tcPr>
          <w:p w:rsidR="00AB3662" w:rsidRDefault="003107E5" w:rsidP="00AB3662">
            <w:pPr>
              <w:spacing w:after="0" w:line="240" w:lineRule="auto"/>
              <w:rPr>
                <w:ins w:id="2723" w:author="Amarucci, Scott M" w:date="2016-02-16T19:13:00Z"/>
                <w:bCs/>
                <w:iCs/>
              </w:rPr>
            </w:pPr>
            <w:ins w:id="2724" w:author="Amarucci, Scott M" w:date="2016-02-18T15:42:00Z">
              <w:r>
                <w:rPr>
                  <w:bCs/>
                  <w:iCs/>
                </w:rPr>
                <w:t>N/A</w:t>
              </w:r>
            </w:ins>
          </w:p>
        </w:tc>
        <w:tc>
          <w:tcPr>
            <w:tcW w:w="4980" w:type="dxa"/>
            <w:gridSpan w:val="3"/>
            <w:vMerge/>
            <w:shd w:val="clear" w:color="auto" w:fill="auto"/>
          </w:tcPr>
          <w:p w:rsidR="00AB3662" w:rsidRDefault="00AB3662" w:rsidP="00AB3662">
            <w:pPr>
              <w:spacing w:after="0" w:line="240" w:lineRule="auto"/>
              <w:rPr>
                <w:ins w:id="2725" w:author="Amarucci, Scott M" w:date="2016-02-16T19:13:00Z"/>
                <w:bCs/>
                <w:iCs/>
              </w:rPr>
            </w:pPr>
          </w:p>
        </w:tc>
      </w:tr>
      <w:tr w:rsidR="00AB3662" w:rsidRPr="00206D41" w:rsidTr="00AB3662">
        <w:trPr>
          <w:trHeight w:val="439"/>
          <w:ins w:id="2726" w:author="Amarucci, Scott M" w:date="2016-02-16T19:13:00Z"/>
        </w:trPr>
        <w:tc>
          <w:tcPr>
            <w:tcW w:w="1728" w:type="dxa"/>
            <w:shd w:val="clear" w:color="auto" w:fill="auto"/>
          </w:tcPr>
          <w:p w:rsidR="00AB3662" w:rsidRPr="00206D41" w:rsidRDefault="00AB3662" w:rsidP="00AB3662">
            <w:pPr>
              <w:rPr>
                <w:ins w:id="2727" w:author="Amarucci, Scott M" w:date="2016-02-16T19:13:00Z"/>
                <w:b/>
                <w:bCs/>
                <w:iCs/>
              </w:rPr>
            </w:pPr>
            <w:ins w:id="2728" w:author="Amarucci, Scott M" w:date="2016-02-16T19:13:00Z">
              <w:r w:rsidRPr="005B0BAF">
                <w:rPr>
                  <w:rFonts w:asciiTheme="minorHAnsi" w:hAnsiTheme="minorHAnsi"/>
                  <w:b/>
                  <w:bCs/>
                  <w:iCs/>
                </w:rPr>
                <w:t>TRIGGER AND LIMIT SETTING</w:t>
              </w:r>
            </w:ins>
          </w:p>
        </w:tc>
        <w:tc>
          <w:tcPr>
            <w:tcW w:w="7470" w:type="dxa"/>
            <w:gridSpan w:val="4"/>
            <w:shd w:val="clear" w:color="auto" w:fill="auto"/>
          </w:tcPr>
          <w:p w:rsidR="00AB3662" w:rsidRDefault="00AB3662" w:rsidP="00AB3662">
            <w:pPr>
              <w:spacing w:after="0" w:line="240" w:lineRule="auto"/>
              <w:rPr>
                <w:ins w:id="2729" w:author="Amarucci, Scott M" w:date="2016-02-16T19:13:00Z"/>
                <w:bCs/>
                <w:iCs/>
              </w:rPr>
            </w:pPr>
            <w:ins w:id="2730" w:author="Amarucci, Scott M" w:date="2016-02-16T19:13:00Z">
              <w:r>
                <w:rPr>
                  <w:bCs/>
                  <w:iCs/>
                </w:rPr>
                <w:t xml:space="preserve">The underwriting – </w:t>
              </w:r>
            </w:ins>
            <w:ins w:id="2731" w:author="Amarucci, Scott M" w:date="2016-02-16T19:15:00Z">
              <w:r>
                <w:rPr>
                  <w:bCs/>
                  <w:iCs/>
                </w:rPr>
                <w:t>total exposure</w:t>
              </w:r>
            </w:ins>
            <w:ins w:id="2732" w:author="Amarucci, Scott M" w:date="2016-02-16T19:13:00Z">
              <w:r>
                <w:rPr>
                  <w:bCs/>
                  <w:iCs/>
                </w:rPr>
                <w:t xml:space="preserve"> triggers and limits are set as follows:</w:t>
              </w:r>
            </w:ins>
          </w:p>
          <w:p w:rsidR="00AB3662" w:rsidRDefault="00AB3662" w:rsidP="00AB3662">
            <w:pPr>
              <w:spacing w:after="0" w:line="240" w:lineRule="auto"/>
              <w:rPr>
                <w:ins w:id="2733" w:author="Amarucci, Scott M" w:date="2016-02-16T19:13:00Z"/>
                <w:bCs/>
                <w:iCs/>
              </w:rPr>
            </w:pPr>
          </w:p>
          <w:p w:rsidR="00AB3662" w:rsidRPr="00204F0A" w:rsidRDefault="00AB3662" w:rsidP="00AB3662">
            <w:pPr>
              <w:pStyle w:val="ListParagraph"/>
              <w:numPr>
                <w:ilvl w:val="0"/>
                <w:numId w:val="5"/>
              </w:numPr>
              <w:spacing w:after="0" w:line="240" w:lineRule="auto"/>
              <w:rPr>
                <w:ins w:id="2734" w:author="Amarucci, Scott M" w:date="2016-02-16T19:13:00Z"/>
                <w:bCs/>
                <w:iCs/>
              </w:rPr>
            </w:pPr>
            <w:ins w:id="2735" w:author="Amarucci, Scott M" w:date="2016-02-16T19:13:00Z">
              <w:r>
                <w:rPr>
                  <w:bCs/>
                  <w:iCs/>
                </w:rPr>
                <w:t>Am</w:t>
              </w:r>
              <w:r w:rsidRPr="00204F0A">
                <w:rPr>
                  <w:bCs/>
                  <w:iCs/>
                </w:rPr>
                <w:t>ber trigger</w:t>
              </w:r>
              <w:r>
                <w:rPr>
                  <w:bCs/>
                  <w:iCs/>
                </w:rPr>
                <w:t>:</w:t>
              </w:r>
              <w:r w:rsidRPr="00204F0A">
                <w:rPr>
                  <w:bCs/>
                  <w:iCs/>
                </w:rPr>
                <w:t xml:space="preserve"> is</w:t>
              </w:r>
              <w:r>
                <w:rPr>
                  <w:bCs/>
                  <w:iCs/>
                </w:rPr>
                <w:t xml:space="preserve"> calculated as </w:t>
              </w:r>
            </w:ins>
          </w:p>
          <w:p w:rsidR="00AB3662" w:rsidRPr="00426737" w:rsidRDefault="00AB3662" w:rsidP="00AB3662">
            <w:pPr>
              <w:pStyle w:val="ListParagraph"/>
              <w:numPr>
                <w:ilvl w:val="0"/>
                <w:numId w:val="5"/>
              </w:numPr>
              <w:spacing w:after="0" w:line="240" w:lineRule="auto"/>
              <w:rPr>
                <w:ins w:id="2736" w:author="Amarucci, Scott M" w:date="2016-02-16T19:13:00Z"/>
                <w:bCs/>
                <w:iCs/>
              </w:rPr>
            </w:pPr>
            <w:ins w:id="2737" w:author="Amarucci, Scott M" w:date="2016-02-16T19:13:00Z">
              <w:r w:rsidRPr="0072414D">
                <w:rPr>
                  <w:bCs/>
                  <w:iCs/>
                </w:rPr>
                <w:t>Red limit: is calculate</w:t>
              </w:r>
              <w:r w:rsidRPr="00785EA3">
                <w:rPr>
                  <w:bCs/>
                  <w:iCs/>
                </w:rPr>
                <w:t xml:space="preserve">d as </w:t>
              </w:r>
            </w:ins>
          </w:p>
          <w:p w:rsidR="00AB3662" w:rsidRDefault="00AB3662" w:rsidP="00AB3662">
            <w:pPr>
              <w:spacing w:after="0" w:line="240" w:lineRule="auto"/>
              <w:rPr>
                <w:ins w:id="2738" w:author="Amarucci, Scott M" w:date="2016-02-16T19:13:00Z"/>
                <w:bCs/>
                <w:iCs/>
              </w:rPr>
            </w:pPr>
          </w:p>
          <w:p w:rsidR="00AB3662" w:rsidRPr="00206D41" w:rsidRDefault="00AB3662" w:rsidP="00AB3662">
            <w:pPr>
              <w:spacing w:after="0" w:line="240" w:lineRule="auto"/>
              <w:jc w:val="center"/>
              <w:rPr>
                <w:ins w:id="2739" w:author="Amarucci, Scott M" w:date="2016-02-16T19:13:00Z"/>
                <w:rFonts w:asciiTheme="minorHAnsi" w:eastAsiaTheme="minorHAnsi" w:hAnsiTheme="minorHAnsi" w:cstheme="minorBidi"/>
                <w:iCs/>
              </w:rPr>
            </w:pPr>
          </w:p>
        </w:tc>
      </w:tr>
      <w:tr w:rsidR="00AB3662" w:rsidRPr="00206D41" w:rsidTr="00AB3662">
        <w:trPr>
          <w:trHeight w:val="303"/>
          <w:ins w:id="2740" w:author="Amarucci, Scott M" w:date="2016-02-16T19:13:00Z"/>
        </w:trPr>
        <w:tc>
          <w:tcPr>
            <w:tcW w:w="1728" w:type="dxa"/>
            <w:shd w:val="clear" w:color="auto" w:fill="auto"/>
          </w:tcPr>
          <w:p w:rsidR="00AB3662" w:rsidRPr="00DF3739" w:rsidRDefault="00AB3662" w:rsidP="00AB3662">
            <w:pPr>
              <w:rPr>
                <w:ins w:id="2741" w:author="Amarucci, Scott M" w:date="2016-02-16T19:13:00Z"/>
                <w:b/>
                <w:bCs/>
                <w:iCs/>
              </w:rPr>
            </w:pPr>
            <w:ins w:id="2742" w:author="Amarucci, Scott M" w:date="2016-02-16T19:13:00Z">
              <w:r>
                <w:rPr>
                  <w:rFonts w:asciiTheme="minorHAnsi" w:hAnsiTheme="minorHAnsi"/>
                  <w:b/>
                  <w:bCs/>
                  <w:iCs/>
                </w:rPr>
                <w:t>T</w:t>
              </w:r>
              <w:r w:rsidRPr="00DF3739">
                <w:rPr>
                  <w:rFonts w:asciiTheme="minorHAnsi" w:hAnsiTheme="minorHAnsi"/>
                  <w:b/>
                  <w:bCs/>
                  <w:iCs/>
                </w:rPr>
                <w:t>ESTING FREQUENCY</w:t>
              </w:r>
            </w:ins>
          </w:p>
        </w:tc>
        <w:tc>
          <w:tcPr>
            <w:tcW w:w="7470" w:type="dxa"/>
            <w:gridSpan w:val="4"/>
            <w:shd w:val="clear" w:color="auto" w:fill="auto"/>
          </w:tcPr>
          <w:p w:rsidR="00AB3662" w:rsidRPr="00DF3739" w:rsidRDefault="00AB3662" w:rsidP="00AB3662">
            <w:pPr>
              <w:spacing w:after="0" w:line="240" w:lineRule="auto"/>
              <w:rPr>
                <w:ins w:id="2743" w:author="Amarucci, Scott M" w:date="2016-02-16T19:13:00Z"/>
              </w:rPr>
            </w:pPr>
            <w:ins w:id="2744" w:author="Amarucci, Scott M" w:date="2016-02-16T19:13:00Z">
              <w:r>
                <w:rPr>
                  <w:bCs/>
                  <w:iCs/>
                </w:rPr>
                <w:t>Monthly</w:t>
              </w:r>
            </w:ins>
          </w:p>
        </w:tc>
      </w:tr>
      <w:tr w:rsidR="00AB3662" w:rsidRPr="00206D41" w:rsidTr="00AB3662">
        <w:trPr>
          <w:trHeight w:val="978"/>
          <w:ins w:id="2745" w:author="Amarucci, Scott M" w:date="2016-02-16T19:13:00Z"/>
        </w:trPr>
        <w:tc>
          <w:tcPr>
            <w:tcW w:w="1728" w:type="dxa"/>
            <w:shd w:val="clear" w:color="auto" w:fill="auto"/>
          </w:tcPr>
          <w:p w:rsidR="00AB3662" w:rsidRPr="00DF3739" w:rsidRDefault="00AB3662" w:rsidP="00AB3662">
            <w:pPr>
              <w:rPr>
                <w:ins w:id="2746" w:author="Amarucci, Scott M" w:date="2016-02-16T19:13:00Z"/>
                <w:b/>
                <w:bCs/>
                <w:iCs/>
              </w:rPr>
            </w:pPr>
            <w:ins w:id="2747" w:author="Amarucci, Scott M" w:date="2016-02-16T19:13:00Z">
              <w:r w:rsidRPr="00DF3739">
                <w:rPr>
                  <w:b/>
                  <w:bCs/>
                  <w:iCs/>
                </w:rPr>
                <w:t>SOURCE OF INFORMATION</w:t>
              </w:r>
            </w:ins>
          </w:p>
        </w:tc>
        <w:tc>
          <w:tcPr>
            <w:tcW w:w="7470" w:type="dxa"/>
            <w:gridSpan w:val="4"/>
            <w:shd w:val="clear" w:color="auto" w:fill="auto"/>
          </w:tcPr>
          <w:p w:rsidR="00AB3662" w:rsidRPr="000E4C0C" w:rsidRDefault="00AB3662" w:rsidP="00AB3662">
            <w:pPr>
              <w:spacing w:after="0" w:line="240" w:lineRule="auto"/>
              <w:rPr>
                <w:ins w:id="2748" w:author="Amarucci, Scott M" w:date="2016-02-16T19:13:00Z"/>
                <w:bCs/>
                <w:iCs/>
              </w:rPr>
            </w:pPr>
            <w:ins w:id="2749" w:author="Amarucci, Scott M" w:date="2016-02-16T19:13:00Z">
              <w:r>
                <w:rPr>
                  <w:bCs/>
                  <w:iCs/>
                </w:rPr>
                <w:t>Provided by</w:t>
              </w:r>
              <w:r w:rsidRPr="000E4C0C">
                <w:rPr>
                  <w:bCs/>
                  <w:iCs/>
                </w:rPr>
                <w:tab/>
              </w:r>
              <w:r w:rsidRPr="000E4C0C">
                <w:rPr>
                  <w:bCs/>
                  <w:iCs/>
                </w:rPr>
                <w:tab/>
              </w:r>
              <w:r w:rsidRPr="000E4C0C">
                <w:rPr>
                  <w:bCs/>
                  <w:iCs/>
                </w:rPr>
                <w:tab/>
              </w:r>
              <w:r w:rsidRPr="000E4C0C">
                <w:rPr>
                  <w:bCs/>
                  <w:iCs/>
                </w:rPr>
                <w:tab/>
              </w:r>
              <w:r w:rsidRPr="000E4C0C">
                <w:rPr>
                  <w:bCs/>
                  <w:iCs/>
                </w:rPr>
                <w:tab/>
              </w:r>
            </w:ins>
          </w:p>
        </w:tc>
      </w:tr>
    </w:tbl>
    <w:p w:rsidR="006B462C" w:rsidRDefault="006B462C" w:rsidP="006B462C">
      <w:pPr>
        <w:pStyle w:val="SANUS1"/>
      </w:pPr>
    </w:p>
    <w:p w:rsidR="00AB3662" w:rsidRPr="00090B3E" w:rsidRDefault="00AB3662" w:rsidP="00AB3662">
      <w:pPr>
        <w:pStyle w:val="SANUS2"/>
        <w:numPr>
          <w:ilvl w:val="1"/>
          <w:numId w:val="1"/>
        </w:numPr>
        <w:tabs>
          <w:tab w:val="num" w:pos="540"/>
        </w:tabs>
        <w:ind w:left="567" w:hanging="567"/>
        <w:rPr>
          <w:ins w:id="2750" w:author="Amarucci, Scott M" w:date="2016-02-16T19:22:00Z"/>
          <w:color w:val="000000" w:themeColor="text1"/>
        </w:rPr>
      </w:pPr>
      <w:ins w:id="2751" w:author="Amarucci, Scott M" w:date="2016-02-16T19:23:00Z">
        <w:r>
          <w:rPr>
            <w:color w:val="000000" w:themeColor="text1"/>
          </w:rPr>
          <w:t>Specialized lending</w:t>
        </w:r>
      </w:ins>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1245"/>
        <w:gridCol w:w="1245"/>
      </w:tblGrid>
      <w:tr w:rsidR="00AB3662" w:rsidRPr="00206D41" w:rsidTr="00AB3662">
        <w:trPr>
          <w:trHeight w:val="462"/>
          <w:ins w:id="2752" w:author="Amarucci, Scott M" w:date="2016-02-16T19:22:00Z"/>
        </w:trPr>
        <w:tc>
          <w:tcPr>
            <w:tcW w:w="1728" w:type="dxa"/>
            <w:shd w:val="clear" w:color="auto" w:fill="auto"/>
          </w:tcPr>
          <w:p w:rsidR="00AB3662" w:rsidRPr="00206D41" w:rsidRDefault="00AB3662" w:rsidP="00AB3662">
            <w:pPr>
              <w:rPr>
                <w:ins w:id="2753" w:author="Amarucci, Scott M" w:date="2016-02-16T19:22:00Z"/>
                <w:b/>
                <w:bCs/>
                <w:iCs/>
              </w:rPr>
            </w:pPr>
            <w:ins w:id="2754" w:author="Amarucci, Scott M" w:date="2016-02-16T19:22:00Z">
              <w:r>
                <w:rPr>
                  <w:b/>
                  <w:bCs/>
                  <w:iCs/>
                </w:rPr>
                <w:t>DEFINITION</w:t>
              </w:r>
            </w:ins>
          </w:p>
        </w:tc>
        <w:tc>
          <w:tcPr>
            <w:tcW w:w="7470" w:type="dxa"/>
            <w:gridSpan w:val="4"/>
            <w:shd w:val="clear" w:color="auto" w:fill="auto"/>
          </w:tcPr>
          <w:p w:rsidR="00CE7400" w:rsidRDefault="00CE7400" w:rsidP="00CE7400">
            <w:pPr>
              <w:spacing w:after="120" w:line="240" w:lineRule="auto"/>
              <w:jc w:val="both"/>
              <w:rPr>
                <w:ins w:id="2755" w:author="Amarucci, Scott M" w:date="2016-02-16T19:24:00Z"/>
                <w:bCs/>
              </w:rPr>
            </w:pPr>
            <w:ins w:id="2756" w:author="Amarucci, Scott M" w:date="2016-02-16T19:23:00Z">
              <w:r w:rsidRPr="00574B98">
                <w:rPr>
                  <w:bCs/>
                </w:rPr>
                <w:t xml:space="preserve">Measures the </w:t>
              </w:r>
              <w:r>
                <w:rPr>
                  <w:bCs/>
                </w:rPr>
                <w:t>ma</w:t>
              </w:r>
              <w:r w:rsidRPr="00574B98">
                <w:rPr>
                  <w:bCs/>
                </w:rPr>
                <w:t xml:space="preserve">ximum exposure with </w:t>
              </w:r>
            </w:ins>
            <w:ins w:id="2757" w:author="Amarucci, Scott M" w:date="2016-02-16T19:24:00Z">
              <w:r>
                <w:rPr>
                  <w:bCs/>
                </w:rPr>
                <w:t>s</w:t>
              </w:r>
            </w:ins>
            <w:ins w:id="2758" w:author="Amarucci, Scott M" w:date="2016-02-16T19:23:00Z">
              <w:r w:rsidRPr="00574B98">
                <w:rPr>
                  <w:bCs/>
                </w:rPr>
                <w:t>pecial</w:t>
              </w:r>
              <w:r>
                <w:rPr>
                  <w:bCs/>
                </w:rPr>
                <w:t>ized</w:t>
              </w:r>
              <w:r w:rsidRPr="00574B98">
                <w:rPr>
                  <w:bCs/>
                </w:rPr>
                <w:t xml:space="preserve"> </w:t>
              </w:r>
            </w:ins>
            <w:ins w:id="2759" w:author="Amarucci, Scott M" w:date="2016-02-16T19:24:00Z">
              <w:r>
                <w:rPr>
                  <w:bCs/>
                </w:rPr>
                <w:t>l</w:t>
              </w:r>
            </w:ins>
            <w:ins w:id="2760" w:author="Amarucci, Scott M" w:date="2016-02-16T19:23:00Z">
              <w:r>
                <w:rPr>
                  <w:bCs/>
                </w:rPr>
                <w:t>en</w:t>
              </w:r>
              <w:r w:rsidRPr="00574B98">
                <w:rPr>
                  <w:bCs/>
                </w:rPr>
                <w:t xml:space="preserve">ding portfolios </w:t>
              </w:r>
            </w:ins>
            <w:ins w:id="2761" w:author="Amarucci, Scott M" w:date="2016-02-16T19:24:00Z">
              <w:r>
                <w:rPr>
                  <w:bCs/>
                </w:rPr>
                <w:t>relative to CET1 plus ACL</w:t>
              </w:r>
            </w:ins>
            <w:ins w:id="2762" w:author="Amarucci, Scott M" w:date="2016-02-16T19:23:00Z">
              <w:r w:rsidRPr="00574B98">
                <w:rPr>
                  <w:bCs/>
                </w:rPr>
                <w:t xml:space="preserve">. </w:t>
              </w:r>
            </w:ins>
          </w:p>
          <w:p w:rsidR="00AB3662" w:rsidRPr="00426737" w:rsidRDefault="00CE7400" w:rsidP="00CE7400">
            <w:pPr>
              <w:spacing w:after="120" w:line="240" w:lineRule="auto"/>
              <w:jc w:val="both"/>
              <w:rPr>
                <w:ins w:id="2763" w:author="Amarucci, Scott M" w:date="2016-02-16T19:22:00Z"/>
              </w:rPr>
            </w:pPr>
            <w:ins w:id="2764" w:author="Amarucci, Scott M" w:date="2016-02-16T19:23:00Z">
              <w:r w:rsidRPr="00574B98">
                <w:rPr>
                  <w:bCs/>
                </w:rPr>
                <w:t>For Risk Appetite purposes, t</w:t>
              </w:r>
              <w:r>
                <w:rPr>
                  <w:bCs/>
                </w:rPr>
                <w:t xml:space="preserve">he following are considered as </w:t>
              </w:r>
            </w:ins>
            <w:ins w:id="2765" w:author="Amarucci, Scott M" w:date="2016-02-16T19:24:00Z">
              <w:r>
                <w:rPr>
                  <w:bCs/>
                </w:rPr>
                <w:t>s</w:t>
              </w:r>
            </w:ins>
            <w:ins w:id="2766" w:author="Amarucci, Scott M" w:date="2016-02-16T19:23:00Z">
              <w:r w:rsidRPr="00574B98">
                <w:rPr>
                  <w:bCs/>
                </w:rPr>
                <w:t>pecial</w:t>
              </w:r>
              <w:r>
                <w:rPr>
                  <w:bCs/>
                </w:rPr>
                <w:t>i</w:t>
              </w:r>
            </w:ins>
            <w:ins w:id="2767" w:author="Amarucci, Scott M" w:date="2016-02-16T19:25:00Z">
              <w:r>
                <w:rPr>
                  <w:bCs/>
                </w:rPr>
                <w:t>z</w:t>
              </w:r>
            </w:ins>
            <w:ins w:id="2768" w:author="Amarucci, Scott M" w:date="2016-02-16T19:23:00Z">
              <w:r>
                <w:rPr>
                  <w:bCs/>
                </w:rPr>
                <w:t>ed</w:t>
              </w:r>
              <w:r w:rsidRPr="00574B98">
                <w:rPr>
                  <w:bCs/>
                </w:rPr>
                <w:t xml:space="preserve"> </w:t>
              </w:r>
            </w:ins>
            <w:ins w:id="2769" w:author="Amarucci, Scott M" w:date="2016-02-16T19:24:00Z">
              <w:r>
                <w:rPr>
                  <w:bCs/>
                </w:rPr>
                <w:t>l</w:t>
              </w:r>
            </w:ins>
            <w:ins w:id="2770" w:author="Amarucci, Scott M" w:date="2016-02-16T19:23:00Z">
              <w:r>
                <w:rPr>
                  <w:bCs/>
                </w:rPr>
                <w:t>endi</w:t>
              </w:r>
              <w:r w:rsidRPr="00574B98">
                <w:rPr>
                  <w:bCs/>
                </w:rPr>
                <w:t xml:space="preserve">ng portfolios: </w:t>
              </w:r>
            </w:ins>
            <w:ins w:id="2771" w:author="Amarucci, Scott M" w:date="2016-02-16T19:26:00Z">
              <w:r>
                <w:rPr>
                  <w:bCs/>
                </w:rPr>
                <w:t>p</w:t>
              </w:r>
            </w:ins>
            <w:ins w:id="2772" w:author="Amarucci, Scott M" w:date="2016-02-16T19:23:00Z">
              <w:r>
                <w:rPr>
                  <w:bCs/>
                </w:rPr>
                <w:t xml:space="preserve">roject </w:t>
              </w:r>
            </w:ins>
            <w:ins w:id="2773" w:author="Amarucci, Scott M" w:date="2016-02-16T19:26:00Z">
              <w:r>
                <w:rPr>
                  <w:bCs/>
                </w:rPr>
                <w:t>f</w:t>
              </w:r>
            </w:ins>
            <w:ins w:id="2774" w:author="Amarucci, Scott M" w:date="2016-02-16T19:23:00Z">
              <w:r>
                <w:rPr>
                  <w:bCs/>
                </w:rPr>
                <w:t xml:space="preserve">inance, </w:t>
              </w:r>
            </w:ins>
            <w:ins w:id="2775" w:author="Amarucci, Scott M" w:date="2016-02-16T19:25:00Z">
              <w:r>
                <w:rPr>
                  <w:bCs/>
                </w:rPr>
                <w:t>l</w:t>
              </w:r>
            </w:ins>
            <w:ins w:id="2776" w:author="Amarucci, Scott M" w:date="2016-02-16T19:23:00Z">
              <w:r w:rsidRPr="00574B98">
                <w:rPr>
                  <w:bCs/>
                </w:rPr>
                <w:t>everage</w:t>
              </w:r>
            </w:ins>
            <w:ins w:id="2777" w:author="Amarucci, Scott M" w:date="2016-02-16T19:25:00Z">
              <w:r>
                <w:rPr>
                  <w:bCs/>
                </w:rPr>
                <w:t>d</w:t>
              </w:r>
            </w:ins>
            <w:ins w:id="2778" w:author="Amarucci, Scott M" w:date="2016-02-16T19:23:00Z">
              <w:r>
                <w:rPr>
                  <w:bCs/>
                </w:rPr>
                <w:t xml:space="preserve"> </w:t>
              </w:r>
            </w:ins>
            <w:ins w:id="2779" w:author="Amarucci, Scott M" w:date="2016-02-16T19:25:00Z">
              <w:r>
                <w:rPr>
                  <w:bCs/>
                </w:rPr>
                <w:t>b</w:t>
              </w:r>
            </w:ins>
            <w:ins w:id="2780" w:author="Amarucci, Scott M" w:date="2016-02-16T19:23:00Z">
              <w:r w:rsidRPr="00574B98">
                <w:rPr>
                  <w:bCs/>
                </w:rPr>
                <w:t xml:space="preserve">uyouts, </w:t>
              </w:r>
            </w:ins>
            <w:ins w:id="2781" w:author="Amarucci, Scott M" w:date="2016-02-16T19:25:00Z">
              <w:r>
                <w:rPr>
                  <w:bCs/>
                </w:rPr>
                <w:t>s</w:t>
              </w:r>
            </w:ins>
            <w:ins w:id="2782" w:author="Amarucci, Scott M" w:date="2016-02-16T19:23:00Z">
              <w:r>
                <w:rPr>
                  <w:bCs/>
                </w:rPr>
                <w:t>ecuriti</w:t>
              </w:r>
            </w:ins>
            <w:ins w:id="2783" w:author="Amarucci, Scott M" w:date="2016-02-16T19:25:00Z">
              <w:r>
                <w:rPr>
                  <w:bCs/>
                </w:rPr>
                <w:t>z</w:t>
              </w:r>
            </w:ins>
            <w:ins w:id="2784" w:author="Amarucci, Scott M" w:date="2016-02-16T19:23:00Z">
              <w:r>
                <w:rPr>
                  <w:bCs/>
                </w:rPr>
                <w:t>ations</w:t>
              </w:r>
              <w:r w:rsidRPr="00574B98">
                <w:rPr>
                  <w:bCs/>
                </w:rPr>
                <w:t xml:space="preserve">, </w:t>
              </w:r>
            </w:ins>
            <w:ins w:id="2785" w:author="Amarucci, Scott M" w:date="2016-02-16T19:25:00Z">
              <w:r>
                <w:rPr>
                  <w:bCs/>
                </w:rPr>
                <w:t>a</w:t>
              </w:r>
            </w:ins>
            <w:ins w:id="2786" w:author="Amarucci, Scott M" w:date="2016-02-16T19:23:00Z">
              <w:r w:rsidRPr="00574B98">
                <w:rPr>
                  <w:bCs/>
                </w:rPr>
                <w:t xml:space="preserve">sset &amp; </w:t>
              </w:r>
            </w:ins>
            <w:ins w:id="2787" w:author="Amarucci, Scott M" w:date="2016-02-16T19:25:00Z">
              <w:r>
                <w:rPr>
                  <w:bCs/>
                </w:rPr>
                <w:t>c</w:t>
              </w:r>
            </w:ins>
            <w:ins w:id="2788" w:author="Amarucci, Scott M" w:date="2016-02-16T19:23:00Z">
              <w:r>
                <w:rPr>
                  <w:bCs/>
                </w:rPr>
                <w:t xml:space="preserve">apital </w:t>
              </w:r>
            </w:ins>
            <w:ins w:id="2789" w:author="Amarucci, Scott M" w:date="2016-02-16T19:26:00Z">
              <w:r>
                <w:rPr>
                  <w:bCs/>
                </w:rPr>
                <w:t>s</w:t>
              </w:r>
            </w:ins>
            <w:ins w:id="2790" w:author="Amarucci, Scott M" w:date="2016-02-16T19:23:00Z">
              <w:r w:rsidRPr="00574B98">
                <w:rPr>
                  <w:bCs/>
                </w:rPr>
                <w:t>tructuring</w:t>
              </w:r>
            </w:ins>
            <w:ins w:id="2791" w:author="Amarucci, Scott M" w:date="2016-02-16T19:26:00Z">
              <w:r>
                <w:rPr>
                  <w:bCs/>
                </w:rPr>
                <w:t>,</w:t>
              </w:r>
            </w:ins>
            <w:ins w:id="2792" w:author="Amarucci, Scott M" w:date="2016-02-16T19:23:00Z">
              <w:r>
                <w:rPr>
                  <w:bCs/>
                </w:rPr>
                <w:t xml:space="preserve"> and </w:t>
              </w:r>
            </w:ins>
            <w:ins w:id="2793" w:author="Amarucci, Scott M" w:date="2016-02-16T19:26:00Z">
              <w:r>
                <w:rPr>
                  <w:bCs/>
                </w:rPr>
                <w:t>r</w:t>
              </w:r>
            </w:ins>
            <w:ins w:id="2794" w:author="Amarucci, Scott M" w:date="2016-02-16T19:23:00Z">
              <w:r>
                <w:rPr>
                  <w:bCs/>
                </w:rPr>
                <w:t xml:space="preserve">eceivable </w:t>
              </w:r>
            </w:ins>
            <w:ins w:id="2795" w:author="Amarucci, Scott M" w:date="2016-02-16T19:26:00Z">
              <w:r>
                <w:rPr>
                  <w:bCs/>
                </w:rPr>
                <w:t>p</w:t>
              </w:r>
            </w:ins>
            <w:ins w:id="2796" w:author="Amarucci, Scott M" w:date="2016-02-16T19:23:00Z">
              <w:r w:rsidRPr="00574B98">
                <w:rPr>
                  <w:bCs/>
                </w:rPr>
                <w:t xml:space="preserve">urchase </w:t>
              </w:r>
            </w:ins>
            <w:ins w:id="2797" w:author="Amarucci, Scott M" w:date="2016-02-16T19:26:00Z">
              <w:r>
                <w:rPr>
                  <w:bCs/>
                </w:rPr>
                <w:t>p</w:t>
              </w:r>
            </w:ins>
            <w:ins w:id="2798" w:author="Amarucci, Scott M" w:date="2016-02-16T19:23:00Z">
              <w:r w:rsidRPr="00574B98">
                <w:rPr>
                  <w:bCs/>
                </w:rPr>
                <w:t>rogram.</w:t>
              </w:r>
              <w:r>
                <w:rPr>
                  <w:bCs/>
                </w:rPr>
                <w:t xml:space="preserve"> </w:t>
              </w:r>
            </w:ins>
            <w:ins w:id="2799" w:author="Amarucci, Scott M" w:date="2016-02-16T19:24:00Z">
              <w:r>
                <w:rPr>
                  <w:bCs/>
                </w:rPr>
                <w:t xml:space="preserve">CRE portfolios </w:t>
              </w:r>
            </w:ins>
            <w:ins w:id="2800" w:author="Amarucci, Scott M" w:date="2016-02-16T19:23:00Z">
              <w:r>
                <w:rPr>
                  <w:bCs/>
                </w:rPr>
                <w:t>are not included within this category</w:t>
              </w:r>
            </w:ins>
            <w:ins w:id="2801" w:author="Amarucci, Scott M" w:date="2016-02-16T19:25:00Z">
              <w:r>
                <w:rPr>
                  <w:bCs/>
                </w:rPr>
                <w:t>.</w:t>
              </w:r>
            </w:ins>
          </w:p>
        </w:tc>
      </w:tr>
      <w:tr w:rsidR="00AB3662" w:rsidRPr="00206D41" w:rsidTr="00AB3662">
        <w:trPr>
          <w:trHeight w:val="462"/>
          <w:ins w:id="2802" w:author="Amarucci, Scott M" w:date="2016-02-16T19:22:00Z"/>
        </w:trPr>
        <w:tc>
          <w:tcPr>
            <w:tcW w:w="1728" w:type="dxa"/>
            <w:shd w:val="clear" w:color="auto" w:fill="auto"/>
          </w:tcPr>
          <w:p w:rsidR="00AB3662" w:rsidRPr="00206D41" w:rsidRDefault="00AB3662" w:rsidP="00AB3662">
            <w:pPr>
              <w:rPr>
                <w:ins w:id="2803" w:author="Amarucci, Scott M" w:date="2016-02-16T19:22:00Z"/>
                <w:b/>
                <w:bCs/>
                <w:iCs/>
              </w:rPr>
            </w:pPr>
            <w:ins w:id="2804" w:author="Amarucci, Scott M" w:date="2016-02-16T19:22:00Z">
              <w:r>
                <w:rPr>
                  <w:b/>
                  <w:bCs/>
                  <w:iCs/>
                </w:rPr>
                <w:t>RISK TYPE</w:t>
              </w:r>
            </w:ins>
          </w:p>
        </w:tc>
        <w:tc>
          <w:tcPr>
            <w:tcW w:w="7470" w:type="dxa"/>
            <w:gridSpan w:val="4"/>
            <w:shd w:val="clear" w:color="auto" w:fill="auto"/>
          </w:tcPr>
          <w:p w:rsidR="00AB3662" w:rsidRPr="00206D41" w:rsidRDefault="00AB3662" w:rsidP="00AB3662">
            <w:pPr>
              <w:spacing w:after="0" w:line="240" w:lineRule="auto"/>
              <w:rPr>
                <w:ins w:id="2805" w:author="Amarucci, Scott M" w:date="2016-02-16T19:22:00Z"/>
                <w:bCs/>
                <w:iCs/>
              </w:rPr>
            </w:pPr>
            <w:ins w:id="2806" w:author="Amarucci, Scott M" w:date="2016-02-16T19:22:00Z">
              <w:r>
                <w:rPr>
                  <w:bCs/>
                  <w:iCs/>
                </w:rPr>
                <w:t>Credit Risk</w:t>
              </w:r>
            </w:ins>
          </w:p>
        </w:tc>
      </w:tr>
      <w:tr w:rsidR="00AB3662" w:rsidRPr="00206D41" w:rsidTr="00AB3662">
        <w:trPr>
          <w:trHeight w:val="462"/>
          <w:ins w:id="2807" w:author="Amarucci, Scott M" w:date="2016-02-16T19:22:00Z"/>
        </w:trPr>
        <w:tc>
          <w:tcPr>
            <w:tcW w:w="1728" w:type="dxa"/>
            <w:shd w:val="clear" w:color="auto" w:fill="auto"/>
          </w:tcPr>
          <w:p w:rsidR="00AB3662" w:rsidRDefault="00AB3662" w:rsidP="00AB3662">
            <w:pPr>
              <w:rPr>
                <w:ins w:id="2808" w:author="Amarucci, Scott M" w:date="2016-02-16T19:22:00Z"/>
                <w:b/>
                <w:bCs/>
                <w:iCs/>
              </w:rPr>
            </w:pPr>
            <w:ins w:id="2809" w:author="Amarucci, Scott M" w:date="2016-02-16T19:22:00Z">
              <w:r>
                <w:rPr>
                  <w:b/>
                  <w:bCs/>
                  <w:iCs/>
                </w:rPr>
                <w:t>RATIONALE</w:t>
              </w:r>
            </w:ins>
          </w:p>
        </w:tc>
        <w:tc>
          <w:tcPr>
            <w:tcW w:w="7470" w:type="dxa"/>
            <w:gridSpan w:val="4"/>
            <w:shd w:val="clear" w:color="auto" w:fill="auto"/>
          </w:tcPr>
          <w:p w:rsidR="00AB3662" w:rsidRDefault="00AB3662" w:rsidP="00AB3662">
            <w:pPr>
              <w:spacing w:after="0" w:line="240" w:lineRule="auto"/>
              <w:rPr>
                <w:ins w:id="2810" w:author="Amarucci, Scott M" w:date="2016-02-16T19:22:00Z"/>
                <w:bCs/>
                <w:iCs/>
              </w:rPr>
            </w:pPr>
            <w:ins w:id="2811" w:author="Amarucci, Scott M" w:date="2016-02-16T19:22:00Z">
              <w:r>
                <w:rPr>
                  <w:bCs/>
                  <w:iCs/>
                </w:rPr>
                <w:t>…</w:t>
              </w:r>
            </w:ins>
          </w:p>
        </w:tc>
      </w:tr>
      <w:tr w:rsidR="00AB3662" w:rsidRPr="00206D41" w:rsidTr="00AB3662">
        <w:trPr>
          <w:trHeight w:val="270"/>
          <w:ins w:id="2812" w:author="Amarucci, Scott M" w:date="2016-02-16T19:22:00Z"/>
        </w:trPr>
        <w:tc>
          <w:tcPr>
            <w:tcW w:w="1728" w:type="dxa"/>
            <w:vMerge w:val="restart"/>
            <w:shd w:val="clear" w:color="auto" w:fill="auto"/>
          </w:tcPr>
          <w:p w:rsidR="00AB3662" w:rsidRPr="00206D41" w:rsidRDefault="00AB3662" w:rsidP="00AB3662">
            <w:pPr>
              <w:rPr>
                <w:ins w:id="2813" w:author="Amarucci, Scott M" w:date="2016-02-16T19:22:00Z"/>
                <w:b/>
                <w:bCs/>
                <w:iCs/>
              </w:rPr>
            </w:pPr>
            <w:ins w:id="2814" w:author="Amarucci, Scott M" w:date="2016-02-16T19:22:00Z">
              <w:r>
                <w:rPr>
                  <w:b/>
                  <w:bCs/>
                  <w:iCs/>
                </w:rPr>
                <w:t>ENTITY</w:t>
              </w:r>
            </w:ins>
          </w:p>
        </w:tc>
        <w:tc>
          <w:tcPr>
            <w:tcW w:w="2490" w:type="dxa"/>
            <w:shd w:val="clear" w:color="auto" w:fill="auto"/>
          </w:tcPr>
          <w:p w:rsidR="00AB3662" w:rsidRPr="007973F5" w:rsidRDefault="00AB3662" w:rsidP="00AB3662">
            <w:pPr>
              <w:spacing w:after="0" w:line="240" w:lineRule="auto"/>
              <w:rPr>
                <w:ins w:id="2815" w:author="Amarucci, Scott M" w:date="2016-02-16T19:22:00Z"/>
                <w:b/>
                <w:bCs/>
                <w:iCs/>
              </w:rPr>
            </w:pPr>
            <w:ins w:id="2816" w:author="Amarucci, Scott M" w:date="2016-02-16T19:22:00Z">
              <w:r w:rsidRPr="007973F5">
                <w:rPr>
                  <w:b/>
                  <w:bCs/>
                  <w:iCs/>
                </w:rPr>
                <w:t>SHUSA</w:t>
              </w:r>
            </w:ins>
          </w:p>
        </w:tc>
        <w:tc>
          <w:tcPr>
            <w:tcW w:w="2490" w:type="dxa"/>
            <w:shd w:val="clear" w:color="auto" w:fill="auto"/>
          </w:tcPr>
          <w:p w:rsidR="00AB3662" w:rsidRPr="007973F5" w:rsidRDefault="00AB3662" w:rsidP="00AB3662">
            <w:pPr>
              <w:spacing w:after="0" w:line="240" w:lineRule="auto"/>
              <w:rPr>
                <w:ins w:id="2817" w:author="Amarucci, Scott M" w:date="2016-02-16T19:22:00Z"/>
                <w:b/>
                <w:bCs/>
                <w:iCs/>
              </w:rPr>
            </w:pPr>
            <w:ins w:id="2818" w:author="Amarucci, Scott M" w:date="2016-02-16T19:22:00Z">
              <w:r w:rsidRPr="007973F5">
                <w:rPr>
                  <w:b/>
                  <w:bCs/>
                  <w:iCs/>
                </w:rPr>
                <w:t>SBNA</w:t>
              </w:r>
            </w:ins>
          </w:p>
        </w:tc>
        <w:tc>
          <w:tcPr>
            <w:tcW w:w="2490" w:type="dxa"/>
            <w:gridSpan w:val="2"/>
            <w:shd w:val="clear" w:color="auto" w:fill="auto"/>
          </w:tcPr>
          <w:p w:rsidR="00AB3662" w:rsidRPr="007973F5" w:rsidRDefault="00AB3662" w:rsidP="00AB3662">
            <w:pPr>
              <w:spacing w:after="0" w:line="240" w:lineRule="auto"/>
              <w:rPr>
                <w:ins w:id="2819" w:author="Amarucci, Scott M" w:date="2016-02-16T19:22:00Z"/>
                <w:b/>
                <w:bCs/>
                <w:iCs/>
              </w:rPr>
            </w:pPr>
            <w:ins w:id="2820" w:author="Amarucci, Scott M" w:date="2016-02-16T19:22:00Z">
              <w:r w:rsidRPr="007973F5">
                <w:rPr>
                  <w:b/>
                  <w:bCs/>
                  <w:iCs/>
                </w:rPr>
                <w:t>SC</w:t>
              </w:r>
            </w:ins>
          </w:p>
        </w:tc>
      </w:tr>
      <w:tr w:rsidR="00AB3662" w:rsidRPr="00206D41" w:rsidTr="00AB3662">
        <w:trPr>
          <w:trHeight w:val="113"/>
          <w:ins w:id="2821" w:author="Amarucci, Scott M" w:date="2016-02-16T19:22:00Z"/>
        </w:trPr>
        <w:tc>
          <w:tcPr>
            <w:tcW w:w="1728" w:type="dxa"/>
            <w:vMerge/>
            <w:shd w:val="clear" w:color="auto" w:fill="auto"/>
          </w:tcPr>
          <w:p w:rsidR="00AB3662" w:rsidRDefault="00AB3662" w:rsidP="00AB3662">
            <w:pPr>
              <w:rPr>
                <w:ins w:id="2822" w:author="Amarucci, Scott M" w:date="2016-02-16T19:22:00Z"/>
                <w:b/>
                <w:bCs/>
                <w:iCs/>
              </w:rPr>
            </w:pPr>
          </w:p>
        </w:tc>
        <w:tc>
          <w:tcPr>
            <w:tcW w:w="2490" w:type="dxa"/>
            <w:shd w:val="clear" w:color="auto" w:fill="auto"/>
          </w:tcPr>
          <w:p w:rsidR="00AB3662" w:rsidRPr="00206D41" w:rsidRDefault="00AB3662" w:rsidP="00AB3662">
            <w:pPr>
              <w:spacing w:after="0" w:line="240" w:lineRule="auto"/>
              <w:rPr>
                <w:ins w:id="2823" w:author="Amarucci, Scott M" w:date="2016-02-16T19:22:00Z"/>
                <w:bCs/>
                <w:iCs/>
              </w:rPr>
            </w:pPr>
            <w:ins w:id="2824" w:author="Amarucci, Scott M" w:date="2016-02-16T19:22:00Z">
              <w:r>
                <w:rPr>
                  <w:bCs/>
                  <w:iCs/>
                </w:rPr>
                <w:t>Yes</w:t>
              </w:r>
            </w:ins>
          </w:p>
        </w:tc>
        <w:tc>
          <w:tcPr>
            <w:tcW w:w="2490" w:type="dxa"/>
            <w:shd w:val="clear" w:color="auto" w:fill="auto"/>
          </w:tcPr>
          <w:p w:rsidR="00AB3662" w:rsidRPr="00206D41" w:rsidRDefault="00AB3662" w:rsidP="00AB3662">
            <w:pPr>
              <w:spacing w:after="0" w:line="240" w:lineRule="auto"/>
              <w:rPr>
                <w:ins w:id="2825" w:author="Amarucci, Scott M" w:date="2016-02-16T19:22:00Z"/>
                <w:bCs/>
                <w:iCs/>
              </w:rPr>
            </w:pPr>
            <w:ins w:id="2826" w:author="Amarucci, Scott M" w:date="2016-02-16T19:22:00Z">
              <w:r>
                <w:rPr>
                  <w:bCs/>
                  <w:iCs/>
                </w:rPr>
                <w:t>Yes</w:t>
              </w:r>
            </w:ins>
          </w:p>
        </w:tc>
        <w:tc>
          <w:tcPr>
            <w:tcW w:w="2490" w:type="dxa"/>
            <w:gridSpan w:val="2"/>
            <w:shd w:val="clear" w:color="auto" w:fill="auto"/>
          </w:tcPr>
          <w:p w:rsidR="00AB3662" w:rsidRPr="00206D41" w:rsidRDefault="00AB3662" w:rsidP="00AB3662">
            <w:pPr>
              <w:spacing w:after="0" w:line="240" w:lineRule="auto"/>
              <w:rPr>
                <w:ins w:id="2827" w:author="Amarucci, Scott M" w:date="2016-02-16T19:22:00Z"/>
                <w:bCs/>
                <w:iCs/>
              </w:rPr>
            </w:pPr>
            <w:ins w:id="2828" w:author="Amarucci, Scott M" w:date="2016-02-16T19:22:00Z">
              <w:r>
                <w:rPr>
                  <w:bCs/>
                  <w:iCs/>
                </w:rPr>
                <w:t>No</w:t>
              </w:r>
            </w:ins>
          </w:p>
        </w:tc>
      </w:tr>
      <w:tr w:rsidR="00AB3662" w:rsidRPr="00206D41" w:rsidTr="00AB3662">
        <w:trPr>
          <w:trHeight w:val="112"/>
          <w:ins w:id="2829" w:author="Amarucci, Scott M" w:date="2016-02-16T19:22:00Z"/>
        </w:trPr>
        <w:tc>
          <w:tcPr>
            <w:tcW w:w="1728" w:type="dxa"/>
            <w:vMerge/>
            <w:shd w:val="clear" w:color="auto" w:fill="auto"/>
          </w:tcPr>
          <w:p w:rsidR="00AB3662" w:rsidRDefault="00AB3662" w:rsidP="00AB3662">
            <w:pPr>
              <w:rPr>
                <w:ins w:id="2830" w:author="Amarucci, Scott M" w:date="2016-02-16T19:22:00Z"/>
                <w:b/>
                <w:bCs/>
                <w:iCs/>
              </w:rPr>
            </w:pPr>
          </w:p>
        </w:tc>
        <w:tc>
          <w:tcPr>
            <w:tcW w:w="2490" w:type="dxa"/>
            <w:shd w:val="clear" w:color="auto" w:fill="auto"/>
          </w:tcPr>
          <w:p w:rsidR="00AB3662" w:rsidRPr="00426737" w:rsidRDefault="00AB3662" w:rsidP="00AB3662">
            <w:pPr>
              <w:spacing w:after="0" w:line="240" w:lineRule="auto"/>
              <w:rPr>
                <w:ins w:id="2831" w:author="Amarucci, Scott M" w:date="2016-02-16T19:22:00Z"/>
                <w:b/>
                <w:bCs/>
                <w:iCs/>
              </w:rPr>
            </w:pPr>
            <w:ins w:id="2832" w:author="Amarucci, Scott M" w:date="2016-02-16T19:22:00Z">
              <w:r>
                <w:rPr>
                  <w:b/>
                  <w:bCs/>
                  <w:iCs/>
                </w:rPr>
                <w:t>SIS</w:t>
              </w:r>
            </w:ins>
          </w:p>
        </w:tc>
        <w:tc>
          <w:tcPr>
            <w:tcW w:w="2490" w:type="dxa"/>
            <w:shd w:val="clear" w:color="auto" w:fill="auto"/>
          </w:tcPr>
          <w:p w:rsidR="00AB3662" w:rsidRPr="00426737" w:rsidRDefault="00AB3662" w:rsidP="00AB3662">
            <w:pPr>
              <w:spacing w:after="0" w:line="240" w:lineRule="auto"/>
              <w:rPr>
                <w:ins w:id="2833" w:author="Amarucci, Scott M" w:date="2016-02-16T19:22:00Z"/>
                <w:b/>
                <w:bCs/>
                <w:iCs/>
              </w:rPr>
            </w:pPr>
            <w:ins w:id="2834" w:author="Amarucci, Scott M" w:date="2016-02-16T19:22:00Z">
              <w:r>
                <w:rPr>
                  <w:b/>
                  <w:bCs/>
                  <w:iCs/>
                </w:rPr>
                <w:t>BSI Miami</w:t>
              </w:r>
            </w:ins>
          </w:p>
        </w:tc>
        <w:tc>
          <w:tcPr>
            <w:tcW w:w="1245" w:type="dxa"/>
            <w:shd w:val="clear" w:color="auto" w:fill="auto"/>
          </w:tcPr>
          <w:p w:rsidR="00AB3662" w:rsidRPr="00426737" w:rsidRDefault="00AB3662" w:rsidP="00AB3662">
            <w:pPr>
              <w:spacing w:after="0" w:line="240" w:lineRule="auto"/>
              <w:rPr>
                <w:ins w:id="2835" w:author="Amarucci, Scott M" w:date="2016-02-16T19:22:00Z"/>
                <w:b/>
                <w:bCs/>
                <w:iCs/>
              </w:rPr>
            </w:pPr>
            <w:ins w:id="2836" w:author="Amarucci, Scott M" w:date="2016-02-16T19:22:00Z">
              <w:r>
                <w:rPr>
                  <w:b/>
                  <w:bCs/>
                  <w:iCs/>
                </w:rPr>
                <w:t>BSPR</w:t>
              </w:r>
            </w:ins>
          </w:p>
        </w:tc>
        <w:tc>
          <w:tcPr>
            <w:tcW w:w="1245" w:type="dxa"/>
            <w:shd w:val="clear" w:color="auto" w:fill="auto"/>
          </w:tcPr>
          <w:p w:rsidR="00AB3662" w:rsidRPr="00785EA3" w:rsidRDefault="00AB3662" w:rsidP="00AB3662">
            <w:pPr>
              <w:spacing w:after="0" w:line="240" w:lineRule="auto"/>
              <w:rPr>
                <w:ins w:id="2837" w:author="Amarucci, Scott M" w:date="2016-02-16T19:22:00Z"/>
                <w:b/>
                <w:bCs/>
                <w:iCs/>
              </w:rPr>
            </w:pPr>
            <w:ins w:id="2838" w:author="Amarucci, Scott M" w:date="2016-02-16T19:22:00Z">
              <w:r>
                <w:rPr>
                  <w:b/>
                  <w:bCs/>
                  <w:iCs/>
                </w:rPr>
                <w:t>SSLLC</w:t>
              </w:r>
            </w:ins>
          </w:p>
        </w:tc>
      </w:tr>
      <w:tr w:rsidR="00AB3662" w:rsidRPr="00206D41" w:rsidTr="00AB3662">
        <w:trPr>
          <w:trHeight w:val="112"/>
          <w:ins w:id="2839" w:author="Amarucci, Scott M" w:date="2016-02-16T19:22:00Z"/>
        </w:trPr>
        <w:tc>
          <w:tcPr>
            <w:tcW w:w="1728" w:type="dxa"/>
            <w:vMerge/>
            <w:shd w:val="clear" w:color="auto" w:fill="auto"/>
          </w:tcPr>
          <w:p w:rsidR="00AB3662" w:rsidRDefault="00AB3662" w:rsidP="00AB3662">
            <w:pPr>
              <w:rPr>
                <w:ins w:id="2840" w:author="Amarucci, Scott M" w:date="2016-02-16T19:22:00Z"/>
                <w:b/>
                <w:bCs/>
                <w:iCs/>
              </w:rPr>
            </w:pPr>
          </w:p>
        </w:tc>
        <w:tc>
          <w:tcPr>
            <w:tcW w:w="2490" w:type="dxa"/>
            <w:shd w:val="clear" w:color="auto" w:fill="auto"/>
          </w:tcPr>
          <w:p w:rsidR="00AB3662" w:rsidRDefault="00AB3662" w:rsidP="00AB3662">
            <w:pPr>
              <w:spacing w:after="0" w:line="240" w:lineRule="auto"/>
              <w:rPr>
                <w:ins w:id="2841" w:author="Amarucci, Scott M" w:date="2016-02-16T19:22:00Z"/>
                <w:bCs/>
                <w:iCs/>
              </w:rPr>
            </w:pPr>
            <w:ins w:id="2842" w:author="Amarucci, Scott M" w:date="2016-02-16T19:22:00Z">
              <w:r>
                <w:rPr>
                  <w:bCs/>
                  <w:iCs/>
                </w:rPr>
                <w:t>No</w:t>
              </w:r>
            </w:ins>
          </w:p>
        </w:tc>
        <w:tc>
          <w:tcPr>
            <w:tcW w:w="2490" w:type="dxa"/>
            <w:shd w:val="clear" w:color="auto" w:fill="auto"/>
          </w:tcPr>
          <w:p w:rsidR="00AB3662" w:rsidRDefault="00AB3662" w:rsidP="00AB3662">
            <w:pPr>
              <w:spacing w:after="0" w:line="240" w:lineRule="auto"/>
              <w:rPr>
                <w:ins w:id="2843" w:author="Amarucci, Scott M" w:date="2016-02-16T19:22:00Z"/>
                <w:bCs/>
                <w:iCs/>
              </w:rPr>
            </w:pPr>
            <w:ins w:id="2844" w:author="Amarucci, Scott M" w:date="2016-02-16T19:22:00Z">
              <w:r>
                <w:rPr>
                  <w:bCs/>
                  <w:iCs/>
                </w:rPr>
                <w:t>No</w:t>
              </w:r>
            </w:ins>
          </w:p>
        </w:tc>
        <w:tc>
          <w:tcPr>
            <w:tcW w:w="1245" w:type="dxa"/>
            <w:shd w:val="clear" w:color="auto" w:fill="auto"/>
          </w:tcPr>
          <w:p w:rsidR="00AB3662" w:rsidRDefault="00AB3662" w:rsidP="00AB3662">
            <w:pPr>
              <w:spacing w:after="0" w:line="240" w:lineRule="auto"/>
              <w:rPr>
                <w:ins w:id="2845" w:author="Amarucci, Scott M" w:date="2016-02-16T19:22:00Z"/>
                <w:bCs/>
                <w:iCs/>
              </w:rPr>
            </w:pPr>
            <w:ins w:id="2846" w:author="Amarucci, Scott M" w:date="2016-02-16T19:22:00Z">
              <w:r>
                <w:rPr>
                  <w:bCs/>
                  <w:iCs/>
                </w:rPr>
                <w:t>Yes</w:t>
              </w:r>
            </w:ins>
          </w:p>
        </w:tc>
        <w:tc>
          <w:tcPr>
            <w:tcW w:w="1245" w:type="dxa"/>
            <w:shd w:val="clear" w:color="auto" w:fill="auto"/>
          </w:tcPr>
          <w:p w:rsidR="00AB3662" w:rsidRDefault="00AB3662" w:rsidP="00AB3662">
            <w:pPr>
              <w:spacing w:after="0" w:line="240" w:lineRule="auto"/>
              <w:rPr>
                <w:ins w:id="2847" w:author="Amarucci, Scott M" w:date="2016-02-16T19:22:00Z"/>
                <w:bCs/>
                <w:iCs/>
              </w:rPr>
            </w:pPr>
            <w:ins w:id="2848" w:author="Amarucci, Scott M" w:date="2016-02-16T19:22:00Z">
              <w:r>
                <w:rPr>
                  <w:bCs/>
                  <w:iCs/>
                </w:rPr>
                <w:t>No</w:t>
              </w:r>
            </w:ins>
          </w:p>
        </w:tc>
      </w:tr>
      <w:tr w:rsidR="00AB3662" w:rsidRPr="00206D41" w:rsidTr="00AB3662">
        <w:trPr>
          <w:trHeight w:val="245"/>
          <w:ins w:id="2849" w:author="Amarucci, Scott M" w:date="2016-02-16T19:22:00Z"/>
        </w:trPr>
        <w:tc>
          <w:tcPr>
            <w:tcW w:w="1728" w:type="dxa"/>
            <w:vMerge w:val="restart"/>
            <w:shd w:val="clear" w:color="auto" w:fill="auto"/>
          </w:tcPr>
          <w:p w:rsidR="00AB3662" w:rsidRDefault="00AB3662" w:rsidP="00AB3662">
            <w:pPr>
              <w:rPr>
                <w:ins w:id="2850" w:author="Amarucci, Scott M" w:date="2016-02-16T19:22:00Z"/>
                <w:b/>
                <w:bCs/>
                <w:iCs/>
              </w:rPr>
            </w:pPr>
            <w:ins w:id="2851" w:author="Amarucci, Scott M" w:date="2016-02-16T19:22:00Z">
              <w:r>
                <w:rPr>
                  <w:b/>
                  <w:bCs/>
                  <w:iCs/>
                </w:rPr>
                <w:t>METRIC OWNER</w:t>
              </w:r>
            </w:ins>
          </w:p>
        </w:tc>
        <w:tc>
          <w:tcPr>
            <w:tcW w:w="2490" w:type="dxa"/>
            <w:shd w:val="clear" w:color="auto" w:fill="auto"/>
          </w:tcPr>
          <w:p w:rsidR="00AB3662" w:rsidRPr="005A6F8C" w:rsidRDefault="00AB3662" w:rsidP="00AB3662">
            <w:pPr>
              <w:spacing w:after="0" w:line="240" w:lineRule="auto"/>
              <w:rPr>
                <w:ins w:id="2852" w:author="Amarucci, Scott M" w:date="2016-02-16T19:22:00Z"/>
                <w:b/>
                <w:bCs/>
                <w:iCs/>
              </w:rPr>
            </w:pPr>
            <w:ins w:id="2853" w:author="Amarucci, Scott M" w:date="2016-02-16T19:22:00Z">
              <w:r w:rsidRPr="005A6F8C">
                <w:rPr>
                  <w:b/>
                  <w:bCs/>
                  <w:iCs/>
                </w:rPr>
                <w:t>SHUSA</w:t>
              </w:r>
            </w:ins>
          </w:p>
        </w:tc>
        <w:tc>
          <w:tcPr>
            <w:tcW w:w="2490" w:type="dxa"/>
            <w:shd w:val="clear" w:color="auto" w:fill="auto"/>
          </w:tcPr>
          <w:p w:rsidR="00AB3662" w:rsidRPr="005A6F8C" w:rsidRDefault="00AB3662" w:rsidP="00AB3662">
            <w:pPr>
              <w:spacing w:after="0" w:line="240" w:lineRule="auto"/>
              <w:rPr>
                <w:ins w:id="2854" w:author="Amarucci, Scott M" w:date="2016-02-16T19:22:00Z"/>
                <w:b/>
                <w:bCs/>
                <w:iCs/>
              </w:rPr>
            </w:pPr>
            <w:ins w:id="2855" w:author="Amarucci, Scott M" w:date="2016-02-16T19:22:00Z">
              <w:r w:rsidRPr="005A6F8C">
                <w:rPr>
                  <w:b/>
                  <w:bCs/>
                  <w:iCs/>
                </w:rPr>
                <w:t>SBNA</w:t>
              </w:r>
            </w:ins>
          </w:p>
        </w:tc>
        <w:tc>
          <w:tcPr>
            <w:tcW w:w="2490" w:type="dxa"/>
            <w:gridSpan w:val="2"/>
            <w:shd w:val="clear" w:color="auto" w:fill="auto"/>
          </w:tcPr>
          <w:p w:rsidR="00AB3662" w:rsidRPr="005A6F8C" w:rsidRDefault="00AB3662" w:rsidP="00AB3662">
            <w:pPr>
              <w:spacing w:after="0" w:line="240" w:lineRule="auto"/>
              <w:rPr>
                <w:ins w:id="2856" w:author="Amarucci, Scott M" w:date="2016-02-16T19:22:00Z"/>
                <w:b/>
                <w:bCs/>
                <w:iCs/>
              </w:rPr>
            </w:pPr>
            <w:ins w:id="2857" w:author="Amarucci, Scott M" w:date="2016-02-16T19:22:00Z">
              <w:r w:rsidRPr="005A6F8C">
                <w:rPr>
                  <w:b/>
                  <w:bCs/>
                  <w:iCs/>
                </w:rPr>
                <w:t>SC</w:t>
              </w:r>
            </w:ins>
          </w:p>
        </w:tc>
      </w:tr>
      <w:tr w:rsidR="00AB3662" w:rsidRPr="00206D41" w:rsidTr="00AB3662">
        <w:trPr>
          <w:trHeight w:val="322"/>
          <w:ins w:id="2858" w:author="Amarucci, Scott M" w:date="2016-02-16T19:22:00Z"/>
        </w:trPr>
        <w:tc>
          <w:tcPr>
            <w:tcW w:w="1728" w:type="dxa"/>
            <w:vMerge/>
            <w:shd w:val="clear" w:color="auto" w:fill="auto"/>
          </w:tcPr>
          <w:p w:rsidR="00AB3662" w:rsidRDefault="00AB3662" w:rsidP="00AB3662">
            <w:pPr>
              <w:rPr>
                <w:ins w:id="2859" w:author="Amarucci, Scott M" w:date="2016-02-16T19:22:00Z"/>
                <w:b/>
                <w:bCs/>
                <w:iCs/>
              </w:rPr>
            </w:pPr>
          </w:p>
        </w:tc>
        <w:tc>
          <w:tcPr>
            <w:tcW w:w="2490" w:type="dxa"/>
            <w:shd w:val="clear" w:color="auto" w:fill="auto"/>
          </w:tcPr>
          <w:p w:rsidR="00AB3662" w:rsidRPr="00206D41" w:rsidRDefault="00AB3662" w:rsidP="00AB3662">
            <w:pPr>
              <w:spacing w:after="0" w:line="240" w:lineRule="auto"/>
              <w:rPr>
                <w:ins w:id="2860" w:author="Amarucci, Scott M" w:date="2016-02-16T19:22:00Z"/>
                <w:bCs/>
                <w:iCs/>
              </w:rPr>
            </w:pPr>
            <w:ins w:id="2861" w:author="Amarucci, Scott M" w:date="2016-02-16T19:22:00Z">
              <w:r>
                <w:rPr>
                  <w:bCs/>
                  <w:iCs/>
                </w:rPr>
                <w:t>???</w:t>
              </w:r>
            </w:ins>
          </w:p>
        </w:tc>
        <w:tc>
          <w:tcPr>
            <w:tcW w:w="2490" w:type="dxa"/>
            <w:shd w:val="clear" w:color="auto" w:fill="auto"/>
          </w:tcPr>
          <w:p w:rsidR="00AB3662" w:rsidRPr="00206D41" w:rsidRDefault="00AB3662" w:rsidP="00AB3662">
            <w:pPr>
              <w:spacing w:after="0" w:line="240" w:lineRule="auto"/>
              <w:rPr>
                <w:ins w:id="2862" w:author="Amarucci, Scott M" w:date="2016-02-16T19:22:00Z"/>
                <w:bCs/>
                <w:iCs/>
              </w:rPr>
            </w:pPr>
            <w:ins w:id="2863" w:author="Amarucci, Scott M" w:date="2016-02-16T19:22:00Z">
              <w:r>
                <w:rPr>
                  <w:bCs/>
                  <w:iCs/>
                </w:rPr>
                <w:t>???</w:t>
              </w:r>
            </w:ins>
          </w:p>
        </w:tc>
        <w:tc>
          <w:tcPr>
            <w:tcW w:w="2490" w:type="dxa"/>
            <w:gridSpan w:val="2"/>
            <w:shd w:val="clear" w:color="auto" w:fill="auto"/>
          </w:tcPr>
          <w:p w:rsidR="00AB3662" w:rsidRPr="00206D41" w:rsidRDefault="003107E5" w:rsidP="00AB3662">
            <w:pPr>
              <w:spacing w:after="0" w:line="240" w:lineRule="auto"/>
              <w:rPr>
                <w:ins w:id="2864" w:author="Amarucci, Scott M" w:date="2016-02-16T19:22:00Z"/>
                <w:bCs/>
                <w:iCs/>
              </w:rPr>
            </w:pPr>
            <w:ins w:id="2865" w:author="Amarucci, Scott M" w:date="2016-02-18T15:42:00Z">
              <w:r>
                <w:rPr>
                  <w:bCs/>
                  <w:iCs/>
                </w:rPr>
                <w:t>N/A</w:t>
              </w:r>
            </w:ins>
          </w:p>
        </w:tc>
      </w:tr>
      <w:tr w:rsidR="00AB3662" w:rsidRPr="00206D41" w:rsidTr="00AB3662">
        <w:trPr>
          <w:trHeight w:val="245"/>
          <w:ins w:id="2866" w:author="Amarucci, Scott M" w:date="2016-02-16T19:22:00Z"/>
        </w:trPr>
        <w:tc>
          <w:tcPr>
            <w:tcW w:w="1728" w:type="dxa"/>
            <w:vMerge/>
            <w:shd w:val="clear" w:color="auto" w:fill="auto"/>
          </w:tcPr>
          <w:p w:rsidR="00AB3662" w:rsidRDefault="00AB3662" w:rsidP="00AB3662">
            <w:pPr>
              <w:rPr>
                <w:ins w:id="2867" w:author="Amarucci, Scott M" w:date="2016-02-16T19:22:00Z"/>
                <w:b/>
                <w:bCs/>
                <w:iCs/>
              </w:rPr>
            </w:pPr>
          </w:p>
        </w:tc>
        <w:tc>
          <w:tcPr>
            <w:tcW w:w="2490" w:type="dxa"/>
            <w:shd w:val="clear" w:color="auto" w:fill="auto"/>
          </w:tcPr>
          <w:p w:rsidR="00AB3662" w:rsidRDefault="00AB3662" w:rsidP="00AB3662">
            <w:pPr>
              <w:spacing w:after="0" w:line="240" w:lineRule="auto"/>
              <w:rPr>
                <w:ins w:id="2868" w:author="Amarucci, Scott M" w:date="2016-02-16T19:22:00Z"/>
                <w:bCs/>
                <w:iCs/>
              </w:rPr>
            </w:pPr>
            <w:ins w:id="2869" w:author="Amarucci, Scott M" w:date="2016-02-16T19:22:00Z">
              <w:r>
                <w:rPr>
                  <w:b/>
                  <w:bCs/>
                  <w:iCs/>
                </w:rPr>
                <w:t>SIS</w:t>
              </w:r>
            </w:ins>
          </w:p>
        </w:tc>
        <w:tc>
          <w:tcPr>
            <w:tcW w:w="2490" w:type="dxa"/>
            <w:shd w:val="clear" w:color="auto" w:fill="auto"/>
          </w:tcPr>
          <w:p w:rsidR="00AB3662" w:rsidRDefault="00AB3662" w:rsidP="00AB3662">
            <w:pPr>
              <w:spacing w:after="0" w:line="240" w:lineRule="auto"/>
              <w:rPr>
                <w:ins w:id="2870" w:author="Amarucci, Scott M" w:date="2016-02-16T19:22:00Z"/>
                <w:bCs/>
                <w:iCs/>
              </w:rPr>
            </w:pPr>
            <w:ins w:id="2871" w:author="Amarucci, Scott M" w:date="2016-02-16T19:22:00Z">
              <w:r>
                <w:rPr>
                  <w:b/>
                  <w:bCs/>
                  <w:iCs/>
                </w:rPr>
                <w:t>BSI Miami</w:t>
              </w:r>
            </w:ins>
          </w:p>
        </w:tc>
        <w:tc>
          <w:tcPr>
            <w:tcW w:w="2490" w:type="dxa"/>
            <w:gridSpan w:val="2"/>
            <w:shd w:val="clear" w:color="auto" w:fill="auto"/>
          </w:tcPr>
          <w:p w:rsidR="00AB3662" w:rsidRPr="007362A8" w:rsidRDefault="00AB3662" w:rsidP="00AB3662">
            <w:pPr>
              <w:spacing w:after="0" w:line="240" w:lineRule="auto"/>
              <w:rPr>
                <w:ins w:id="2872" w:author="Amarucci, Scott M" w:date="2016-02-16T19:22:00Z"/>
                <w:bCs/>
                <w:iCs/>
              </w:rPr>
            </w:pPr>
            <w:ins w:id="2873" w:author="Amarucci, Scott M" w:date="2016-02-16T19:22:00Z">
              <w:r>
                <w:rPr>
                  <w:b/>
                  <w:bCs/>
                  <w:iCs/>
                </w:rPr>
                <w:t>BSPR</w:t>
              </w:r>
            </w:ins>
          </w:p>
        </w:tc>
      </w:tr>
      <w:tr w:rsidR="00AB3662" w:rsidRPr="00206D41" w:rsidTr="00AB3662">
        <w:trPr>
          <w:trHeight w:val="331"/>
          <w:ins w:id="2874" w:author="Amarucci, Scott M" w:date="2016-02-16T19:22:00Z"/>
        </w:trPr>
        <w:tc>
          <w:tcPr>
            <w:tcW w:w="1728" w:type="dxa"/>
            <w:vMerge/>
            <w:shd w:val="clear" w:color="auto" w:fill="auto"/>
          </w:tcPr>
          <w:p w:rsidR="00AB3662" w:rsidRDefault="00AB3662" w:rsidP="00AB3662">
            <w:pPr>
              <w:rPr>
                <w:ins w:id="2875" w:author="Amarucci, Scott M" w:date="2016-02-16T19:22:00Z"/>
                <w:b/>
                <w:bCs/>
                <w:iCs/>
              </w:rPr>
            </w:pPr>
          </w:p>
        </w:tc>
        <w:tc>
          <w:tcPr>
            <w:tcW w:w="2490" w:type="dxa"/>
            <w:shd w:val="clear" w:color="auto" w:fill="auto"/>
          </w:tcPr>
          <w:p w:rsidR="00AB3662" w:rsidRDefault="003107E5" w:rsidP="00AB3662">
            <w:pPr>
              <w:spacing w:after="0" w:line="240" w:lineRule="auto"/>
              <w:rPr>
                <w:ins w:id="2876" w:author="Amarucci, Scott M" w:date="2016-02-16T19:22:00Z"/>
                <w:bCs/>
                <w:iCs/>
              </w:rPr>
            </w:pPr>
            <w:ins w:id="2877" w:author="Amarucci, Scott M" w:date="2016-02-18T15:42:00Z">
              <w:r>
                <w:rPr>
                  <w:bCs/>
                  <w:iCs/>
                </w:rPr>
                <w:t>N/A</w:t>
              </w:r>
            </w:ins>
          </w:p>
        </w:tc>
        <w:tc>
          <w:tcPr>
            <w:tcW w:w="2490" w:type="dxa"/>
            <w:shd w:val="clear" w:color="auto" w:fill="auto"/>
          </w:tcPr>
          <w:p w:rsidR="00AB3662" w:rsidRDefault="003107E5" w:rsidP="00AB3662">
            <w:pPr>
              <w:spacing w:after="0" w:line="240" w:lineRule="auto"/>
              <w:rPr>
                <w:ins w:id="2878" w:author="Amarucci, Scott M" w:date="2016-02-16T19:22:00Z"/>
                <w:bCs/>
                <w:iCs/>
              </w:rPr>
            </w:pPr>
            <w:ins w:id="2879" w:author="Amarucci, Scott M" w:date="2016-02-18T15:42:00Z">
              <w:r>
                <w:rPr>
                  <w:bCs/>
                  <w:iCs/>
                </w:rPr>
                <w:t>N/A</w:t>
              </w:r>
            </w:ins>
          </w:p>
        </w:tc>
        <w:tc>
          <w:tcPr>
            <w:tcW w:w="2490" w:type="dxa"/>
            <w:gridSpan w:val="2"/>
            <w:shd w:val="clear" w:color="auto" w:fill="auto"/>
          </w:tcPr>
          <w:p w:rsidR="00AB3662" w:rsidRDefault="00AB3662" w:rsidP="00AB3662">
            <w:pPr>
              <w:spacing w:after="0" w:line="240" w:lineRule="auto"/>
              <w:rPr>
                <w:ins w:id="2880" w:author="Amarucci, Scott M" w:date="2016-02-16T19:22:00Z"/>
                <w:bCs/>
                <w:iCs/>
              </w:rPr>
            </w:pPr>
            <w:ins w:id="2881" w:author="Amarucci, Scott M" w:date="2016-02-16T19:22:00Z">
              <w:r>
                <w:rPr>
                  <w:bCs/>
                  <w:iCs/>
                </w:rPr>
                <w:t>???</w:t>
              </w:r>
            </w:ins>
          </w:p>
        </w:tc>
      </w:tr>
      <w:tr w:rsidR="00AB3662" w:rsidRPr="00206D41" w:rsidTr="00AB3662">
        <w:trPr>
          <w:trHeight w:val="268"/>
          <w:ins w:id="2882" w:author="Amarucci, Scott M" w:date="2016-02-16T19:22:00Z"/>
        </w:trPr>
        <w:tc>
          <w:tcPr>
            <w:tcW w:w="1728" w:type="dxa"/>
            <w:vMerge/>
            <w:shd w:val="clear" w:color="auto" w:fill="auto"/>
          </w:tcPr>
          <w:p w:rsidR="00AB3662" w:rsidRDefault="00AB3662" w:rsidP="00AB3662">
            <w:pPr>
              <w:rPr>
                <w:ins w:id="2883" w:author="Amarucci, Scott M" w:date="2016-02-16T19:22:00Z"/>
                <w:b/>
                <w:bCs/>
                <w:iCs/>
              </w:rPr>
            </w:pPr>
          </w:p>
        </w:tc>
        <w:tc>
          <w:tcPr>
            <w:tcW w:w="2490" w:type="dxa"/>
            <w:shd w:val="clear" w:color="auto" w:fill="auto"/>
          </w:tcPr>
          <w:p w:rsidR="00AB3662" w:rsidRPr="00426737" w:rsidRDefault="00AB3662" w:rsidP="00AB3662">
            <w:pPr>
              <w:spacing w:after="0" w:line="240" w:lineRule="auto"/>
              <w:rPr>
                <w:ins w:id="2884" w:author="Amarucci, Scott M" w:date="2016-02-16T19:22:00Z"/>
                <w:b/>
                <w:bCs/>
                <w:iCs/>
              </w:rPr>
            </w:pPr>
            <w:ins w:id="2885" w:author="Amarucci, Scott M" w:date="2016-02-16T19:22:00Z">
              <w:r>
                <w:rPr>
                  <w:b/>
                  <w:bCs/>
                  <w:iCs/>
                </w:rPr>
                <w:t>SSLLC</w:t>
              </w:r>
            </w:ins>
          </w:p>
        </w:tc>
        <w:tc>
          <w:tcPr>
            <w:tcW w:w="4980" w:type="dxa"/>
            <w:gridSpan w:val="3"/>
            <w:vMerge w:val="restart"/>
            <w:shd w:val="clear" w:color="auto" w:fill="auto"/>
          </w:tcPr>
          <w:p w:rsidR="00AB3662" w:rsidRDefault="00AB3662" w:rsidP="00AB3662">
            <w:pPr>
              <w:spacing w:after="0" w:line="240" w:lineRule="auto"/>
              <w:rPr>
                <w:ins w:id="2886" w:author="Amarucci, Scott M" w:date="2016-02-16T19:22:00Z"/>
                <w:bCs/>
                <w:iCs/>
              </w:rPr>
            </w:pPr>
          </w:p>
        </w:tc>
      </w:tr>
      <w:tr w:rsidR="00AB3662" w:rsidRPr="00206D41" w:rsidTr="00AB3662">
        <w:trPr>
          <w:trHeight w:val="259"/>
          <w:ins w:id="2887" w:author="Amarucci, Scott M" w:date="2016-02-16T19:22:00Z"/>
        </w:trPr>
        <w:tc>
          <w:tcPr>
            <w:tcW w:w="1728" w:type="dxa"/>
            <w:vMerge/>
            <w:shd w:val="clear" w:color="auto" w:fill="auto"/>
          </w:tcPr>
          <w:p w:rsidR="00AB3662" w:rsidRDefault="00AB3662" w:rsidP="00AB3662">
            <w:pPr>
              <w:rPr>
                <w:ins w:id="2888" w:author="Amarucci, Scott M" w:date="2016-02-16T19:22:00Z"/>
                <w:b/>
                <w:bCs/>
                <w:iCs/>
              </w:rPr>
            </w:pPr>
          </w:p>
        </w:tc>
        <w:tc>
          <w:tcPr>
            <w:tcW w:w="2490" w:type="dxa"/>
            <w:shd w:val="clear" w:color="auto" w:fill="auto"/>
          </w:tcPr>
          <w:p w:rsidR="00AB3662" w:rsidRDefault="003107E5" w:rsidP="00AB3662">
            <w:pPr>
              <w:spacing w:after="0" w:line="240" w:lineRule="auto"/>
              <w:rPr>
                <w:ins w:id="2889" w:author="Amarucci, Scott M" w:date="2016-02-16T19:22:00Z"/>
                <w:bCs/>
                <w:iCs/>
              </w:rPr>
            </w:pPr>
            <w:ins w:id="2890" w:author="Amarucci, Scott M" w:date="2016-02-18T15:42:00Z">
              <w:r>
                <w:rPr>
                  <w:bCs/>
                  <w:iCs/>
                </w:rPr>
                <w:t>N/A</w:t>
              </w:r>
            </w:ins>
          </w:p>
        </w:tc>
        <w:tc>
          <w:tcPr>
            <w:tcW w:w="4980" w:type="dxa"/>
            <w:gridSpan w:val="3"/>
            <w:vMerge/>
            <w:shd w:val="clear" w:color="auto" w:fill="auto"/>
          </w:tcPr>
          <w:p w:rsidR="00AB3662" w:rsidRDefault="00AB3662" w:rsidP="00AB3662">
            <w:pPr>
              <w:spacing w:after="0" w:line="240" w:lineRule="auto"/>
              <w:rPr>
                <w:ins w:id="2891" w:author="Amarucci, Scott M" w:date="2016-02-16T19:22:00Z"/>
                <w:bCs/>
                <w:iCs/>
              </w:rPr>
            </w:pPr>
          </w:p>
        </w:tc>
      </w:tr>
      <w:tr w:rsidR="00AB3662" w:rsidRPr="00206D41" w:rsidTr="00AB3662">
        <w:trPr>
          <w:trHeight w:val="439"/>
          <w:ins w:id="2892" w:author="Amarucci, Scott M" w:date="2016-02-16T19:22:00Z"/>
        </w:trPr>
        <w:tc>
          <w:tcPr>
            <w:tcW w:w="1728" w:type="dxa"/>
            <w:shd w:val="clear" w:color="auto" w:fill="auto"/>
          </w:tcPr>
          <w:p w:rsidR="00AB3662" w:rsidRPr="00206D41" w:rsidRDefault="00AB3662" w:rsidP="00AB3662">
            <w:pPr>
              <w:rPr>
                <w:ins w:id="2893" w:author="Amarucci, Scott M" w:date="2016-02-16T19:22:00Z"/>
                <w:b/>
                <w:bCs/>
                <w:iCs/>
              </w:rPr>
            </w:pPr>
            <w:ins w:id="2894" w:author="Amarucci, Scott M" w:date="2016-02-16T19:22:00Z">
              <w:r w:rsidRPr="005B0BAF">
                <w:rPr>
                  <w:rFonts w:asciiTheme="minorHAnsi" w:hAnsiTheme="minorHAnsi"/>
                  <w:b/>
                  <w:bCs/>
                  <w:iCs/>
                </w:rPr>
                <w:t>TRIGGER AND LIMIT SETTING</w:t>
              </w:r>
            </w:ins>
          </w:p>
        </w:tc>
        <w:tc>
          <w:tcPr>
            <w:tcW w:w="7470" w:type="dxa"/>
            <w:gridSpan w:val="4"/>
            <w:shd w:val="clear" w:color="auto" w:fill="auto"/>
          </w:tcPr>
          <w:p w:rsidR="00AB3662" w:rsidRDefault="00AB3662" w:rsidP="00AB3662">
            <w:pPr>
              <w:spacing w:after="0" w:line="240" w:lineRule="auto"/>
              <w:rPr>
                <w:ins w:id="2895" w:author="Amarucci, Scott M" w:date="2016-02-16T19:22:00Z"/>
                <w:bCs/>
                <w:iCs/>
              </w:rPr>
            </w:pPr>
            <w:ins w:id="2896" w:author="Amarucci, Scott M" w:date="2016-02-16T19:22:00Z">
              <w:r>
                <w:rPr>
                  <w:bCs/>
                  <w:iCs/>
                </w:rPr>
                <w:t xml:space="preserve">The </w:t>
              </w:r>
            </w:ins>
            <w:ins w:id="2897" w:author="Amarucci, Scott M" w:date="2016-02-16T19:26:00Z">
              <w:r w:rsidR="00CE7400">
                <w:rPr>
                  <w:bCs/>
                  <w:iCs/>
                </w:rPr>
                <w:t>specialized lending exposure</w:t>
              </w:r>
            </w:ins>
            <w:ins w:id="2898" w:author="Amarucci, Scott M" w:date="2016-02-16T19:22:00Z">
              <w:r>
                <w:rPr>
                  <w:bCs/>
                  <w:iCs/>
                </w:rPr>
                <w:t xml:space="preserve"> triggers and limits are set as follows:</w:t>
              </w:r>
            </w:ins>
          </w:p>
          <w:p w:rsidR="00AB3662" w:rsidRDefault="00AB3662" w:rsidP="00AB3662">
            <w:pPr>
              <w:spacing w:after="0" w:line="240" w:lineRule="auto"/>
              <w:rPr>
                <w:ins w:id="2899" w:author="Amarucci, Scott M" w:date="2016-02-16T19:22:00Z"/>
                <w:bCs/>
                <w:iCs/>
              </w:rPr>
            </w:pPr>
          </w:p>
          <w:p w:rsidR="00AB3662" w:rsidRPr="00204F0A" w:rsidRDefault="00AB3662" w:rsidP="00AB3662">
            <w:pPr>
              <w:pStyle w:val="ListParagraph"/>
              <w:numPr>
                <w:ilvl w:val="0"/>
                <w:numId w:val="5"/>
              </w:numPr>
              <w:spacing w:after="0" w:line="240" w:lineRule="auto"/>
              <w:rPr>
                <w:ins w:id="2900" w:author="Amarucci, Scott M" w:date="2016-02-16T19:22:00Z"/>
                <w:bCs/>
                <w:iCs/>
              </w:rPr>
            </w:pPr>
            <w:ins w:id="2901" w:author="Amarucci, Scott M" w:date="2016-02-16T19:22:00Z">
              <w:r>
                <w:rPr>
                  <w:bCs/>
                  <w:iCs/>
                </w:rPr>
                <w:t>Am</w:t>
              </w:r>
              <w:r w:rsidRPr="00204F0A">
                <w:rPr>
                  <w:bCs/>
                  <w:iCs/>
                </w:rPr>
                <w:t>ber trigger</w:t>
              </w:r>
              <w:r>
                <w:rPr>
                  <w:bCs/>
                  <w:iCs/>
                </w:rPr>
                <w:t>:</w:t>
              </w:r>
              <w:r w:rsidRPr="00204F0A">
                <w:rPr>
                  <w:bCs/>
                  <w:iCs/>
                </w:rPr>
                <w:t xml:space="preserve"> is</w:t>
              </w:r>
              <w:r>
                <w:rPr>
                  <w:bCs/>
                  <w:iCs/>
                </w:rPr>
                <w:t xml:space="preserve"> calculated as </w:t>
              </w:r>
            </w:ins>
          </w:p>
          <w:p w:rsidR="00AB3662" w:rsidRPr="00426737" w:rsidRDefault="00AB3662" w:rsidP="00AB3662">
            <w:pPr>
              <w:pStyle w:val="ListParagraph"/>
              <w:numPr>
                <w:ilvl w:val="0"/>
                <w:numId w:val="5"/>
              </w:numPr>
              <w:spacing w:after="0" w:line="240" w:lineRule="auto"/>
              <w:rPr>
                <w:ins w:id="2902" w:author="Amarucci, Scott M" w:date="2016-02-16T19:22:00Z"/>
                <w:bCs/>
                <w:iCs/>
              </w:rPr>
            </w:pPr>
            <w:ins w:id="2903" w:author="Amarucci, Scott M" w:date="2016-02-16T19:22:00Z">
              <w:r w:rsidRPr="0072414D">
                <w:rPr>
                  <w:bCs/>
                  <w:iCs/>
                </w:rPr>
                <w:t>Red limit: is calculate</w:t>
              </w:r>
              <w:r w:rsidRPr="00785EA3">
                <w:rPr>
                  <w:bCs/>
                  <w:iCs/>
                </w:rPr>
                <w:t xml:space="preserve">d as </w:t>
              </w:r>
            </w:ins>
          </w:p>
          <w:p w:rsidR="00AB3662" w:rsidRDefault="00AB3662" w:rsidP="00AB3662">
            <w:pPr>
              <w:spacing w:after="0" w:line="240" w:lineRule="auto"/>
              <w:rPr>
                <w:ins w:id="2904" w:author="Amarucci, Scott M" w:date="2016-02-16T19:22:00Z"/>
                <w:bCs/>
                <w:iCs/>
              </w:rPr>
            </w:pPr>
          </w:p>
          <w:p w:rsidR="00AB3662" w:rsidRPr="00206D41" w:rsidRDefault="00AB3662" w:rsidP="00AB3662">
            <w:pPr>
              <w:spacing w:after="0" w:line="240" w:lineRule="auto"/>
              <w:jc w:val="center"/>
              <w:rPr>
                <w:ins w:id="2905" w:author="Amarucci, Scott M" w:date="2016-02-16T19:22:00Z"/>
                <w:rFonts w:asciiTheme="minorHAnsi" w:eastAsiaTheme="minorHAnsi" w:hAnsiTheme="minorHAnsi" w:cstheme="minorBidi"/>
                <w:iCs/>
              </w:rPr>
            </w:pPr>
          </w:p>
        </w:tc>
      </w:tr>
      <w:tr w:rsidR="00AB3662" w:rsidRPr="00206D41" w:rsidTr="00AB3662">
        <w:trPr>
          <w:trHeight w:val="303"/>
          <w:ins w:id="2906" w:author="Amarucci, Scott M" w:date="2016-02-16T19:22:00Z"/>
        </w:trPr>
        <w:tc>
          <w:tcPr>
            <w:tcW w:w="1728" w:type="dxa"/>
            <w:shd w:val="clear" w:color="auto" w:fill="auto"/>
          </w:tcPr>
          <w:p w:rsidR="00AB3662" w:rsidRPr="00DF3739" w:rsidRDefault="00AB3662" w:rsidP="00AB3662">
            <w:pPr>
              <w:rPr>
                <w:ins w:id="2907" w:author="Amarucci, Scott M" w:date="2016-02-16T19:22:00Z"/>
                <w:b/>
                <w:bCs/>
                <w:iCs/>
              </w:rPr>
            </w:pPr>
            <w:ins w:id="2908" w:author="Amarucci, Scott M" w:date="2016-02-16T19:22:00Z">
              <w:r>
                <w:rPr>
                  <w:rFonts w:asciiTheme="minorHAnsi" w:hAnsiTheme="minorHAnsi"/>
                  <w:b/>
                  <w:bCs/>
                  <w:iCs/>
                </w:rPr>
                <w:lastRenderedPageBreak/>
                <w:t>T</w:t>
              </w:r>
              <w:r w:rsidRPr="00DF3739">
                <w:rPr>
                  <w:rFonts w:asciiTheme="minorHAnsi" w:hAnsiTheme="minorHAnsi"/>
                  <w:b/>
                  <w:bCs/>
                  <w:iCs/>
                </w:rPr>
                <w:t>ESTING FREQUENCY</w:t>
              </w:r>
            </w:ins>
          </w:p>
        </w:tc>
        <w:tc>
          <w:tcPr>
            <w:tcW w:w="7470" w:type="dxa"/>
            <w:gridSpan w:val="4"/>
            <w:shd w:val="clear" w:color="auto" w:fill="auto"/>
          </w:tcPr>
          <w:p w:rsidR="00AB3662" w:rsidRPr="00DF3739" w:rsidRDefault="00AB3662" w:rsidP="00AB3662">
            <w:pPr>
              <w:spacing w:after="0" w:line="240" w:lineRule="auto"/>
              <w:rPr>
                <w:ins w:id="2909" w:author="Amarucci, Scott M" w:date="2016-02-16T19:22:00Z"/>
              </w:rPr>
            </w:pPr>
            <w:ins w:id="2910" w:author="Amarucci, Scott M" w:date="2016-02-16T19:22:00Z">
              <w:r>
                <w:rPr>
                  <w:bCs/>
                  <w:iCs/>
                </w:rPr>
                <w:t>Monthly</w:t>
              </w:r>
            </w:ins>
          </w:p>
        </w:tc>
      </w:tr>
      <w:tr w:rsidR="00AB3662" w:rsidRPr="00206D41" w:rsidTr="00AB3662">
        <w:trPr>
          <w:trHeight w:val="978"/>
          <w:ins w:id="2911" w:author="Amarucci, Scott M" w:date="2016-02-16T19:22:00Z"/>
        </w:trPr>
        <w:tc>
          <w:tcPr>
            <w:tcW w:w="1728" w:type="dxa"/>
            <w:shd w:val="clear" w:color="auto" w:fill="auto"/>
          </w:tcPr>
          <w:p w:rsidR="00AB3662" w:rsidRPr="00DF3739" w:rsidRDefault="00AB3662" w:rsidP="00AB3662">
            <w:pPr>
              <w:rPr>
                <w:ins w:id="2912" w:author="Amarucci, Scott M" w:date="2016-02-16T19:22:00Z"/>
                <w:b/>
                <w:bCs/>
                <w:iCs/>
              </w:rPr>
            </w:pPr>
            <w:ins w:id="2913" w:author="Amarucci, Scott M" w:date="2016-02-16T19:22:00Z">
              <w:r w:rsidRPr="00DF3739">
                <w:rPr>
                  <w:b/>
                  <w:bCs/>
                  <w:iCs/>
                </w:rPr>
                <w:t>SOURCE OF INFORMATION</w:t>
              </w:r>
            </w:ins>
          </w:p>
        </w:tc>
        <w:tc>
          <w:tcPr>
            <w:tcW w:w="7470" w:type="dxa"/>
            <w:gridSpan w:val="4"/>
            <w:shd w:val="clear" w:color="auto" w:fill="auto"/>
          </w:tcPr>
          <w:p w:rsidR="00AB3662" w:rsidRPr="000E4C0C" w:rsidRDefault="00AB3662" w:rsidP="00AB3662">
            <w:pPr>
              <w:spacing w:after="0" w:line="240" w:lineRule="auto"/>
              <w:rPr>
                <w:ins w:id="2914" w:author="Amarucci, Scott M" w:date="2016-02-16T19:22:00Z"/>
                <w:bCs/>
                <w:iCs/>
              </w:rPr>
            </w:pPr>
            <w:ins w:id="2915" w:author="Amarucci, Scott M" w:date="2016-02-16T19:22:00Z">
              <w:r>
                <w:rPr>
                  <w:bCs/>
                  <w:iCs/>
                </w:rPr>
                <w:t>Provided by</w:t>
              </w:r>
              <w:r w:rsidRPr="000E4C0C">
                <w:rPr>
                  <w:bCs/>
                  <w:iCs/>
                </w:rPr>
                <w:tab/>
              </w:r>
              <w:r w:rsidRPr="000E4C0C">
                <w:rPr>
                  <w:bCs/>
                  <w:iCs/>
                </w:rPr>
                <w:tab/>
              </w:r>
              <w:r w:rsidRPr="000E4C0C">
                <w:rPr>
                  <w:bCs/>
                  <w:iCs/>
                </w:rPr>
                <w:tab/>
              </w:r>
              <w:r w:rsidRPr="000E4C0C">
                <w:rPr>
                  <w:bCs/>
                  <w:iCs/>
                </w:rPr>
                <w:tab/>
              </w:r>
              <w:r w:rsidRPr="000E4C0C">
                <w:rPr>
                  <w:bCs/>
                  <w:iCs/>
                </w:rPr>
                <w:tab/>
              </w:r>
            </w:ins>
          </w:p>
        </w:tc>
      </w:tr>
    </w:tbl>
    <w:p w:rsidR="006B462C" w:rsidRDefault="006B462C" w:rsidP="006B462C">
      <w:pPr>
        <w:pStyle w:val="SANUS1"/>
      </w:pPr>
    </w:p>
    <w:p w:rsidR="00CE7400" w:rsidRPr="00090B3E" w:rsidRDefault="00CE7400" w:rsidP="00CE7400">
      <w:pPr>
        <w:pStyle w:val="SANUS2"/>
        <w:numPr>
          <w:ilvl w:val="1"/>
          <w:numId w:val="1"/>
        </w:numPr>
        <w:tabs>
          <w:tab w:val="num" w:pos="540"/>
        </w:tabs>
        <w:ind w:left="567" w:hanging="567"/>
        <w:rPr>
          <w:ins w:id="2916" w:author="Amarucci, Scott M" w:date="2016-02-16T19:27:00Z"/>
          <w:color w:val="000000" w:themeColor="text1"/>
        </w:rPr>
      </w:pPr>
      <w:ins w:id="2917" w:author="Amarucci, Scott M" w:date="2016-02-16T19:27:00Z">
        <w:r>
          <w:rPr>
            <w:color w:val="000000" w:themeColor="text1"/>
          </w:rPr>
          <w:t>Other relevant portfolios</w:t>
        </w:r>
      </w:ins>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1245"/>
        <w:gridCol w:w="1245"/>
      </w:tblGrid>
      <w:tr w:rsidR="00CE7400" w:rsidRPr="00206D41" w:rsidTr="00BB7C56">
        <w:trPr>
          <w:trHeight w:val="462"/>
          <w:ins w:id="2918" w:author="Amarucci, Scott M" w:date="2016-02-16T19:27:00Z"/>
        </w:trPr>
        <w:tc>
          <w:tcPr>
            <w:tcW w:w="1728" w:type="dxa"/>
            <w:shd w:val="clear" w:color="auto" w:fill="auto"/>
          </w:tcPr>
          <w:p w:rsidR="00CE7400" w:rsidRPr="00206D41" w:rsidRDefault="00CE7400" w:rsidP="00BB7C56">
            <w:pPr>
              <w:rPr>
                <w:ins w:id="2919" w:author="Amarucci, Scott M" w:date="2016-02-16T19:27:00Z"/>
                <w:b/>
                <w:bCs/>
                <w:iCs/>
              </w:rPr>
            </w:pPr>
            <w:ins w:id="2920" w:author="Amarucci, Scott M" w:date="2016-02-16T19:27:00Z">
              <w:r>
                <w:rPr>
                  <w:b/>
                  <w:bCs/>
                  <w:iCs/>
                </w:rPr>
                <w:t>DEFINITION</w:t>
              </w:r>
            </w:ins>
          </w:p>
        </w:tc>
        <w:tc>
          <w:tcPr>
            <w:tcW w:w="7470" w:type="dxa"/>
            <w:gridSpan w:val="4"/>
            <w:shd w:val="clear" w:color="auto" w:fill="auto"/>
          </w:tcPr>
          <w:p w:rsidR="00CE7400" w:rsidRPr="00426737" w:rsidRDefault="00CE7400" w:rsidP="00CE7400">
            <w:pPr>
              <w:spacing w:after="120" w:line="240" w:lineRule="auto"/>
              <w:jc w:val="both"/>
              <w:rPr>
                <w:ins w:id="2921" w:author="Amarucci, Scott M" w:date="2016-02-16T19:27:00Z"/>
              </w:rPr>
            </w:pPr>
            <w:ins w:id="2922" w:author="Amarucci, Scott M" w:date="2016-02-16T19:28:00Z">
              <w:r w:rsidRPr="0036105A">
                <w:t xml:space="preserve">Maximum exposure </w:t>
              </w:r>
            </w:ins>
            <w:ins w:id="2923" w:author="Amarucci, Scott M" w:date="2016-02-16T19:29:00Z">
              <w:r>
                <w:t>to portfolios deemed</w:t>
              </w:r>
            </w:ins>
            <w:ins w:id="2924" w:author="Amarucci, Scott M" w:date="2016-02-16T19:30:00Z">
              <w:r>
                <w:t xml:space="preserve"> by the local entity responsible to be significant enough to warrant the Group Board’s monitoring</w:t>
              </w:r>
            </w:ins>
          </w:p>
        </w:tc>
      </w:tr>
      <w:tr w:rsidR="00CE7400" w:rsidRPr="00206D41" w:rsidTr="00BB7C56">
        <w:trPr>
          <w:trHeight w:val="462"/>
          <w:ins w:id="2925" w:author="Amarucci, Scott M" w:date="2016-02-16T19:27:00Z"/>
        </w:trPr>
        <w:tc>
          <w:tcPr>
            <w:tcW w:w="1728" w:type="dxa"/>
            <w:shd w:val="clear" w:color="auto" w:fill="auto"/>
          </w:tcPr>
          <w:p w:rsidR="00CE7400" w:rsidRPr="00206D41" w:rsidRDefault="00CE7400" w:rsidP="00BB7C56">
            <w:pPr>
              <w:rPr>
                <w:ins w:id="2926" w:author="Amarucci, Scott M" w:date="2016-02-16T19:27:00Z"/>
                <w:b/>
                <w:bCs/>
                <w:iCs/>
              </w:rPr>
            </w:pPr>
            <w:ins w:id="2927" w:author="Amarucci, Scott M" w:date="2016-02-16T19:27:00Z">
              <w:r>
                <w:rPr>
                  <w:b/>
                  <w:bCs/>
                  <w:iCs/>
                </w:rPr>
                <w:t>RISK TYPE</w:t>
              </w:r>
            </w:ins>
          </w:p>
        </w:tc>
        <w:tc>
          <w:tcPr>
            <w:tcW w:w="7470" w:type="dxa"/>
            <w:gridSpan w:val="4"/>
            <w:shd w:val="clear" w:color="auto" w:fill="auto"/>
          </w:tcPr>
          <w:p w:rsidR="00CE7400" w:rsidRPr="00206D41" w:rsidRDefault="00CE7400" w:rsidP="00BB7C56">
            <w:pPr>
              <w:spacing w:after="0" w:line="240" w:lineRule="auto"/>
              <w:rPr>
                <w:ins w:id="2928" w:author="Amarucci, Scott M" w:date="2016-02-16T19:27:00Z"/>
                <w:bCs/>
                <w:iCs/>
              </w:rPr>
            </w:pPr>
            <w:ins w:id="2929" w:author="Amarucci, Scott M" w:date="2016-02-16T19:27:00Z">
              <w:r>
                <w:rPr>
                  <w:bCs/>
                  <w:iCs/>
                </w:rPr>
                <w:t>Credit Risk</w:t>
              </w:r>
            </w:ins>
          </w:p>
        </w:tc>
      </w:tr>
      <w:tr w:rsidR="00CE7400" w:rsidRPr="00206D41" w:rsidTr="00BB7C56">
        <w:trPr>
          <w:trHeight w:val="462"/>
          <w:ins w:id="2930" w:author="Amarucci, Scott M" w:date="2016-02-16T19:27:00Z"/>
        </w:trPr>
        <w:tc>
          <w:tcPr>
            <w:tcW w:w="1728" w:type="dxa"/>
            <w:shd w:val="clear" w:color="auto" w:fill="auto"/>
          </w:tcPr>
          <w:p w:rsidR="00CE7400" w:rsidRDefault="00CE7400" w:rsidP="00BB7C56">
            <w:pPr>
              <w:rPr>
                <w:ins w:id="2931" w:author="Amarucci, Scott M" w:date="2016-02-16T19:27:00Z"/>
                <w:b/>
                <w:bCs/>
                <w:iCs/>
              </w:rPr>
            </w:pPr>
            <w:ins w:id="2932" w:author="Amarucci, Scott M" w:date="2016-02-16T19:27:00Z">
              <w:r>
                <w:rPr>
                  <w:b/>
                  <w:bCs/>
                  <w:iCs/>
                </w:rPr>
                <w:t>RATIONALE</w:t>
              </w:r>
            </w:ins>
          </w:p>
        </w:tc>
        <w:tc>
          <w:tcPr>
            <w:tcW w:w="7470" w:type="dxa"/>
            <w:gridSpan w:val="4"/>
            <w:shd w:val="clear" w:color="auto" w:fill="auto"/>
          </w:tcPr>
          <w:p w:rsidR="00CE7400" w:rsidRDefault="00CE7400" w:rsidP="00BB7C56">
            <w:pPr>
              <w:spacing w:after="0" w:line="240" w:lineRule="auto"/>
              <w:rPr>
                <w:ins w:id="2933" w:author="Amarucci, Scott M" w:date="2016-02-16T19:27:00Z"/>
                <w:bCs/>
                <w:iCs/>
              </w:rPr>
            </w:pPr>
            <w:ins w:id="2934" w:author="Amarucci, Scott M" w:date="2016-02-16T19:27:00Z">
              <w:r>
                <w:rPr>
                  <w:bCs/>
                  <w:iCs/>
                </w:rPr>
                <w:t>…</w:t>
              </w:r>
            </w:ins>
          </w:p>
        </w:tc>
      </w:tr>
      <w:tr w:rsidR="00CE7400" w:rsidRPr="00206D41" w:rsidTr="00BB7C56">
        <w:trPr>
          <w:trHeight w:val="270"/>
          <w:ins w:id="2935" w:author="Amarucci, Scott M" w:date="2016-02-16T19:27:00Z"/>
        </w:trPr>
        <w:tc>
          <w:tcPr>
            <w:tcW w:w="1728" w:type="dxa"/>
            <w:vMerge w:val="restart"/>
            <w:shd w:val="clear" w:color="auto" w:fill="auto"/>
          </w:tcPr>
          <w:p w:rsidR="00CE7400" w:rsidRPr="00206D41" w:rsidRDefault="00CE7400" w:rsidP="00BB7C56">
            <w:pPr>
              <w:rPr>
                <w:ins w:id="2936" w:author="Amarucci, Scott M" w:date="2016-02-16T19:27:00Z"/>
                <w:b/>
                <w:bCs/>
                <w:iCs/>
              </w:rPr>
            </w:pPr>
            <w:ins w:id="2937" w:author="Amarucci, Scott M" w:date="2016-02-16T19:27:00Z">
              <w:r>
                <w:rPr>
                  <w:b/>
                  <w:bCs/>
                  <w:iCs/>
                </w:rPr>
                <w:t>ENTITY</w:t>
              </w:r>
            </w:ins>
          </w:p>
        </w:tc>
        <w:tc>
          <w:tcPr>
            <w:tcW w:w="2490" w:type="dxa"/>
            <w:shd w:val="clear" w:color="auto" w:fill="auto"/>
          </w:tcPr>
          <w:p w:rsidR="00CE7400" w:rsidRPr="007973F5" w:rsidRDefault="00CE7400" w:rsidP="00BB7C56">
            <w:pPr>
              <w:spacing w:after="0" w:line="240" w:lineRule="auto"/>
              <w:rPr>
                <w:ins w:id="2938" w:author="Amarucci, Scott M" w:date="2016-02-16T19:27:00Z"/>
                <w:b/>
                <w:bCs/>
                <w:iCs/>
              </w:rPr>
            </w:pPr>
            <w:ins w:id="2939" w:author="Amarucci, Scott M" w:date="2016-02-16T19:27:00Z">
              <w:r w:rsidRPr="007973F5">
                <w:rPr>
                  <w:b/>
                  <w:bCs/>
                  <w:iCs/>
                </w:rPr>
                <w:t>SHUSA</w:t>
              </w:r>
            </w:ins>
          </w:p>
        </w:tc>
        <w:tc>
          <w:tcPr>
            <w:tcW w:w="2490" w:type="dxa"/>
            <w:shd w:val="clear" w:color="auto" w:fill="auto"/>
          </w:tcPr>
          <w:p w:rsidR="00CE7400" w:rsidRPr="007973F5" w:rsidRDefault="00CE7400" w:rsidP="00BB7C56">
            <w:pPr>
              <w:spacing w:after="0" w:line="240" w:lineRule="auto"/>
              <w:rPr>
                <w:ins w:id="2940" w:author="Amarucci, Scott M" w:date="2016-02-16T19:27:00Z"/>
                <w:b/>
                <w:bCs/>
                <w:iCs/>
              </w:rPr>
            </w:pPr>
            <w:ins w:id="2941" w:author="Amarucci, Scott M" w:date="2016-02-16T19:27:00Z">
              <w:r w:rsidRPr="007973F5">
                <w:rPr>
                  <w:b/>
                  <w:bCs/>
                  <w:iCs/>
                </w:rPr>
                <w:t>SBNA</w:t>
              </w:r>
            </w:ins>
          </w:p>
        </w:tc>
        <w:tc>
          <w:tcPr>
            <w:tcW w:w="2490" w:type="dxa"/>
            <w:gridSpan w:val="2"/>
            <w:shd w:val="clear" w:color="auto" w:fill="auto"/>
          </w:tcPr>
          <w:p w:rsidR="00CE7400" w:rsidRPr="007973F5" w:rsidRDefault="00CE7400" w:rsidP="00BB7C56">
            <w:pPr>
              <w:spacing w:after="0" w:line="240" w:lineRule="auto"/>
              <w:rPr>
                <w:ins w:id="2942" w:author="Amarucci, Scott M" w:date="2016-02-16T19:27:00Z"/>
                <w:b/>
                <w:bCs/>
                <w:iCs/>
              </w:rPr>
            </w:pPr>
            <w:ins w:id="2943" w:author="Amarucci, Scott M" w:date="2016-02-16T19:27:00Z">
              <w:r w:rsidRPr="007973F5">
                <w:rPr>
                  <w:b/>
                  <w:bCs/>
                  <w:iCs/>
                </w:rPr>
                <w:t>SC</w:t>
              </w:r>
            </w:ins>
          </w:p>
        </w:tc>
      </w:tr>
      <w:tr w:rsidR="00CE7400" w:rsidRPr="00206D41" w:rsidTr="00BB7C56">
        <w:trPr>
          <w:trHeight w:val="113"/>
          <w:ins w:id="2944" w:author="Amarucci, Scott M" w:date="2016-02-16T19:27:00Z"/>
        </w:trPr>
        <w:tc>
          <w:tcPr>
            <w:tcW w:w="1728" w:type="dxa"/>
            <w:vMerge/>
            <w:shd w:val="clear" w:color="auto" w:fill="auto"/>
          </w:tcPr>
          <w:p w:rsidR="00CE7400" w:rsidRDefault="00CE7400" w:rsidP="00BB7C56">
            <w:pPr>
              <w:rPr>
                <w:ins w:id="2945" w:author="Amarucci, Scott M" w:date="2016-02-16T19:27:00Z"/>
                <w:b/>
                <w:bCs/>
                <w:iCs/>
              </w:rPr>
            </w:pPr>
          </w:p>
        </w:tc>
        <w:tc>
          <w:tcPr>
            <w:tcW w:w="2490" w:type="dxa"/>
            <w:shd w:val="clear" w:color="auto" w:fill="auto"/>
          </w:tcPr>
          <w:p w:rsidR="00CE7400" w:rsidRPr="00206D41" w:rsidRDefault="00CE7400" w:rsidP="00BB7C56">
            <w:pPr>
              <w:spacing w:after="0" w:line="240" w:lineRule="auto"/>
              <w:rPr>
                <w:ins w:id="2946" w:author="Amarucci, Scott M" w:date="2016-02-16T19:27:00Z"/>
                <w:bCs/>
                <w:iCs/>
              </w:rPr>
            </w:pPr>
            <w:ins w:id="2947" w:author="Amarucci, Scott M" w:date="2016-02-16T19:27:00Z">
              <w:r>
                <w:rPr>
                  <w:bCs/>
                  <w:iCs/>
                </w:rPr>
                <w:t>Yes</w:t>
              </w:r>
            </w:ins>
          </w:p>
        </w:tc>
        <w:tc>
          <w:tcPr>
            <w:tcW w:w="2490" w:type="dxa"/>
            <w:shd w:val="clear" w:color="auto" w:fill="auto"/>
          </w:tcPr>
          <w:p w:rsidR="00CE7400" w:rsidRPr="00206D41" w:rsidRDefault="00CE7400" w:rsidP="00BB7C56">
            <w:pPr>
              <w:spacing w:after="0" w:line="240" w:lineRule="auto"/>
              <w:rPr>
                <w:ins w:id="2948" w:author="Amarucci, Scott M" w:date="2016-02-16T19:27:00Z"/>
                <w:bCs/>
                <w:iCs/>
              </w:rPr>
            </w:pPr>
            <w:ins w:id="2949" w:author="Amarucci, Scott M" w:date="2016-02-16T19:27:00Z">
              <w:r>
                <w:rPr>
                  <w:bCs/>
                  <w:iCs/>
                </w:rPr>
                <w:t>Yes</w:t>
              </w:r>
            </w:ins>
          </w:p>
        </w:tc>
        <w:tc>
          <w:tcPr>
            <w:tcW w:w="2490" w:type="dxa"/>
            <w:gridSpan w:val="2"/>
            <w:shd w:val="clear" w:color="auto" w:fill="auto"/>
          </w:tcPr>
          <w:p w:rsidR="00CE7400" w:rsidRPr="00206D41" w:rsidRDefault="00CE7400" w:rsidP="00BB7C56">
            <w:pPr>
              <w:spacing w:after="0" w:line="240" w:lineRule="auto"/>
              <w:rPr>
                <w:ins w:id="2950" w:author="Amarucci, Scott M" w:date="2016-02-16T19:27:00Z"/>
                <w:bCs/>
                <w:iCs/>
              </w:rPr>
            </w:pPr>
            <w:ins w:id="2951" w:author="Amarucci, Scott M" w:date="2016-02-16T19:27:00Z">
              <w:r>
                <w:rPr>
                  <w:bCs/>
                  <w:iCs/>
                </w:rPr>
                <w:t>No</w:t>
              </w:r>
            </w:ins>
          </w:p>
        </w:tc>
      </w:tr>
      <w:tr w:rsidR="00CE7400" w:rsidRPr="00206D41" w:rsidTr="00BB7C56">
        <w:trPr>
          <w:trHeight w:val="112"/>
          <w:ins w:id="2952" w:author="Amarucci, Scott M" w:date="2016-02-16T19:27:00Z"/>
        </w:trPr>
        <w:tc>
          <w:tcPr>
            <w:tcW w:w="1728" w:type="dxa"/>
            <w:vMerge/>
            <w:shd w:val="clear" w:color="auto" w:fill="auto"/>
          </w:tcPr>
          <w:p w:rsidR="00CE7400" w:rsidRDefault="00CE7400" w:rsidP="00BB7C56">
            <w:pPr>
              <w:rPr>
                <w:ins w:id="2953" w:author="Amarucci, Scott M" w:date="2016-02-16T19:27:00Z"/>
                <w:b/>
                <w:bCs/>
                <w:iCs/>
              </w:rPr>
            </w:pPr>
          </w:p>
        </w:tc>
        <w:tc>
          <w:tcPr>
            <w:tcW w:w="2490" w:type="dxa"/>
            <w:shd w:val="clear" w:color="auto" w:fill="auto"/>
          </w:tcPr>
          <w:p w:rsidR="00CE7400" w:rsidRPr="00426737" w:rsidRDefault="00CE7400" w:rsidP="00BB7C56">
            <w:pPr>
              <w:spacing w:after="0" w:line="240" w:lineRule="auto"/>
              <w:rPr>
                <w:ins w:id="2954" w:author="Amarucci, Scott M" w:date="2016-02-16T19:27:00Z"/>
                <w:b/>
                <w:bCs/>
                <w:iCs/>
              </w:rPr>
            </w:pPr>
            <w:ins w:id="2955" w:author="Amarucci, Scott M" w:date="2016-02-16T19:27:00Z">
              <w:r>
                <w:rPr>
                  <w:b/>
                  <w:bCs/>
                  <w:iCs/>
                </w:rPr>
                <w:t>SIS</w:t>
              </w:r>
            </w:ins>
          </w:p>
        </w:tc>
        <w:tc>
          <w:tcPr>
            <w:tcW w:w="2490" w:type="dxa"/>
            <w:shd w:val="clear" w:color="auto" w:fill="auto"/>
          </w:tcPr>
          <w:p w:rsidR="00CE7400" w:rsidRPr="00426737" w:rsidRDefault="00CE7400" w:rsidP="00BB7C56">
            <w:pPr>
              <w:spacing w:after="0" w:line="240" w:lineRule="auto"/>
              <w:rPr>
                <w:ins w:id="2956" w:author="Amarucci, Scott M" w:date="2016-02-16T19:27:00Z"/>
                <w:b/>
                <w:bCs/>
                <w:iCs/>
              </w:rPr>
            </w:pPr>
            <w:ins w:id="2957" w:author="Amarucci, Scott M" w:date="2016-02-16T19:27:00Z">
              <w:r>
                <w:rPr>
                  <w:b/>
                  <w:bCs/>
                  <w:iCs/>
                </w:rPr>
                <w:t>BSI Miami</w:t>
              </w:r>
            </w:ins>
          </w:p>
        </w:tc>
        <w:tc>
          <w:tcPr>
            <w:tcW w:w="1245" w:type="dxa"/>
            <w:shd w:val="clear" w:color="auto" w:fill="auto"/>
          </w:tcPr>
          <w:p w:rsidR="00CE7400" w:rsidRPr="00426737" w:rsidRDefault="00CE7400" w:rsidP="00BB7C56">
            <w:pPr>
              <w:spacing w:after="0" w:line="240" w:lineRule="auto"/>
              <w:rPr>
                <w:ins w:id="2958" w:author="Amarucci, Scott M" w:date="2016-02-16T19:27:00Z"/>
                <w:b/>
                <w:bCs/>
                <w:iCs/>
              </w:rPr>
            </w:pPr>
            <w:ins w:id="2959" w:author="Amarucci, Scott M" w:date="2016-02-16T19:27:00Z">
              <w:r>
                <w:rPr>
                  <w:b/>
                  <w:bCs/>
                  <w:iCs/>
                </w:rPr>
                <w:t>BSPR</w:t>
              </w:r>
            </w:ins>
          </w:p>
        </w:tc>
        <w:tc>
          <w:tcPr>
            <w:tcW w:w="1245" w:type="dxa"/>
            <w:shd w:val="clear" w:color="auto" w:fill="auto"/>
          </w:tcPr>
          <w:p w:rsidR="00CE7400" w:rsidRPr="00785EA3" w:rsidRDefault="00CE7400" w:rsidP="00BB7C56">
            <w:pPr>
              <w:spacing w:after="0" w:line="240" w:lineRule="auto"/>
              <w:rPr>
                <w:ins w:id="2960" w:author="Amarucci, Scott M" w:date="2016-02-16T19:27:00Z"/>
                <w:b/>
                <w:bCs/>
                <w:iCs/>
              </w:rPr>
            </w:pPr>
            <w:ins w:id="2961" w:author="Amarucci, Scott M" w:date="2016-02-16T19:27:00Z">
              <w:r>
                <w:rPr>
                  <w:b/>
                  <w:bCs/>
                  <w:iCs/>
                </w:rPr>
                <w:t>SSLLC</w:t>
              </w:r>
            </w:ins>
          </w:p>
        </w:tc>
      </w:tr>
      <w:tr w:rsidR="00CE7400" w:rsidRPr="00206D41" w:rsidTr="00BB7C56">
        <w:trPr>
          <w:trHeight w:val="112"/>
          <w:ins w:id="2962" w:author="Amarucci, Scott M" w:date="2016-02-16T19:27:00Z"/>
        </w:trPr>
        <w:tc>
          <w:tcPr>
            <w:tcW w:w="1728" w:type="dxa"/>
            <w:vMerge/>
            <w:shd w:val="clear" w:color="auto" w:fill="auto"/>
          </w:tcPr>
          <w:p w:rsidR="00CE7400" w:rsidRDefault="00CE7400" w:rsidP="00BB7C56">
            <w:pPr>
              <w:rPr>
                <w:ins w:id="2963" w:author="Amarucci, Scott M" w:date="2016-02-16T19:27:00Z"/>
                <w:b/>
                <w:bCs/>
                <w:iCs/>
              </w:rPr>
            </w:pPr>
          </w:p>
        </w:tc>
        <w:tc>
          <w:tcPr>
            <w:tcW w:w="2490" w:type="dxa"/>
            <w:shd w:val="clear" w:color="auto" w:fill="auto"/>
          </w:tcPr>
          <w:p w:rsidR="00CE7400" w:rsidRDefault="00CE7400" w:rsidP="00BB7C56">
            <w:pPr>
              <w:spacing w:after="0" w:line="240" w:lineRule="auto"/>
              <w:rPr>
                <w:ins w:id="2964" w:author="Amarucci, Scott M" w:date="2016-02-16T19:27:00Z"/>
                <w:bCs/>
                <w:iCs/>
              </w:rPr>
            </w:pPr>
            <w:ins w:id="2965" w:author="Amarucci, Scott M" w:date="2016-02-16T19:27:00Z">
              <w:r>
                <w:rPr>
                  <w:bCs/>
                  <w:iCs/>
                </w:rPr>
                <w:t>No</w:t>
              </w:r>
            </w:ins>
          </w:p>
        </w:tc>
        <w:tc>
          <w:tcPr>
            <w:tcW w:w="2490" w:type="dxa"/>
            <w:shd w:val="clear" w:color="auto" w:fill="auto"/>
          </w:tcPr>
          <w:p w:rsidR="00CE7400" w:rsidRDefault="00CE7400" w:rsidP="00BB7C56">
            <w:pPr>
              <w:spacing w:after="0" w:line="240" w:lineRule="auto"/>
              <w:rPr>
                <w:ins w:id="2966" w:author="Amarucci, Scott M" w:date="2016-02-16T19:27:00Z"/>
                <w:bCs/>
                <w:iCs/>
              </w:rPr>
            </w:pPr>
            <w:ins w:id="2967" w:author="Amarucci, Scott M" w:date="2016-02-16T19:27:00Z">
              <w:r>
                <w:rPr>
                  <w:bCs/>
                  <w:iCs/>
                </w:rPr>
                <w:t>No</w:t>
              </w:r>
            </w:ins>
          </w:p>
        </w:tc>
        <w:tc>
          <w:tcPr>
            <w:tcW w:w="1245" w:type="dxa"/>
            <w:shd w:val="clear" w:color="auto" w:fill="auto"/>
          </w:tcPr>
          <w:p w:rsidR="00CE7400" w:rsidRDefault="00CE7400" w:rsidP="00BB7C56">
            <w:pPr>
              <w:spacing w:after="0" w:line="240" w:lineRule="auto"/>
              <w:rPr>
                <w:ins w:id="2968" w:author="Amarucci, Scott M" w:date="2016-02-16T19:27:00Z"/>
                <w:bCs/>
                <w:iCs/>
              </w:rPr>
            </w:pPr>
            <w:ins w:id="2969" w:author="Amarucci, Scott M" w:date="2016-02-16T19:27:00Z">
              <w:r>
                <w:rPr>
                  <w:bCs/>
                  <w:iCs/>
                </w:rPr>
                <w:t>Yes</w:t>
              </w:r>
            </w:ins>
          </w:p>
        </w:tc>
        <w:tc>
          <w:tcPr>
            <w:tcW w:w="1245" w:type="dxa"/>
            <w:shd w:val="clear" w:color="auto" w:fill="auto"/>
          </w:tcPr>
          <w:p w:rsidR="00CE7400" w:rsidRDefault="00CE7400" w:rsidP="00BB7C56">
            <w:pPr>
              <w:spacing w:after="0" w:line="240" w:lineRule="auto"/>
              <w:rPr>
                <w:ins w:id="2970" w:author="Amarucci, Scott M" w:date="2016-02-16T19:27:00Z"/>
                <w:bCs/>
                <w:iCs/>
              </w:rPr>
            </w:pPr>
            <w:ins w:id="2971" w:author="Amarucci, Scott M" w:date="2016-02-16T19:27:00Z">
              <w:r>
                <w:rPr>
                  <w:bCs/>
                  <w:iCs/>
                </w:rPr>
                <w:t>No</w:t>
              </w:r>
            </w:ins>
          </w:p>
        </w:tc>
      </w:tr>
      <w:tr w:rsidR="00CE7400" w:rsidRPr="00206D41" w:rsidTr="00BB7C56">
        <w:trPr>
          <w:trHeight w:val="245"/>
          <w:ins w:id="2972" w:author="Amarucci, Scott M" w:date="2016-02-16T19:27:00Z"/>
        </w:trPr>
        <w:tc>
          <w:tcPr>
            <w:tcW w:w="1728" w:type="dxa"/>
            <w:vMerge w:val="restart"/>
            <w:shd w:val="clear" w:color="auto" w:fill="auto"/>
          </w:tcPr>
          <w:p w:rsidR="00CE7400" w:rsidRDefault="00CE7400" w:rsidP="00BB7C56">
            <w:pPr>
              <w:rPr>
                <w:ins w:id="2973" w:author="Amarucci, Scott M" w:date="2016-02-16T19:27:00Z"/>
                <w:b/>
                <w:bCs/>
                <w:iCs/>
              </w:rPr>
            </w:pPr>
            <w:ins w:id="2974" w:author="Amarucci, Scott M" w:date="2016-02-16T19:27:00Z">
              <w:r>
                <w:rPr>
                  <w:b/>
                  <w:bCs/>
                  <w:iCs/>
                </w:rPr>
                <w:t>METRIC OWNER</w:t>
              </w:r>
            </w:ins>
          </w:p>
        </w:tc>
        <w:tc>
          <w:tcPr>
            <w:tcW w:w="2490" w:type="dxa"/>
            <w:shd w:val="clear" w:color="auto" w:fill="auto"/>
          </w:tcPr>
          <w:p w:rsidR="00CE7400" w:rsidRPr="005A6F8C" w:rsidRDefault="00CE7400" w:rsidP="00BB7C56">
            <w:pPr>
              <w:spacing w:after="0" w:line="240" w:lineRule="auto"/>
              <w:rPr>
                <w:ins w:id="2975" w:author="Amarucci, Scott M" w:date="2016-02-16T19:27:00Z"/>
                <w:b/>
                <w:bCs/>
                <w:iCs/>
              </w:rPr>
            </w:pPr>
            <w:ins w:id="2976" w:author="Amarucci, Scott M" w:date="2016-02-16T19:27:00Z">
              <w:r w:rsidRPr="005A6F8C">
                <w:rPr>
                  <w:b/>
                  <w:bCs/>
                  <w:iCs/>
                </w:rPr>
                <w:t>SHUSA</w:t>
              </w:r>
            </w:ins>
          </w:p>
        </w:tc>
        <w:tc>
          <w:tcPr>
            <w:tcW w:w="2490" w:type="dxa"/>
            <w:shd w:val="clear" w:color="auto" w:fill="auto"/>
          </w:tcPr>
          <w:p w:rsidR="00CE7400" w:rsidRPr="005A6F8C" w:rsidRDefault="00CE7400" w:rsidP="00BB7C56">
            <w:pPr>
              <w:spacing w:after="0" w:line="240" w:lineRule="auto"/>
              <w:rPr>
                <w:ins w:id="2977" w:author="Amarucci, Scott M" w:date="2016-02-16T19:27:00Z"/>
                <w:b/>
                <w:bCs/>
                <w:iCs/>
              </w:rPr>
            </w:pPr>
            <w:ins w:id="2978" w:author="Amarucci, Scott M" w:date="2016-02-16T19:27:00Z">
              <w:r w:rsidRPr="005A6F8C">
                <w:rPr>
                  <w:b/>
                  <w:bCs/>
                  <w:iCs/>
                </w:rPr>
                <w:t>SBNA</w:t>
              </w:r>
            </w:ins>
          </w:p>
        </w:tc>
        <w:tc>
          <w:tcPr>
            <w:tcW w:w="2490" w:type="dxa"/>
            <w:gridSpan w:val="2"/>
            <w:shd w:val="clear" w:color="auto" w:fill="auto"/>
          </w:tcPr>
          <w:p w:rsidR="00CE7400" w:rsidRPr="005A6F8C" w:rsidRDefault="00CE7400" w:rsidP="00BB7C56">
            <w:pPr>
              <w:spacing w:after="0" w:line="240" w:lineRule="auto"/>
              <w:rPr>
                <w:ins w:id="2979" w:author="Amarucci, Scott M" w:date="2016-02-16T19:27:00Z"/>
                <w:b/>
                <w:bCs/>
                <w:iCs/>
              </w:rPr>
            </w:pPr>
            <w:ins w:id="2980" w:author="Amarucci, Scott M" w:date="2016-02-16T19:27:00Z">
              <w:r w:rsidRPr="005A6F8C">
                <w:rPr>
                  <w:b/>
                  <w:bCs/>
                  <w:iCs/>
                </w:rPr>
                <w:t>SC</w:t>
              </w:r>
            </w:ins>
          </w:p>
        </w:tc>
      </w:tr>
      <w:tr w:rsidR="00CE7400" w:rsidRPr="00206D41" w:rsidTr="00BB7C56">
        <w:trPr>
          <w:trHeight w:val="322"/>
          <w:ins w:id="2981" w:author="Amarucci, Scott M" w:date="2016-02-16T19:27:00Z"/>
        </w:trPr>
        <w:tc>
          <w:tcPr>
            <w:tcW w:w="1728" w:type="dxa"/>
            <w:vMerge/>
            <w:shd w:val="clear" w:color="auto" w:fill="auto"/>
          </w:tcPr>
          <w:p w:rsidR="00CE7400" w:rsidRDefault="00CE7400" w:rsidP="00BB7C56">
            <w:pPr>
              <w:rPr>
                <w:ins w:id="2982" w:author="Amarucci, Scott M" w:date="2016-02-16T19:27:00Z"/>
                <w:b/>
                <w:bCs/>
                <w:iCs/>
              </w:rPr>
            </w:pPr>
          </w:p>
        </w:tc>
        <w:tc>
          <w:tcPr>
            <w:tcW w:w="2490" w:type="dxa"/>
            <w:shd w:val="clear" w:color="auto" w:fill="auto"/>
          </w:tcPr>
          <w:p w:rsidR="00CE7400" w:rsidRPr="00206D41" w:rsidRDefault="00CE7400" w:rsidP="00BB7C56">
            <w:pPr>
              <w:spacing w:after="0" w:line="240" w:lineRule="auto"/>
              <w:rPr>
                <w:ins w:id="2983" w:author="Amarucci, Scott M" w:date="2016-02-16T19:27:00Z"/>
                <w:bCs/>
                <w:iCs/>
              </w:rPr>
            </w:pPr>
            <w:ins w:id="2984" w:author="Amarucci, Scott M" w:date="2016-02-16T19:27:00Z">
              <w:r>
                <w:rPr>
                  <w:bCs/>
                  <w:iCs/>
                </w:rPr>
                <w:t>???</w:t>
              </w:r>
            </w:ins>
          </w:p>
        </w:tc>
        <w:tc>
          <w:tcPr>
            <w:tcW w:w="2490" w:type="dxa"/>
            <w:shd w:val="clear" w:color="auto" w:fill="auto"/>
          </w:tcPr>
          <w:p w:rsidR="00CE7400" w:rsidRPr="00206D41" w:rsidRDefault="00CE7400" w:rsidP="00BB7C56">
            <w:pPr>
              <w:spacing w:after="0" w:line="240" w:lineRule="auto"/>
              <w:rPr>
                <w:ins w:id="2985" w:author="Amarucci, Scott M" w:date="2016-02-16T19:27:00Z"/>
                <w:bCs/>
                <w:iCs/>
              </w:rPr>
            </w:pPr>
            <w:ins w:id="2986" w:author="Amarucci, Scott M" w:date="2016-02-16T19:27:00Z">
              <w:r>
                <w:rPr>
                  <w:bCs/>
                  <w:iCs/>
                </w:rPr>
                <w:t>???</w:t>
              </w:r>
            </w:ins>
          </w:p>
        </w:tc>
        <w:tc>
          <w:tcPr>
            <w:tcW w:w="2490" w:type="dxa"/>
            <w:gridSpan w:val="2"/>
            <w:shd w:val="clear" w:color="auto" w:fill="auto"/>
          </w:tcPr>
          <w:p w:rsidR="00CE7400" w:rsidRPr="00206D41" w:rsidRDefault="003107E5" w:rsidP="00BB7C56">
            <w:pPr>
              <w:spacing w:after="0" w:line="240" w:lineRule="auto"/>
              <w:rPr>
                <w:ins w:id="2987" w:author="Amarucci, Scott M" w:date="2016-02-16T19:27:00Z"/>
                <w:bCs/>
                <w:iCs/>
              </w:rPr>
            </w:pPr>
            <w:ins w:id="2988" w:author="Amarucci, Scott M" w:date="2016-02-18T15:42:00Z">
              <w:r>
                <w:rPr>
                  <w:bCs/>
                  <w:iCs/>
                </w:rPr>
                <w:t>N/A</w:t>
              </w:r>
            </w:ins>
          </w:p>
        </w:tc>
      </w:tr>
      <w:tr w:rsidR="00CE7400" w:rsidRPr="00206D41" w:rsidTr="00BB7C56">
        <w:trPr>
          <w:trHeight w:val="245"/>
          <w:ins w:id="2989" w:author="Amarucci, Scott M" w:date="2016-02-16T19:27:00Z"/>
        </w:trPr>
        <w:tc>
          <w:tcPr>
            <w:tcW w:w="1728" w:type="dxa"/>
            <w:vMerge/>
            <w:shd w:val="clear" w:color="auto" w:fill="auto"/>
          </w:tcPr>
          <w:p w:rsidR="00CE7400" w:rsidRDefault="00CE7400" w:rsidP="00BB7C56">
            <w:pPr>
              <w:rPr>
                <w:ins w:id="2990" w:author="Amarucci, Scott M" w:date="2016-02-16T19:27:00Z"/>
                <w:b/>
                <w:bCs/>
                <w:iCs/>
              </w:rPr>
            </w:pPr>
          </w:p>
        </w:tc>
        <w:tc>
          <w:tcPr>
            <w:tcW w:w="2490" w:type="dxa"/>
            <w:shd w:val="clear" w:color="auto" w:fill="auto"/>
          </w:tcPr>
          <w:p w:rsidR="00CE7400" w:rsidRDefault="00CE7400" w:rsidP="00BB7C56">
            <w:pPr>
              <w:spacing w:after="0" w:line="240" w:lineRule="auto"/>
              <w:rPr>
                <w:ins w:id="2991" w:author="Amarucci, Scott M" w:date="2016-02-16T19:27:00Z"/>
                <w:bCs/>
                <w:iCs/>
              </w:rPr>
            </w:pPr>
            <w:ins w:id="2992" w:author="Amarucci, Scott M" w:date="2016-02-16T19:27:00Z">
              <w:r>
                <w:rPr>
                  <w:b/>
                  <w:bCs/>
                  <w:iCs/>
                </w:rPr>
                <w:t>SIS</w:t>
              </w:r>
            </w:ins>
          </w:p>
        </w:tc>
        <w:tc>
          <w:tcPr>
            <w:tcW w:w="2490" w:type="dxa"/>
            <w:shd w:val="clear" w:color="auto" w:fill="auto"/>
          </w:tcPr>
          <w:p w:rsidR="00CE7400" w:rsidRDefault="00CE7400" w:rsidP="00BB7C56">
            <w:pPr>
              <w:spacing w:after="0" w:line="240" w:lineRule="auto"/>
              <w:rPr>
                <w:ins w:id="2993" w:author="Amarucci, Scott M" w:date="2016-02-16T19:27:00Z"/>
                <w:bCs/>
                <w:iCs/>
              </w:rPr>
            </w:pPr>
            <w:ins w:id="2994" w:author="Amarucci, Scott M" w:date="2016-02-16T19:27:00Z">
              <w:r>
                <w:rPr>
                  <w:b/>
                  <w:bCs/>
                  <w:iCs/>
                </w:rPr>
                <w:t>BSI Miami</w:t>
              </w:r>
            </w:ins>
          </w:p>
        </w:tc>
        <w:tc>
          <w:tcPr>
            <w:tcW w:w="2490" w:type="dxa"/>
            <w:gridSpan w:val="2"/>
            <w:shd w:val="clear" w:color="auto" w:fill="auto"/>
          </w:tcPr>
          <w:p w:rsidR="00CE7400" w:rsidRPr="007362A8" w:rsidRDefault="00CE7400" w:rsidP="00BB7C56">
            <w:pPr>
              <w:spacing w:after="0" w:line="240" w:lineRule="auto"/>
              <w:rPr>
                <w:ins w:id="2995" w:author="Amarucci, Scott M" w:date="2016-02-16T19:27:00Z"/>
                <w:bCs/>
                <w:iCs/>
              </w:rPr>
            </w:pPr>
            <w:ins w:id="2996" w:author="Amarucci, Scott M" w:date="2016-02-16T19:27:00Z">
              <w:r>
                <w:rPr>
                  <w:b/>
                  <w:bCs/>
                  <w:iCs/>
                </w:rPr>
                <w:t>BSPR</w:t>
              </w:r>
            </w:ins>
          </w:p>
        </w:tc>
      </w:tr>
      <w:tr w:rsidR="00CE7400" w:rsidRPr="00206D41" w:rsidTr="00BB7C56">
        <w:trPr>
          <w:trHeight w:val="331"/>
          <w:ins w:id="2997" w:author="Amarucci, Scott M" w:date="2016-02-16T19:27:00Z"/>
        </w:trPr>
        <w:tc>
          <w:tcPr>
            <w:tcW w:w="1728" w:type="dxa"/>
            <w:vMerge/>
            <w:shd w:val="clear" w:color="auto" w:fill="auto"/>
          </w:tcPr>
          <w:p w:rsidR="00CE7400" w:rsidRDefault="00CE7400" w:rsidP="00BB7C56">
            <w:pPr>
              <w:rPr>
                <w:ins w:id="2998" w:author="Amarucci, Scott M" w:date="2016-02-16T19:27:00Z"/>
                <w:b/>
                <w:bCs/>
                <w:iCs/>
              </w:rPr>
            </w:pPr>
          </w:p>
        </w:tc>
        <w:tc>
          <w:tcPr>
            <w:tcW w:w="2490" w:type="dxa"/>
            <w:shd w:val="clear" w:color="auto" w:fill="auto"/>
          </w:tcPr>
          <w:p w:rsidR="00CE7400" w:rsidRDefault="003107E5" w:rsidP="00BB7C56">
            <w:pPr>
              <w:spacing w:after="0" w:line="240" w:lineRule="auto"/>
              <w:rPr>
                <w:ins w:id="2999" w:author="Amarucci, Scott M" w:date="2016-02-16T19:27:00Z"/>
                <w:bCs/>
                <w:iCs/>
              </w:rPr>
            </w:pPr>
            <w:ins w:id="3000" w:author="Amarucci, Scott M" w:date="2016-02-18T15:42:00Z">
              <w:r>
                <w:rPr>
                  <w:bCs/>
                  <w:iCs/>
                </w:rPr>
                <w:t>N/A</w:t>
              </w:r>
            </w:ins>
          </w:p>
        </w:tc>
        <w:tc>
          <w:tcPr>
            <w:tcW w:w="2490" w:type="dxa"/>
            <w:shd w:val="clear" w:color="auto" w:fill="auto"/>
          </w:tcPr>
          <w:p w:rsidR="00CE7400" w:rsidRDefault="003107E5" w:rsidP="00BB7C56">
            <w:pPr>
              <w:spacing w:after="0" w:line="240" w:lineRule="auto"/>
              <w:rPr>
                <w:ins w:id="3001" w:author="Amarucci, Scott M" w:date="2016-02-16T19:27:00Z"/>
                <w:bCs/>
                <w:iCs/>
              </w:rPr>
            </w:pPr>
            <w:ins w:id="3002" w:author="Amarucci, Scott M" w:date="2016-02-18T15:42:00Z">
              <w:r>
                <w:rPr>
                  <w:bCs/>
                  <w:iCs/>
                </w:rPr>
                <w:t>N/A</w:t>
              </w:r>
            </w:ins>
          </w:p>
        </w:tc>
        <w:tc>
          <w:tcPr>
            <w:tcW w:w="2490" w:type="dxa"/>
            <w:gridSpan w:val="2"/>
            <w:shd w:val="clear" w:color="auto" w:fill="auto"/>
          </w:tcPr>
          <w:p w:rsidR="00CE7400" w:rsidRDefault="00CE7400" w:rsidP="00BB7C56">
            <w:pPr>
              <w:spacing w:after="0" w:line="240" w:lineRule="auto"/>
              <w:rPr>
                <w:ins w:id="3003" w:author="Amarucci, Scott M" w:date="2016-02-16T19:27:00Z"/>
                <w:bCs/>
                <w:iCs/>
              </w:rPr>
            </w:pPr>
            <w:ins w:id="3004" w:author="Amarucci, Scott M" w:date="2016-02-16T19:27:00Z">
              <w:r>
                <w:rPr>
                  <w:bCs/>
                  <w:iCs/>
                </w:rPr>
                <w:t>???</w:t>
              </w:r>
            </w:ins>
          </w:p>
        </w:tc>
      </w:tr>
      <w:tr w:rsidR="00CE7400" w:rsidRPr="00206D41" w:rsidTr="00BB7C56">
        <w:trPr>
          <w:trHeight w:val="268"/>
          <w:ins w:id="3005" w:author="Amarucci, Scott M" w:date="2016-02-16T19:27:00Z"/>
        </w:trPr>
        <w:tc>
          <w:tcPr>
            <w:tcW w:w="1728" w:type="dxa"/>
            <w:vMerge/>
            <w:shd w:val="clear" w:color="auto" w:fill="auto"/>
          </w:tcPr>
          <w:p w:rsidR="00CE7400" w:rsidRDefault="00CE7400" w:rsidP="00BB7C56">
            <w:pPr>
              <w:rPr>
                <w:ins w:id="3006" w:author="Amarucci, Scott M" w:date="2016-02-16T19:27:00Z"/>
                <w:b/>
                <w:bCs/>
                <w:iCs/>
              </w:rPr>
            </w:pPr>
          </w:p>
        </w:tc>
        <w:tc>
          <w:tcPr>
            <w:tcW w:w="2490" w:type="dxa"/>
            <w:shd w:val="clear" w:color="auto" w:fill="auto"/>
          </w:tcPr>
          <w:p w:rsidR="00CE7400" w:rsidRPr="00426737" w:rsidRDefault="00CE7400" w:rsidP="00BB7C56">
            <w:pPr>
              <w:spacing w:after="0" w:line="240" w:lineRule="auto"/>
              <w:rPr>
                <w:ins w:id="3007" w:author="Amarucci, Scott M" w:date="2016-02-16T19:27:00Z"/>
                <w:b/>
                <w:bCs/>
                <w:iCs/>
              </w:rPr>
            </w:pPr>
            <w:ins w:id="3008" w:author="Amarucci, Scott M" w:date="2016-02-16T19:27:00Z">
              <w:r>
                <w:rPr>
                  <w:b/>
                  <w:bCs/>
                  <w:iCs/>
                </w:rPr>
                <w:t>SSLLC</w:t>
              </w:r>
            </w:ins>
          </w:p>
        </w:tc>
        <w:tc>
          <w:tcPr>
            <w:tcW w:w="4980" w:type="dxa"/>
            <w:gridSpan w:val="3"/>
            <w:vMerge w:val="restart"/>
            <w:shd w:val="clear" w:color="auto" w:fill="auto"/>
          </w:tcPr>
          <w:p w:rsidR="00CE7400" w:rsidRDefault="00CE7400" w:rsidP="00BB7C56">
            <w:pPr>
              <w:spacing w:after="0" w:line="240" w:lineRule="auto"/>
              <w:rPr>
                <w:ins w:id="3009" w:author="Amarucci, Scott M" w:date="2016-02-16T19:27:00Z"/>
                <w:bCs/>
                <w:iCs/>
              </w:rPr>
            </w:pPr>
          </w:p>
        </w:tc>
      </w:tr>
      <w:tr w:rsidR="00CE7400" w:rsidRPr="00206D41" w:rsidTr="00BB7C56">
        <w:trPr>
          <w:trHeight w:val="259"/>
          <w:ins w:id="3010" w:author="Amarucci, Scott M" w:date="2016-02-16T19:27:00Z"/>
        </w:trPr>
        <w:tc>
          <w:tcPr>
            <w:tcW w:w="1728" w:type="dxa"/>
            <w:vMerge/>
            <w:shd w:val="clear" w:color="auto" w:fill="auto"/>
          </w:tcPr>
          <w:p w:rsidR="00CE7400" w:rsidRDefault="00CE7400" w:rsidP="00BB7C56">
            <w:pPr>
              <w:rPr>
                <w:ins w:id="3011" w:author="Amarucci, Scott M" w:date="2016-02-16T19:27:00Z"/>
                <w:b/>
                <w:bCs/>
                <w:iCs/>
              </w:rPr>
            </w:pPr>
          </w:p>
        </w:tc>
        <w:tc>
          <w:tcPr>
            <w:tcW w:w="2490" w:type="dxa"/>
            <w:shd w:val="clear" w:color="auto" w:fill="auto"/>
          </w:tcPr>
          <w:p w:rsidR="00CE7400" w:rsidRDefault="003107E5" w:rsidP="00BB7C56">
            <w:pPr>
              <w:spacing w:after="0" w:line="240" w:lineRule="auto"/>
              <w:rPr>
                <w:ins w:id="3012" w:author="Amarucci, Scott M" w:date="2016-02-16T19:27:00Z"/>
                <w:bCs/>
                <w:iCs/>
              </w:rPr>
            </w:pPr>
            <w:ins w:id="3013" w:author="Amarucci, Scott M" w:date="2016-02-18T15:42:00Z">
              <w:r>
                <w:rPr>
                  <w:bCs/>
                  <w:iCs/>
                </w:rPr>
                <w:t>N/A</w:t>
              </w:r>
            </w:ins>
          </w:p>
        </w:tc>
        <w:tc>
          <w:tcPr>
            <w:tcW w:w="4980" w:type="dxa"/>
            <w:gridSpan w:val="3"/>
            <w:vMerge/>
            <w:shd w:val="clear" w:color="auto" w:fill="auto"/>
          </w:tcPr>
          <w:p w:rsidR="00CE7400" w:rsidRDefault="00CE7400" w:rsidP="00BB7C56">
            <w:pPr>
              <w:spacing w:after="0" w:line="240" w:lineRule="auto"/>
              <w:rPr>
                <w:ins w:id="3014" w:author="Amarucci, Scott M" w:date="2016-02-16T19:27:00Z"/>
                <w:bCs/>
                <w:iCs/>
              </w:rPr>
            </w:pPr>
          </w:p>
        </w:tc>
      </w:tr>
      <w:tr w:rsidR="00CE7400" w:rsidRPr="00206D41" w:rsidTr="00BB7C56">
        <w:trPr>
          <w:trHeight w:val="439"/>
          <w:ins w:id="3015" w:author="Amarucci, Scott M" w:date="2016-02-16T19:27:00Z"/>
        </w:trPr>
        <w:tc>
          <w:tcPr>
            <w:tcW w:w="1728" w:type="dxa"/>
            <w:shd w:val="clear" w:color="auto" w:fill="auto"/>
          </w:tcPr>
          <w:p w:rsidR="00CE7400" w:rsidRPr="00206D41" w:rsidRDefault="00CE7400" w:rsidP="00BB7C56">
            <w:pPr>
              <w:rPr>
                <w:ins w:id="3016" w:author="Amarucci, Scott M" w:date="2016-02-16T19:27:00Z"/>
                <w:b/>
                <w:bCs/>
                <w:iCs/>
              </w:rPr>
            </w:pPr>
            <w:ins w:id="3017" w:author="Amarucci, Scott M" w:date="2016-02-16T19:27:00Z">
              <w:r w:rsidRPr="005B0BAF">
                <w:rPr>
                  <w:rFonts w:asciiTheme="minorHAnsi" w:hAnsiTheme="minorHAnsi"/>
                  <w:b/>
                  <w:bCs/>
                  <w:iCs/>
                </w:rPr>
                <w:t>TRIGGER AND LIMIT SETTING</w:t>
              </w:r>
            </w:ins>
          </w:p>
        </w:tc>
        <w:tc>
          <w:tcPr>
            <w:tcW w:w="7470" w:type="dxa"/>
            <w:gridSpan w:val="4"/>
            <w:shd w:val="clear" w:color="auto" w:fill="auto"/>
          </w:tcPr>
          <w:p w:rsidR="00CE7400" w:rsidRDefault="00CE7400" w:rsidP="00BB7C56">
            <w:pPr>
              <w:spacing w:after="0" w:line="240" w:lineRule="auto"/>
              <w:rPr>
                <w:ins w:id="3018" w:author="Amarucci, Scott M" w:date="2016-02-16T19:27:00Z"/>
                <w:bCs/>
                <w:iCs/>
              </w:rPr>
            </w:pPr>
            <w:ins w:id="3019" w:author="Amarucci, Scott M" w:date="2016-02-16T19:27:00Z">
              <w:r>
                <w:rPr>
                  <w:bCs/>
                  <w:iCs/>
                </w:rPr>
                <w:t xml:space="preserve">The </w:t>
              </w:r>
            </w:ins>
            <w:ins w:id="3020" w:author="Amarucci, Scott M" w:date="2016-02-16T19:31:00Z">
              <w:r>
                <w:rPr>
                  <w:bCs/>
                  <w:iCs/>
                </w:rPr>
                <w:t>other relevant portfolios</w:t>
              </w:r>
            </w:ins>
            <w:ins w:id="3021" w:author="Amarucci, Scott M" w:date="2016-02-16T19:27:00Z">
              <w:r>
                <w:rPr>
                  <w:bCs/>
                  <w:iCs/>
                </w:rPr>
                <w:t xml:space="preserve"> exposure triggers and limits are set as follows:</w:t>
              </w:r>
            </w:ins>
          </w:p>
          <w:p w:rsidR="00CE7400" w:rsidRDefault="00CE7400" w:rsidP="00BB7C56">
            <w:pPr>
              <w:spacing w:after="0" w:line="240" w:lineRule="auto"/>
              <w:rPr>
                <w:ins w:id="3022" w:author="Amarucci, Scott M" w:date="2016-02-16T19:27:00Z"/>
                <w:bCs/>
                <w:iCs/>
              </w:rPr>
            </w:pPr>
          </w:p>
          <w:p w:rsidR="00CE7400" w:rsidRPr="00204F0A" w:rsidRDefault="00CE7400" w:rsidP="00BB7C56">
            <w:pPr>
              <w:pStyle w:val="ListParagraph"/>
              <w:numPr>
                <w:ilvl w:val="0"/>
                <w:numId w:val="5"/>
              </w:numPr>
              <w:spacing w:after="0" w:line="240" w:lineRule="auto"/>
              <w:rPr>
                <w:ins w:id="3023" w:author="Amarucci, Scott M" w:date="2016-02-16T19:27:00Z"/>
                <w:bCs/>
                <w:iCs/>
              </w:rPr>
            </w:pPr>
            <w:ins w:id="3024" w:author="Amarucci, Scott M" w:date="2016-02-16T19:27:00Z">
              <w:r>
                <w:rPr>
                  <w:bCs/>
                  <w:iCs/>
                </w:rPr>
                <w:t>Am</w:t>
              </w:r>
              <w:r w:rsidRPr="00204F0A">
                <w:rPr>
                  <w:bCs/>
                  <w:iCs/>
                </w:rPr>
                <w:t>ber trigger</w:t>
              </w:r>
              <w:r>
                <w:rPr>
                  <w:bCs/>
                  <w:iCs/>
                </w:rPr>
                <w:t>:</w:t>
              </w:r>
              <w:r w:rsidRPr="00204F0A">
                <w:rPr>
                  <w:bCs/>
                  <w:iCs/>
                </w:rPr>
                <w:t xml:space="preserve"> is</w:t>
              </w:r>
              <w:r>
                <w:rPr>
                  <w:bCs/>
                  <w:iCs/>
                </w:rPr>
                <w:t xml:space="preserve"> calculated as </w:t>
              </w:r>
            </w:ins>
          </w:p>
          <w:p w:rsidR="00CE7400" w:rsidRPr="00426737" w:rsidRDefault="00CE7400" w:rsidP="00BB7C56">
            <w:pPr>
              <w:pStyle w:val="ListParagraph"/>
              <w:numPr>
                <w:ilvl w:val="0"/>
                <w:numId w:val="5"/>
              </w:numPr>
              <w:spacing w:after="0" w:line="240" w:lineRule="auto"/>
              <w:rPr>
                <w:ins w:id="3025" w:author="Amarucci, Scott M" w:date="2016-02-16T19:27:00Z"/>
                <w:bCs/>
                <w:iCs/>
              </w:rPr>
            </w:pPr>
            <w:ins w:id="3026" w:author="Amarucci, Scott M" w:date="2016-02-16T19:27:00Z">
              <w:r w:rsidRPr="0072414D">
                <w:rPr>
                  <w:bCs/>
                  <w:iCs/>
                </w:rPr>
                <w:t>Red limit: is calculate</w:t>
              </w:r>
              <w:r w:rsidRPr="00785EA3">
                <w:rPr>
                  <w:bCs/>
                  <w:iCs/>
                </w:rPr>
                <w:t xml:space="preserve">d as </w:t>
              </w:r>
            </w:ins>
          </w:p>
          <w:p w:rsidR="00CE7400" w:rsidRDefault="00CE7400" w:rsidP="00BB7C56">
            <w:pPr>
              <w:spacing w:after="0" w:line="240" w:lineRule="auto"/>
              <w:rPr>
                <w:ins w:id="3027" w:author="Amarucci, Scott M" w:date="2016-02-16T19:27:00Z"/>
                <w:bCs/>
                <w:iCs/>
              </w:rPr>
            </w:pPr>
          </w:p>
          <w:p w:rsidR="00CE7400" w:rsidRPr="00206D41" w:rsidRDefault="00CE7400" w:rsidP="00BB7C56">
            <w:pPr>
              <w:spacing w:after="0" w:line="240" w:lineRule="auto"/>
              <w:jc w:val="center"/>
              <w:rPr>
                <w:ins w:id="3028" w:author="Amarucci, Scott M" w:date="2016-02-16T19:27:00Z"/>
                <w:rFonts w:asciiTheme="minorHAnsi" w:eastAsiaTheme="minorHAnsi" w:hAnsiTheme="minorHAnsi" w:cstheme="minorBidi"/>
                <w:iCs/>
              </w:rPr>
            </w:pPr>
          </w:p>
        </w:tc>
      </w:tr>
      <w:tr w:rsidR="00CE7400" w:rsidRPr="00206D41" w:rsidTr="00BB7C56">
        <w:trPr>
          <w:trHeight w:val="303"/>
          <w:ins w:id="3029" w:author="Amarucci, Scott M" w:date="2016-02-16T19:27:00Z"/>
        </w:trPr>
        <w:tc>
          <w:tcPr>
            <w:tcW w:w="1728" w:type="dxa"/>
            <w:shd w:val="clear" w:color="auto" w:fill="auto"/>
          </w:tcPr>
          <w:p w:rsidR="00CE7400" w:rsidRPr="00DF3739" w:rsidRDefault="00CE7400" w:rsidP="00BB7C56">
            <w:pPr>
              <w:rPr>
                <w:ins w:id="3030" w:author="Amarucci, Scott M" w:date="2016-02-16T19:27:00Z"/>
                <w:b/>
                <w:bCs/>
                <w:iCs/>
              </w:rPr>
            </w:pPr>
            <w:ins w:id="3031" w:author="Amarucci, Scott M" w:date="2016-02-16T19:27:00Z">
              <w:r>
                <w:rPr>
                  <w:rFonts w:asciiTheme="minorHAnsi" w:hAnsiTheme="minorHAnsi"/>
                  <w:b/>
                  <w:bCs/>
                  <w:iCs/>
                </w:rPr>
                <w:t>T</w:t>
              </w:r>
              <w:r w:rsidRPr="00DF3739">
                <w:rPr>
                  <w:rFonts w:asciiTheme="minorHAnsi" w:hAnsiTheme="minorHAnsi"/>
                  <w:b/>
                  <w:bCs/>
                  <w:iCs/>
                </w:rPr>
                <w:t>ESTING FREQUENCY</w:t>
              </w:r>
            </w:ins>
          </w:p>
        </w:tc>
        <w:tc>
          <w:tcPr>
            <w:tcW w:w="7470" w:type="dxa"/>
            <w:gridSpan w:val="4"/>
            <w:shd w:val="clear" w:color="auto" w:fill="auto"/>
          </w:tcPr>
          <w:p w:rsidR="00CE7400" w:rsidRPr="00DF3739" w:rsidRDefault="00CE7400" w:rsidP="00BB7C56">
            <w:pPr>
              <w:spacing w:after="0" w:line="240" w:lineRule="auto"/>
              <w:rPr>
                <w:ins w:id="3032" w:author="Amarucci, Scott M" w:date="2016-02-16T19:27:00Z"/>
              </w:rPr>
            </w:pPr>
            <w:ins w:id="3033" w:author="Amarucci, Scott M" w:date="2016-02-16T19:27:00Z">
              <w:r>
                <w:rPr>
                  <w:bCs/>
                  <w:iCs/>
                </w:rPr>
                <w:t>Monthly</w:t>
              </w:r>
            </w:ins>
          </w:p>
        </w:tc>
      </w:tr>
      <w:tr w:rsidR="00CE7400" w:rsidRPr="00206D41" w:rsidTr="00BB7C56">
        <w:trPr>
          <w:trHeight w:val="978"/>
          <w:ins w:id="3034" w:author="Amarucci, Scott M" w:date="2016-02-16T19:27:00Z"/>
        </w:trPr>
        <w:tc>
          <w:tcPr>
            <w:tcW w:w="1728" w:type="dxa"/>
            <w:shd w:val="clear" w:color="auto" w:fill="auto"/>
          </w:tcPr>
          <w:p w:rsidR="00CE7400" w:rsidRPr="00DF3739" w:rsidRDefault="00CE7400" w:rsidP="00BB7C56">
            <w:pPr>
              <w:rPr>
                <w:ins w:id="3035" w:author="Amarucci, Scott M" w:date="2016-02-16T19:27:00Z"/>
                <w:b/>
                <w:bCs/>
                <w:iCs/>
              </w:rPr>
            </w:pPr>
            <w:ins w:id="3036" w:author="Amarucci, Scott M" w:date="2016-02-16T19:27:00Z">
              <w:r w:rsidRPr="00DF3739">
                <w:rPr>
                  <w:b/>
                  <w:bCs/>
                  <w:iCs/>
                </w:rPr>
                <w:t>SOURCE OF INFORMATION</w:t>
              </w:r>
            </w:ins>
          </w:p>
        </w:tc>
        <w:tc>
          <w:tcPr>
            <w:tcW w:w="7470" w:type="dxa"/>
            <w:gridSpan w:val="4"/>
            <w:shd w:val="clear" w:color="auto" w:fill="auto"/>
          </w:tcPr>
          <w:p w:rsidR="00CE7400" w:rsidRPr="000E4C0C" w:rsidRDefault="00CE7400" w:rsidP="00BB7C56">
            <w:pPr>
              <w:spacing w:after="0" w:line="240" w:lineRule="auto"/>
              <w:rPr>
                <w:ins w:id="3037" w:author="Amarucci, Scott M" w:date="2016-02-16T19:27:00Z"/>
                <w:bCs/>
                <w:iCs/>
              </w:rPr>
            </w:pPr>
            <w:ins w:id="3038" w:author="Amarucci, Scott M" w:date="2016-02-16T19:27:00Z">
              <w:r>
                <w:rPr>
                  <w:bCs/>
                  <w:iCs/>
                </w:rPr>
                <w:t>Provided by</w:t>
              </w:r>
              <w:r w:rsidRPr="000E4C0C">
                <w:rPr>
                  <w:bCs/>
                  <w:iCs/>
                </w:rPr>
                <w:tab/>
              </w:r>
              <w:r w:rsidRPr="000E4C0C">
                <w:rPr>
                  <w:bCs/>
                  <w:iCs/>
                </w:rPr>
                <w:tab/>
              </w:r>
              <w:r w:rsidRPr="000E4C0C">
                <w:rPr>
                  <w:bCs/>
                  <w:iCs/>
                </w:rPr>
                <w:tab/>
              </w:r>
              <w:r w:rsidRPr="000E4C0C">
                <w:rPr>
                  <w:bCs/>
                  <w:iCs/>
                </w:rPr>
                <w:tab/>
              </w:r>
              <w:r w:rsidRPr="000E4C0C">
                <w:rPr>
                  <w:bCs/>
                  <w:iCs/>
                </w:rPr>
                <w:tab/>
              </w:r>
            </w:ins>
          </w:p>
        </w:tc>
      </w:tr>
    </w:tbl>
    <w:p w:rsidR="009114F2" w:rsidRDefault="009114F2" w:rsidP="006B462C">
      <w:pPr>
        <w:pStyle w:val="SANUS1"/>
      </w:pPr>
    </w:p>
    <w:p w:rsidR="00CE7400" w:rsidRDefault="00CE7400" w:rsidP="00CE7400">
      <w:pPr>
        <w:pStyle w:val="SANUS2"/>
        <w:ind w:left="567"/>
        <w:rPr>
          <w:ins w:id="3039" w:author="Amarucci, Scott M" w:date="2016-02-16T19:32:00Z"/>
          <w:color w:val="000000" w:themeColor="text1"/>
        </w:rPr>
        <w:pPrChange w:id="3040" w:author="Amarucci, Scott M" w:date="2016-02-16T19:32:00Z">
          <w:pPr>
            <w:pStyle w:val="SANUS2"/>
            <w:numPr>
              <w:ilvl w:val="1"/>
              <w:numId w:val="1"/>
            </w:numPr>
            <w:tabs>
              <w:tab w:val="num" w:pos="540"/>
              <w:tab w:val="num" w:pos="567"/>
            </w:tabs>
            <w:ind w:left="567" w:hanging="567"/>
          </w:pPr>
        </w:pPrChange>
      </w:pPr>
    </w:p>
    <w:p w:rsidR="00CE7400" w:rsidRPr="00090B3E" w:rsidRDefault="00CE7400" w:rsidP="00CE7400">
      <w:pPr>
        <w:pStyle w:val="SANUS2"/>
        <w:numPr>
          <w:ilvl w:val="1"/>
          <w:numId w:val="1"/>
        </w:numPr>
        <w:tabs>
          <w:tab w:val="num" w:pos="540"/>
        </w:tabs>
        <w:ind w:left="567" w:hanging="567"/>
        <w:rPr>
          <w:ins w:id="3041" w:author="Amarucci, Scott M" w:date="2016-02-16T19:31:00Z"/>
          <w:color w:val="000000" w:themeColor="text1"/>
        </w:rPr>
      </w:pPr>
      <w:ins w:id="3042" w:author="Amarucci, Scott M" w:date="2016-02-16T19:32:00Z">
        <w:r>
          <w:rPr>
            <w:color w:val="000000" w:themeColor="text1"/>
          </w:rPr>
          <w:t>Secured lending model exceptions (BSI Miami only)</w:t>
        </w:r>
      </w:ins>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1245"/>
        <w:gridCol w:w="1245"/>
      </w:tblGrid>
      <w:tr w:rsidR="00CE7400" w:rsidRPr="00206D41" w:rsidTr="00BB7C56">
        <w:trPr>
          <w:trHeight w:val="462"/>
          <w:ins w:id="3043" w:author="Amarucci, Scott M" w:date="2016-02-16T19:31:00Z"/>
        </w:trPr>
        <w:tc>
          <w:tcPr>
            <w:tcW w:w="1728" w:type="dxa"/>
            <w:shd w:val="clear" w:color="auto" w:fill="auto"/>
          </w:tcPr>
          <w:p w:rsidR="00CE7400" w:rsidRPr="00206D41" w:rsidRDefault="00CE7400" w:rsidP="00BB7C56">
            <w:pPr>
              <w:rPr>
                <w:ins w:id="3044" w:author="Amarucci, Scott M" w:date="2016-02-16T19:31:00Z"/>
                <w:b/>
                <w:bCs/>
                <w:iCs/>
              </w:rPr>
            </w:pPr>
            <w:ins w:id="3045" w:author="Amarucci, Scott M" w:date="2016-02-16T19:31:00Z">
              <w:r>
                <w:rPr>
                  <w:b/>
                  <w:bCs/>
                  <w:iCs/>
                </w:rPr>
                <w:t>DEFINITION</w:t>
              </w:r>
            </w:ins>
          </w:p>
        </w:tc>
        <w:tc>
          <w:tcPr>
            <w:tcW w:w="7470" w:type="dxa"/>
            <w:gridSpan w:val="4"/>
            <w:shd w:val="clear" w:color="auto" w:fill="auto"/>
          </w:tcPr>
          <w:p w:rsidR="00CE7400" w:rsidRPr="00426737" w:rsidRDefault="008B1323" w:rsidP="008B1323">
            <w:pPr>
              <w:spacing w:after="120" w:line="240" w:lineRule="auto"/>
              <w:jc w:val="both"/>
              <w:rPr>
                <w:ins w:id="3046" w:author="Amarucci, Scott M" w:date="2016-02-16T19:31:00Z"/>
              </w:rPr>
            </w:pPr>
            <w:ins w:id="3047" w:author="Amarucci, Scott M" w:date="2016-02-18T14:49:00Z">
              <w:r>
                <w:t>Difference between lending value (LV) given to assets serving as collateral and the “normal” LV as calculated by the secured lending model</w:t>
              </w:r>
            </w:ins>
            <w:ins w:id="3048" w:author="Amarucci, Scott M" w:date="2016-02-18T14:50:00Z">
              <w:r>
                <w:t xml:space="preserve"> relative to total credit portfolio exposure</w:t>
              </w:r>
            </w:ins>
          </w:p>
        </w:tc>
      </w:tr>
      <w:tr w:rsidR="00CE7400" w:rsidRPr="00206D41" w:rsidTr="00BB7C56">
        <w:trPr>
          <w:trHeight w:val="462"/>
          <w:ins w:id="3049" w:author="Amarucci, Scott M" w:date="2016-02-16T19:31:00Z"/>
        </w:trPr>
        <w:tc>
          <w:tcPr>
            <w:tcW w:w="1728" w:type="dxa"/>
            <w:shd w:val="clear" w:color="auto" w:fill="auto"/>
          </w:tcPr>
          <w:p w:rsidR="00CE7400" w:rsidRPr="00206D41" w:rsidRDefault="00CE7400" w:rsidP="00BB7C56">
            <w:pPr>
              <w:rPr>
                <w:ins w:id="3050" w:author="Amarucci, Scott M" w:date="2016-02-16T19:31:00Z"/>
                <w:b/>
                <w:bCs/>
                <w:iCs/>
              </w:rPr>
            </w:pPr>
            <w:ins w:id="3051" w:author="Amarucci, Scott M" w:date="2016-02-16T19:31:00Z">
              <w:r>
                <w:rPr>
                  <w:b/>
                  <w:bCs/>
                  <w:iCs/>
                </w:rPr>
                <w:t>RISK TYPE</w:t>
              </w:r>
            </w:ins>
          </w:p>
        </w:tc>
        <w:tc>
          <w:tcPr>
            <w:tcW w:w="7470" w:type="dxa"/>
            <w:gridSpan w:val="4"/>
            <w:shd w:val="clear" w:color="auto" w:fill="auto"/>
          </w:tcPr>
          <w:p w:rsidR="00CE7400" w:rsidRPr="00206D41" w:rsidRDefault="00CE7400" w:rsidP="00BB7C56">
            <w:pPr>
              <w:spacing w:after="0" w:line="240" w:lineRule="auto"/>
              <w:rPr>
                <w:ins w:id="3052" w:author="Amarucci, Scott M" w:date="2016-02-16T19:31:00Z"/>
                <w:bCs/>
                <w:iCs/>
              </w:rPr>
            </w:pPr>
            <w:ins w:id="3053" w:author="Amarucci, Scott M" w:date="2016-02-16T19:31:00Z">
              <w:r>
                <w:rPr>
                  <w:bCs/>
                  <w:iCs/>
                </w:rPr>
                <w:t>Credit Risk</w:t>
              </w:r>
            </w:ins>
          </w:p>
        </w:tc>
      </w:tr>
      <w:tr w:rsidR="00CE7400" w:rsidRPr="00206D41" w:rsidTr="00BB7C56">
        <w:trPr>
          <w:trHeight w:val="462"/>
          <w:ins w:id="3054" w:author="Amarucci, Scott M" w:date="2016-02-16T19:31:00Z"/>
        </w:trPr>
        <w:tc>
          <w:tcPr>
            <w:tcW w:w="1728" w:type="dxa"/>
            <w:shd w:val="clear" w:color="auto" w:fill="auto"/>
          </w:tcPr>
          <w:p w:rsidR="00CE7400" w:rsidRDefault="00CE7400" w:rsidP="00BB7C56">
            <w:pPr>
              <w:rPr>
                <w:ins w:id="3055" w:author="Amarucci, Scott M" w:date="2016-02-16T19:31:00Z"/>
                <w:b/>
                <w:bCs/>
                <w:iCs/>
              </w:rPr>
            </w:pPr>
            <w:ins w:id="3056" w:author="Amarucci, Scott M" w:date="2016-02-16T19:31:00Z">
              <w:r>
                <w:rPr>
                  <w:b/>
                  <w:bCs/>
                  <w:iCs/>
                </w:rPr>
                <w:t>RATIONALE</w:t>
              </w:r>
            </w:ins>
          </w:p>
        </w:tc>
        <w:tc>
          <w:tcPr>
            <w:tcW w:w="7470" w:type="dxa"/>
            <w:gridSpan w:val="4"/>
            <w:shd w:val="clear" w:color="auto" w:fill="auto"/>
          </w:tcPr>
          <w:p w:rsidR="00CE7400" w:rsidRDefault="001B56DE" w:rsidP="00BB7C56">
            <w:pPr>
              <w:spacing w:after="0" w:line="240" w:lineRule="auto"/>
              <w:rPr>
                <w:ins w:id="3057" w:author="Amarucci, Scott M" w:date="2016-02-16T19:31:00Z"/>
                <w:bCs/>
                <w:iCs/>
              </w:rPr>
            </w:pPr>
            <w:ins w:id="3058" w:author="Amarucci, Scott M" w:date="2016-02-18T15:16:00Z">
              <w:r>
                <w:rPr>
                  <w:bCs/>
                  <w:iCs/>
                </w:rPr>
                <w:t>L</w:t>
              </w:r>
            </w:ins>
            <w:ins w:id="3059" w:author="Amarucci, Scott M" w:date="2016-02-18T14:25:00Z">
              <w:r w:rsidR="002D5DAB">
                <w:rPr>
                  <w:bCs/>
                  <w:iCs/>
                </w:rPr>
                <w:t>imits the amount of credit exposure that can be approved as an exception</w:t>
              </w:r>
            </w:ins>
            <w:ins w:id="3060" w:author="Amarucci, Scott M" w:date="2016-02-18T14:47:00Z">
              <w:r w:rsidR="008B1323">
                <w:rPr>
                  <w:bCs/>
                  <w:iCs/>
                </w:rPr>
                <w:t xml:space="preserve">, i.e., that has a loan-to-value (LTV) higher than </w:t>
              </w:r>
            </w:ins>
            <w:ins w:id="3061" w:author="Amarucci, Scott M" w:date="2016-02-18T14:48:00Z">
              <w:r w:rsidR="008B1323">
                <w:rPr>
                  <w:bCs/>
                  <w:iCs/>
                </w:rPr>
                <w:t>the approved LTV for the assets serving as collateral as calculated by the secured lending model</w:t>
              </w:r>
            </w:ins>
          </w:p>
        </w:tc>
      </w:tr>
      <w:tr w:rsidR="00863562" w:rsidRPr="00206D41" w:rsidTr="00BB7C56">
        <w:trPr>
          <w:trHeight w:val="270"/>
          <w:ins w:id="3062" w:author="Amarucci, Scott M" w:date="2016-02-16T19:31:00Z"/>
        </w:trPr>
        <w:tc>
          <w:tcPr>
            <w:tcW w:w="1728" w:type="dxa"/>
            <w:vMerge w:val="restart"/>
            <w:shd w:val="clear" w:color="auto" w:fill="auto"/>
          </w:tcPr>
          <w:p w:rsidR="00863562" w:rsidRPr="00206D41" w:rsidRDefault="00863562" w:rsidP="00863562">
            <w:pPr>
              <w:rPr>
                <w:ins w:id="3063" w:author="Amarucci, Scott M" w:date="2016-02-16T19:31:00Z"/>
                <w:b/>
                <w:bCs/>
                <w:iCs/>
              </w:rPr>
            </w:pPr>
            <w:ins w:id="3064" w:author="Amarucci, Scott M" w:date="2016-02-16T19:31:00Z">
              <w:r>
                <w:rPr>
                  <w:b/>
                  <w:bCs/>
                  <w:iCs/>
                </w:rPr>
                <w:t>ENTITY</w:t>
              </w:r>
            </w:ins>
          </w:p>
        </w:tc>
        <w:tc>
          <w:tcPr>
            <w:tcW w:w="2490" w:type="dxa"/>
            <w:shd w:val="clear" w:color="auto" w:fill="auto"/>
          </w:tcPr>
          <w:p w:rsidR="00863562" w:rsidRPr="007973F5" w:rsidRDefault="00863562" w:rsidP="00863562">
            <w:pPr>
              <w:spacing w:after="0" w:line="240" w:lineRule="auto"/>
              <w:rPr>
                <w:ins w:id="3065" w:author="Amarucci, Scott M" w:date="2016-02-16T19:31:00Z"/>
                <w:b/>
                <w:bCs/>
                <w:iCs/>
              </w:rPr>
            </w:pPr>
            <w:ins w:id="3066" w:author="Amarucci, Scott M" w:date="2016-02-16T19:38:00Z">
              <w:r w:rsidRPr="007973F5">
                <w:rPr>
                  <w:b/>
                  <w:bCs/>
                  <w:iCs/>
                </w:rPr>
                <w:t>SHUSA</w:t>
              </w:r>
            </w:ins>
          </w:p>
        </w:tc>
        <w:tc>
          <w:tcPr>
            <w:tcW w:w="2490" w:type="dxa"/>
            <w:shd w:val="clear" w:color="auto" w:fill="auto"/>
          </w:tcPr>
          <w:p w:rsidR="00863562" w:rsidRPr="007973F5" w:rsidRDefault="00863562" w:rsidP="00863562">
            <w:pPr>
              <w:spacing w:after="0" w:line="240" w:lineRule="auto"/>
              <w:rPr>
                <w:ins w:id="3067" w:author="Amarucci, Scott M" w:date="2016-02-16T19:31:00Z"/>
                <w:b/>
                <w:bCs/>
                <w:iCs/>
              </w:rPr>
            </w:pPr>
            <w:ins w:id="3068" w:author="Amarucci, Scott M" w:date="2016-02-16T19:38:00Z">
              <w:r w:rsidRPr="007973F5">
                <w:rPr>
                  <w:b/>
                  <w:bCs/>
                  <w:iCs/>
                </w:rPr>
                <w:t>SBNA</w:t>
              </w:r>
            </w:ins>
          </w:p>
        </w:tc>
        <w:tc>
          <w:tcPr>
            <w:tcW w:w="2490" w:type="dxa"/>
            <w:gridSpan w:val="2"/>
            <w:shd w:val="clear" w:color="auto" w:fill="auto"/>
          </w:tcPr>
          <w:p w:rsidR="00863562" w:rsidRPr="007973F5" w:rsidRDefault="00863562" w:rsidP="00863562">
            <w:pPr>
              <w:spacing w:after="0" w:line="240" w:lineRule="auto"/>
              <w:rPr>
                <w:ins w:id="3069" w:author="Amarucci, Scott M" w:date="2016-02-16T19:31:00Z"/>
                <w:b/>
                <w:bCs/>
                <w:iCs/>
              </w:rPr>
            </w:pPr>
            <w:ins w:id="3070" w:author="Amarucci, Scott M" w:date="2016-02-16T19:38:00Z">
              <w:r w:rsidRPr="007973F5">
                <w:rPr>
                  <w:b/>
                  <w:bCs/>
                  <w:iCs/>
                </w:rPr>
                <w:t>SC</w:t>
              </w:r>
            </w:ins>
          </w:p>
        </w:tc>
      </w:tr>
      <w:tr w:rsidR="00863562" w:rsidRPr="00206D41" w:rsidTr="00BB7C56">
        <w:trPr>
          <w:trHeight w:val="113"/>
          <w:ins w:id="3071" w:author="Amarucci, Scott M" w:date="2016-02-16T19:31:00Z"/>
        </w:trPr>
        <w:tc>
          <w:tcPr>
            <w:tcW w:w="1728" w:type="dxa"/>
            <w:vMerge/>
            <w:shd w:val="clear" w:color="auto" w:fill="auto"/>
          </w:tcPr>
          <w:p w:rsidR="00863562" w:rsidRDefault="00863562" w:rsidP="00863562">
            <w:pPr>
              <w:rPr>
                <w:ins w:id="3072" w:author="Amarucci, Scott M" w:date="2016-02-16T19:31:00Z"/>
                <w:b/>
                <w:bCs/>
                <w:iCs/>
              </w:rPr>
            </w:pPr>
          </w:p>
        </w:tc>
        <w:tc>
          <w:tcPr>
            <w:tcW w:w="2490" w:type="dxa"/>
            <w:shd w:val="clear" w:color="auto" w:fill="auto"/>
          </w:tcPr>
          <w:p w:rsidR="00863562" w:rsidRPr="00206D41" w:rsidRDefault="00863562" w:rsidP="00863562">
            <w:pPr>
              <w:spacing w:after="0" w:line="240" w:lineRule="auto"/>
              <w:rPr>
                <w:ins w:id="3073" w:author="Amarucci, Scott M" w:date="2016-02-16T19:31:00Z"/>
                <w:bCs/>
                <w:iCs/>
              </w:rPr>
            </w:pPr>
            <w:ins w:id="3074" w:author="Amarucci, Scott M" w:date="2016-02-16T19:38:00Z">
              <w:r>
                <w:rPr>
                  <w:bCs/>
                  <w:iCs/>
                </w:rPr>
                <w:t>Yes</w:t>
              </w:r>
            </w:ins>
          </w:p>
        </w:tc>
        <w:tc>
          <w:tcPr>
            <w:tcW w:w="2490" w:type="dxa"/>
            <w:shd w:val="clear" w:color="auto" w:fill="auto"/>
          </w:tcPr>
          <w:p w:rsidR="00863562" w:rsidRPr="00206D41" w:rsidRDefault="00863562" w:rsidP="00863562">
            <w:pPr>
              <w:spacing w:after="0" w:line="240" w:lineRule="auto"/>
              <w:rPr>
                <w:ins w:id="3075" w:author="Amarucci, Scott M" w:date="2016-02-16T19:31:00Z"/>
                <w:bCs/>
                <w:iCs/>
              </w:rPr>
            </w:pPr>
            <w:ins w:id="3076" w:author="Amarucci, Scott M" w:date="2016-02-16T19:38:00Z">
              <w:r>
                <w:rPr>
                  <w:bCs/>
                  <w:iCs/>
                </w:rPr>
                <w:t>No</w:t>
              </w:r>
            </w:ins>
          </w:p>
        </w:tc>
        <w:tc>
          <w:tcPr>
            <w:tcW w:w="2490" w:type="dxa"/>
            <w:gridSpan w:val="2"/>
            <w:shd w:val="clear" w:color="auto" w:fill="auto"/>
          </w:tcPr>
          <w:p w:rsidR="00863562" w:rsidRPr="00206D41" w:rsidRDefault="00863562" w:rsidP="00863562">
            <w:pPr>
              <w:spacing w:after="0" w:line="240" w:lineRule="auto"/>
              <w:rPr>
                <w:ins w:id="3077" w:author="Amarucci, Scott M" w:date="2016-02-16T19:31:00Z"/>
                <w:bCs/>
                <w:iCs/>
              </w:rPr>
            </w:pPr>
            <w:ins w:id="3078" w:author="Amarucci, Scott M" w:date="2016-02-16T19:38:00Z">
              <w:r>
                <w:rPr>
                  <w:bCs/>
                  <w:iCs/>
                </w:rPr>
                <w:t>No</w:t>
              </w:r>
            </w:ins>
          </w:p>
        </w:tc>
      </w:tr>
      <w:tr w:rsidR="00863562" w:rsidRPr="00206D41" w:rsidTr="00BB7C56">
        <w:trPr>
          <w:trHeight w:val="112"/>
          <w:ins w:id="3079" w:author="Amarucci, Scott M" w:date="2016-02-16T19:31:00Z"/>
        </w:trPr>
        <w:tc>
          <w:tcPr>
            <w:tcW w:w="1728" w:type="dxa"/>
            <w:vMerge/>
            <w:shd w:val="clear" w:color="auto" w:fill="auto"/>
          </w:tcPr>
          <w:p w:rsidR="00863562" w:rsidRDefault="00863562" w:rsidP="00863562">
            <w:pPr>
              <w:rPr>
                <w:ins w:id="3080" w:author="Amarucci, Scott M" w:date="2016-02-16T19:31:00Z"/>
                <w:b/>
                <w:bCs/>
                <w:iCs/>
              </w:rPr>
            </w:pPr>
          </w:p>
        </w:tc>
        <w:tc>
          <w:tcPr>
            <w:tcW w:w="2490" w:type="dxa"/>
            <w:shd w:val="clear" w:color="auto" w:fill="auto"/>
          </w:tcPr>
          <w:p w:rsidR="00863562" w:rsidRPr="00426737" w:rsidRDefault="00863562" w:rsidP="00863562">
            <w:pPr>
              <w:spacing w:after="0" w:line="240" w:lineRule="auto"/>
              <w:rPr>
                <w:ins w:id="3081" w:author="Amarucci, Scott M" w:date="2016-02-16T19:31:00Z"/>
                <w:b/>
                <w:bCs/>
                <w:iCs/>
              </w:rPr>
            </w:pPr>
            <w:ins w:id="3082" w:author="Amarucci, Scott M" w:date="2016-02-16T19:38:00Z">
              <w:r>
                <w:rPr>
                  <w:b/>
                  <w:bCs/>
                  <w:iCs/>
                </w:rPr>
                <w:t>SIS</w:t>
              </w:r>
            </w:ins>
          </w:p>
        </w:tc>
        <w:tc>
          <w:tcPr>
            <w:tcW w:w="2490" w:type="dxa"/>
            <w:shd w:val="clear" w:color="auto" w:fill="auto"/>
          </w:tcPr>
          <w:p w:rsidR="00863562" w:rsidRPr="00426737" w:rsidRDefault="00863562" w:rsidP="00863562">
            <w:pPr>
              <w:spacing w:after="0" w:line="240" w:lineRule="auto"/>
              <w:rPr>
                <w:ins w:id="3083" w:author="Amarucci, Scott M" w:date="2016-02-16T19:31:00Z"/>
                <w:b/>
                <w:bCs/>
                <w:iCs/>
              </w:rPr>
            </w:pPr>
            <w:ins w:id="3084" w:author="Amarucci, Scott M" w:date="2016-02-16T19:38:00Z">
              <w:r>
                <w:rPr>
                  <w:b/>
                  <w:bCs/>
                  <w:iCs/>
                </w:rPr>
                <w:t>BSI Miami</w:t>
              </w:r>
            </w:ins>
          </w:p>
        </w:tc>
        <w:tc>
          <w:tcPr>
            <w:tcW w:w="1245" w:type="dxa"/>
            <w:shd w:val="clear" w:color="auto" w:fill="auto"/>
          </w:tcPr>
          <w:p w:rsidR="00863562" w:rsidRPr="00426737" w:rsidRDefault="00863562" w:rsidP="00863562">
            <w:pPr>
              <w:spacing w:after="0" w:line="240" w:lineRule="auto"/>
              <w:rPr>
                <w:ins w:id="3085" w:author="Amarucci, Scott M" w:date="2016-02-16T19:31:00Z"/>
                <w:b/>
                <w:bCs/>
                <w:iCs/>
              </w:rPr>
            </w:pPr>
            <w:ins w:id="3086" w:author="Amarucci, Scott M" w:date="2016-02-16T19:38:00Z">
              <w:r>
                <w:rPr>
                  <w:b/>
                  <w:bCs/>
                  <w:iCs/>
                </w:rPr>
                <w:t>BSPR</w:t>
              </w:r>
            </w:ins>
          </w:p>
        </w:tc>
        <w:tc>
          <w:tcPr>
            <w:tcW w:w="1245" w:type="dxa"/>
            <w:shd w:val="clear" w:color="auto" w:fill="auto"/>
          </w:tcPr>
          <w:p w:rsidR="00863562" w:rsidRPr="00785EA3" w:rsidRDefault="00863562" w:rsidP="00863562">
            <w:pPr>
              <w:spacing w:after="0" w:line="240" w:lineRule="auto"/>
              <w:rPr>
                <w:ins w:id="3087" w:author="Amarucci, Scott M" w:date="2016-02-16T19:31:00Z"/>
                <w:b/>
                <w:bCs/>
                <w:iCs/>
              </w:rPr>
            </w:pPr>
            <w:ins w:id="3088" w:author="Amarucci, Scott M" w:date="2016-02-16T19:38:00Z">
              <w:r>
                <w:rPr>
                  <w:b/>
                  <w:bCs/>
                  <w:iCs/>
                </w:rPr>
                <w:t>SSLLC</w:t>
              </w:r>
            </w:ins>
          </w:p>
        </w:tc>
      </w:tr>
      <w:tr w:rsidR="00863562" w:rsidRPr="00206D41" w:rsidTr="00BB7C56">
        <w:trPr>
          <w:trHeight w:val="112"/>
          <w:ins w:id="3089" w:author="Amarucci, Scott M" w:date="2016-02-16T19:31:00Z"/>
        </w:trPr>
        <w:tc>
          <w:tcPr>
            <w:tcW w:w="1728" w:type="dxa"/>
            <w:vMerge/>
            <w:shd w:val="clear" w:color="auto" w:fill="auto"/>
          </w:tcPr>
          <w:p w:rsidR="00863562" w:rsidRDefault="00863562" w:rsidP="00863562">
            <w:pPr>
              <w:rPr>
                <w:ins w:id="3090" w:author="Amarucci, Scott M" w:date="2016-02-16T19:31:00Z"/>
                <w:b/>
                <w:bCs/>
                <w:iCs/>
              </w:rPr>
            </w:pPr>
          </w:p>
        </w:tc>
        <w:tc>
          <w:tcPr>
            <w:tcW w:w="2490" w:type="dxa"/>
            <w:shd w:val="clear" w:color="auto" w:fill="auto"/>
          </w:tcPr>
          <w:p w:rsidR="00863562" w:rsidRDefault="00863562" w:rsidP="00863562">
            <w:pPr>
              <w:spacing w:after="0" w:line="240" w:lineRule="auto"/>
              <w:rPr>
                <w:ins w:id="3091" w:author="Amarucci, Scott M" w:date="2016-02-16T19:31:00Z"/>
                <w:bCs/>
                <w:iCs/>
              </w:rPr>
            </w:pPr>
            <w:ins w:id="3092" w:author="Amarucci, Scott M" w:date="2016-02-16T19:38:00Z">
              <w:r>
                <w:rPr>
                  <w:bCs/>
                  <w:iCs/>
                </w:rPr>
                <w:t>No</w:t>
              </w:r>
            </w:ins>
          </w:p>
        </w:tc>
        <w:tc>
          <w:tcPr>
            <w:tcW w:w="2490" w:type="dxa"/>
            <w:shd w:val="clear" w:color="auto" w:fill="auto"/>
          </w:tcPr>
          <w:p w:rsidR="00863562" w:rsidRDefault="00863562" w:rsidP="00863562">
            <w:pPr>
              <w:spacing w:after="0" w:line="240" w:lineRule="auto"/>
              <w:rPr>
                <w:ins w:id="3093" w:author="Amarucci, Scott M" w:date="2016-02-16T19:31:00Z"/>
                <w:bCs/>
                <w:iCs/>
              </w:rPr>
            </w:pPr>
            <w:ins w:id="3094" w:author="Amarucci, Scott M" w:date="2016-02-16T19:38:00Z">
              <w:r>
                <w:rPr>
                  <w:bCs/>
                  <w:iCs/>
                </w:rPr>
                <w:t>Yes</w:t>
              </w:r>
            </w:ins>
          </w:p>
        </w:tc>
        <w:tc>
          <w:tcPr>
            <w:tcW w:w="1245" w:type="dxa"/>
            <w:shd w:val="clear" w:color="auto" w:fill="auto"/>
          </w:tcPr>
          <w:p w:rsidR="00863562" w:rsidRDefault="00863562" w:rsidP="00863562">
            <w:pPr>
              <w:spacing w:after="0" w:line="240" w:lineRule="auto"/>
              <w:rPr>
                <w:ins w:id="3095" w:author="Amarucci, Scott M" w:date="2016-02-16T19:31:00Z"/>
                <w:bCs/>
                <w:iCs/>
              </w:rPr>
            </w:pPr>
            <w:ins w:id="3096" w:author="Amarucci, Scott M" w:date="2016-02-16T19:38:00Z">
              <w:r>
                <w:rPr>
                  <w:bCs/>
                  <w:iCs/>
                </w:rPr>
                <w:t>No</w:t>
              </w:r>
            </w:ins>
          </w:p>
        </w:tc>
        <w:tc>
          <w:tcPr>
            <w:tcW w:w="1245" w:type="dxa"/>
            <w:shd w:val="clear" w:color="auto" w:fill="auto"/>
          </w:tcPr>
          <w:p w:rsidR="00863562" w:rsidRDefault="00863562" w:rsidP="00863562">
            <w:pPr>
              <w:spacing w:after="0" w:line="240" w:lineRule="auto"/>
              <w:rPr>
                <w:ins w:id="3097" w:author="Amarucci, Scott M" w:date="2016-02-16T19:31:00Z"/>
                <w:bCs/>
                <w:iCs/>
              </w:rPr>
            </w:pPr>
            <w:ins w:id="3098" w:author="Amarucci, Scott M" w:date="2016-02-16T19:38:00Z">
              <w:r>
                <w:rPr>
                  <w:bCs/>
                  <w:iCs/>
                </w:rPr>
                <w:t>No</w:t>
              </w:r>
            </w:ins>
          </w:p>
        </w:tc>
      </w:tr>
      <w:tr w:rsidR="00863562" w:rsidRPr="00206D41" w:rsidTr="00BB7C56">
        <w:trPr>
          <w:trHeight w:val="245"/>
          <w:ins w:id="3099" w:author="Amarucci, Scott M" w:date="2016-02-16T19:31:00Z"/>
        </w:trPr>
        <w:tc>
          <w:tcPr>
            <w:tcW w:w="1728" w:type="dxa"/>
            <w:vMerge w:val="restart"/>
            <w:shd w:val="clear" w:color="auto" w:fill="auto"/>
          </w:tcPr>
          <w:p w:rsidR="00863562" w:rsidRDefault="00863562" w:rsidP="00863562">
            <w:pPr>
              <w:rPr>
                <w:ins w:id="3100" w:author="Amarucci, Scott M" w:date="2016-02-16T19:31:00Z"/>
                <w:b/>
                <w:bCs/>
                <w:iCs/>
              </w:rPr>
            </w:pPr>
            <w:ins w:id="3101" w:author="Amarucci, Scott M" w:date="2016-02-16T19:31:00Z">
              <w:r>
                <w:rPr>
                  <w:b/>
                  <w:bCs/>
                  <w:iCs/>
                </w:rPr>
                <w:t>METRIC OWNER</w:t>
              </w:r>
            </w:ins>
          </w:p>
        </w:tc>
        <w:tc>
          <w:tcPr>
            <w:tcW w:w="2490" w:type="dxa"/>
            <w:shd w:val="clear" w:color="auto" w:fill="auto"/>
          </w:tcPr>
          <w:p w:rsidR="00863562" w:rsidRPr="005A6F8C" w:rsidRDefault="00863562" w:rsidP="00863562">
            <w:pPr>
              <w:spacing w:after="0" w:line="240" w:lineRule="auto"/>
              <w:rPr>
                <w:ins w:id="3102" w:author="Amarucci, Scott M" w:date="2016-02-16T19:31:00Z"/>
                <w:b/>
                <w:bCs/>
                <w:iCs/>
              </w:rPr>
            </w:pPr>
            <w:ins w:id="3103" w:author="Amarucci, Scott M" w:date="2016-02-16T19:38:00Z">
              <w:r w:rsidRPr="005A6F8C">
                <w:rPr>
                  <w:b/>
                  <w:bCs/>
                  <w:iCs/>
                </w:rPr>
                <w:t>SHUSA</w:t>
              </w:r>
            </w:ins>
          </w:p>
        </w:tc>
        <w:tc>
          <w:tcPr>
            <w:tcW w:w="2490" w:type="dxa"/>
            <w:shd w:val="clear" w:color="auto" w:fill="auto"/>
          </w:tcPr>
          <w:p w:rsidR="00863562" w:rsidRPr="005A6F8C" w:rsidRDefault="00863562" w:rsidP="00863562">
            <w:pPr>
              <w:spacing w:after="0" w:line="240" w:lineRule="auto"/>
              <w:rPr>
                <w:ins w:id="3104" w:author="Amarucci, Scott M" w:date="2016-02-16T19:31:00Z"/>
                <w:b/>
                <w:bCs/>
                <w:iCs/>
              </w:rPr>
            </w:pPr>
            <w:ins w:id="3105" w:author="Amarucci, Scott M" w:date="2016-02-16T19:38:00Z">
              <w:r w:rsidRPr="005A6F8C">
                <w:rPr>
                  <w:b/>
                  <w:bCs/>
                  <w:iCs/>
                </w:rPr>
                <w:t>SBNA</w:t>
              </w:r>
            </w:ins>
          </w:p>
        </w:tc>
        <w:tc>
          <w:tcPr>
            <w:tcW w:w="2490" w:type="dxa"/>
            <w:gridSpan w:val="2"/>
            <w:shd w:val="clear" w:color="auto" w:fill="auto"/>
          </w:tcPr>
          <w:p w:rsidR="00863562" w:rsidRPr="005A6F8C" w:rsidRDefault="00863562" w:rsidP="00863562">
            <w:pPr>
              <w:spacing w:after="0" w:line="240" w:lineRule="auto"/>
              <w:rPr>
                <w:ins w:id="3106" w:author="Amarucci, Scott M" w:date="2016-02-16T19:31:00Z"/>
                <w:b/>
                <w:bCs/>
                <w:iCs/>
              </w:rPr>
            </w:pPr>
            <w:ins w:id="3107" w:author="Amarucci, Scott M" w:date="2016-02-16T19:38:00Z">
              <w:r w:rsidRPr="005A6F8C">
                <w:rPr>
                  <w:b/>
                  <w:bCs/>
                  <w:iCs/>
                </w:rPr>
                <w:t>SC</w:t>
              </w:r>
            </w:ins>
          </w:p>
        </w:tc>
      </w:tr>
      <w:tr w:rsidR="00863562" w:rsidRPr="00206D41" w:rsidTr="00BB7C56">
        <w:trPr>
          <w:trHeight w:val="322"/>
          <w:ins w:id="3108" w:author="Amarucci, Scott M" w:date="2016-02-16T19:31:00Z"/>
        </w:trPr>
        <w:tc>
          <w:tcPr>
            <w:tcW w:w="1728" w:type="dxa"/>
            <w:vMerge/>
            <w:shd w:val="clear" w:color="auto" w:fill="auto"/>
          </w:tcPr>
          <w:p w:rsidR="00863562" w:rsidRDefault="00863562" w:rsidP="00863562">
            <w:pPr>
              <w:rPr>
                <w:ins w:id="3109" w:author="Amarucci, Scott M" w:date="2016-02-16T19:31:00Z"/>
                <w:b/>
                <w:bCs/>
                <w:iCs/>
              </w:rPr>
            </w:pPr>
          </w:p>
        </w:tc>
        <w:tc>
          <w:tcPr>
            <w:tcW w:w="2490" w:type="dxa"/>
            <w:shd w:val="clear" w:color="auto" w:fill="auto"/>
          </w:tcPr>
          <w:p w:rsidR="00863562" w:rsidRPr="00206D41" w:rsidRDefault="00863562" w:rsidP="00863562">
            <w:pPr>
              <w:spacing w:after="0" w:line="240" w:lineRule="auto"/>
              <w:rPr>
                <w:ins w:id="3110" w:author="Amarucci, Scott M" w:date="2016-02-16T19:31:00Z"/>
                <w:bCs/>
                <w:iCs/>
              </w:rPr>
            </w:pPr>
            <w:ins w:id="3111" w:author="Amarucci, Scott M" w:date="2016-02-16T19:38:00Z">
              <w:r>
                <w:rPr>
                  <w:bCs/>
                  <w:iCs/>
                </w:rPr>
                <w:t>???</w:t>
              </w:r>
            </w:ins>
          </w:p>
        </w:tc>
        <w:tc>
          <w:tcPr>
            <w:tcW w:w="2490" w:type="dxa"/>
            <w:shd w:val="clear" w:color="auto" w:fill="auto"/>
          </w:tcPr>
          <w:p w:rsidR="00863562" w:rsidRPr="00206D41" w:rsidRDefault="003107E5" w:rsidP="00863562">
            <w:pPr>
              <w:spacing w:after="0" w:line="240" w:lineRule="auto"/>
              <w:rPr>
                <w:ins w:id="3112" w:author="Amarucci, Scott M" w:date="2016-02-16T19:31:00Z"/>
                <w:bCs/>
                <w:iCs/>
              </w:rPr>
            </w:pPr>
            <w:ins w:id="3113" w:author="Amarucci, Scott M" w:date="2016-02-18T15:42:00Z">
              <w:r>
                <w:rPr>
                  <w:bCs/>
                  <w:iCs/>
                </w:rPr>
                <w:t>N/A</w:t>
              </w:r>
            </w:ins>
          </w:p>
        </w:tc>
        <w:tc>
          <w:tcPr>
            <w:tcW w:w="2490" w:type="dxa"/>
            <w:gridSpan w:val="2"/>
            <w:shd w:val="clear" w:color="auto" w:fill="auto"/>
          </w:tcPr>
          <w:p w:rsidR="00863562" w:rsidRPr="00206D41" w:rsidRDefault="003107E5" w:rsidP="00863562">
            <w:pPr>
              <w:spacing w:after="0" w:line="240" w:lineRule="auto"/>
              <w:rPr>
                <w:ins w:id="3114" w:author="Amarucci, Scott M" w:date="2016-02-16T19:31:00Z"/>
                <w:bCs/>
                <w:iCs/>
              </w:rPr>
            </w:pPr>
            <w:ins w:id="3115" w:author="Amarucci, Scott M" w:date="2016-02-18T15:42:00Z">
              <w:r>
                <w:rPr>
                  <w:bCs/>
                  <w:iCs/>
                </w:rPr>
                <w:t>N/A</w:t>
              </w:r>
            </w:ins>
          </w:p>
        </w:tc>
      </w:tr>
      <w:tr w:rsidR="00863562" w:rsidRPr="00206D41" w:rsidTr="00BB7C56">
        <w:trPr>
          <w:trHeight w:val="245"/>
          <w:ins w:id="3116" w:author="Amarucci, Scott M" w:date="2016-02-16T19:31:00Z"/>
        </w:trPr>
        <w:tc>
          <w:tcPr>
            <w:tcW w:w="1728" w:type="dxa"/>
            <w:vMerge/>
            <w:shd w:val="clear" w:color="auto" w:fill="auto"/>
          </w:tcPr>
          <w:p w:rsidR="00863562" w:rsidRDefault="00863562" w:rsidP="00863562">
            <w:pPr>
              <w:rPr>
                <w:ins w:id="3117" w:author="Amarucci, Scott M" w:date="2016-02-16T19:31:00Z"/>
                <w:b/>
                <w:bCs/>
                <w:iCs/>
              </w:rPr>
            </w:pPr>
          </w:p>
        </w:tc>
        <w:tc>
          <w:tcPr>
            <w:tcW w:w="2490" w:type="dxa"/>
            <w:shd w:val="clear" w:color="auto" w:fill="auto"/>
          </w:tcPr>
          <w:p w:rsidR="00863562" w:rsidRDefault="00863562" w:rsidP="00863562">
            <w:pPr>
              <w:spacing w:after="0" w:line="240" w:lineRule="auto"/>
              <w:rPr>
                <w:ins w:id="3118" w:author="Amarucci, Scott M" w:date="2016-02-16T19:31:00Z"/>
                <w:bCs/>
                <w:iCs/>
              </w:rPr>
            </w:pPr>
            <w:ins w:id="3119" w:author="Amarucci, Scott M" w:date="2016-02-16T19:38:00Z">
              <w:r>
                <w:rPr>
                  <w:b/>
                  <w:bCs/>
                  <w:iCs/>
                </w:rPr>
                <w:t>SIS</w:t>
              </w:r>
            </w:ins>
          </w:p>
        </w:tc>
        <w:tc>
          <w:tcPr>
            <w:tcW w:w="2490" w:type="dxa"/>
            <w:shd w:val="clear" w:color="auto" w:fill="auto"/>
          </w:tcPr>
          <w:p w:rsidR="00863562" w:rsidRDefault="00863562" w:rsidP="00863562">
            <w:pPr>
              <w:spacing w:after="0" w:line="240" w:lineRule="auto"/>
              <w:rPr>
                <w:ins w:id="3120" w:author="Amarucci, Scott M" w:date="2016-02-16T19:31:00Z"/>
                <w:bCs/>
                <w:iCs/>
              </w:rPr>
            </w:pPr>
            <w:ins w:id="3121" w:author="Amarucci, Scott M" w:date="2016-02-16T19:38:00Z">
              <w:r>
                <w:rPr>
                  <w:b/>
                  <w:bCs/>
                  <w:iCs/>
                </w:rPr>
                <w:t>BSI Miami</w:t>
              </w:r>
            </w:ins>
          </w:p>
        </w:tc>
        <w:tc>
          <w:tcPr>
            <w:tcW w:w="2490" w:type="dxa"/>
            <w:gridSpan w:val="2"/>
            <w:shd w:val="clear" w:color="auto" w:fill="auto"/>
          </w:tcPr>
          <w:p w:rsidR="00863562" w:rsidRPr="007362A8" w:rsidRDefault="00863562" w:rsidP="00863562">
            <w:pPr>
              <w:spacing w:after="0" w:line="240" w:lineRule="auto"/>
              <w:rPr>
                <w:ins w:id="3122" w:author="Amarucci, Scott M" w:date="2016-02-16T19:31:00Z"/>
                <w:bCs/>
                <w:iCs/>
              </w:rPr>
            </w:pPr>
            <w:ins w:id="3123" w:author="Amarucci, Scott M" w:date="2016-02-16T19:38:00Z">
              <w:r>
                <w:rPr>
                  <w:b/>
                  <w:bCs/>
                  <w:iCs/>
                </w:rPr>
                <w:t>BSPR</w:t>
              </w:r>
            </w:ins>
          </w:p>
        </w:tc>
      </w:tr>
      <w:tr w:rsidR="00863562" w:rsidRPr="00206D41" w:rsidTr="00BB7C56">
        <w:trPr>
          <w:trHeight w:val="331"/>
          <w:ins w:id="3124" w:author="Amarucci, Scott M" w:date="2016-02-16T19:31:00Z"/>
        </w:trPr>
        <w:tc>
          <w:tcPr>
            <w:tcW w:w="1728" w:type="dxa"/>
            <w:vMerge/>
            <w:shd w:val="clear" w:color="auto" w:fill="auto"/>
          </w:tcPr>
          <w:p w:rsidR="00863562" w:rsidRDefault="00863562" w:rsidP="00863562">
            <w:pPr>
              <w:rPr>
                <w:ins w:id="3125" w:author="Amarucci, Scott M" w:date="2016-02-16T19:31:00Z"/>
                <w:b/>
                <w:bCs/>
                <w:iCs/>
              </w:rPr>
            </w:pPr>
          </w:p>
        </w:tc>
        <w:tc>
          <w:tcPr>
            <w:tcW w:w="2490" w:type="dxa"/>
            <w:shd w:val="clear" w:color="auto" w:fill="auto"/>
          </w:tcPr>
          <w:p w:rsidR="00863562" w:rsidRDefault="003107E5" w:rsidP="00863562">
            <w:pPr>
              <w:spacing w:after="0" w:line="240" w:lineRule="auto"/>
              <w:rPr>
                <w:ins w:id="3126" w:author="Amarucci, Scott M" w:date="2016-02-16T19:31:00Z"/>
                <w:bCs/>
                <w:iCs/>
              </w:rPr>
            </w:pPr>
            <w:ins w:id="3127" w:author="Amarucci, Scott M" w:date="2016-02-18T15:42:00Z">
              <w:r>
                <w:rPr>
                  <w:bCs/>
                  <w:iCs/>
                </w:rPr>
                <w:t>N/A</w:t>
              </w:r>
            </w:ins>
          </w:p>
        </w:tc>
        <w:tc>
          <w:tcPr>
            <w:tcW w:w="2490" w:type="dxa"/>
            <w:shd w:val="clear" w:color="auto" w:fill="auto"/>
          </w:tcPr>
          <w:p w:rsidR="00863562" w:rsidRDefault="00863562" w:rsidP="00863562">
            <w:pPr>
              <w:spacing w:after="0" w:line="240" w:lineRule="auto"/>
              <w:rPr>
                <w:ins w:id="3128" w:author="Amarucci, Scott M" w:date="2016-02-16T19:31:00Z"/>
                <w:bCs/>
                <w:iCs/>
              </w:rPr>
            </w:pPr>
            <w:ins w:id="3129" w:author="Amarucci, Scott M" w:date="2016-02-16T19:38:00Z">
              <w:r>
                <w:rPr>
                  <w:bCs/>
                  <w:iCs/>
                </w:rPr>
                <w:t>???</w:t>
              </w:r>
            </w:ins>
          </w:p>
        </w:tc>
        <w:tc>
          <w:tcPr>
            <w:tcW w:w="2490" w:type="dxa"/>
            <w:gridSpan w:val="2"/>
            <w:shd w:val="clear" w:color="auto" w:fill="auto"/>
          </w:tcPr>
          <w:p w:rsidR="00863562" w:rsidRDefault="003107E5" w:rsidP="00863562">
            <w:pPr>
              <w:spacing w:after="0" w:line="240" w:lineRule="auto"/>
              <w:rPr>
                <w:ins w:id="3130" w:author="Amarucci, Scott M" w:date="2016-02-16T19:31:00Z"/>
                <w:bCs/>
                <w:iCs/>
              </w:rPr>
            </w:pPr>
            <w:ins w:id="3131" w:author="Amarucci, Scott M" w:date="2016-02-18T15:42:00Z">
              <w:r>
                <w:rPr>
                  <w:bCs/>
                  <w:iCs/>
                </w:rPr>
                <w:t>N/A</w:t>
              </w:r>
            </w:ins>
          </w:p>
        </w:tc>
      </w:tr>
      <w:tr w:rsidR="00863562" w:rsidRPr="00206D41" w:rsidTr="00BB7C56">
        <w:trPr>
          <w:trHeight w:val="268"/>
          <w:ins w:id="3132" w:author="Amarucci, Scott M" w:date="2016-02-16T19:31:00Z"/>
        </w:trPr>
        <w:tc>
          <w:tcPr>
            <w:tcW w:w="1728" w:type="dxa"/>
            <w:vMerge/>
            <w:shd w:val="clear" w:color="auto" w:fill="auto"/>
          </w:tcPr>
          <w:p w:rsidR="00863562" w:rsidRDefault="00863562" w:rsidP="00863562">
            <w:pPr>
              <w:rPr>
                <w:ins w:id="3133" w:author="Amarucci, Scott M" w:date="2016-02-16T19:31:00Z"/>
                <w:b/>
                <w:bCs/>
                <w:iCs/>
              </w:rPr>
            </w:pPr>
          </w:p>
        </w:tc>
        <w:tc>
          <w:tcPr>
            <w:tcW w:w="2490" w:type="dxa"/>
            <w:shd w:val="clear" w:color="auto" w:fill="auto"/>
          </w:tcPr>
          <w:p w:rsidR="00863562" w:rsidRPr="00426737" w:rsidRDefault="00863562" w:rsidP="00863562">
            <w:pPr>
              <w:spacing w:after="0" w:line="240" w:lineRule="auto"/>
              <w:rPr>
                <w:ins w:id="3134" w:author="Amarucci, Scott M" w:date="2016-02-16T19:31:00Z"/>
                <w:b/>
                <w:bCs/>
                <w:iCs/>
              </w:rPr>
            </w:pPr>
            <w:ins w:id="3135" w:author="Amarucci, Scott M" w:date="2016-02-16T19:38:00Z">
              <w:r>
                <w:rPr>
                  <w:b/>
                  <w:bCs/>
                  <w:iCs/>
                </w:rPr>
                <w:t>SSLLC</w:t>
              </w:r>
            </w:ins>
          </w:p>
        </w:tc>
        <w:tc>
          <w:tcPr>
            <w:tcW w:w="4980" w:type="dxa"/>
            <w:gridSpan w:val="3"/>
            <w:vMerge w:val="restart"/>
            <w:shd w:val="clear" w:color="auto" w:fill="auto"/>
          </w:tcPr>
          <w:p w:rsidR="00863562" w:rsidRDefault="00863562" w:rsidP="00863562">
            <w:pPr>
              <w:spacing w:after="0" w:line="240" w:lineRule="auto"/>
              <w:rPr>
                <w:ins w:id="3136" w:author="Amarucci, Scott M" w:date="2016-02-16T19:31:00Z"/>
                <w:bCs/>
                <w:iCs/>
              </w:rPr>
            </w:pPr>
          </w:p>
        </w:tc>
      </w:tr>
      <w:tr w:rsidR="00863562" w:rsidRPr="00206D41" w:rsidTr="00BB7C56">
        <w:trPr>
          <w:trHeight w:val="259"/>
          <w:ins w:id="3137" w:author="Amarucci, Scott M" w:date="2016-02-16T19:31:00Z"/>
        </w:trPr>
        <w:tc>
          <w:tcPr>
            <w:tcW w:w="1728" w:type="dxa"/>
            <w:vMerge/>
            <w:shd w:val="clear" w:color="auto" w:fill="auto"/>
          </w:tcPr>
          <w:p w:rsidR="00863562" w:rsidRDefault="00863562" w:rsidP="00863562">
            <w:pPr>
              <w:rPr>
                <w:ins w:id="3138" w:author="Amarucci, Scott M" w:date="2016-02-16T19:31:00Z"/>
                <w:b/>
                <w:bCs/>
                <w:iCs/>
              </w:rPr>
            </w:pPr>
          </w:p>
        </w:tc>
        <w:tc>
          <w:tcPr>
            <w:tcW w:w="2490" w:type="dxa"/>
            <w:shd w:val="clear" w:color="auto" w:fill="auto"/>
          </w:tcPr>
          <w:p w:rsidR="00863562" w:rsidRDefault="003107E5" w:rsidP="00863562">
            <w:pPr>
              <w:spacing w:after="0" w:line="240" w:lineRule="auto"/>
              <w:rPr>
                <w:ins w:id="3139" w:author="Amarucci, Scott M" w:date="2016-02-16T19:31:00Z"/>
                <w:bCs/>
                <w:iCs/>
              </w:rPr>
            </w:pPr>
            <w:ins w:id="3140" w:author="Amarucci, Scott M" w:date="2016-02-18T15:42:00Z">
              <w:r>
                <w:rPr>
                  <w:bCs/>
                  <w:iCs/>
                </w:rPr>
                <w:t>N/A</w:t>
              </w:r>
            </w:ins>
          </w:p>
        </w:tc>
        <w:tc>
          <w:tcPr>
            <w:tcW w:w="4980" w:type="dxa"/>
            <w:gridSpan w:val="3"/>
            <w:vMerge/>
            <w:shd w:val="clear" w:color="auto" w:fill="auto"/>
          </w:tcPr>
          <w:p w:rsidR="00863562" w:rsidRDefault="00863562" w:rsidP="00863562">
            <w:pPr>
              <w:spacing w:after="0" w:line="240" w:lineRule="auto"/>
              <w:rPr>
                <w:ins w:id="3141" w:author="Amarucci, Scott M" w:date="2016-02-16T19:31:00Z"/>
                <w:bCs/>
                <w:iCs/>
              </w:rPr>
            </w:pPr>
          </w:p>
        </w:tc>
      </w:tr>
      <w:tr w:rsidR="00863562" w:rsidRPr="00206D41" w:rsidTr="00BB7C56">
        <w:trPr>
          <w:trHeight w:val="439"/>
          <w:ins w:id="3142" w:author="Amarucci, Scott M" w:date="2016-02-16T19:31:00Z"/>
        </w:trPr>
        <w:tc>
          <w:tcPr>
            <w:tcW w:w="1728" w:type="dxa"/>
            <w:shd w:val="clear" w:color="auto" w:fill="auto"/>
          </w:tcPr>
          <w:p w:rsidR="00863562" w:rsidRPr="00206D41" w:rsidRDefault="00863562" w:rsidP="00863562">
            <w:pPr>
              <w:rPr>
                <w:ins w:id="3143" w:author="Amarucci, Scott M" w:date="2016-02-16T19:31:00Z"/>
                <w:b/>
                <w:bCs/>
                <w:iCs/>
              </w:rPr>
            </w:pPr>
            <w:ins w:id="3144" w:author="Amarucci, Scott M" w:date="2016-02-16T19:31:00Z">
              <w:r w:rsidRPr="005B0BAF">
                <w:rPr>
                  <w:rFonts w:asciiTheme="minorHAnsi" w:hAnsiTheme="minorHAnsi"/>
                  <w:b/>
                  <w:bCs/>
                  <w:iCs/>
                </w:rPr>
                <w:t>TRIGGER AND LIMIT SETTING</w:t>
              </w:r>
            </w:ins>
          </w:p>
        </w:tc>
        <w:tc>
          <w:tcPr>
            <w:tcW w:w="7470" w:type="dxa"/>
            <w:gridSpan w:val="4"/>
            <w:shd w:val="clear" w:color="auto" w:fill="auto"/>
          </w:tcPr>
          <w:p w:rsidR="00863562" w:rsidRDefault="00863562" w:rsidP="00863562">
            <w:pPr>
              <w:spacing w:after="0" w:line="240" w:lineRule="auto"/>
              <w:rPr>
                <w:ins w:id="3145" w:author="Amarucci, Scott M" w:date="2016-02-16T19:31:00Z"/>
                <w:bCs/>
                <w:iCs/>
              </w:rPr>
            </w:pPr>
            <w:ins w:id="3146" w:author="Amarucci, Scott M" w:date="2016-02-16T19:31:00Z">
              <w:r>
                <w:rPr>
                  <w:bCs/>
                  <w:iCs/>
                </w:rPr>
                <w:t xml:space="preserve">The </w:t>
              </w:r>
            </w:ins>
            <w:ins w:id="3147" w:author="Amarucci, Scott M" w:date="2016-02-16T19:42:00Z">
              <w:r>
                <w:rPr>
                  <w:bCs/>
                  <w:iCs/>
                </w:rPr>
                <w:t>secured lending model exceptions</w:t>
              </w:r>
            </w:ins>
            <w:ins w:id="3148" w:author="Amarucci, Scott M" w:date="2016-02-16T19:31:00Z">
              <w:r>
                <w:rPr>
                  <w:bCs/>
                  <w:iCs/>
                </w:rPr>
                <w:t xml:space="preserve"> triggers and limits are set as follows:</w:t>
              </w:r>
            </w:ins>
          </w:p>
          <w:p w:rsidR="00863562" w:rsidRDefault="00863562" w:rsidP="00863562">
            <w:pPr>
              <w:spacing w:after="0" w:line="240" w:lineRule="auto"/>
              <w:rPr>
                <w:ins w:id="3149" w:author="Amarucci, Scott M" w:date="2016-02-16T19:31:00Z"/>
                <w:bCs/>
                <w:iCs/>
              </w:rPr>
            </w:pPr>
          </w:p>
          <w:p w:rsidR="00863562" w:rsidRPr="00204F0A" w:rsidRDefault="00863562" w:rsidP="00863562">
            <w:pPr>
              <w:pStyle w:val="ListParagraph"/>
              <w:numPr>
                <w:ilvl w:val="0"/>
                <w:numId w:val="5"/>
              </w:numPr>
              <w:spacing w:after="0" w:line="240" w:lineRule="auto"/>
              <w:rPr>
                <w:ins w:id="3150" w:author="Amarucci, Scott M" w:date="2016-02-16T19:31:00Z"/>
                <w:bCs/>
                <w:iCs/>
              </w:rPr>
            </w:pPr>
            <w:ins w:id="3151" w:author="Amarucci, Scott M" w:date="2016-02-16T19:31:00Z">
              <w:r>
                <w:rPr>
                  <w:bCs/>
                  <w:iCs/>
                </w:rPr>
                <w:t>Am</w:t>
              </w:r>
              <w:r w:rsidRPr="00204F0A">
                <w:rPr>
                  <w:bCs/>
                  <w:iCs/>
                </w:rPr>
                <w:t>ber trigger</w:t>
              </w:r>
              <w:r>
                <w:rPr>
                  <w:bCs/>
                  <w:iCs/>
                </w:rPr>
                <w:t>:</w:t>
              </w:r>
              <w:r w:rsidRPr="00204F0A">
                <w:rPr>
                  <w:bCs/>
                  <w:iCs/>
                </w:rPr>
                <w:t xml:space="preserve"> </w:t>
              </w:r>
            </w:ins>
            <w:ins w:id="3152" w:author="Amarucci, Scott M" w:date="2016-02-18T14:51:00Z">
              <w:r w:rsidR="008B1323">
                <w:rPr>
                  <w:bCs/>
                  <w:iCs/>
                </w:rPr>
                <w:t>3% [TENTATIVE]</w:t>
              </w:r>
            </w:ins>
            <w:ins w:id="3153" w:author="Amarucci, Scott M" w:date="2016-02-16T19:31:00Z">
              <w:r>
                <w:rPr>
                  <w:bCs/>
                  <w:iCs/>
                </w:rPr>
                <w:t xml:space="preserve"> </w:t>
              </w:r>
            </w:ins>
          </w:p>
          <w:p w:rsidR="00863562" w:rsidRPr="00426737" w:rsidRDefault="00863562" w:rsidP="00863562">
            <w:pPr>
              <w:pStyle w:val="ListParagraph"/>
              <w:numPr>
                <w:ilvl w:val="0"/>
                <w:numId w:val="5"/>
              </w:numPr>
              <w:spacing w:after="0" w:line="240" w:lineRule="auto"/>
              <w:rPr>
                <w:ins w:id="3154" w:author="Amarucci, Scott M" w:date="2016-02-16T19:31:00Z"/>
                <w:bCs/>
                <w:iCs/>
              </w:rPr>
            </w:pPr>
            <w:ins w:id="3155" w:author="Amarucci, Scott M" w:date="2016-02-16T19:31:00Z">
              <w:r w:rsidRPr="0072414D">
                <w:rPr>
                  <w:bCs/>
                  <w:iCs/>
                </w:rPr>
                <w:t xml:space="preserve">Red limit: </w:t>
              </w:r>
            </w:ins>
            <w:ins w:id="3156" w:author="Amarucci, Scott M" w:date="2016-02-18T14:51:00Z">
              <w:r w:rsidR="008B1323">
                <w:rPr>
                  <w:bCs/>
                  <w:iCs/>
                </w:rPr>
                <w:t>5% [TENTATIVE]</w:t>
              </w:r>
            </w:ins>
          </w:p>
          <w:p w:rsidR="00863562" w:rsidRDefault="00863562" w:rsidP="00863562">
            <w:pPr>
              <w:spacing w:after="0" w:line="240" w:lineRule="auto"/>
              <w:rPr>
                <w:ins w:id="3157" w:author="Amarucci, Scott M" w:date="2016-02-18T14:52:00Z"/>
                <w:bCs/>
                <w:iCs/>
              </w:rPr>
            </w:pPr>
          </w:p>
          <w:p w:rsidR="002D698D" w:rsidRDefault="008B1323" w:rsidP="002D698D">
            <w:pPr>
              <w:spacing w:after="0" w:line="240" w:lineRule="auto"/>
              <w:rPr>
                <w:ins w:id="3158" w:author="Amarucci, Scott M" w:date="2016-02-18T15:01:00Z"/>
                <w:bCs/>
                <w:iCs/>
              </w:rPr>
            </w:pPr>
            <w:ins w:id="3159" w:author="Amarucci, Scott M" w:date="2016-02-18T14:53:00Z">
              <w:r w:rsidRPr="00156C21">
                <w:rPr>
                  <w:bCs/>
                  <w:iCs/>
                </w:rPr>
                <w:t>Rationale for limit and trigger</w:t>
              </w:r>
              <w:r>
                <w:rPr>
                  <w:bCs/>
                  <w:iCs/>
                </w:rPr>
                <w:t xml:space="preserve">: [TBD] </w:t>
              </w:r>
            </w:ins>
          </w:p>
          <w:p w:rsidR="00823217" w:rsidRPr="002D698D" w:rsidRDefault="00823217" w:rsidP="002D698D">
            <w:pPr>
              <w:spacing w:after="0" w:line="240" w:lineRule="auto"/>
              <w:rPr>
                <w:ins w:id="3160" w:author="Amarucci, Scott M" w:date="2016-02-18T14:56:00Z"/>
                <w:bCs/>
                <w:iCs/>
              </w:rPr>
            </w:pPr>
            <w:ins w:id="3161" w:author="Amarucci, Scott M" w:date="2016-02-18T15:01:00Z">
              <w:r>
                <w:rPr>
                  <w:bCs/>
                  <w:iCs/>
                </w:rPr>
                <w:t>[FROM BSI PRESENTATION]</w:t>
              </w:r>
            </w:ins>
          </w:p>
          <w:p w:rsidR="002D698D" w:rsidRPr="002D698D" w:rsidRDefault="002D698D" w:rsidP="002D698D">
            <w:pPr>
              <w:spacing w:after="0" w:line="240" w:lineRule="auto"/>
              <w:rPr>
                <w:ins w:id="3162" w:author="Amarucci, Scott M" w:date="2016-02-18T14:56:00Z"/>
                <w:bCs/>
                <w:iCs/>
              </w:rPr>
            </w:pPr>
            <w:ins w:id="3163" w:author="Amarucci, Scott M" w:date="2016-02-18T14:56:00Z">
              <w:r w:rsidRPr="002D698D">
                <w:rPr>
                  <w:bCs/>
                  <w:iCs/>
                </w:rPr>
                <w:t>The limit is arrived at by considering the absolute value of 5% of total credit exposure as a multiple of budgeted EBIT. With a projected run rate of $120M EBIT and total credit exposure of $</w:t>
              </w:r>
              <w:proofErr w:type="spellStart"/>
              <w:r w:rsidRPr="002D698D">
                <w:rPr>
                  <w:bCs/>
                  <w:iCs/>
                </w:rPr>
                <w:t>XXBn</w:t>
              </w:r>
              <w:proofErr w:type="spellEnd"/>
              <w:r w:rsidRPr="002D698D">
                <w:rPr>
                  <w:bCs/>
                  <w:iCs/>
                </w:rPr>
                <w:t xml:space="preserve">, this means that if all 5% of total credit exposure suffers a 100% LGD, it would represent 19 month of EBIT ($190M). </w:t>
              </w:r>
            </w:ins>
          </w:p>
          <w:p w:rsidR="00823217" w:rsidRDefault="002D698D" w:rsidP="002D698D">
            <w:pPr>
              <w:spacing w:after="0" w:line="240" w:lineRule="auto"/>
              <w:rPr>
                <w:ins w:id="3164" w:author="Amarucci, Scott M" w:date="2016-02-18T14:57:00Z"/>
                <w:bCs/>
                <w:iCs/>
              </w:rPr>
            </w:pPr>
            <w:ins w:id="3165" w:author="Amarucci, Scott M" w:date="2016-02-18T14:56:00Z">
              <w:r w:rsidRPr="002D698D">
                <w:rPr>
                  <w:bCs/>
                  <w:iCs/>
                </w:rPr>
                <w:t>For this event to take place, all the collateral taken as security would have to lose 100% of its value, implying a correlation of 1 across all assets (currently over 150 diversified assets)</w:t>
              </w:r>
            </w:ins>
          </w:p>
          <w:p w:rsidR="008B1323" w:rsidRDefault="002D698D" w:rsidP="002D698D">
            <w:pPr>
              <w:spacing w:after="0" w:line="240" w:lineRule="auto"/>
              <w:rPr>
                <w:ins w:id="3166" w:author="Amarucci, Scott M" w:date="2016-02-18T14:53:00Z"/>
                <w:bCs/>
                <w:iCs/>
              </w:rPr>
            </w:pPr>
            <w:ins w:id="3167" w:author="Amarucci, Scott M" w:date="2016-02-18T14:56:00Z">
              <w:r w:rsidRPr="002D698D">
                <w:rPr>
                  <w:bCs/>
                  <w:iCs/>
                </w:rPr>
                <w:t>Under current conditions the maximum loss that BSI could incur under a 100% LGD scenario for all exceptions would be $60M or approximately 2% of Total exposure and 50% of budgeted EBIT</w:t>
              </w:r>
            </w:ins>
          </w:p>
          <w:p w:rsidR="00863562" w:rsidRPr="00206D41" w:rsidRDefault="00863562" w:rsidP="00863562">
            <w:pPr>
              <w:spacing w:after="0" w:line="240" w:lineRule="auto"/>
              <w:jc w:val="center"/>
              <w:rPr>
                <w:ins w:id="3168" w:author="Amarucci, Scott M" w:date="2016-02-16T19:31:00Z"/>
                <w:rFonts w:asciiTheme="minorHAnsi" w:eastAsiaTheme="minorHAnsi" w:hAnsiTheme="minorHAnsi" w:cstheme="minorBidi"/>
                <w:iCs/>
              </w:rPr>
            </w:pPr>
          </w:p>
        </w:tc>
      </w:tr>
      <w:tr w:rsidR="00863562" w:rsidRPr="00206D41" w:rsidTr="00BB7C56">
        <w:trPr>
          <w:trHeight w:val="303"/>
          <w:ins w:id="3169" w:author="Amarucci, Scott M" w:date="2016-02-16T19:31:00Z"/>
        </w:trPr>
        <w:tc>
          <w:tcPr>
            <w:tcW w:w="1728" w:type="dxa"/>
            <w:shd w:val="clear" w:color="auto" w:fill="auto"/>
          </w:tcPr>
          <w:p w:rsidR="00863562" w:rsidRPr="00DF3739" w:rsidRDefault="00863562" w:rsidP="00863562">
            <w:pPr>
              <w:rPr>
                <w:ins w:id="3170" w:author="Amarucci, Scott M" w:date="2016-02-16T19:31:00Z"/>
                <w:b/>
                <w:bCs/>
                <w:iCs/>
              </w:rPr>
            </w:pPr>
            <w:ins w:id="3171" w:author="Amarucci, Scott M" w:date="2016-02-16T19:31:00Z">
              <w:r>
                <w:rPr>
                  <w:rFonts w:asciiTheme="minorHAnsi" w:hAnsiTheme="minorHAnsi"/>
                  <w:b/>
                  <w:bCs/>
                  <w:iCs/>
                </w:rPr>
                <w:t>T</w:t>
              </w:r>
              <w:r w:rsidRPr="00DF3739">
                <w:rPr>
                  <w:rFonts w:asciiTheme="minorHAnsi" w:hAnsiTheme="minorHAnsi"/>
                  <w:b/>
                  <w:bCs/>
                  <w:iCs/>
                </w:rPr>
                <w:t>ESTING FREQUENCY</w:t>
              </w:r>
            </w:ins>
          </w:p>
        </w:tc>
        <w:tc>
          <w:tcPr>
            <w:tcW w:w="7470" w:type="dxa"/>
            <w:gridSpan w:val="4"/>
            <w:shd w:val="clear" w:color="auto" w:fill="auto"/>
          </w:tcPr>
          <w:p w:rsidR="00863562" w:rsidRPr="00DF3739" w:rsidRDefault="00863562" w:rsidP="00863562">
            <w:pPr>
              <w:spacing w:after="0" w:line="240" w:lineRule="auto"/>
              <w:rPr>
                <w:ins w:id="3172" w:author="Amarucci, Scott M" w:date="2016-02-16T19:31:00Z"/>
              </w:rPr>
            </w:pPr>
            <w:ins w:id="3173" w:author="Amarucci, Scott M" w:date="2016-02-16T19:31:00Z">
              <w:r>
                <w:rPr>
                  <w:bCs/>
                  <w:iCs/>
                </w:rPr>
                <w:t>Monthly</w:t>
              </w:r>
            </w:ins>
          </w:p>
        </w:tc>
      </w:tr>
      <w:tr w:rsidR="00863562" w:rsidRPr="00206D41" w:rsidTr="00BB7C56">
        <w:trPr>
          <w:trHeight w:val="978"/>
          <w:ins w:id="3174" w:author="Amarucci, Scott M" w:date="2016-02-16T19:31:00Z"/>
        </w:trPr>
        <w:tc>
          <w:tcPr>
            <w:tcW w:w="1728" w:type="dxa"/>
            <w:shd w:val="clear" w:color="auto" w:fill="auto"/>
          </w:tcPr>
          <w:p w:rsidR="00863562" w:rsidRPr="00DF3739" w:rsidRDefault="00863562" w:rsidP="00863562">
            <w:pPr>
              <w:rPr>
                <w:ins w:id="3175" w:author="Amarucci, Scott M" w:date="2016-02-16T19:31:00Z"/>
                <w:b/>
                <w:bCs/>
                <w:iCs/>
              </w:rPr>
            </w:pPr>
            <w:ins w:id="3176" w:author="Amarucci, Scott M" w:date="2016-02-16T19:31:00Z">
              <w:r w:rsidRPr="00DF3739">
                <w:rPr>
                  <w:b/>
                  <w:bCs/>
                  <w:iCs/>
                </w:rPr>
                <w:lastRenderedPageBreak/>
                <w:t>SOURCE OF INFORMATION</w:t>
              </w:r>
            </w:ins>
          </w:p>
        </w:tc>
        <w:tc>
          <w:tcPr>
            <w:tcW w:w="7470" w:type="dxa"/>
            <w:gridSpan w:val="4"/>
            <w:shd w:val="clear" w:color="auto" w:fill="auto"/>
          </w:tcPr>
          <w:p w:rsidR="00863562" w:rsidRPr="000E4C0C" w:rsidRDefault="00863562" w:rsidP="00863562">
            <w:pPr>
              <w:spacing w:after="0" w:line="240" w:lineRule="auto"/>
              <w:rPr>
                <w:ins w:id="3177" w:author="Amarucci, Scott M" w:date="2016-02-16T19:31:00Z"/>
                <w:bCs/>
                <w:iCs/>
              </w:rPr>
            </w:pPr>
            <w:ins w:id="3178" w:author="Amarucci, Scott M" w:date="2016-02-16T19:31:00Z">
              <w:r>
                <w:rPr>
                  <w:bCs/>
                  <w:iCs/>
                </w:rPr>
                <w:t>Provided by</w:t>
              </w:r>
              <w:r w:rsidRPr="000E4C0C">
                <w:rPr>
                  <w:bCs/>
                  <w:iCs/>
                </w:rPr>
                <w:tab/>
              </w:r>
              <w:r w:rsidRPr="000E4C0C">
                <w:rPr>
                  <w:bCs/>
                  <w:iCs/>
                </w:rPr>
                <w:tab/>
              </w:r>
              <w:r w:rsidRPr="000E4C0C">
                <w:rPr>
                  <w:bCs/>
                  <w:iCs/>
                </w:rPr>
                <w:tab/>
              </w:r>
              <w:r w:rsidRPr="000E4C0C">
                <w:rPr>
                  <w:bCs/>
                  <w:iCs/>
                </w:rPr>
                <w:tab/>
              </w:r>
              <w:r w:rsidRPr="000E4C0C">
                <w:rPr>
                  <w:bCs/>
                  <w:iCs/>
                </w:rPr>
                <w:tab/>
              </w:r>
            </w:ins>
          </w:p>
        </w:tc>
      </w:tr>
    </w:tbl>
    <w:p w:rsidR="009114F2" w:rsidRDefault="009114F2" w:rsidP="006B462C">
      <w:pPr>
        <w:pStyle w:val="SANUS1"/>
        <w:rPr>
          <w:ins w:id="3179" w:author="Amarucci, Scott M" w:date="2016-02-16T19:32:00Z"/>
        </w:rPr>
      </w:pPr>
    </w:p>
    <w:p w:rsidR="00CE7400" w:rsidRPr="00090B3E" w:rsidRDefault="00CE7400" w:rsidP="00CE7400">
      <w:pPr>
        <w:pStyle w:val="SANUS2"/>
        <w:numPr>
          <w:ilvl w:val="1"/>
          <w:numId w:val="1"/>
        </w:numPr>
        <w:tabs>
          <w:tab w:val="num" w:pos="540"/>
        </w:tabs>
        <w:ind w:left="567" w:hanging="567"/>
        <w:rPr>
          <w:ins w:id="3180" w:author="Amarucci, Scott M" w:date="2016-02-16T19:32:00Z"/>
          <w:color w:val="000000" w:themeColor="text1"/>
        </w:rPr>
      </w:pPr>
      <w:ins w:id="3181" w:author="Amarucci, Scott M" w:date="2016-02-16T19:33:00Z">
        <w:r>
          <w:rPr>
            <w:color w:val="000000" w:themeColor="text1"/>
          </w:rPr>
          <w:t>Portfolio loan-to-value</w:t>
        </w:r>
        <w:r w:rsidR="00863562">
          <w:rPr>
            <w:color w:val="000000" w:themeColor="text1"/>
          </w:rPr>
          <w:t>, excluding cash</w:t>
        </w:r>
      </w:ins>
      <w:ins w:id="3182" w:author="Amarucci, Scott M" w:date="2016-02-16T19:32:00Z">
        <w:r>
          <w:rPr>
            <w:color w:val="000000" w:themeColor="text1"/>
          </w:rPr>
          <w:t xml:space="preserve"> (BSI Miami only)</w:t>
        </w:r>
      </w:ins>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1245"/>
        <w:gridCol w:w="1245"/>
      </w:tblGrid>
      <w:tr w:rsidR="00CE7400" w:rsidRPr="00206D41" w:rsidTr="00BB7C56">
        <w:trPr>
          <w:trHeight w:val="462"/>
          <w:ins w:id="3183" w:author="Amarucci, Scott M" w:date="2016-02-16T19:32:00Z"/>
        </w:trPr>
        <w:tc>
          <w:tcPr>
            <w:tcW w:w="1728" w:type="dxa"/>
            <w:shd w:val="clear" w:color="auto" w:fill="auto"/>
          </w:tcPr>
          <w:p w:rsidR="00CE7400" w:rsidRPr="00206D41" w:rsidRDefault="00CE7400" w:rsidP="00BB7C56">
            <w:pPr>
              <w:rPr>
                <w:ins w:id="3184" w:author="Amarucci, Scott M" w:date="2016-02-16T19:32:00Z"/>
                <w:b/>
                <w:bCs/>
                <w:iCs/>
              </w:rPr>
            </w:pPr>
            <w:ins w:id="3185" w:author="Amarucci, Scott M" w:date="2016-02-16T19:32:00Z">
              <w:r>
                <w:rPr>
                  <w:b/>
                  <w:bCs/>
                  <w:iCs/>
                </w:rPr>
                <w:t>DEFINITION</w:t>
              </w:r>
            </w:ins>
          </w:p>
        </w:tc>
        <w:tc>
          <w:tcPr>
            <w:tcW w:w="7470" w:type="dxa"/>
            <w:gridSpan w:val="4"/>
            <w:shd w:val="clear" w:color="auto" w:fill="auto"/>
          </w:tcPr>
          <w:p w:rsidR="00CE7400" w:rsidRPr="00426737" w:rsidRDefault="00823217" w:rsidP="00BB7C56">
            <w:pPr>
              <w:spacing w:after="120" w:line="240" w:lineRule="auto"/>
              <w:jc w:val="both"/>
              <w:rPr>
                <w:ins w:id="3186" w:author="Amarucci, Scott M" w:date="2016-02-16T19:32:00Z"/>
              </w:rPr>
            </w:pPr>
            <w:ins w:id="3187" w:author="Amarucci, Scott M" w:date="2016-02-18T15:04:00Z">
              <w:r>
                <w:t xml:space="preserve">Credit exposure relative to </w:t>
              </w:r>
            </w:ins>
            <w:ins w:id="3188" w:author="Amarucci, Scott M" w:date="2016-02-18T15:05:00Z">
              <w:r>
                <w:t xml:space="preserve">the market value of the </w:t>
              </w:r>
            </w:ins>
            <w:ins w:id="3189" w:author="Amarucci, Scott M" w:date="2016-02-18T15:04:00Z">
              <w:r>
                <w:t>pledged assets, excluding cash</w:t>
              </w:r>
            </w:ins>
            <w:ins w:id="3190" w:author="Amarucci, Scott M" w:date="2016-02-18T15:05:00Z">
              <w:r>
                <w:t>, on an ongoing basis</w:t>
              </w:r>
            </w:ins>
          </w:p>
        </w:tc>
      </w:tr>
      <w:tr w:rsidR="00CE7400" w:rsidRPr="00206D41" w:rsidTr="00BB7C56">
        <w:trPr>
          <w:trHeight w:val="462"/>
          <w:ins w:id="3191" w:author="Amarucci, Scott M" w:date="2016-02-16T19:32:00Z"/>
        </w:trPr>
        <w:tc>
          <w:tcPr>
            <w:tcW w:w="1728" w:type="dxa"/>
            <w:shd w:val="clear" w:color="auto" w:fill="auto"/>
          </w:tcPr>
          <w:p w:rsidR="00CE7400" w:rsidRPr="00206D41" w:rsidRDefault="00CE7400" w:rsidP="00BB7C56">
            <w:pPr>
              <w:rPr>
                <w:ins w:id="3192" w:author="Amarucci, Scott M" w:date="2016-02-16T19:32:00Z"/>
                <w:b/>
                <w:bCs/>
                <w:iCs/>
              </w:rPr>
            </w:pPr>
            <w:ins w:id="3193" w:author="Amarucci, Scott M" w:date="2016-02-16T19:32:00Z">
              <w:r>
                <w:rPr>
                  <w:b/>
                  <w:bCs/>
                  <w:iCs/>
                </w:rPr>
                <w:t>RISK TYPE</w:t>
              </w:r>
            </w:ins>
          </w:p>
        </w:tc>
        <w:tc>
          <w:tcPr>
            <w:tcW w:w="7470" w:type="dxa"/>
            <w:gridSpan w:val="4"/>
            <w:shd w:val="clear" w:color="auto" w:fill="auto"/>
          </w:tcPr>
          <w:p w:rsidR="00CE7400" w:rsidRPr="00206D41" w:rsidRDefault="00CE7400" w:rsidP="00BB7C56">
            <w:pPr>
              <w:spacing w:after="0" w:line="240" w:lineRule="auto"/>
              <w:rPr>
                <w:ins w:id="3194" w:author="Amarucci, Scott M" w:date="2016-02-16T19:32:00Z"/>
                <w:bCs/>
                <w:iCs/>
              </w:rPr>
            </w:pPr>
            <w:ins w:id="3195" w:author="Amarucci, Scott M" w:date="2016-02-16T19:32:00Z">
              <w:r>
                <w:rPr>
                  <w:bCs/>
                  <w:iCs/>
                </w:rPr>
                <w:t>Credit Risk</w:t>
              </w:r>
            </w:ins>
          </w:p>
        </w:tc>
      </w:tr>
      <w:tr w:rsidR="00CE7400" w:rsidRPr="00206D41" w:rsidTr="00BB7C56">
        <w:trPr>
          <w:trHeight w:val="462"/>
          <w:ins w:id="3196" w:author="Amarucci, Scott M" w:date="2016-02-16T19:32:00Z"/>
        </w:trPr>
        <w:tc>
          <w:tcPr>
            <w:tcW w:w="1728" w:type="dxa"/>
            <w:shd w:val="clear" w:color="auto" w:fill="auto"/>
          </w:tcPr>
          <w:p w:rsidR="00CE7400" w:rsidRDefault="00CE7400" w:rsidP="00BB7C56">
            <w:pPr>
              <w:rPr>
                <w:ins w:id="3197" w:author="Amarucci, Scott M" w:date="2016-02-16T19:32:00Z"/>
                <w:b/>
                <w:bCs/>
                <w:iCs/>
              </w:rPr>
            </w:pPr>
            <w:ins w:id="3198" w:author="Amarucci, Scott M" w:date="2016-02-16T19:32:00Z">
              <w:r>
                <w:rPr>
                  <w:b/>
                  <w:bCs/>
                  <w:iCs/>
                </w:rPr>
                <w:t>RATIONALE</w:t>
              </w:r>
            </w:ins>
          </w:p>
        </w:tc>
        <w:tc>
          <w:tcPr>
            <w:tcW w:w="7470" w:type="dxa"/>
            <w:gridSpan w:val="4"/>
            <w:shd w:val="clear" w:color="auto" w:fill="auto"/>
          </w:tcPr>
          <w:p w:rsidR="00CE7400" w:rsidRDefault="001B56DE" w:rsidP="00823217">
            <w:pPr>
              <w:spacing w:after="0" w:line="240" w:lineRule="auto"/>
              <w:rPr>
                <w:ins w:id="3199" w:author="Amarucci, Scott M" w:date="2016-02-16T19:32:00Z"/>
                <w:bCs/>
                <w:iCs/>
              </w:rPr>
            </w:pPr>
            <w:ins w:id="3200" w:author="Amarucci, Scott M" w:date="2016-02-18T15:16:00Z">
              <w:r>
                <w:rPr>
                  <w:bCs/>
                  <w:iCs/>
                </w:rPr>
                <w:t>Measures</w:t>
              </w:r>
            </w:ins>
            <w:ins w:id="3201" w:author="Amarucci, Scott M" w:date="2016-02-18T15:04:00Z">
              <w:r w:rsidR="00823217" w:rsidRPr="00823217">
                <w:rPr>
                  <w:bCs/>
                  <w:iCs/>
                </w:rPr>
                <w:t xml:space="preserve"> the risk associated with </w:t>
              </w:r>
            </w:ins>
            <w:ins w:id="3202" w:author="Amarucci, Scott M" w:date="2016-02-18T15:05:00Z">
              <w:r w:rsidR="00823217">
                <w:rPr>
                  <w:bCs/>
                  <w:iCs/>
                </w:rPr>
                <w:t>BSI’s c</w:t>
              </w:r>
            </w:ins>
            <w:ins w:id="3203" w:author="Amarucci, Scott M" w:date="2016-02-18T15:04:00Z">
              <w:r w:rsidR="00823217" w:rsidRPr="00823217">
                <w:rPr>
                  <w:bCs/>
                  <w:iCs/>
                </w:rPr>
                <w:t xml:space="preserve">redit </w:t>
              </w:r>
            </w:ins>
            <w:ins w:id="3204" w:author="Amarucci, Scott M" w:date="2016-02-18T15:05:00Z">
              <w:r w:rsidR="00823217">
                <w:rPr>
                  <w:bCs/>
                  <w:iCs/>
                </w:rPr>
                <w:t>p</w:t>
              </w:r>
            </w:ins>
            <w:ins w:id="3205" w:author="Amarucci, Scott M" w:date="2016-02-18T15:04:00Z">
              <w:r w:rsidR="00823217">
                <w:rPr>
                  <w:bCs/>
                  <w:iCs/>
                </w:rPr>
                <w:t>ortfolio</w:t>
              </w:r>
            </w:ins>
          </w:p>
        </w:tc>
      </w:tr>
      <w:tr w:rsidR="00863562" w:rsidRPr="00206D41" w:rsidTr="00BB7C56">
        <w:trPr>
          <w:trHeight w:val="270"/>
          <w:ins w:id="3206" w:author="Amarucci, Scott M" w:date="2016-02-16T19:32:00Z"/>
        </w:trPr>
        <w:tc>
          <w:tcPr>
            <w:tcW w:w="1728" w:type="dxa"/>
            <w:vMerge w:val="restart"/>
            <w:shd w:val="clear" w:color="auto" w:fill="auto"/>
          </w:tcPr>
          <w:p w:rsidR="00863562" w:rsidRPr="00206D41" w:rsidRDefault="00863562" w:rsidP="00863562">
            <w:pPr>
              <w:rPr>
                <w:ins w:id="3207" w:author="Amarucci, Scott M" w:date="2016-02-16T19:32:00Z"/>
                <w:b/>
                <w:bCs/>
                <w:iCs/>
              </w:rPr>
            </w:pPr>
            <w:ins w:id="3208" w:author="Amarucci, Scott M" w:date="2016-02-16T19:32:00Z">
              <w:r>
                <w:rPr>
                  <w:b/>
                  <w:bCs/>
                  <w:iCs/>
                </w:rPr>
                <w:t>ENTITY</w:t>
              </w:r>
            </w:ins>
          </w:p>
        </w:tc>
        <w:tc>
          <w:tcPr>
            <w:tcW w:w="2490" w:type="dxa"/>
            <w:shd w:val="clear" w:color="auto" w:fill="auto"/>
          </w:tcPr>
          <w:p w:rsidR="00863562" w:rsidRPr="007973F5" w:rsidRDefault="00863562" w:rsidP="00863562">
            <w:pPr>
              <w:spacing w:after="0" w:line="240" w:lineRule="auto"/>
              <w:rPr>
                <w:ins w:id="3209" w:author="Amarucci, Scott M" w:date="2016-02-16T19:32:00Z"/>
                <w:b/>
                <w:bCs/>
                <w:iCs/>
              </w:rPr>
            </w:pPr>
            <w:ins w:id="3210" w:author="Amarucci, Scott M" w:date="2016-02-16T19:38:00Z">
              <w:r w:rsidRPr="007973F5">
                <w:rPr>
                  <w:b/>
                  <w:bCs/>
                  <w:iCs/>
                </w:rPr>
                <w:t>SHUSA</w:t>
              </w:r>
            </w:ins>
          </w:p>
        </w:tc>
        <w:tc>
          <w:tcPr>
            <w:tcW w:w="2490" w:type="dxa"/>
            <w:shd w:val="clear" w:color="auto" w:fill="auto"/>
          </w:tcPr>
          <w:p w:rsidR="00863562" w:rsidRPr="007973F5" w:rsidRDefault="00863562" w:rsidP="00863562">
            <w:pPr>
              <w:spacing w:after="0" w:line="240" w:lineRule="auto"/>
              <w:rPr>
                <w:ins w:id="3211" w:author="Amarucci, Scott M" w:date="2016-02-16T19:32:00Z"/>
                <w:b/>
                <w:bCs/>
                <w:iCs/>
              </w:rPr>
            </w:pPr>
            <w:ins w:id="3212" w:author="Amarucci, Scott M" w:date="2016-02-16T19:38:00Z">
              <w:r w:rsidRPr="007973F5">
                <w:rPr>
                  <w:b/>
                  <w:bCs/>
                  <w:iCs/>
                </w:rPr>
                <w:t>SBNA</w:t>
              </w:r>
            </w:ins>
          </w:p>
        </w:tc>
        <w:tc>
          <w:tcPr>
            <w:tcW w:w="2490" w:type="dxa"/>
            <w:gridSpan w:val="2"/>
            <w:shd w:val="clear" w:color="auto" w:fill="auto"/>
          </w:tcPr>
          <w:p w:rsidR="00863562" w:rsidRPr="007973F5" w:rsidRDefault="00863562" w:rsidP="00863562">
            <w:pPr>
              <w:spacing w:after="0" w:line="240" w:lineRule="auto"/>
              <w:rPr>
                <w:ins w:id="3213" w:author="Amarucci, Scott M" w:date="2016-02-16T19:32:00Z"/>
                <w:b/>
                <w:bCs/>
                <w:iCs/>
              </w:rPr>
            </w:pPr>
            <w:ins w:id="3214" w:author="Amarucci, Scott M" w:date="2016-02-16T19:38:00Z">
              <w:r w:rsidRPr="007973F5">
                <w:rPr>
                  <w:b/>
                  <w:bCs/>
                  <w:iCs/>
                </w:rPr>
                <w:t>SC</w:t>
              </w:r>
            </w:ins>
          </w:p>
        </w:tc>
      </w:tr>
      <w:tr w:rsidR="00863562" w:rsidRPr="00206D41" w:rsidTr="00BB7C56">
        <w:trPr>
          <w:trHeight w:val="113"/>
          <w:ins w:id="3215" w:author="Amarucci, Scott M" w:date="2016-02-16T19:32:00Z"/>
        </w:trPr>
        <w:tc>
          <w:tcPr>
            <w:tcW w:w="1728" w:type="dxa"/>
            <w:vMerge/>
            <w:shd w:val="clear" w:color="auto" w:fill="auto"/>
          </w:tcPr>
          <w:p w:rsidR="00863562" w:rsidRDefault="00863562" w:rsidP="00863562">
            <w:pPr>
              <w:rPr>
                <w:ins w:id="3216" w:author="Amarucci, Scott M" w:date="2016-02-16T19:32:00Z"/>
                <w:b/>
                <w:bCs/>
                <w:iCs/>
              </w:rPr>
            </w:pPr>
          </w:p>
        </w:tc>
        <w:tc>
          <w:tcPr>
            <w:tcW w:w="2490" w:type="dxa"/>
            <w:shd w:val="clear" w:color="auto" w:fill="auto"/>
          </w:tcPr>
          <w:p w:rsidR="00863562" w:rsidRPr="00206D41" w:rsidRDefault="00863562" w:rsidP="00863562">
            <w:pPr>
              <w:spacing w:after="0" w:line="240" w:lineRule="auto"/>
              <w:rPr>
                <w:ins w:id="3217" w:author="Amarucci, Scott M" w:date="2016-02-16T19:32:00Z"/>
                <w:bCs/>
                <w:iCs/>
              </w:rPr>
            </w:pPr>
            <w:ins w:id="3218" w:author="Amarucci, Scott M" w:date="2016-02-16T19:38:00Z">
              <w:r>
                <w:rPr>
                  <w:bCs/>
                  <w:iCs/>
                </w:rPr>
                <w:t>Yes</w:t>
              </w:r>
            </w:ins>
          </w:p>
        </w:tc>
        <w:tc>
          <w:tcPr>
            <w:tcW w:w="2490" w:type="dxa"/>
            <w:shd w:val="clear" w:color="auto" w:fill="auto"/>
          </w:tcPr>
          <w:p w:rsidR="00863562" w:rsidRPr="00206D41" w:rsidRDefault="00863562" w:rsidP="00863562">
            <w:pPr>
              <w:spacing w:after="0" w:line="240" w:lineRule="auto"/>
              <w:rPr>
                <w:ins w:id="3219" w:author="Amarucci, Scott M" w:date="2016-02-16T19:32:00Z"/>
                <w:bCs/>
                <w:iCs/>
              </w:rPr>
            </w:pPr>
            <w:ins w:id="3220" w:author="Amarucci, Scott M" w:date="2016-02-16T19:38:00Z">
              <w:r>
                <w:rPr>
                  <w:bCs/>
                  <w:iCs/>
                </w:rPr>
                <w:t>No</w:t>
              </w:r>
            </w:ins>
          </w:p>
        </w:tc>
        <w:tc>
          <w:tcPr>
            <w:tcW w:w="2490" w:type="dxa"/>
            <w:gridSpan w:val="2"/>
            <w:shd w:val="clear" w:color="auto" w:fill="auto"/>
          </w:tcPr>
          <w:p w:rsidR="00863562" w:rsidRPr="00206D41" w:rsidRDefault="00863562" w:rsidP="00863562">
            <w:pPr>
              <w:spacing w:after="0" w:line="240" w:lineRule="auto"/>
              <w:rPr>
                <w:ins w:id="3221" w:author="Amarucci, Scott M" w:date="2016-02-16T19:32:00Z"/>
                <w:bCs/>
                <w:iCs/>
              </w:rPr>
            </w:pPr>
            <w:ins w:id="3222" w:author="Amarucci, Scott M" w:date="2016-02-16T19:38:00Z">
              <w:r>
                <w:rPr>
                  <w:bCs/>
                  <w:iCs/>
                </w:rPr>
                <w:t>No</w:t>
              </w:r>
            </w:ins>
          </w:p>
        </w:tc>
      </w:tr>
      <w:tr w:rsidR="00863562" w:rsidRPr="00206D41" w:rsidTr="00BB7C56">
        <w:trPr>
          <w:trHeight w:val="112"/>
          <w:ins w:id="3223" w:author="Amarucci, Scott M" w:date="2016-02-16T19:32:00Z"/>
        </w:trPr>
        <w:tc>
          <w:tcPr>
            <w:tcW w:w="1728" w:type="dxa"/>
            <w:vMerge/>
            <w:shd w:val="clear" w:color="auto" w:fill="auto"/>
          </w:tcPr>
          <w:p w:rsidR="00863562" w:rsidRDefault="00863562" w:rsidP="00863562">
            <w:pPr>
              <w:rPr>
                <w:ins w:id="3224" w:author="Amarucci, Scott M" w:date="2016-02-16T19:32:00Z"/>
                <w:b/>
                <w:bCs/>
                <w:iCs/>
              </w:rPr>
            </w:pPr>
          </w:p>
        </w:tc>
        <w:tc>
          <w:tcPr>
            <w:tcW w:w="2490" w:type="dxa"/>
            <w:shd w:val="clear" w:color="auto" w:fill="auto"/>
          </w:tcPr>
          <w:p w:rsidR="00863562" w:rsidRPr="00426737" w:rsidRDefault="00863562" w:rsidP="00863562">
            <w:pPr>
              <w:spacing w:after="0" w:line="240" w:lineRule="auto"/>
              <w:rPr>
                <w:ins w:id="3225" w:author="Amarucci, Scott M" w:date="2016-02-16T19:32:00Z"/>
                <w:b/>
                <w:bCs/>
                <w:iCs/>
              </w:rPr>
            </w:pPr>
            <w:ins w:id="3226" w:author="Amarucci, Scott M" w:date="2016-02-16T19:38:00Z">
              <w:r>
                <w:rPr>
                  <w:b/>
                  <w:bCs/>
                  <w:iCs/>
                </w:rPr>
                <w:t>SIS</w:t>
              </w:r>
            </w:ins>
          </w:p>
        </w:tc>
        <w:tc>
          <w:tcPr>
            <w:tcW w:w="2490" w:type="dxa"/>
            <w:shd w:val="clear" w:color="auto" w:fill="auto"/>
          </w:tcPr>
          <w:p w:rsidR="00863562" w:rsidRPr="00426737" w:rsidRDefault="00863562" w:rsidP="00863562">
            <w:pPr>
              <w:spacing w:after="0" w:line="240" w:lineRule="auto"/>
              <w:rPr>
                <w:ins w:id="3227" w:author="Amarucci, Scott M" w:date="2016-02-16T19:32:00Z"/>
                <w:b/>
                <w:bCs/>
                <w:iCs/>
              </w:rPr>
            </w:pPr>
            <w:ins w:id="3228" w:author="Amarucci, Scott M" w:date="2016-02-16T19:38:00Z">
              <w:r>
                <w:rPr>
                  <w:b/>
                  <w:bCs/>
                  <w:iCs/>
                </w:rPr>
                <w:t>BSI Miami</w:t>
              </w:r>
            </w:ins>
          </w:p>
        </w:tc>
        <w:tc>
          <w:tcPr>
            <w:tcW w:w="1245" w:type="dxa"/>
            <w:shd w:val="clear" w:color="auto" w:fill="auto"/>
          </w:tcPr>
          <w:p w:rsidR="00863562" w:rsidRPr="00426737" w:rsidRDefault="00863562" w:rsidP="00863562">
            <w:pPr>
              <w:spacing w:after="0" w:line="240" w:lineRule="auto"/>
              <w:rPr>
                <w:ins w:id="3229" w:author="Amarucci, Scott M" w:date="2016-02-16T19:32:00Z"/>
                <w:b/>
                <w:bCs/>
                <w:iCs/>
              </w:rPr>
            </w:pPr>
            <w:ins w:id="3230" w:author="Amarucci, Scott M" w:date="2016-02-16T19:38:00Z">
              <w:r>
                <w:rPr>
                  <w:b/>
                  <w:bCs/>
                  <w:iCs/>
                </w:rPr>
                <w:t>BSPR</w:t>
              </w:r>
            </w:ins>
          </w:p>
        </w:tc>
        <w:tc>
          <w:tcPr>
            <w:tcW w:w="1245" w:type="dxa"/>
            <w:shd w:val="clear" w:color="auto" w:fill="auto"/>
          </w:tcPr>
          <w:p w:rsidR="00863562" w:rsidRPr="00785EA3" w:rsidRDefault="00863562" w:rsidP="00863562">
            <w:pPr>
              <w:spacing w:after="0" w:line="240" w:lineRule="auto"/>
              <w:rPr>
                <w:ins w:id="3231" w:author="Amarucci, Scott M" w:date="2016-02-16T19:32:00Z"/>
                <w:b/>
                <w:bCs/>
                <w:iCs/>
              </w:rPr>
            </w:pPr>
            <w:ins w:id="3232" w:author="Amarucci, Scott M" w:date="2016-02-16T19:38:00Z">
              <w:r>
                <w:rPr>
                  <w:b/>
                  <w:bCs/>
                  <w:iCs/>
                </w:rPr>
                <w:t>SSLLC</w:t>
              </w:r>
            </w:ins>
          </w:p>
        </w:tc>
      </w:tr>
      <w:tr w:rsidR="00863562" w:rsidRPr="00206D41" w:rsidTr="00BB7C56">
        <w:trPr>
          <w:trHeight w:val="112"/>
          <w:ins w:id="3233" w:author="Amarucci, Scott M" w:date="2016-02-16T19:32:00Z"/>
        </w:trPr>
        <w:tc>
          <w:tcPr>
            <w:tcW w:w="1728" w:type="dxa"/>
            <w:vMerge/>
            <w:shd w:val="clear" w:color="auto" w:fill="auto"/>
          </w:tcPr>
          <w:p w:rsidR="00863562" w:rsidRDefault="00863562" w:rsidP="00863562">
            <w:pPr>
              <w:rPr>
                <w:ins w:id="3234" w:author="Amarucci, Scott M" w:date="2016-02-16T19:32:00Z"/>
                <w:b/>
                <w:bCs/>
                <w:iCs/>
              </w:rPr>
            </w:pPr>
          </w:p>
        </w:tc>
        <w:tc>
          <w:tcPr>
            <w:tcW w:w="2490" w:type="dxa"/>
            <w:shd w:val="clear" w:color="auto" w:fill="auto"/>
          </w:tcPr>
          <w:p w:rsidR="00863562" w:rsidRDefault="00863562" w:rsidP="00863562">
            <w:pPr>
              <w:spacing w:after="0" w:line="240" w:lineRule="auto"/>
              <w:rPr>
                <w:ins w:id="3235" w:author="Amarucci, Scott M" w:date="2016-02-16T19:32:00Z"/>
                <w:bCs/>
                <w:iCs/>
              </w:rPr>
            </w:pPr>
            <w:ins w:id="3236" w:author="Amarucci, Scott M" w:date="2016-02-16T19:38:00Z">
              <w:r>
                <w:rPr>
                  <w:bCs/>
                  <w:iCs/>
                </w:rPr>
                <w:t>No</w:t>
              </w:r>
            </w:ins>
          </w:p>
        </w:tc>
        <w:tc>
          <w:tcPr>
            <w:tcW w:w="2490" w:type="dxa"/>
            <w:shd w:val="clear" w:color="auto" w:fill="auto"/>
          </w:tcPr>
          <w:p w:rsidR="00863562" w:rsidRDefault="00863562" w:rsidP="00863562">
            <w:pPr>
              <w:spacing w:after="0" w:line="240" w:lineRule="auto"/>
              <w:rPr>
                <w:ins w:id="3237" w:author="Amarucci, Scott M" w:date="2016-02-16T19:32:00Z"/>
                <w:bCs/>
                <w:iCs/>
              </w:rPr>
            </w:pPr>
            <w:ins w:id="3238" w:author="Amarucci, Scott M" w:date="2016-02-16T19:38:00Z">
              <w:r>
                <w:rPr>
                  <w:bCs/>
                  <w:iCs/>
                </w:rPr>
                <w:t>Yes</w:t>
              </w:r>
            </w:ins>
          </w:p>
        </w:tc>
        <w:tc>
          <w:tcPr>
            <w:tcW w:w="1245" w:type="dxa"/>
            <w:shd w:val="clear" w:color="auto" w:fill="auto"/>
          </w:tcPr>
          <w:p w:rsidR="00863562" w:rsidRDefault="00863562" w:rsidP="00863562">
            <w:pPr>
              <w:spacing w:after="0" w:line="240" w:lineRule="auto"/>
              <w:rPr>
                <w:ins w:id="3239" w:author="Amarucci, Scott M" w:date="2016-02-16T19:32:00Z"/>
                <w:bCs/>
                <w:iCs/>
              </w:rPr>
            </w:pPr>
            <w:ins w:id="3240" w:author="Amarucci, Scott M" w:date="2016-02-16T19:38:00Z">
              <w:r>
                <w:rPr>
                  <w:bCs/>
                  <w:iCs/>
                </w:rPr>
                <w:t>No</w:t>
              </w:r>
            </w:ins>
          </w:p>
        </w:tc>
        <w:tc>
          <w:tcPr>
            <w:tcW w:w="1245" w:type="dxa"/>
            <w:shd w:val="clear" w:color="auto" w:fill="auto"/>
          </w:tcPr>
          <w:p w:rsidR="00863562" w:rsidRDefault="00863562" w:rsidP="00863562">
            <w:pPr>
              <w:spacing w:after="0" w:line="240" w:lineRule="auto"/>
              <w:rPr>
                <w:ins w:id="3241" w:author="Amarucci, Scott M" w:date="2016-02-16T19:32:00Z"/>
                <w:bCs/>
                <w:iCs/>
              </w:rPr>
            </w:pPr>
            <w:ins w:id="3242" w:author="Amarucci, Scott M" w:date="2016-02-16T19:38:00Z">
              <w:r>
                <w:rPr>
                  <w:bCs/>
                  <w:iCs/>
                </w:rPr>
                <w:t>No</w:t>
              </w:r>
            </w:ins>
          </w:p>
        </w:tc>
      </w:tr>
      <w:tr w:rsidR="00863562" w:rsidRPr="00206D41" w:rsidTr="00BB7C56">
        <w:trPr>
          <w:trHeight w:val="245"/>
          <w:ins w:id="3243" w:author="Amarucci, Scott M" w:date="2016-02-16T19:32:00Z"/>
        </w:trPr>
        <w:tc>
          <w:tcPr>
            <w:tcW w:w="1728" w:type="dxa"/>
            <w:vMerge w:val="restart"/>
            <w:shd w:val="clear" w:color="auto" w:fill="auto"/>
          </w:tcPr>
          <w:p w:rsidR="00863562" w:rsidRDefault="00863562" w:rsidP="00863562">
            <w:pPr>
              <w:rPr>
                <w:ins w:id="3244" w:author="Amarucci, Scott M" w:date="2016-02-16T19:32:00Z"/>
                <w:b/>
                <w:bCs/>
                <w:iCs/>
              </w:rPr>
            </w:pPr>
            <w:ins w:id="3245" w:author="Amarucci, Scott M" w:date="2016-02-16T19:32:00Z">
              <w:r>
                <w:rPr>
                  <w:b/>
                  <w:bCs/>
                  <w:iCs/>
                </w:rPr>
                <w:t>METRIC OWNER</w:t>
              </w:r>
            </w:ins>
          </w:p>
        </w:tc>
        <w:tc>
          <w:tcPr>
            <w:tcW w:w="2490" w:type="dxa"/>
            <w:shd w:val="clear" w:color="auto" w:fill="auto"/>
          </w:tcPr>
          <w:p w:rsidR="00863562" w:rsidRPr="005A6F8C" w:rsidRDefault="00863562" w:rsidP="00863562">
            <w:pPr>
              <w:spacing w:after="0" w:line="240" w:lineRule="auto"/>
              <w:rPr>
                <w:ins w:id="3246" w:author="Amarucci, Scott M" w:date="2016-02-16T19:32:00Z"/>
                <w:b/>
                <w:bCs/>
                <w:iCs/>
              </w:rPr>
            </w:pPr>
            <w:ins w:id="3247" w:author="Amarucci, Scott M" w:date="2016-02-16T19:38:00Z">
              <w:r w:rsidRPr="005A6F8C">
                <w:rPr>
                  <w:b/>
                  <w:bCs/>
                  <w:iCs/>
                </w:rPr>
                <w:t>SHUSA</w:t>
              </w:r>
            </w:ins>
          </w:p>
        </w:tc>
        <w:tc>
          <w:tcPr>
            <w:tcW w:w="2490" w:type="dxa"/>
            <w:shd w:val="clear" w:color="auto" w:fill="auto"/>
          </w:tcPr>
          <w:p w:rsidR="00863562" w:rsidRPr="005A6F8C" w:rsidRDefault="00863562" w:rsidP="00863562">
            <w:pPr>
              <w:spacing w:after="0" w:line="240" w:lineRule="auto"/>
              <w:rPr>
                <w:ins w:id="3248" w:author="Amarucci, Scott M" w:date="2016-02-16T19:32:00Z"/>
                <w:b/>
                <w:bCs/>
                <w:iCs/>
              </w:rPr>
            </w:pPr>
            <w:ins w:id="3249" w:author="Amarucci, Scott M" w:date="2016-02-16T19:38:00Z">
              <w:r w:rsidRPr="005A6F8C">
                <w:rPr>
                  <w:b/>
                  <w:bCs/>
                  <w:iCs/>
                </w:rPr>
                <w:t>SBNA</w:t>
              </w:r>
            </w:ins>
          </w:p>
        </w:tc>
        <w:tc>
          <w:tcPr>
            <w:tcW w:w="2490" w:type="dxa"/>
            <w:gridSpan w:val="2"/>
            <w:shd w:val="clear" w:color="auto" w:fill="auto"/>
          </w:tcPr>
          <w:p w:rsidR="00863562" w:rsidRPr="005A6F8C" w:rsidRDefault="00863562" w:rsidP="00863562">
            <w:pPr>
              <w:spacing w:after="0" w:line="240" w:lineRule="auto"/>
              <w:rPr>
                <w:ins w:id="3250" w:author="Amarucci, Scott M" w:date="2016-02-16T19:32:00Z"/>
                <w:b/>
                <w:bCs/>
                <w:iCs/>
              </w:rPr>
            </w:pPr>
            <w:ins w:id="3251" w:author="Amarucci, Scott M" w:date="2016-02-16T19:38:00Z">
              <w:r w:rsidRPr="005A6F8C">
                <w:rPr>
                  <w:b/>
                  <w:bCs/>
                  <w:iCs/>
                </w:rPr>
                <w:t>SC</w:t>
              </w:r>
            </w:ins>
          </w:p>
        </w:tc>
      </w:tr>
      <w:tr w:rsidR="00863562" w:rsidRPr="00206D41" w:rsidTr="00BB7C56">
        <w:trPr>
          <w:trHeight w:val="322"/>
          <w:ins w:id="3252" w:author="Amarucci, Scott M" w:date="2016-02-16T19:32:00Z"/>
        </w:trPr>
        <w:tc>
          <w:tcPr>
            <w:tcW w:w="1728" w:type="dxa"/>
            <w:vMerge/>
            <w:shd w:val="clear" w:color="auto" w:fill="auto"/>
          </w:tcPr>
          <w:p w:rsidR="00863562" w:rsidRDefault="00863562" w:rsidP="00863562">
            <w:pPr>
              <w:rPr>
                <w:ins w:id="3253" w:author="Amarucci, Scott M" w:date="2016-02-16T19:32:00Z"/>
                <w:b/>
                <w:bCs/>
                <w:iCs/>
              </w:rPr>
            </w:pPr>
          </w:p>
        </w:tc>
        <w:tc>
          <w:tcPr>
            <w:tcW w:w="2490" w:type="dxa"/>
            <w:shd w:val="clear" w:color="auto" w:fill="auto"/>
          </w:tcPr>
          <w:p w:rsidR="00863562" w:rsidRPr="00206D41" w:rsidRDefault="00863562" w:rsidP="00863562">
            <w:pPr>
              <w:spacing w:after="0" w:line="240" w:lineRule="auto"/>
              <w:rPr>
                <w:ins w:id="3254" w:author="Amarucci, Scott M" w:date="2016-02-16T19:32:00Z"/>
                <w:bCs/>
                <w:iCs/>
              </w:rPr>
            </w:pPr>
            <w:ins w:id="3255" w:author="Amarucci, Scott M" w:date="2016-02-16T19:38:00Z">
              <w:r>
                <w:rPr>
                  <w:bCs/>
                  <w:iCs/>
                </w:rPr>
                <w:t>???</w:t>
              </w:r>
            </w:ins>
          </w:p>
        </w:tc>
        <w:tc>
          <w:tcPr>
            <w:tcW w:w="2490" w:type="dxa"/>
            <w:shd w:val="clear" w:color="auto" w:fill="auto"/>
          </w:tcPr>
          <w:p w:rsidR="00863562" w:rsidRPr="00206D41" w:rsidRDefault="003107E5" w:rsidP="00863562">
            <w:pPr>
              <w:spacing w:after="0" w:line="240" w:lineRule="auto"/>
              <w:rPr>
                <w:ins w:id="3256" w:author="Amarucci, Scott M" w:date="2016-02-16T19:32:00Z"/>
                <w:bCs/>
                <w:iCs/>
              </w:rPr>
            </w:pPr>
            <w:ins w:id="3257" w:author="Amarucci, Scott M" w:date="2016-02-18T15:42:00Z">
              <w:r>
                <w:rPr>
                  <w:bCs/>
                  <w:iCs/>
                </w:rPr>
                <w:t>N/A</w:t>
              </w:r>
            </w:ins>
          </w:p>
        </w:tc>
        <w:tc>
          <w:tcPr>
            <w:tcW w:w="2490" w:type="dxa"/>
            <w:gridSpan w:val="2"/>
            <w:shd w:val="clear" w:color="auto" w:fill="auto"/>
          </w:tcPr>
          <w:p w:rsidR="00863562" w:rsidRPr="00206D41" w:rsidRDefault="003107E5" w:rsidP="00863562">
            <w:pPr>
              <w:spacing w:after="0" w:line="240" w:lineRule="auto"/>
              <w:rPr>
                <w:ins w:id="3258" w:author="Amarucci, Scott M" w:date="2016-02-16T19:32:00Z"/>
                <w:bCs/>
                <w:iCs/>
              </w:rPr>
            </w:pPr>
            <w:ins w:id="3259" w:author="Amarucci, Scott M" w:date="2016-02-18T15:42:00Z">
              <w:r>
                <w:rPr>
                  <w:bCs/>
                  <w:iCs/>
                </w:rPr>
                <w:t>N/A</w:t>
              </w:r>
            </w:ins>
          </w:p>
        </w:tc>
      </w:tr>
      <w:tr w:rsidR="00863562" w:rsidRPr="00206D41" w:rsidTr="00BB7C56">
        <w:trPr>
          <w:trHeight w:val="245"/>
          <w:ins w:id="3260" w:author="Amarucci, Scott M" w:date="2016-02-16T19:32:00Z"/>
        </w:trPr>
        <w:tc>
          <w:tcPr>
            <w:tcW w:w="1728" w:type="dxa"/>
            <w:vMerge/>
            <w:shd w:val="clear" w:color="auto" w:fill="auto"/>
          </w:tcPr>
          <w:p w:rsidR="00863562" w:rsidRDefault="00863562" w:rsidP="00863562">
            <w:pPr>
              <w:rPr>
                <w:ins w:id="3261" w:author="Amarucci, Scott M" w:date="2016-02-16T19:32:00Z"/>
                <w:b/>
                <w:bCs/>
                <w:iCs/>
              </w:rPr>
            </w:pPr>
          </w:p>
        </w:tc>
        <w:tc>
          <w:tcPr>
            <w:tcW w:w="2490" w:type="dxa"/>
            <w:shd w:val="clear" w:color="auto" w:fill="auto"/>
          </w:tcPr>
          <w:p w:rsidR="00863562" w:rsidRDefault="00863562" w:rsidP="00863562">
            <w:pPr>
              <w:spacing w:after="0" w:line="240" w:lineRule="auto"/>
              <w:rPr>
                <w:ins w:id="3262" w:author="Amarucci, Scott M" w:date="2016-02-16T19:32:00Z"/>
                <w:bCs/>
                <w:iCs/>
              </w:rPr>
            </w:pPr>
            <w:ins w:id="3263" w:author="Amarucci, Scott M" w:date="2016-02-16T19:38:00Z">
              <w:r>
                <w:rPr>
                  <w:b/>
                  <w:bCs/>
                  <w:iCs/>
                </w:rPr>
                <w:t>SIS</w:t>
              </w:r>
            </w:ins>
          </w:p>
        </w:tc>
        <w:tc>
          <w:tcPr>
            <w:tcW w:w="2490" w:type="dxa"/>
            <w:shd w:val="clear" w:color="auto" w:fill="auto"/>
          </w:tcPr>
          <w:p w:rsidR="00863562" w:rsidRDefault="00863562" w:rsidP="00863562">
            <w:pPr>
              <w:spacing w:after="0" w:line="240" w:lineRule="auto"/>
              <w:rPr>
                <w:ins w:id="3264" w:author="Amarucci, Scott M" w:date="2016-02-16T19:32:00Z"/>
                <w:bCs/>
                <w:iCs/>
              </w:rPr>
            </w:pPr>
            <w:ins w:id="3265" w:author="Amarucci, Scott M" w:date="2016-02-16T19:38:00Z">
              <w:r>
                <w:rPr>
                  <w:b/>
                  <w:bCs/>
                  <w:iCs/>
                </w:rPr>
                <w:t>BSI Miami</w:t>
              </w:r>
            </w:ins>
          </w:p>
        </w:tc>
        <w:tc>
          <w:tcPr>
            <w:tcW w:w="2490" w:type="dxa"/>
            <w:gridSpan w:val="2"/>
            <w:shd w:val="clear" w:color="auto" w:fill="auto"/>
          </w:tcPr>
          <w:p w:rsidR="00863562" w:rsidRPr="007362A8" w:rsidRDefault="00863562" w:rsidP="00863562">
            <w:pPr>
              <w:spacing w:after="0" w:line="240" w:lineRule="auto"/>
              <w:rPr>
                <w:ins w:id="3266" w:author="Amarucci, Scott M" w:date="2016-02-16T19:32:00Z"/>
                <w:bCs/>
                <w:iCs/>
              </w:rPr>
            </w:pPr>
            <w:ins w:id="3267" w:author="Amarucci, Scott M" w:date="2016-02-16T19:38:00Z">
              <w:r>
                <w:rPr>
                  <w:b/>
                  <w:bCs/>
                  <w:iCs/>
                </w:rPr>
                <w:t>BSPR</w:t>
              </w:r>
            </w:ins>
          </w:p>
        </w:tc>
      </w:tr>
      <w:tr w:rsidR="00863562" w:rsidRPr="00206D41" w:rsidTr="00BB7C56">
        <w:trPr>
          <w:trHeight w:val="331"/>
          <w:ins w:id="3268" w:author="Amarucci, Scott M" w:date="2016-02-16T19:32:00Z"/>
        </w:trPr>
        <w:tc>
          <w:tcPr>
            <w:tcW w:w="1728" w:type="dxa"/>
            <w:vMerge/>
            <w:shd w:val="clear" w:color="auto" w:fill="auto"/>
          </w:tcPr>
          <w:p w:rsidR="00863562" w:rsidRDefault="00863562" w:rsidP="00863562">
            <w:pPr>
              <w:rPr>
                <w:ins w:id="3269" w:author="Amarucci, Scott M" w:date="2016-02-16T19:32:00Z"/>
                <w:b/>
                <w:bCs/>
                <w:iCs/>
              </w:rPr>
            </w:pPr>
          </w:p>
        </w:tc>
        <w:tc>
          <w:tcPr>
            <w:tcW w:w="2490" w:type="dxa"/>
            <w:shd w:val="clear" w:color="auto" w:fill="auto"/>
          </w:tcPr>
          <w:p w:rsidR="00863562" w:rsidRDefault="003107E5" w:rsidP="00863562">
            <w:pPr>
              <w:spacing w:after="0" w:line="240" w:lineRule="auto"/>
              <w:rPr>
                <w:ins w:id="3270" w:author="Amarucci, Scott M" w:date="2016-02-16T19:32:00Z"/>
                <w:bCs/>
                <w:iCs/>
              </w:rPr>
            </w:pPr>
            <w:ins w:id="3271" w:author="Amarucci, Scott M" w:date="2016-02-18T15:42:00Z">
              <w:r>
                <w:rPr>
                  <w:bCs/>
                  <w:iCs/>
                </w:rPr>
                <w:t>N/A</w:t>
              </w:r>
            </w:ins>
          </w:p>
        </w:tc>
        <w:tc>
          <w:tcPr>
            <w:tcW w:w="2490" w:type="dxa"/>
            <w:shd w:val="clear" w:color="auto" w:fill="auto"/>
          </w:tcPr>
          <w:p w:rsidR="00863562" w:rsidRDefault="00863562" w:rsidP="00863562">
            <w:pPr>
              <w:spacing w:after="0" w:line="240" w:lineRule="auto"/>
              <w:rPr>
                <w:ins w:id="3272" w:author="Amarucci, Scott M" w:date="2016-02-16T19:32:00Z"/>
                <w:bCs/>
                <w:iCs/>
              </w:rPr>
            </w:pPr>
            <w:ins w:id="3273" w:author="Amarucci, Scott M" w:date="2016-02-16T19:38:00Z">
              <w:r>
                <w:rPr>
                  <w:bCs/>
                  <w:iCs/>
                </w:rPr>
                <w:t>???</w:t>
              </w:r>
            </w:ins>
          </w:p>
        </w:tc>
        <w:tc>
          <w:tcPr>
            <w:tcW w:w="2490" w:type="dxa"/>
            <w:gridSpan w:val="2"/>
            <w:shd w:val="clear" w:color="auto" w:fill="auto"/>
          </w:tcPr>
          <w:p w:rsidR="00863562" w:rsidRDefault="003107E5" w:rsidP="00863562">
            <w:pPr>
              <w:spacing w:after="0" w:line="240" w:lineRule="auto"/>
              <w:rPr>
                <w:ins w:id="3274" w:author="Amarucci, Scott M" w:date="2016-02-16T19:32:00Z"/>
                <w:bCs/>
                <w:iCs/>
              </w:rPr>
            </w:pPr>
            <w:ins w:id="3275" w:author="Amarucci, Scott M" w:date="2016-02-18T15:42:00Z">
              <w:r>
                <w:rPr>
                  <w:bCs/>
                  <w:iCs/>
                </w:rPr>
                <w:t>N/A</w:t>
              </w:r>
            </w:ins>
          </w:p>
        </w:tc>
      </w:tr>
      <w:tr w:rsidR="00863562" w:rsidRPr="00206D41" w:rsidTr="00BB7C56">
        <w:trPr>
          <w:trHeight w:val="268"/>
          <w:ins w:id="3276" w:author="Amarucci, Scott M" w:date="2016-02-16T19:32:00Z"/>
        </w:trPr>
        <w:tc>
          <w:tcPr>
            <w:tcW w:w="1728" w:type="dxa"/>
            <w:vMerge/>
            <w:shd w:val="clear" w:color="auto" w:fill="auto"/>
          </w:tcPr>
          <w:p w:rsidR="00863562" w:rsidRDefault="00863562" w:rsidP="00863562">
            <w:pPr>
              <w:rPr>
                <w:ins w:id="3277" w:author="Amarucci, Scott M" w:date="2016-02-16T19:32:00Z"/>
                <w:b/>
                <w:bCs/>
                <w:iCs/>
              </w:rPr>
            </w:pPr>
          </w:p>
        </w:tc>
        <w:tc>
          <w:tcPr>
            <w:tcW w:w="2490" w:type="dxa"/>
            <w:shd w:val="clear" w:color="auto" w:fill="auto"/>
          </w:tcPr>
          <w:p w:rsidR="00863562" w:rsidRPr="00426737" w:rsidRDefault="00863562" w:rsidP="00863562">
            <w:pPr>
              <w:spacing w:after="0" w:line="240" w:lineRule="auto"/>
              <w:rPr>
                <w:ins w:id="3278" w:author="Amarucci, Scott M" w:date="2016-02-16T19:32:00Z"/>
                <w:b/>
                <w:bCs/>
                <w:iCs/>
              </w:rPr>
            </w:pPr>
            <w:ins w:id="3279" w:author="Amarucci, Scott M" w:date="2016-02-16T19:38:00Z">
              <w:r>
                <w:rPr>
                  <w:b/>
                  <w:bCs/>
                  <w:iCs/>
                </w:rPr>
                <w:t>SSLLC</w:t>
              </w:r>
            </w:ins>
          </w:p>
        </w:tc>
        <w:tc>
          <w:tcPr>
            <w:tcW w:w="4980" w:type="dxa"/>
            <w:gridSpan w:val="3"/>
            <w:vMerge w:val="restart"/>
            <w:shd w:val="clear" w:color="auto" w:fill="auto"/>
          </w:tcPr>
          <w:p w:rsidR="00863562" w:rsidRDefault="00863562" w:rsidP="00863562">
            <w:pPr>
              <w:spacing w:after="0" w:line="240" w:lineRule="auto"/>
              <w:rPr>
                <w:ins w:id="3280" w:author="Amarucci, Scott M" w:date="2016-02-16T19:32:00Z"/>
                <w:bCs/>
                <w:iCs/>
              </w:rPr>
            </w:pPr>
          </w:p>
        </w:tc>
      </w:tr>
      <w:tr w:rsidR="00863562" w:rsidRPr="00206D41" w:rsidTr="00BB7C56">
        <w:trPr>
          <w:trHeight w:val="259"/>
          <w:ins w:id="3281" w:author="Amarucci, Scott M" w:date="2016-02-16T19:32:00Z"/>
        </w:trPr>
        <w:tc>
          <w:tcPr>
            <w:tcW w:w="1728" w:type="dxa"/>
            <w:vMerge/>
            <w:shd w:val="clear" w:color="auto" w:fill="auto"/>
          </w:tcPr>
          <w:p w:rsidR="00863562" w:rsidRDefault="00863562" w:rsidP="00863562">
            <w:pPr>
              <w:rPr>
                <w:ins w:id="3282" w:author="Amarucci, Scott M" w:date="2016-02-16T19:32:00Z"/>
                <w:b/>
                <w:bCs/>
                <w:iCs/>
              </w:rPr>
            </w:pPr>
          </w:p>
        </w:tc>
        <w:tc>
          <w:tcPr>
            <w:tcW w:w="2490" w:type="dxa"/>
            <w:shd w:val="clear" w:color="auto" w:fill="auto"/>
          </w:tcPr>
          <w:p w:rsidR="00863562" w:rsidRDefault="003107E5" w:rsidP="00863562">
            <w:pPr>
              <w:spacing w:after="0" w:line="240" w:lineRule="auto"/>
              <w:rPr>
                <w:ins w:id="3283" w:author="Amarucci, Scott M" w:date="2016-02-16T19:32:00Z"/>
                <w:bCs/>
                <w:iCs/>
              </w:rPr>
            </w:pPr>
            <w:ins w:id="3284" w:author="Amarucci, Scott M" w:date="2016-02-18T15:42:00Z">
              <w:r>
                <w:rPr>
                  <w:bCs/>
                  <w:iCs/>
                </w:rPr>
                <w:t>N/A</w:t>
              </w:r>
            </w:ins>
          </w:p>
        </w:tc>
        <w:tc>
          <w:tcPr>
            <w:tcW w:w="4980" w:type="dxa"/>
            <w:gridSpan w:val="3"/>
            <w:vMerge/>
            <w:shd w:val="clear" w:color="auto" w:fill="auto"/>
          </w:tcPr>
          <w:p w:rsidR="00863562" w:rsidRDefault="00863562" w:rsidP="00863562">
            <w:pPr>
              <w:spacing w:after="0" w:line="240" w:lineRule="auto"/>
              <w:rPr>
                <w:ins w:id="3285" w:author="Amarucci, Scott M" w:date="2016-02-16T19:32:00Z"/>
                <w:bCs/>
                <w:iCs/>
              </w:rPr>
            </w:pPr>
          </w:p>
        </w:tc>
      </w:tr>
      <w:tr w:rsidR="00863562" w:rsidRPr="00206D41" w:rsidTr="00BB7C56">
        <w:trPr>
          <w:trHeight w:val="439"/>
          <w:ins w:id="3286" w:author="Amarucci, Scott M" w:date="2016-02-16T19:32:00Z"/>
        </w:trPr>
        <w:tc>
          <w:tcPr>
            <w:tcW w:w="1728" w:type="dxa"/>
            <w:shd w:val="clear" w:color="auto" w:fill="auto"/>
          </w:tcPr>
          <w:p w:rsidR="00863562" w:rsidRPr="00206D41" w:rsidRDefault="00863562" w:rsidP="00863562">
            <w:pPr>
              <w:rPr>
                <w:ins w:id="3287" w:author="Amarucci, Scott M" w:date="2016-02-16T19:32:00Z"/>
                <w:b/>
                <w:bCs/>
                <w:iCs/>
              </w:rPr>
            </w:pPr>
            <w:ins w:id="3288" w:author="Amarucci, Scott M" w:date="2016-02-16T19:32:00Z">
              <w:r w:rsidRPr="005B0BAF">
                <w:rPr>
                  <w:rFonts w:asciiTheme="minorHAnsi" w:hAnsiTheme="minorHAnsi"/>
                  <w:b/>
                  <w:bCs/>
                  <w:iCs/>
                </w:rPr>
                <w:t>TRIGGER AND LIMIT SETTING</w:t>
              </w:r>
            </w:ins>
          </w:p>
        </w:tc>
        <w:tc>
          <w:tcPr>
            <w:tcW w:w="7470" w:type="dxa"/>
            <w:gridSpan w:val="4"/>
            <w:shd w:val="clear" w:color="auto" w:fill="auto"/>
          </w:tcPr>
          <w:p w:rsidR="00863562" w:rsidRDefault="00863562" w:rsidP="00863562">
            <w:pPr>
              <w:spacing w:after="0" w:line="240" w:lineRule="auto"/>
              <w:rPr>
                <w:ins w:id="3289" w:author="Amarucci, Scott M" w:date="2016-02-16T19:32:00Z"/>
                <w:bCs/>
                <w:iCs/>
              </w:rPr>
            </w:pPr>
            <w:ins w:id="3290" w:author="Amarucci, Scott M" w:date="2016-02-16T19:32:00Z">
              <w:r>
                <w:rPr>
                  <w:bCs/>
                  <w:iCs/>
                </w:rPr>
                <w:t xml:space="preserve">The </w:t>
              </w:r>
            </w:ins>
            <w:ins w:id="3291" w:author="Amarucci, Scott M" w:date="2016-02-16T19:42:00Z">
              <w:r>
                <w:rPr>
                  <w:bCs/>
                  <w:iCs/>
                </w:rPr>
                <w:t>portfolio LTV, ex-cash</w:t>
              </w:r>
            </w:ins>
            <w:ins w:id="3292" w:author="Amarucci, Scott M" w:date="2016-02-16T19:32:00Z">
              <w:r>
                <w:rPr>
                  <w:bCs/>
                  <w:iCs/>
                </w:rPr>
                <w:t xml:space="preserve"> triggers and limits are set as follows:</w:t>
              </w:r>
            </w:ins>
          </w:p>
          <w:p w:rsidR="00863562" w:rsidRDefault="00863562" w:rsidP="00863562">
            <w:pPr>
              <w:spacing w:after="0" w:line="240" w:lineRule="auto"/>
              <w:rPr>
                <w:ins w:id="3293" w:author="Amarucci, Scott M" w:date="2016-02-16T19:32:00Z"/>
                <w:bCs/>
                <w:iCs/>
              </w:rPr>
            </w:pPr>
          </w:p>
          <w:p w:rsidR="00863562" w:rsidRPr="00204F0A" w:rsidRDefault="00863562" w:rsidP="00863562">
            <w:pPr>
              <w:pStyle w:val="ListParagraph"/>
              <w:numPr>
                <w:ilvl w:val="0"/>
                <w:numId w:val="5"/>
              </w:numPr>
              <w:spacing w:after="0" w:line="240" w:lineRule="auto"/>
              <w:rPr>
                <w:ins w:id="3294" w:author="Amarucci, Scott M" w:date="2016-02-16T19:32:00Z"/>
                <w:bCs/>
                <w:iCs/>
              </w:rPr>
            </w:pPr>
            <w:ins w:id="3295" w:author="Amarucci, Scott M" w:date="2016-02-16T19:32:00Z">
              <w:r>
                <w:rPr>
                  <w:bCs/>
                  <w:iCs/>
                </w:rPr>
                <w:t>Am</w:t>
              </w:r>
              <w:r w:rsidRPr="00204F0A">
                <w:rPr>
                  <w:bCs/>
                  <w:iCs/>
                </w:rPr>
                <w:t>ber trigger</w:t>
              </w:r>
              <w:r>
                <w:rPr>
                  <w:bCs/>
                  <w:iCs/>
                </w:rPr>
                <w:t>:</w:t>
              </w:r>
              <w:r w:rsidRPr="00204F0A">
                <w:rPr>
                  <w:bCs/>
                  <w:iCs/>
                </w:rPr>
                <w:t xml:space="preserve"> </w:t>
              </w:r>
            </w:ins>
            <w:ins w:id="3296" w:author="Amarucci, Scott M" w:date="2016-02-18T15:06:00Z">
              <w:r w:rsidR="00823217">
                <w:rPr>
                  <w:bCs/>
                  <w:iCs/>
                </w:rPr>
                <w:t>55% [TENT.]</w:t>
              </w:r>
            </w:ins>
            <w:ins w:id="3297" w:author="Amarucci, Scott M" w:date="2016-02-16T19:32:00Z">
              <w:r>
                <w:rPr>
                  <w:bCs/>
                  <w:iCs/>
                </w:rPr>
                <w:t xml:space="preserve"> </w:t>
              </w:r>
            </w:ins>
          </w:p>
          <w:p w:rsidR="00863562" w:rsidRPr="00426737" w:rsidRDefault="00863562" w:rsidP="00863562">
            <w:pPr>
              <w:pStyle w:val="ListParagraph"/>
              <w:numPr>
                <w:ilvl w:val="0"/>
                <w:numId w:val="5"/>
              </w:numPr>
              <w:spacing w:after="0" w:line="240" w:lineRule="auto"/>
              <w:rPr>
                <w:ins w:id="3298" w:author="Amarucci, Scott M" w:date="2016-02-16T19:32:00Z"/>
                <w:bCs/>
                <w:iCs/>
              </w:rPr>
            </w:pPr>
            <w:ins w:id="3299" w:author="Amarucci, Scott M" w:date="2016-02-16T19:32:00Z">
              <w:r w:rsidRPr="0072414D">
                <w:rPr>
                  <w:bCs/>
                  <w:iCs/>
                </w:rPr>
                <w:t xml:space="preserve">Red limit: </w:t>
              </w:r>
            </w:ins>
            <w:ins w:id="3300" w:author="Amarucci, Scott M" w:date="2016-02-18T15:06:00Z">
              <w:r w:rsidR="00823217">
                <w:rPr>
                  <w:bCs/>
                  <w:iCs/>
                </w:rPr>
                <w:t>70% [TENT.]</w:t>
              </w:r>
            </w:ins>
            <w:ins w:id="3301" w:author="Amarucci, Scott M" w:date="2016-02-16T19:32:00Z">
              <w:r w:rsidRPr="00785EA3">
                <w:rPr>
                  <w:bCs/>
                  <w:iCs/>
                </w:rPr>
                <w:t xml:space="preserve"> </w:t>
              </w:r>
            </w:ins>
          </w:p>
          <w:p w:rsidR="00863562" w:rsidRDefault="00863562" w:rsidP="00863562">
            <w:pPr>
              <w:spacing w:after="0" w:line="240" w:lineRule="auto"/>
              <w:rPr>
                <w:ins w:id="3302" w:author="Amarucci, Scott M" w:date="2016-02-18T15:07:00Z"/>
                <w:bCs/>
                <w:iCs/>
              </w:rPr>
            </w:pPr>
          </w:p>
          <w:p w:rsidR="00863562" w:rsidRDefault="001B56DE" w:rsidP="001B56DE">
            <w:pPr>
              <w:spacing w:after="0" w:line="240" w:lineRule="auto"/>
              <w:rPr>
                <w:ins w:id="3303" w:author="Amarucci, Scott M" w:date="2016-02-18T15:11:00Z"/>
                <w:bCs/>
                <w:iCs/>
              </w:rPr>
              <w:pPrChange w:id="3304" w:author="Amarucci, Scott M" w:date="2016-02-18T15:11:00Z">
                <w:pPr>
                  <w:framePr w:hSpace="180" w:wrap="around" w:vAnchor="text" w:hAnchor="text" w:x="168" w:y="1"/>
                  <w:spacing w:after="0" w:line="240" w:lineRule="auto"/>
                  <w:suppressOverlap/>
                  <w:jc w:val="center"/>
                </w:pPr>
              </w:pPrChange>
            </w:pPr>
            <w:ins w:id="3305" w:author="Amarucci, Scott M" w:date="2016-02-18T15:08:00Z">
              <w:r w:rsidRPr="001B56DE">
                <w:rPr>
                  <w:bCs/>
                  <w:iCs/>
                </w:rPr>
                <w:t>Ratio</w:t>
              </w:r>
              <w:r>
                <w:rPr>
                  <w:bCs/>
                  <w:iCs/>
                </w:rPr>
                <w:t xml:space="preserve">nale for limit and trigger: </w:t>
              </w:r>
              <w:r w:rsidRPr="001B56DE">
                <w:rPr>
                  <w:bCs/>
                  <w:iCs/>
                </w:rPr>
                <w:t xml:space="preserve">LTV </w:t>
              </w:r>
              <w:r>
                <w:rPr>
                  <w:bCs/>
                  <w:iCs/>
                </w:rPr>
                <w:t>of</w:t>
              </w:r>
              <w:r w:rsidRPr="001B56DE">
                <w:rPr>
                  <w:bCs/>
                  <w:iCs/>
                </w:rPr>
                <w:t xml:space="preserve"> 70% is considered healthy </w:t>
              </w:r>
              <w:r>
                <w:rPr>
                  <w:bCs/>
                  <w:iCs/>
                </w:rPr>
                <w:t>and is an i</w:t>
              </w:r>
              <w:r w:rsidRPr="001B56DE">
                <w:rPr>
                  <w:bCs/>
                  <w:iCs/>
                </w:rPr>
                <w:t xml:space="preserve">ndustry </w:t>
              </w:r>
              <w:r>
                <w:rPr>
                  <w:bCs/>
                  <w:iCs/>
                </w:rPr>
                <w:t>s</w:t>
              </w:r>
              <w:r w:rsidRPr="001B56DE">
                <w:rPr>
                  <w:bCs/>
                  <w:iCs/>
                </w:rPr>
                <w:t>tandard and this is included in the BSI lending policy</w:t>
              </w:r>
            </w:ins>
            <w:ins w:id="3306" w:author="Amarucci, Scott M" w:date="2016-02-18T15:26:00Z">
              <w:r w:rsidR="00FC1114">
                <w:rPr>
                  <w:bCs/>
                  <w:iCs/>
                </w:rPr>
                <w:t>;</w:t>
              </w:r>
            </w:ins>
            <w:ins w:id="3307" w:author="Amarucci, Scott M" w:date="2016-02-18T15:11:00Z">
              <w:r>
                <w:rPr>
                  <w:bCs/>
                  <w:iCs/>
                </w:rPr>
                <w:t xml:space="preserve"> 55% trigger was determined through</w:t>
              </w:r>
            </w:ins>
            <w:ins w:id="3308" w:author="Amarucci, Scott M" w:date="2016-02-18T15:08:00Z">
              <w:r w:rsidRPr="001B56DE">
                <w:rPr>
                  <w:bCs/>
                  <w:iCs/>
                </w:rPr>
                <w:t xml:space="preserve"> management judgment</w:t>
              </w:r>
            </w:ins>
          </w:p>
          <w:p w:rsidR="001B56DE" w:rsidRPr="00206D41" w:rsidRDefault="001B56DE" w:rsidP="001B56DE">
            <w:pPr>
              <w:spacing w:after="0" w:line="240" w:lineRule="auto"/>
              <w:rPr>
                <w:ins w:id="3309" w:author="Amarucci, Scott M" w:date="2016-02-16T19:32:00Z"/>
                <w:rFonts w:asciiTheme="minorHAnsi" w:eastAsiaTheme="minorHAnsi" w:hAnsiTheme="minorHAnsi" w:cstheme="minorBidi"/>
                <w:iCs/>
              </w:rPr>
              <w:pPrChange w:id="3310" w:author="Amarucci, Scott M" w:date="2016-02-18T15:11:00Z">
                <w:pPr>
                  <w:framePr w:hSpace="180" w:wrap="around" w:vAnchor="text" w:hAnchor="text" w:x="168" w:y="1"/>
                  <w:spacing w:after="0" w:line="240" w:lineRule="auto"/>
                  <w:suppressOverlap/>
                  <w:jc w:val="center"/>
                </w:pPr>
              </w:pPrChange>
            </w:pPr>
          </w:p>
        </w:tc>
      </w:tr>
      <w:tr w:rsidR="00863562" w:rsidRPr="00206D41" w:rsidTr="00BB7C56">
        <w:trPr>
          <w:trHeight w:val="303"/>
          <w:ins w:id="3311" w:author="Amarucci, Scott M" w:date="2016-02-16T19:32:00Z"/>
        </w:trPr>
        <w:tc>
          <w:tcPr>
            <w:tcW w:w="1728" w:type="dxa"/>
            <w:shd w:val="clear" w:color="auto" w:fill="auto"/>
          </w:tcPr>
          <w:p w:rsidR="00863562" w:rsidRPr="00DF3739" w:rsidRDefault="00863562" w:rsidP="00863562">
            <w:pPr>
              <w:rPr>
                <w:ins w:id="3312" w:author="Amarucci, Scott M" w:date="2016-02-16T19:32:00Z"/>
                <w:b/>
                <w:bCs/>
                <w:iCs/>
              </w:rPr>
            </w:pPr>
            <w:ins w:id="3313" w:author="Amarucci, Scott M" w:date="2016-02-16T19:32:00Z">
              <w:r>
                <w:rPr>
                  <w:rFonts w:asciiTheme="minorHAnsi" w:hAnsiTheme="minorHAnsi"/>
                  <w:b/>
                  <w:bCs/>
                  <w:iCs/>
                </w:rPr>
                <w:t>T</w:t>
              </w:r>
              <w:r w:rsidRPr="00DF3739">
                <w:rPr>
                  <w:rFonts w:asciiTheme="minorHAnsi" w:hAnsiTheme="minorHAnsi"/>
                  <w:b/>
                  <w:bCs/>
                  <w:iCs/>
                </w:rPr>
                <w:t>ESTING FREQUENCY</w:t>
              </w:r>
            </w:ins>
          </w:p>
        </w:tc>
        <w:tc>
          <w:tcPr>
            <w:tcW w:w="7470" w:type="dxa"/>
            <w:gridSpan w:val="4"/>
            <w:shd w:val="clear" w:color="auto" w:fill="auto"/>
          </w:tcPr>
          <w:p w:rsidR="00863562" w:rsidRPr="00DF3739" w:rsidRDefault="00863562" w:rsidP="00863562">
            <w:pPr>
              <w:spacing w:after="0" w:line="240" w:lineRule="auto"/>
              <w:rPr>
                <w:ins w:id="3314" w:author="Amarucci, Scott M" w:date="2016-02-16T19:32:00Z"/>
              </w:rPr>
            </w:pPr>
            <w:ins w:id="3315" w:author="Amarucci, Scott M" w:date="2016-02-16T19:32:00Z">
              <w:r>
                <w:rPr>
                  <w:bCs/>
                  <w:iCs/>
                </w:rPr>
                <w:t>Monthly</w:t>
              </w:r>
            </w:ins>
          </w:p>
        </w:tc>
      </w:tr>
      <w:tr w:rsidR="00863562" w:rsidRPr="00206D41" w:rsidTr="00BB7C56">
        <w:trPr>
          <w:trHeight w:val="978"/>
          <w:ins w:id="3316" w:author="Amarucci, Scott M" w:date="2016-02-16T19:32:00Z"/>
        </w:trPr>
        <w:tc>
          <w:tcPr>
            <w:tcW w:w="1728" w:type="dxa"/>
            <w:shd w:val="clear" w:color="auto" w:fill="auto"/>
          </w:tcPr>
          <w:p w:rsidR="00863562" w:rsidRPr="00DF3739" w:rsidRDefault="00863562" w:rsidP="00863562">
            <w:pPr>
              <w:rPr>
                <w:ins w:id="3317" w:author="Amarucci, Scott M" w:date="2016-02-16T19:32:00Z"/>
                <w:b/>
                <w:bCs/>
                <w:iCs/>
              </w:rPr>
            </w:pPr>
            <w:ins w:id="3318" w:author="Amarucci, Scott M" w:date="2016-02-16T19:32:00Z">
              <w:r w:rsidRPr="00DF3739">
                <w:rPr>
                  <w:b/>
                  <w:bCs/>
                  <w:iCs/>
                </w:rPr>
                <w:t>SOURCE OF INFORMATION</w:t>
              </w:r>
            </w:ins>
          </w:p>
        </w:tc>
        <w:tc>
          <w:tcPr>
            <w:tcW w:w="7470" w:type="dxa"/>
            <w:gridSpan w:val="4"/>
            <w:shd w:val="clear" w:color="auto" w:fill="auto"/>
          </w:tcPr>
          <w:p w:rsidR="00863562" w:rsidRPr="000E4C0C" w:rsidRDefault="00863562" w:rsidP="00863562">
            <w:pPr>
              <w:spacing w:after="0" w:line="240" w:lineRule="auto"/>
              <w:rPr>
                <w:ins w:id="3319" w:author="Amarucci, Scott M" w:date="2016-02-16T19:32:00Z"/>
                <w:bCs/>
                <w:iCs/>
              </w:rPr>
            </w:pPr>
            <w:ins w:id="3320" w:author="Amarucci, Scott M" w:date="2016-02-16T19:32:00Z">
              <w:r>
                <w:rPr>
                  <w:bCs/>
                  <w:iCs/>
                </w:rPr>
                <w:t>Provided by</w:t>
              </w:r>
              <w:r w:rsidRPr="000E4C0C">
                <w:rPr>
                  <w:bCs/>
                  <w:iCs/>
                </w:rPr>
                <w:tab/>
              </w:r>
              <w:r w:rsidRPr="000E4C0C">
                <w:rPr>
                  <w:bCs/>
                  <w:iCs/>
                </w:rPr>
                <w:tab/>
              </w:r>
              <w:r w:rsidRPr="000E4C0C">
                <w:rPr>
                  <w:bCs/>
                  <w:iCs/>
                </w:rPr>
                <w:tab/>
              </w:r>
              <w:r w:rsidRPr="000E4C0C">
                <w:rPr>
                  <w:bCs/>
                  <w:iCs/>
                </w:rPr>
                <w:tab/>
              </w:r>
              <w:r w:rsidRPr="000E4C0C">
                <w:rPr>
                  <w:bCs/>
                  <w:iCs/>
                </w:rPr>
                <w:tab/>
              </w:r>
            </w:ins>
          </w:p>
        </w:tc>
      </w:tr>
    </w:tbl>
    <w:p w:rsidR="00CE7400" w:rsidRDefault="00CE7400" w:rsidP="006B462C">
      <w:pPr>
        <w:pStyle w:val="SANUS1"/>
        <w:rPr>
          <w:ins w:id="3321" w:author="Amarucci, Scott M" w:date="2016-02-16T19:32:00Z"/>
        </w:rPr>
      </w:pPr>
    </w:p>
    <w:p w:rsidR="00CE7400" w:rsidRPr="00090B3E" w:rsidRDefault="00863562" w:rsidP="00863562">
      <w:pPr>
        <w:pStyle w:val="SANUS2"/>
        <w:numPr>
          <w:ilvl w:val="1"/>
          <w:numId w:val="1"/>
        </w:numPr>
        <w:rPr>
          <w:ins w:id="3322" w:author="Amarucci, Scott M" w:date="2016-02-16T19:32:00Z"/>
          <w:color w:val="000000" w:themeColor="text1"/>
        </w:rPr>
      </w:pPr>
      <w:ins w:id="3323" w:author="Amarucci, Scott M" w:date="2016-02-16T19:34:00Z">
        <w:r w:rsidRPr="00863562">
          <w:rPr>
            <w:color w:val="000000" w:themeColor="text1"/>
          </w:rPr>
          <w:t xml:space="preserve">Maximum </w:t>
        </w:r>
        <w:r>
          <w:rPr>
            <w:color w:val="000000" w:themeColor="text1"/>
          </w:rPr>
          <w:t>i</w:t>
        </w:r>
        <w:r w:rsidRPr="00863562">
          <w:rPr>
            <w:color w:val="000000" w:themeColor="text1"/>
          </w:rPr>
          <w:t>ndividua</w:t>
        </w:r>
        <w:r>
          <w:rPr>
            <w:color w:val="000000" w:themeColor="text1"/>
          </w:rPr>
          <w:t>l obligor exposure</w:t>
        </w:r>
        <w:r w:rsidRPr="00863562">
          <w:rPr>
            <w:color w:val="000000" w:themeColor="text1"/>
          </w:rPr>
          <w:t xml:space="preserve"> </w:t>
        </w:r>
      </w:ins>
      <w:ins w:id="3324" w:author="Amarucci, Scott M" w:date="2016-02-16T19:32:00Z">
        <w:r w:rsidR="00CE7400">
          <w:rPr>
            <w:color w:val="000000" w:themeColor="text1"/>
          </w:rPr>
          <w:t>(BSI Miami only)</w:t>
        </w:r>
      </w:ins>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1245"/>
        <w:gridCol w:w="1245"/>
        <w:tblGridChange w:id="3325">
          <w:tblGrid>
            <w:gridCol w:w="1728"/>
            <w:gridCol w:w="2490"/>
            <w:gridCol w:w="2490"/>
            <w:gridCol w:w="1245"/>
            <w:gridCol w:w="1245"/>
          </w:tblGrid>
        </w:tblGridChange>
      </w:tblGrid>
      <w:tr w:rsidR="00CE7400" w:rsidRPr="00206D41" w:rsidTr="00BB7C56">
        <w:trPr>
          <w:trHeight w:val="462"/>
          <w:ins w:id="3326" w:author="Amarucci, Scott M" w:date="2016-02-16T19:32:00Z"/>
        </w:trPr>
        <w:tc>
          <w:tcPr>
            <w:tcW w:w="1728" w:type="dxa"/>
            <w:shd w:val="clear" w:color="auto" w:fill="auto"/>
          </w:tcPr>
          <w:p w:rsidR="00CE7400" w:rsidRPr="00206D41" w:rsidRDefault="00CE7400" w:rsidP="00BB7C56">
            <w:pPr>
              <w:rPr>
                <w:ins w:id="3327" w:author="Amarucci, Scott M" w:date="2016-02-16T19:32:00Z"/>
                <w:b/>
                <w:bCs/>
                <w:iCs/>
              </w:rPr>
            </w:pPr>
            <w:ins w:id="3328" w:author="Amarucci, Scott M" w:date="2016-02-16T19:32:00Z">
              <w:r>
                <w:rPr>
                  <w:b/>
                  <w:bCs/>
                  <w:iCs/>
                </w:rPr>
                <w:lastRenderedPageBreak/>
                <w:t>DEFINITION</w:t>
              </w:r>
            </w:ins>
          </w:p>
        </w:tc>
        <w:tc>
          <w:tcPr>
            <w:tcW w:w="7470" w:type="dxa"/>
            <w:gridSpan w:val="4"/>
            <w:shd w:val="clear" w:color="auto" w:fill="auto"/>
          </w:tcPr>
          <w:p w:rsidR="00CE7400" w:rsidRDefault="001B56DE" w:rsidP="00BB7C56">
            <w:pPr>
              <w:spacing w:after="120" w:line="240" w:lineRule="auto"/>
              <w:jc w:val="both"/>
              <w:rPr>
                <w:ins w:id="3329" w:author="Amarucci, Scott M" w:date="2016-02-18T15:13:00Z"/>
              </w:rPr>
            </w:pPr>
            <w:ins w:id="3330" w:author="Amarucci, Scott M" w:date="2016-02-18T15:13:00Z">
              <w:r>
                <w:t xml:space="preserve">Regulatory exposure </w:t>
              </w:r>
            </w:ins>
            <w:ins w:id="3331" w:author="Amarucci, Scott M" w:date="2016-02-18T15:14:00Z">
              <w:r>
                <w:t>as a percentage of tier</w:t>
              </w:r>
            </w:ins>
            <w:ins w:id="3332" w:author="Amarucci, Scott M" w:date="2016-02-18T15:13:00Z">
              <w:r>
                <w:t xml:space="preserve"> 1 capital</w:t>
              </w:r>
            </w:ins>
            <w:ins w:id="3333" w:author="Amarucci, Scott M" w:date="2016-02-18T15:25:00Z">
              <w:r w:rsidR="00FC1114">
                <w:t xml:space="preserve"> (T1C)</w:t>
              </w:r>
            </w:ins>
          </w:p>
          <w:p w:rsidR="001B56DE" w:rsidRPr="001B56DE" w:rsidRDefault="001B56DE" w:rsidP="00BB7C56">
            <w:pPr>
              <w:spacing w:after="120" w:line="240" w:lineRule="auto"/>
              <w:jc w:val="both"/>
              <w:rPr>
                <w:ins w:id="3334" w:author="Amarucci, Scott M" w:date="2016-02-16T19:32:00Z"/>
                <w:u w:val="single"/>
                <w:rPrChange w:id="3335" w:author="Amarucci, Scott M" w:date="2016-02-18T15:14:00Z">
                  <w:rPr>
                    <w:ins w:id="3336" w:author="Amarucci, Scott M" w:date="2016-02-16T19:32:00Z"/>
                  </w:rPr>
                </w:rPrChange>
              </w:rPr>
            </w:pPr>
            <w:ins w:id="3337" w:author="Amarucci, Scott M" w:date="2016-02-18T15:14:00Z">
              <w:r>
                <w:rPr>
                  <w:u w:val="single"/>
                </w:rPr>
                <w:t xml:space="preserve">Regulatory exposure is defined as gross credit exposure less qualified assets </w:t>
              </w:r>
            </w:ins>
            <w:ins w:id="3338" w:author="Amarucci, Scott M" w:date="2016-02-18T15:15:00Z">
              <w:r>
                <w:rPr>
                  <w:u w:val="single"/>
                </w:rPr>
                <w:t>(cash and U.S. Treasuries)</w:t>
              </w:r>
            </w:ins>
          </w:p>
        </w:tc>
      </w:tr>
      <w:tr w:rsidR="00CE7400" w:rsidRPr="00206D41" w:rsidTr="00BB7C56">
        <w:trPr>
          <w:trHeight w:val="462"/>
          <w:ins w:id="3339" w:author="Amarucci, Scott M" w:date="2016-02-16T19:32:00Z"/>
        </w:trPr>
        <w:tc>
          <w:tcPr>
            <w:tcW w:w="1728" w:type="dxa"/>
            <w:shd w:val="clear" w:color="auto" w:fill="auto"/>
          </w:tcPr>
          <w:p w:rsidR="00CE7400" w:rsidRPr="00206D41" w:rsidRDefault="00CE7400" w:rsidP="00BB7C56">
            <w:pPr>
              <w:rPr>
                <w:ins w:id="3340" w:author="Amarucci, Scott M" w:date="2016-02-16T19:32:00Z"/>
                <w:b/>
                <w:bCs/>
                <w:iCs/>
              </w:rPr>
            </w:pPr>
            <w:ins w:id="3341" w:author="Amarucci, Scott M" w:date="2016-02-16T19:32:00Z">
              <w:r>
                <w:rPr>
                  <w:b/>
                  <w:bCs/>
                  <w:iCs/>
                </w:rPr>
                <w:t>RISK TYPE</w:t>
              </w:r>
            </w:ins>
          </w:p>
        </w:tc>
        <w:tc>
          <w:tcPr>
            <w:tcW w:w="7470" w:type="dxa"/>
            <w:gridSpan w:val="4"/>
            <w:shd w:val="clear" w:color="auto" w:fill="auto"/>
          </w:tcPr>
          <w:p w:rsidR="00CE7400" w:rsidRPr="00206D41" w:rsidRDefault="00CE7400" w:rsidP="00BB7C56">
            <w:pPr>
              <w:spacing w:after="0" w:line="240" w:lineRule="auto"/>
              <w:rPr>
                <w:ins w:id="3342" w:author="Amarucci, Scott M" w:date="2016-02-16T19:32:00Z"/>
                <w:bCs/>
                <w:iCs/>
              </w:rPr>
            </w:pPr>
            <w:ins w:id="3343" w:author="Amarucci, Scott M" w:date="2016-02-16T19:32:00Z">
              <w:r>
                <w:rPr>
                  <w:bCs/>
                  <w:iCs/>
                </w:rPr>
                <w:t>Credit Risk</w:t>
              </w:r>
            </w:ins>
          </w:p>
        </w:tc>
      </w:tr>
      <w:tr w:rsidR="00CE7400" w:rsidRPr="00206D41" w:rsidTr="001B56DE">
        <w:tblPrEx>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ExChange w:id="3344" w:author="Amarucci, Scott M" w:date="2016-02-18T15:18:00Z">
            <w:tblPrEx>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Ex>
          </w:tblPrExChange>
        </w:tblPrEx>
        <w:trPr>
          <w:trHeight w:val="620"/>
          <w:ins w:id="3345" w:author="Amarucci, Scott M" w:date="2016-02-16T19:32:00Z"/>
          <w:trPrChange w:id="3346" w:author="Amarucci, Scott M" w:date="2016-02-18T15:18:00Z">
            <w:trPr>
              <w:trHeight w:val="462"/>
            </w:trPr>
          </w:trPrChange>
        </w:trPr>
        <w:tc>
          <w:tcPr>
            <w:tcW w:w="1728" w:type="dxa"/>
            <w:shd w:val="clear" w:color="auto" w:fill="auto"/>
            <w:tcPrChange w:id="3347" w:author="Amarucci, Scott M" w:date="2016-02-18T15:18:00Z">
              <w:tcPr>
                <w:tcW w:w="1728" w:type="dxa"/>
                <w:shd w:val="clear" w:color="auto" w:fill="auto"/>
              </w:tcPr>
            </w:tcPrChange>
          </w:tcPr>
          <w:p w:rsidR="00CE7400" w:rsidRDefault="00CE7400" w:rsidP="00BB7C56">
            <w:pPr>
              <w:rPr>
                <w:ins w:id="3348" w:author="Amarucci, Scott M" w:date="2016-02-16T19:32:00Z"/>
                <w:b/>
                <w:bCs/>
                <w:iCs/>
              </w:rPr>
            </w:pPr>
            <w:ins w:id="3349" w:author="Amarucci, Scott M" w:date="2016-02-16T19:32:00Z">
              <w:r>
                <w:rPr>
                  <w:b/>
                  <w:bCs/>
                  <w:iCs/>
                </w:rPr>
                <w:t>RATIONALE</w:t>
              </w:r>
            </w:ins>
          </w:p>
        </w:tc>
        <w:tc>
          <w:tcPr>
            <w:tcW w:w="7470" w:type="dxa"/>
            <w:gridSpan w:val="4"/>
            <w:shd w:val="clear" w:color="auto" w:fill="auto"/>
            <w:tcPrChange w:id="3350" w:author="Amarucci, Scott M" w:date="2016-02-18T15:18:00Z">
              <w:tcPr>
                <w:tcW w:w="7470" w:type="dxa"/>
                <w:gridSpan w:val="4"/>
                <w:shd w:val="clear" w:color="auto" w:fill="auto"/>
              </w:tcPr>
            </w:tcPrChange>
          </w:tcPr>
          <w:p w:rsidR="00CE7400" w:rsidRDefault="001B56DE" w:rsidP="001B56DE">
            <w:pPr>
              <w:spacing w:after="0" w:line="240" w:lineRule="auto"/>
              <w:rPr>
                <w:ins w:id="3351" w:author="Amarucci, Scott M" w:date="2016-02-16T19:32:00Z"/>
                <w:bCs/>
                <w:iCs/>
              </w:rPr>
            </w:pPr>
            <w:ins w:id="3352" w:author="Amarucci, Scott M" w:date="2016-02-18T15:16:00Z">
              <w:r>
                <w:rPr>
                  <w:bCs/>
                  <w:iCs/>
                </w:rPr>
                <w:t>M</w:t>
              </w:r>
              <w:r w:rsidRPr="001B56DE">
                <w:rPr>
                  <w:bCs/>
                  <w:iCs/>
                </w:rPr>
                <w:t xml:space="preserve">easures the </w:t>
              </w:r>
            </w:ins>
            <w:ins w:id="3353" w:author="Amarucci, Scott M" w:date="2016-02-18T15:17:00Z">
              <w:r>
                <w:rPr>
                  <w:bCs/>
                  <w:iCs/>
                </w:rPr>
                <w:t>exposure</w:t>
              </w:r>
            </w:ins>
            <w:ins w:id="3354" w:author="Amarucci, Scott M" w:date="2016-02-18T15:16:00Z">
              <w:r w:rsidRPr="001B56DE">
                <w:rPr>
                  <w:bCs/>
                  <w:iCs/>
                </w:rPr>
                <w:t xml:space="preserve"> to the largest </w:t>
              </w:r>
              <w:r>
                <w:rPr>
                  <w:bCs/>
                  <w:iCs/>
                </w:rPr>
                <w:t>single</w:t>
              </w:r>
              <w:r w:rsidRPr="001B56DE">
                <w:rPr>
                  <w:bCs/>
                  <w:iCs/>
                </w:rPr>
                <w:t xml:space="preserve"> obligor in aggregate in order to limit the impact </w:t>
              </w:r>
              <w:r>
                <w:rPr>
                  <w:bCs/>
                  <w:iCs/>
                </w:rPr>
                <w:t>on capital</w:t>
              </w:r>
              <w:r w:rsidRPr="001B56DE">
                <w:rPr>
                  <w:bCs/>
                  <w:iCs/>
                </w:rPr>
                <w:t xml:space="preserve"> of unexpected borrower events.</w:t>
              </w:r>
            </w:ins>
          </w:p>
        </w:tc>
      </w:tr>
      <w:tr w:rsidR="00863562" w:rsidRPr="00206D41" w:rsidTr="00BB7C56">
        <w:trPr>
          <w:trHeight w:val="270"/>
          <w:ins w:id="3355" w:author="Amarucci, Scott M" w:date="2016-02-16T19:32:00Z"/>
        </w:trPr>
        <w:tc>
          <w:tcPr>
            <w:tcW w:w="1728" w:type="dxa"/>
            <w:vMerge w:val="restart"/>
            <w:shd w:val="clear" w:color="auto" w:fill="auto"/>
          </w:tcPr>
          <w:p w:rsidR="00863562" w:rsidRPr="00206D41" w:rsidRDefault="00863562" w:rsidP="00863562">
            <w:pPr>
              <w:rPr>
                <w:ins w:id="3356" w:author="Amarucci, Scott M" w:date="2016-02-16T19:32:00Z"/>
                <w:b/>
                <w:bCs/>
                <w:iCs/>
              </w:rPr>
            </w:pPr>
            <w:ins w:id="3357" w:author="Amarucci, Scott M" w:date="2016-02-16T19:32:00Z">
              <w:r>
                <w:rPr>
                  <w:b/>
                  <w:bCs/>
                  <w:iCs/>
                </w:rPr>
                <w:t>ENTITY</w:t>
              </w:r>
            </w:ins>
          </w:p>
        </w:tc>
        <w:tc>
          <w:tcPr>
            <w:tcW w:w="2490" w:type="dxa"/>
            <w:shd w:val="clear" w:color="auto" w:fill="auto"/>
          </w:tcPr>
          <w:p w:rsidR="00863562" w:rsidRPr="007973F5" w:rsidRDefault="00863562" w:rsidP="00863562">
            <w:pPr>
              <w:spacing w:after="0" w:line="240" w:lineRule="auto"/>
              <w:rPr>
                <w:ins w:id="3358" w:author="Amarucci, Scott M" w:date="2016-02-16T19:32:00Z"/>
                <w:b/>
                <w:bCs/>
                <w:iCs/>
              </w:rPr>
            </w:pPr>
            <w:ins w:id="3359" w:author="Amarucci, Scott M" w:date="2016-02-16T19:37:00Z">
              <w:r w:rsidRPr="007973F5">
                <w:rPr>
                  <w:b/>
                  <w:bCs/>
                  <w:iCs/>
                </w:rPr>
                <w:t>SHUSA</w:t>
              </w:r>
            </w:ins>
          </w:p>
        </w:tc>
        <w:tc>
          <w:tcPr>
            <w:tcW w:w="2490" w:type="dxa"/>
            <w:shd w:val="clear" w:color="auto" w:fill="auto"/>
          </w:tcPr>
          <w:p w:rsidR="00863562" w:rsidRPr="007973F5" w:rsidRDefault="00863562" w:rsidP="00863562">
            <w:pPr>
              <w:spacing w:after="0" w:line="240" w:lineRule="auto"/>
              <w:rPr>
                <w:ins w:id="3360" w:author="Amarucci, Scott M" w:date="2016-02-16T19:32:00Z"/>
                <w:b/>
                <w:bCs/>
                <w:iCs/>
              </w:rPr>
            </w:pPr>
            <w:ins w:id="3361" w:author="Amarucci, Scott M" w:date="2016-02-16T19:37:00Z">
              <w:r w:rsidRPr="007973F5">
                <w:rPr>
                  <w:b/>
                  <w:bCs/>
                  <w:iCs/>
                </w:rPr>
                <w:t>SBNA</w:t>
              </w:r>
            </w:ins>
          </w:p>
        </w:tc>
        <w:tc>
          <w:tcPr>
            <w:tcW w:w="2490" w:type="dxa"/>
            <w:gridSpan w:val="2"/>
            <w:shd w:val="clear" w:color="auto" w:fill="auto"/>
          </w:tcPr>
          <w:p w:rsidR="00863562" w:rsidRPr="007973F5" w:rsidRDefault="00863562" w:rsidP="00863562">
            <w:pPr>
              <w:spacing w:after="0" w:line="240" w:lineRule="auto"/>
              <w:rPr>
                <w:ins w:id="3362" w:author="Amarucci, Scott M" w:date="2016-02-16T19:32:00Z"/>
                <w:b/>
                <w:bCs/>
                <w:iCs/>
              </w:rPr>
            </w:pPr>
            <w:ins w:id="3363" w:author="Amarucci, Scott M" w:date="2016-02-16T19:37:00Z">
              <w:r w:rsidRPr="007973F5">
                <w:rPr>
                  <w:b/>
                  <w:bCs/>
                  <w:iCs/>
                </w:rPr>
                <w:t>SC</w:t>
              </w:r>
            </w:ins>
          </w:p>
        </w:tc>
      </w:tr>
      <w:tr w:rsidR="00863562" w:rsidRPr="00206D41" w:rsidTr="00BB7C56">
        <w:trPr>
          <w:trHeight w:val="113"/>
          <w:ins w:id="3364" w:author="Amarucci, Scott M" w:date="2016-02-16T19:32:00Z"/>
        </w:trPr>
        <w:tc>
          <w:tcPr>
            <w:tcW w:w="1728" w:type="dxa"/>
            <w:vMerge/>
            <w:shd w:val="clear" w:color="auto" w:fill="auto"/>
          </w:tcPr>
          <w:p w:rsidR="00863562" w:rsidRDefault="00863562" w:rsidP="00863562">
            <w:pPr>
              <w:rPr>
                <w:ins w:id="3365" w:author="Amarucci, Scott M" w:date="2016-02-16T19:32:00Z"/>
                <w:b/>
                <w:bCs/>
                <w:iCs/>
              </w:rPr>
            </w:pPr>
          </w:p>
        </w:tc>
        <w:tc>
          <w:tcPr>
            <w:tcW w:w="2490" w:type="dxa"/>
            <w:shd w:val="clear" w:color="auto" w:fill="auto"/>
          </w:tcPr>
          <w:p w:rsidR="00863562" w:rsidRPr="00206D41" w:rsidRDefault="00863562" w:rsidP="00863562">
            <w:pPr>
              <w:spacing w:after="0" w:line="240" w:lineRule="auto"/>
              <w:rPr>
                <w:ins w:id="3366" w:author="Amarucci, Scott M" w:date="2016-02-16T19:32:00Z"/>
                <w:bCs/>
                <w:iCs/>
              </w:rPr>
            </w:pPr>
            <w:ins w:id="3367" w:author="Amarucci, Scott M" w:date="2016-02-16T19:37:00Z">
              <w:r>
                <w:rPr>
                  <w:bCs/>
                  <w:iCs/>
                </w:rPr>
                <w:t>Yes</w:t>
              </w:r>
            </w:ins>
          </w:p>
        </w:tc>
        <w:tc>
          <w:tcPr>
            <w:tcW w:w="2490" w:type="dxa"/>
            <w:shd w:val="clear" w:color="auto" w:fill="auto"/>
          </w:tcPr>
          <w:p w:rsidR="00863562" w:rsidRPr="00206D41" w:rsidRDefault="00863562" w:rsidP="00863562">
            <w:pPr>
              <w:spacing w:after="0" w:line="240" w:lineRule="auto"/>
              <w:rPr>
                <w:ins w:id="3368" w:author="Amarucci, Scott M" w:date="2016-02-16T19:32:00Z"/>
                <w:bCs/>
                <w:iCs/>
              </w:rPr>
            </w:pPr>
            <w:ins w:id="3369" w:author="Amarucci, Scott M" w:date="2016-02-16T19:37:00Z">
              <w:r>
                <w:rPr>
                  <w:bCs/>
                  <w:iCs/>
                </w:rPr>
                <w:t>No</w:t>
              </w:r>
            </w:ins>
          </w:p>
        </w:tc>
        <w:tc>
          <w:tcPr>
            <w:tcW w:w="2490" w:type="dxa"/>
            <w:gridSpan w:val="2"/>
            <w:shd w:val="clear" w:color="auto" w:fill="auto"/>
          </w:tcPr>
          <w:p w:rsidR="00863562" w:rsidRPr="00206D41" w:rsidRDefault="00863562" w:rsidP="00863562">
            <w:pPr>
              <w:spacing w:after="0" w:line="240" w:lineRule="auto"/>
              <w:rPr>
                <w:ins w:id="3370" w:author="Amarucci, Scott M" w:date="2016-02-16T19:32:00Z"/>
                <w:bCs/>
                <w:iCs/>
              </w:rPr>
            </w:pPr>
            <w:ins w:id="3371" w:author="Amarucci, Scott M" w:date="2016-02-16T19:37:00Z">
              <w:r>
                <w:rPr>
                  <w:bCs/>
                  <w:iCs/>
                </w:rPr>
                <w:t>No</w:t>
              </w:r>
            </w:ins>
          </w:p>
        </w:tc>
      </w:tr>
      <w:tr w:rsidR="00863562" w:rsidRPr="00206D41" w:rsidTr="00BB7C56">
        <w:trPr>
          <w:trHeight w:val="112"/>
          <w:ins w:id="3372" w:author="Amarucci, Scott M" w:date="2016-02-16T19:32:00Z"/>
        </w:trPr>
        <w:tc>
          <w:tcPr>
            <w:tcW w:w="1728" w:type="dxa"/>
            <w:vMerge/>
            <w:shd w:val="clear" w:color="auto" w:fill="auto"/>
          </w:tcPr>
          <w:p w:rsidR="00863562" w:rsidRDefault="00863562" w:rsidP="00863562">
            <w:pPr>
              <w:rPr>
                <w:ins w:id="3373" w:author="Amarucci, Scott M" w:date="2016-02-16T19:32:00Z"/>
                <w:b/>
                <w:bCs/>
                <w:iCs/>
              </w:rPr>
            </w:pPr>
          </w:p>
        </w:tc>
        <w:tc>
          <w:tcPr>
            <w:tcW w:w="2490" w:type="dxa"/>
            <w:shd w:val="clear" w:color="auto" w:fill="auto"/>
          </w:tcPr>
          <w:p w:rsidR="00863562" w:rsidRPr="00426737" w:rsidRDefault="00863562" w:rsidP="00863562">
            <w:pPr>
              <w:spacing w:after="0" w:line="240" w:lineRule="auto"/>
              <w:rPr>
                <w:ins w:id="3374" w:author="Amarucci, Scott M" w:date="2016-02-16T19:32:00Z"/>
                <w:b/>
                <w:bCs/>
                <w:iCs/>
              </w:rPr>
            </w:pPr>
            <w:ins w:id="3375" w:author="Amarucci, Scott M" w:date="2016-02-16T19:37:00Z">
              <w:r>
                <w:rPr>
                  <w:b/>
                  <w:bCs/>
                  <w:iCs/>
                </w:rPr>
                <w:t>SIS</w:t>
              </w:r>
            </w:ins>
          </w:p>
        </w:tc>
        <w:tc>
          <w:tcPr>
            <w:tcW w:w="2490" w:type="dxa"/>
            <w:shd w:val="clear" w:color="auto" w:fill="auto"/>
          </w:tcPr>
          <w:p w:rsidR="00863562" w:rsidRPr="00426737" w:rsidRDefault="00863562" w:rsidP="00863562">
            <w:pPr>
              <w:spacing w:after="0" w:line="240" w:lineRule="auto"/>
              <w:rPr>
                <w:ins w:id="3376" w:author="Amarucci, Scott M" w:date="2016-02-16T19:32:00Z"/>
                <w:b/>
                <w:bCs/>
                <w:iCs/>
              </w:rPr>
            </w:pPr>
            <w:ins w:id="3377" w:author="Amarucci, Scott M" w:date="2016-02-16T19:37:00Z">
              <w:r>
                <w:rPr>
                  <w:b/>
                  <w:bCs/>
                  <w:iCs/>
                </w:rPr>
                <w:t>BSI Miami</w:t>
              </w:r>
            </w:ins>
          </w:p>
        </w:tc>
        <w:tc>
          <w:tcPr>
            <w:tcW w:w="1245" w:type="dxa"/>
            <w:shd w:val="clear" w:color="auto" w:fill="auto"/>
          </w:tcPr>
          <w:p w:rsidR="00863562" w:rsidRPr="00426737" w:rsidRDefault="00863562" w:rsidP="00863562">
            <w:pPr>
              <w:spacing w:after="0" w:line="240" w:lineRule="auto"/>
              <w:rPr>
                <w:ins w:id="3378" w:author="Amarucci, Scott M" w:date="2016-02-16T19:32:00Z"/>
                <w:b/>
                <w:bCs/>
                <w:iCs/>
              </w:rPr>
            </w:pPr>
            <w:ins w:id="3379" w:author="Amarucci, Scott M" w:date="2016-02-16T19:37:00Z">
              <w:r>
                <w:rPr>
                  <w:b/>
                  <w:bCs/>
                  <w:iCs/>
                </w:rPr>
                <w:t>BSPR</w:t>
              </w:r>
            </w:ins>
          </w:p>
        </w:tc>
        <w:tc>
          <w:tcPr>
            <w:tcW w:w="1245" w:type="dxa"/>
            <w:shd w:val="clear" w:color="auto" w:fill="auto"/>
          </w:tcPr>
          <w:p w:rsidR="00863562" w:rsidRPr="00785EA3" w:rsidRDefault="00863562" w:rsidP="00863562">
            <w:pPr>
              <w:spacing w:after="0" w:line="240" w:lineRule="auto"/>
              <w:rPr>
                <w:ins w:id="3380" w:author="Amarucci, Scott M" w:date="2016-02-16T19:32:00Z"/>
                <w:b/>
                <w:bCs/>
                <w:iCs/>
              </w:rPr>
            </w:pPr>
            <w:ins w:id="3381" w:author="Amarucci, Scott M" w:date="2016-02-16T19:37:00Z">
              <w:r>
                <w:rPr>
                  <w:b/>
                  <w:bCs/>
                  <w:iCs/>
                </w:rPr>
                <w:t>SSLLC</w:t>
              </w:r>
            </w:ins>
          </w:p>
        </w:tc>
      </w:tr>
      <w:tr w:rsidR="00863562" w:rsidRPr="00206D41" w:rsidTr="00BB7C56">
        <w:trPr>
          <w:trHeight w:val="112"/>
          <w:ins w:id="3382" w:author="Amarucci, Scott M" w:date="2016-02-16T19:32:00Z"/>
        </w:trPr>
        <w:tc>
          <w:tcPr>
            <w:tcW w:w="1728" w:type="dxa"/>
            <w:vMerge/>
            <w:shd w:val="clear" w:color="auto" w:fill="auto"/>
          </w:tcPr>
          <w:p w:rsidR="00863562" w:rsidRDefault="00863562" w:rsidP="00863562">
            <w:pPr>
              <w:rPr>
                <w:ins w:id="3383" w:author="Amarucci, Scott M" w:date="2016-02-16T19:32:00Z"/>
                <w:b/>
                <w:bCs/>
                <w:iCs/>
              </w:rPr>
            </w:pPr>
          </w:p>
        </w:tc>
        <w:tc>
          <w:tcPr>
            <w:tcW w:w="2490" w:type="dxa"/>
            <w:shd w:val="clear" w:color="auto" w:fill="auto"/>
          </w:tcPr>
          <w:p w:rsidR="00863562" w:rsidRDefault="00863562" w:rsidP="00863562">
            <w:pPr>
              <w:spacing w:after="0" w:line="240" w:lineRule="auto"/>
              <w:rPr>
                <w:ins w:id="3384" w:author="Amarucci, Scott M" w:date="2016-02-16T19:32:00Z"/>
                <w:bCs/>
                <w:iCs/>
              </w:rPr>
            </w:pPr>
            <w:ins w:id="3385" w:author="Amarucci, Scott M" w:date="2016-02-16T19:37:00Z">
              <w:r>
                <w:rPr>
                  <w:bCs/>
                  <w:iCs/>
                </w:rPr>
                <w:t>No</w:t>
              </w:r>
            </w:ins>
          </w:p>
        </w:tc>
        <w:tc>
          <w:tcPr>
            <w:tcW w:w="2490" w:type="dxa"/>
            <w:shd w:val="clear" w:color="auto" w:fill="auto"/>
          </w:tcPr>
          <w:p w:rsidR="00863562" w:rsidRDefault="00863562" w:rsidP="00863562">
            <w:pPr>
              <w:spacing w:after="0" w:line="240" w:lineRule="auto"/>
              <w:rPr>
                <w:ins w:id="3386" w:author="Amarucci, Scott M" w:date="2016-02-16T19:32:00Z"/>
                <w:bCs/>
                <w:iCs/>
              </w:rPr>
            </w:pPr>
            <w:ins w:id="3387" w:author="Amarucci, Scott M" w:date="2016-02-16T19:37:00Z">
              <w:r>
                <w:rPr>
                  <w:bCs/>
                  <w:iCs/>
                </w:rPr>
                <w:t>Yes</w:t>
              </w:r>
            </w:ins>
          </w:p>
        </w:tc>
        <w:tc>
          <w:tcPr>
            <w:tcW w:w="1245" w:type="dxa"/>
            <w:shd w:val="clear" w:color="auto" w:fill="auto"/>
          </w:tcPr>
          <w:p w:rsidR="00863562" w:rsidRDefault="00863562" w:rsidP="00863562">
            <w:pPr>
              <w:spacing w:after="0" w:line="240" w:lineRule="auto"/>
              <w:rPr>
                <w:ins w:id="3388" w:author="Amarucci, Scott M" w:date="2016-02-16T19:32:00Z"/>
                <w:bCs/>
                <w:iCs/>
              </w:rPr>
            </w:pPr>
            <w:ins w:id="3389" w:author="Amarucci, Scott M" w:date="2016-02-16T19:37:00Z">
              <w:r>
                <w:rPr>
                  <w:bCs/>
                  <w:iCs/>
                </w:rPr>
                <w:t>No</w:t>
              </w:r>
            </w:ins>
          </w:p>
        </w:tc>
        <w:tc>
          <w:tcPr>
            <w:tcW w:w="1245" w:type="dxa"/>
            <w:shd w:val="clear" w:color="auto" w:fill="auto"/>
          </w:tcPr>
          <w:p w:rsidR="00863562" w:rsidRDefault="00863562" w:rsidP="00863562">
            <w:pPr>
              <w:spacing w:after="0" w:line="240" w:lineRule="auto"/>
              <w:rPr>
                <w:ins w:id="3390" w:author="Amarucci, Scott M" w:date="2016-02-16T19:32:00Z"/>
                <w:bCs/>
                <w:iCs/>
              </w:rPr>
            </w:pPr>
            <w:ins w:id="3391" w:author="Amarucci, Scott M" w:date="2016-02-16T19:37:00Z">
              <w:r>
                <w:rPr>
                  <w:bCs/>
                  <w:iCs/>
                </w:rPr>
                <w:t>No</w:t>
              </w:r>
            </w:ins>
          </w:p>
        </w:tc>
      </w:tr>
      <w:tr w:rsidR="00863562" w:rsidRPr="00206D41" w:rsidTr="00BB7C56">
        <w:trPr>
          <w:trHeight w:val="245"/>
          <w:ins w:id="3392" w:author="Amarucci, Scott M" w:date="2016-02-16T19:32:00Z"/>
        </w:trPr>
        <w:tc>
          <w:tcPr>
            <w:tcW w:w="1728" w:type="dxa"/>
            <w:vMerge w:val="restart"/>
            <w:shd w:val="clear" w:color="auto" w:fill="auto"/>
          </w:tcPr>
          <w:p w:rsidR="00863562" w:rsidRDefault="00863562" w:rsidP="00863562">
            <w:pPr>
              <w:rPr>
                <w:ins w:id="3393" w:author="Amarucci, Scott M" w:date="2016-02-16T19:32:00Z"/>
                <w:b/>
                <w:bCs/>
                <w:iCs/>
              </w:rPr>
            </w:pPr>
            <w:ins w:id="3394" w:author="Amarucci, Scott M" w:date="2016-02-16T19:32:00Z">
              <w:r>
                <w:rPr>
                  <w:b/>
                  <w:bCs/>
                  <w:iCs/>
                </w:rPr>
                <w:t>METRIC OWNER</w:t>
              </w:r>
            </w:ins>
          </w:p>
        </w:tc>
        <w:tc>
          <w:tcPr>
            <w:tcW w:w="2490" w:type="dxa"/>
            <w:shd w:val="clear" w:color="auto" w:fill="auto"/>
          </w:tcPr>
          <w:p w:rsidR="00863562" w:rsidRPr="005A6F8C" w:rsidRDefault="00863562" w:rsidP="00863562">
            <w:pPr>
              <w:spacing w:after="0" w:line="240" w:lineRule="auto"/>
              <w:rPr>
                <w:ins w:id="3395" w:author="Amarucci, Scott M" w:date="2016-02-16T19:32:00Z"/>
                <w:b/>
                <w:bCs/>
                <w:iCs/>
              </w:rPr>
            </w:pPr>
            <w:ins w:id="3396" w:author="Amarucci, Scott M" w:date="2016-02-16T19:37:00Z">
              <w:r w:rsidRPr="005A6F8C">
                <w:rPr>
                  <w:b/>
                  <w:bCs/>
                  <w:iCs/>
                </w:rPr>
                <w:t>SHUSA</w:t>
              </w:r>
            </w:ins>
          </w:p>
        </w:tc>
        <w:tc>
          <w:tcPr>
            <w:tcW w:w="2490" w:type="dxa"/>
            <w:shd w:val="clear" w:color="auto" w:fill="auto"/>
          </w:tcPr>
          <w:p w:rsidR="00863562" w:rsidRPr="005A6F8C" w:rsidRDefault="00863562" w:rsidP="00863562">
            <w:pPr>
              <w:spacing w:after="0" w:line="240" w:lineRule="auto"/>
              <w:rPr>
                <w:ins w:id="3397" w:author="Amarucci, Scott M" w:date="2016-02-16T19:32:00Z"/>
                <w:b/>
                <w:bCs/>
                <w:iCs/>
              </w:rPr>
            </w:pPr>
            <w:ins w:id="3398" w:author="Amarucci, Scott M" w:date="2016-02-16T19:37:00Z">
              <w:r w:rsidRPr="005A6F8C">
                <w:rPr>
                  <w:b/>
                  <w:bCs/>
                  <w:iCs/>
                </w:rPr>
                <w:t>SBNA</w:t>
              </w:r>
            </w:ins>
          </w:p>
        </w:tc>
        <w:tc>
          <w:tcPr>
            <w:tcW w:w="2490" w:type="dxa"/>
            <w:gridSpan w:val="2"/>
            <w:shd w:val="clear" w:color="auto" w:fill="auto"/>
          </w:tcPr>
          <w:p w:rsidR="00863562" w:rsidRPr="005A6F8C" w:rsidRDefault="00863562" w:rsidP="00863562">
            <w:pPr>
              <w:spacing w:after="0" w:line="240" w:lineRule="auto"/>
              <w:rPr>
                <w:ins w:id="3399" w:author="Amarucci, Scott M" w:date="2016-02-16T19:32:00Z"/>
                <w:b/>
                <w:bCs/>
                <w:iCs/>
              </w:rPr>
            </w:pPr>
            <w:ins w:id="3400" w:author="Amarucci, Scott M" w:date="2016-02-16T19:37:00Z">
              <w:r w:rsidRPr="005A6F8C">
                <w:rPr>
                  <w:b/>
                  <w:bCs/>
                  <w:iCs/>
                </w:rPr>
                <w:t>SC</w:t>
              </w:r>
            </w:ins>
          </w:p>
        </w:tc>
      </w:tr>
      <w:tr w:rsidR="00863562" w:rsidRPr="00206D41" w:rsidTr="00BB7C56">
        <w:trPr>
          <w:trHeight w:val="322"/>
          <w:ins w:id="3401" w:author="Amarucci, Scott M" w:date="2016-02-16T19:32:00Z"/>
        </w:trPr>
        <w:tc>
          <w:tcPr>
            <w:tcW w:w="1728" w:type="dxa"/>
            <w:vMerge/>
            <w:shd w:val="clear" w:color="auto" w:fill="auto"/>
          </w:tcPr>
          <w:p w:rsidR="00863562" w:rsidRDefault="00863562" w:rsidP="00863562">
            <w:pPr>
              <w:rPr>
                <w:ins w:id="3402" w:author="Amarucci, Scott M" w:date="2016-02-16T19:32:00Z"/>
                <w:b/>
                <w:bCs/>
                <w:iCs/>
              </w:rPr>
            </w:pPr>
          </w:p>
        </w:tc>
        <w:tc>
          <w:tcPr>
            <w:tcW w:w="2490" w:type="dxa"/>
            <w:shd w:val="clear" w:color="auto" w:fill="auto"/>
          </w:tcPr>
          <w:p w:rsidR="00863562" w:rsidRPr="00206D41" w:rsidRDefault="00863562" w:rsidP="00863562">
            <w:pPr>
              <w:spacing w:after="0" w:line="240" w:lineRule="auto"/>
              <w:rPr>
                <w:ins w:id="3403" w:author="Amarucci, Scott M" w:date="2016-02-16T19:32:00Z"/>
                <w:bCs/>
                <w:iCs/>
              </w:rPr>
            </w:pPr>
            <w:ins w:id="3404" w:author="Amarucci, Scott M" w:date="2016-02-16T19:37:00Z">
              <w:r>
                <w:rPr>
                  <w:bCs/>
                  <w:iCs/>
                </w:rPr>
                <w:t>???</w:t>
              </w:r>
            </w:ins>
          </w:p>
        </w:tc>
        <w:tc>
          <w:tcPr>
            <w:tcW w:w="2490" w:type="dxa"/>
            <w:shd w:val="clear" w:color="auto" w:fill="auto"/>
          </w:tcPr>
          <w:p w:rsidR="00863562" w:rsidRPr="00206D41" w:rsidRDefault="003107E5" w:rsidP="00863562">
            <w:pPr>
              <w:spacing w:after="0" w:line="240" w:lineRule="auto"/>
              <w:rPr>
                <w:ins w:id="3405" w:author="Amarucci, Scott M" w:date="2016-02-16T19:32:00Z"/>
                <w:bCs/>
                <w:iCs/>
              </w:rPr>
            </w:pPr>
            <w:ins w:id="3406" w:author="Amarucci, Scott M" w:date="2016-02-18T15:42:00Z">
              <w:r>
                <w:rPr>
                  <w:bCs/>
                  <w:iCs/>
                </w:rPr>
                <w:t>N/A</w:t>
              </w:r>
            </w:ins>
          </w:p>
        </w:tc>
        <w:tc>
          <w:tcPr>
            <w:tcW w:w="2490" w:type="dxa"/>
            <w:gridSpan w:val="2"/>
            <w:shd w:val="clear" w:color="auto" w:fill="auto"/>
          </w:tcPr>
          <w:p w:rsidR="00863562" w:rsidRPr="00206D41" w:rsidRDefault="003107E5" w:rsidP="00863562">
            <w:pPr>
              <w:spacing w:after="0" w:line="240" w:lineRule="auto"/>
              <w:rPr>
                <w:ins w:id="3407" w:author="Amarucci, Scott M" w:date="2016-02-16T19:32:00Z"/>
                <w:bCs/>
                <w:iCs/>
              </w:rPr>
            </w:pPr>
            <w:ins w:id="3408" w:author="Amarucci, Scott M" w:date="2016-02-18T15:42:00Z">
              <w:r>
                <w:rPr>
                  <w:bCs/>
                  <w:iCs/>
                </w:rPr>
                <w:t>N/A</w:t>
              </w:r>
            </w:ins>
          </w:p>
        </w:tc>
      </w:tr>
      <w:tr w:rsidR="00863562" w:rsidRPr="00206D41" w:rsidTr="00BB7C56">
        <w:trPr>
          <w:trHeight w:val="245"/>
          <w:ins w:id="3409" w:author="Amarucci, Scott M" w:date="2016-02-16T19:32:00Z"/>
        </w:trPr>
        <w:tc>
          <w:tcPr>
            <w:tcW w:w="1728" w:type="dxa"/>
            <w:vMerge/>
            <w:shd w:val="clear" w:color="auto" w:fill="auto"/>
          </w:tcPr>
          <w:p w:rsidR="00863562" w:rsidRDefault="00863562" w:rsidP="00863562">
            <w:pPr>
              <w:rPr>
                <w:ins w:id="3410" w:author="Amarucci, Scott M" w:date="2016-02-16T19:32:00Z"/>
                <w:b/>
                <w:bCs/>
                <w:iCs/>
              </w:rPr>
            </w:pPr>
          </w:p>
        </w:tc>
        <w:tc>
          <w:tcPr>
            <w:tcW w:w="2490" w:type="dxa"/>
            <w:shd w:val="clear" w:color="auto" w:fill="auto"/>
          </w:tcPr>
          <w:p w:rsidR="00863562" w:rsidRDefault="00863562" w:rsidP="00863562">
            <w:pPr>
              <w:spacing w:after="0" w:line="240" w:lineRule="auto"/>
              <w:rPr>
                <w:ins w:id="3411" w:author="Amarucci, Scott M" w:date="2016-02-16T19:32:00Z"/>
                <w:bCs/>
                <w:iCs/>
              </w:rPr>
            </w:pPr>
            <w:ins w:id="3412" w:author="Amarucci, Scott M" w:date="2016-02-16T19:37:00Z">
              <w:r>
                <w:rPr>
                  <w:b/>
                  <w:bCs/>
                  <w:iCs/>
                </w:rPr>
                <w:t>SIS</w:t>
              </w:r>
            </w:ins>
          </w:p>
        </w:tc>
        <w:tc>
          <w:tcPr>
            <w:tcW w:w="2490" w:type="dxa"/>
            <w:shd w:val="clear" w:color="auto" w:fill="auto"/>
          </w:tcPr>
          <w:p w:rsidR="00863562" w:rsidRDefault="00863562" w:rsidP="00863562">
            <w:pPr>
              <w:spacing w:after="0" w:line="240" w:lineRule="auto"/>
              <w:rPr>
                <w:ins w:id="3413" w:author="Amarucci, Scott M" w:date="2016-02-16T19:32:00Z"/>
                <w:bCs/>
                <w:iCs/>
              </w:rPr>
            </w:pPr>
            <w:ins w:id="3414" w:author="Amarucci, Scott M" w:date="2016-02-16T19:37:00Z">
              <w:r>
                <w:rPr>
                  <w:b/>
                  <w:bCs/>
                  <w:iCs/>
                </w:rPr>
                <w:t>BSI Miami</w:t>
              </w:r>
            </w:ins>
          </w:p>
        </w:tc>
        <w:tc>
          <w:tcPr>
            <w:tcW w:w="2490" w:type="dxa"/>
            <w:gridSpan w:val="2"/>
            <w:shd w:val="clear" w:color="auto" w:fill="auto"/>
          </w:tcPr>
          <w:p w:rsidR="00863562" w:rsidRPr="007362A8" w:rsidRDefault="00863562" w:rsidP="00863562">
            <w:pPr>
              <w:spacing w:after="0" w:line="240" w:lineRule="auto"/>
              <w:rPr>
                <w:ins w:id="3415" w:author="Amarucci, Scott M" w:date="2016-02-16T19:32:00Z"/>
                <w:bCs/>
                <w:iCs/>
              </w:rPr>
            </w:pPr>
            <w:ins w:id="3416" w:author="Amarucci, Scott M" w:date="2016-02-16T19:37:00Z">
              <w:r>
                <w:rPr>
                  <w:b/>
                  <w:bCs/>
                  <w:iCs/>
                </w:rPr>
                <w:t>BSPR</w:t>
              </w:r>
            </w:ins>
          </w:p>
        </w:tc>
      </w:tr>
      <w:tr w:rsidR="00863562" w:rsidRPr="00206D41" w:rsidTr="00BB7C56">
        <w:trPr>
          <w:trHeight w:val="331"/>
          <w:ins w:id="3417" w:author="Amarucci, Scott M" w:date="2016-02-16T19:32:00Z"/>
        </w:trPr>
        <w:tc>
          <w:tcPr>
            <w:tcW w:w="1728" w:type="dxa"/>
            <w:vMerge/>
            <w:shd w:val="clear" w:color="auto" w:fill="auto"/>
          </w:tcPr>
          <w:p w:rsidR="00863562" w:rsidRDefault="00863562" w:rsidP="00863562">
            <w:pPr>
              <w:rPr>
                <w:ins w:id="3418" w:author="Amarucci, Scott M" w:date="2016-02-16T19:32:00Z"/>
                <w:b/>
                <w:bCs/>
                <w:iCs/>
              </w:rPr>
            </w:pPr>
          </w:p>
        </w:tc>
        <w:tc>
          <w:tcPr>
            <w:tcW w:w="2490" w:type="dxa"/>
            <w:shd w:val="clear" w:color="auto" w:fill="auto"/>
          </w:tcPr>
          <w:p w:rsidR="00863562" w:rsidRDefault="003107E5" w:rsidP="00863562">
            <w:pPr>
              <w:spacing w:after="0" w:line="240" w:lineRule="auto"/>
              <w:rPr>
                <w:ins w:id="3419" w:author="Amarucci, Scott M" w:date="2016-02-16T19:32:00Z"/>
                <w:bCs/>
                <w:iCs/>
              </w:rPr>
            </w:pPr>
            <w:ins w:id="3420" w:author="Amarucci, Scott M" w:date="2016-02-18T15:43:00Z">
              <w:r>
                <w:rPr>
                  <w:bCs/>
                  <w:iCs/>
                </w:rPr>
                <w:t>N/A</w:t>
              </w:r>
            </w:ins>
          </w:p>
        </w:tc>
        <w:tc>
          <w:tcPr>
            <w:tcW w:w="2490" w:type="dxa"/>
            <w:shd w:val="clear" w:color="auto" w:fill="auto"/>
          </w:tcPr>
          <w:p w:rsidR="00863562" w:rsidRDefault="00863562" w:rsidP="00863562">
            <w:pPr>
              <w:spacing w:after="0" w:line="240" w:lineRule="auto"/>
              <w:rPr>
                <w:ins w:id="3421" w:author="Amarucci, Scott M" w:date="2016-02-16T19:32:00Z"/>
                <w:bCs/>
                <w:iCs/>
              </w:rPr>
            </w:pPr>
            <w:ins w:id="3422" w:author="Amarucci, Scott M" w:date="2016-02-16T19:37:00Z">
              <w:r>
                <w:rPr>
                  <w:bCs/>
                  <w:iCs/>
                </w:rPr>
                <w:t>???</w:t>
              </w:r>
            </w:ins>
          </w:p>
        </w:tc>
        <w:tc>
          <w:tcPr>
            <w:tcW w:w="2490" w:type="dxa"/>
            <w:gridSpan w:val="2"/>
            <w:shd w:val="clear" w:color="auto" w:fill="auto"/>
          </w:tcPr>
          <w:p w:rsidR="00863562" w:rsidRDefault="003107E5" w:rsidP="00863562">
            <w:pPr>
              <w:spacing w:after="0" w:line="240" w:lineRule="auto"/>
              <w:rPr>
                <w:ins w:id="3423" w:author="Amarucci, Scott M" w:date="2016-02-16T19:32:00Z"/>
                <w:bCs/>
                <w:iCs/>
              </w:rPr>
            </w:pPr>
            <w:ins w:id="3424" w:author="Amarucci, Scott M" w:date="2016-02-18T15:42:00Z">
              <w:r>
                <w:rPr>
                  <w:bCs/>
                  <w:iCs/>
                </w:rPr>
                <w:t>N/A</w:t>
              </w:r>
            </w:ins>
          </w:p>
        </w:tc>
      </w:tr>
      <w:tr w:rsidR="00863562" w:rsidRPr="00206D41" w:rsidTr="00BB7C56">
        <w:trPr>
          <w:trHeight w:val="268"/>
          <w:ins w:id="3425" w:author="Amarucci, Scott M" w:date="2016-02-16T19:32:00Z"/>
        </w:trPr>
        <w:tc>
          <w:tcPr>
            <w:tcW w:w="1728" w:type="dxa"/>
            <w:vMerge/>
            <w:shd w:val="clear" w:color="auto" w:fill="auto"/>
          </w:tcPr>
          <w:p w:rsidR="00863562" w:rsidRDefault="00863562" w:rsidP="00863562">
            <w:pPr>
              <w:rPr>
                <w:ins w:id="3426" w:author="Amarucci, Scott M" w:date="2016-02-16T19:32:00Z"/>
                <w:b/>
                <w:bCs/>
                <w:iCs/>
              </w:rPr>
            </w:pPr>
          </w:p>
        </w:tc>
        <w:tc>
          <w:tcPr>
            <w:tcW w:w="2490" w:type="dxa"/>
            <w:shd w:val="clear" w:color="auto" w:fill="auto"/>
          </w:tcPr>
          <w:p w:rsidR="00863562" w:rsidRPr="00426737" w:rsidRDefault="00863562" w:rsidP="00863562">
            <w:pPr>
              <w:spacing w:after="0" w:line="240" w:lineRule="auto"/>
              <w:rPr>
                <w:ins w:id="3427" w:author="Amarucci, Scott M" w:date="2016-02-16T19:32:00Z"/>
                <w:b/>
                <w:bCs/>
                <w:iCs/>
              </w:rPr>
            </w:pPr>
            <w:ins w:id="3428" w:author="Amarucci, Scott M" w:date="2016-02-16T19:37:00Z">
              <w:r>
                <w:rPr>
                  <w:b/>
                  <w:bCs/>
                  <w:iCs/>
                </w:rPr>
                <w:t>SSLLC</w:t>
              </w:r>
            </w:ins>
          </w:p>
        </w:tc>
        <w:tc>
          <w:tcPr>
            <w:tcW w:w="4980" w:type="dxa"/>
            <w:gridSpan w:val="3"/>
            <w:vMerge w:val="restart"/>
            <w:shd w:val="clear" w:color="auto" w:fill="auto"/>
          </w:tcPr>
          <w:p w:rsidR="00863562" w:rsidRDefault="00863562" w:rsidP="00863562">
            <w:pPr>
              <w:spacing w:after="0" w:line="240" w:lineRule="auto"/>
              <w:rPr>
                <w:ins w:id="3429" w:author="Amarucci, Scott M" w:date="2016-02-16T19:32:00Z"/>
                <w:bCs/>
                <w:iCs/>
              </w:rPr>
            </w:pPr>
          </w:p>
        </w:tc>
      </w:tr>
      <w:tr w:rsidR="00863562" w:rsidRPr="00206D41" w:rsidTr="00BB7C56">
        <w:trPr>
          <w:trHeight w:val="259"/>
          <w:ins w:id="3430" w:author="Amarucci, Scott M" w:date="2016-02-16T19:32:00Z"/>
        </w:trPr>
        <w:tc>
          <w:tcPr>
            <w:tcW w:w="1728" w:type="dxa"/>
            <w:vMerge/>
            <w:shd w:val="clear" w:color="auto" w:fill="auto"/>
          </w:tcPr>
          <w:p w:rsidR="00863562" w:rsidRDefault="00863562" w:rsidP="00863562">
            <w:pPr>
              <w:rPr>
                <w:ins w:id="3431" w:author="Amarucci, Scott M" w:date="2016-02-16T19:32:00Z"/>
                <w:b/>
                <w:bCs/>
                <w:iCs/>
              </w:rPr>
            </w:pPr>
          </w:p>
        </w:tc>
        <w:tc>
          <w:tcPr>
            <w:tcW w:w="2490" w:type="dxa"/>
            <w:shd w:val="clear" w:color="auto" w:fill="auto"/>
          </w:tcPr>
          <w:p w:rsidR="00863562" w:rsidRDefault="003107E5" w:rsidP="00863562">
            <w:pPr>
              <w:spacing w:after="0" w:line="240" w:lineRule="auto"/>
              <w:rPr>
                <w:ins w:id="3432" w:author="Amarucci, Scott M" w:date="2016-02-16T19:32:00Z"/>
                <w:bCs/>
                <w:iCs/>
              </w:rPr>
            </w:pPr>
            <w:ins w:id="3433" w:author="Amarucci, Scott M" w:date="2016-02-18T15:43:00Z">
              <w:r>
                <w:rPr>
                  <w:bCs/>
                  <w:iCs/>
                </w:rPr>
                <w:t>N/A</w:t>
              </w:r>
            </w:ins>
          </w:p>
        </w:tc>
        <w:tc>
          <w:tcPr>
            <w:tcW w:w="4980" w:type="dxa"/>
            <w:gridSpan w:val="3"/>
            <w:vMerge/>
            <w:shd w:val="clear" w:color="auto" w:fill="auto"/>
          </w:tcPr>
          <w:p w:rsidR="00863562" w:rsidRDefault="00863562" w:rsidP="00863562">
            <w:pPr>
              <w:spacing w:after="0" w:line="240" w:lineRule="auto"/>
              <w:rPr>
                <w:ins w:id="3434" w:author="Amarucci, Scott M" w:date="2016-02-16T19:32:00Z"/>
                <w:bCs/>
                <w:iCs/>
              </w:rPr>
            </w:pPr>
          </w:p>
        </w:tc>
      </w:tr>
      <w:tr w:rsidR="00863562" w:rsidRPr="00206D41" w:rsidTr="00BB7C56">
        <w:trPr>
          <w:trHeight w:val="439"/>
          <w:ins w:id="3435" w:author="Amarucci, Scott M" w:date="2016-02-16T19:32:00Z"/>
        </w:trPr>
        <w:tc>
          <w:tcPr>
            <w:tcW w:w="1728" w:type="dxa"/>
            <w:shd w:val="clear" w:color="auto" w:fill="auto"/>
          </w:tcPr>
          <w:p w:rsidR="00863562" w:rsidRPr="00206D41" w:rsidRDefault="00863562" w:rsidP="00863562">
            <w:pPr>
              <w:rPr>
                <w:ins w:id="3436" w:author="Amarucci, Scott M" w:date="2016-02-16T19:32:00Z"/>
                <w:b/>
                <w:bCs/>
                <w:iCs/>
              </w:rPr>
            </w:pPr>
            <w:ins w:id="3437" w:author="Amarucci, Scott M" w:date="2016-02-16T19:32:00Z">
              <w:r w:rsidRPr="005B0BAF">
                <w:rPr>
                  <w:rFonts w:asciiTheme="minorHAnsi" w:hAnsiTheme="minorHAnsi"/>
                  <w:b/>
                  <w:bCs/>
                  <w:iCs/>
                </w:rPr>
                <w:t>TRIGGER AND LIMIT SETTING</w:t>
              </w:r>
            </w:ins>
          </w:p>
        </w:tc>
        <w:tc>
          <w:tcPr>
            <w:tcW w:w="7470" w:type="dxa"/>
            <w:gridSpan w:val="4"/>
            <w:shd w:val="clear" w:color="auto" w:fill="auto"/>
          </w:tcPr>
          <w:p w:rsidR="00863562" w:rsidRDefault="00863562" w:rsidP="00863562">
            <w:pPr>
              <w:spacing w:after="0" w:line="240" w:lineRule="auto"/>
              <w:rPr>
                <w:ins w:id="3438" w:author="Amarucci, Scott M" w:date="2016-02-16T19:32:00Z"/>
                <w:bCs/>
                <w:iCs/>
              </w:rPr>
            </w:pPr>
            <w:ins w:id="3439" w:author="Amarucci, Scott M" w:date="2016-02-16T19:32:00Z">
              <w:r>
                <w:rPr>
                  <w:bCs/>
                  <w:iCs/>
                </w:rPr>
                <w:t xml:space="preserve">The </w:t>
              </w:r>
            </w:ins>
            <w:ins w:id="3440" w:author="Amarucci, Scott M" w:date="2016-02-16T19:41:00Z">
              <w:r>
                <w:rPr>
                  <w:bCs/>
                  <w:iCs/>
                </w:rPr>
                <w:t>maximum individual obligor</w:t>
              </w:r>
            </w:ins>
            <w:ins w:id="3441" w:author="Amarucci, Scott M" w:date="2016-02-16T19:32:00Z">
              <w:r>
                <w:rPr>
                  <w:bCs/>
                  <w:iCs/>
                </w:rPr>
                <w:t xml:space="preserve"> exposure triggers and limits are set as follows:</w:t>
              </w:r>
            </w:ins>
          </w:p>
          <w:p w:rsidR="00863562" w:rsidRDefault="00863562" w:rsidP="00863562">
            <w:pPr>
              <w:spacing w:after="0" w:line="240" w:lineRule="auto"/>
              <w:rPr>
                <w:ins w:id="3442" w:author="Amarucci, Scott M" w:date="2016-02-16T19:32:00Z"/>
                <w:bCs/>
                <w:iCs/>
              </w:rPr>
            </w:pPr>
          </w:p>
          <w:p w:rsidR="00863562" w:rsidRPr="00204F0A" w:rsidRDefault="00863562" w:rsidP="00863562">
            <w:pPr>
              <w:pStyle w:val="ListParagraph"/>
              <w:numPr>
                <w:ilvl w:val="0"/>
                <w:numId w:val="5"/>
              </w:numPr>
              <w:spacing w:after="0" w:line="240" w:lineRule="auto"/>
              <w:rPr>
                <w:ins w:id="3443" w:author="Amarucci, Scott M" w:date="2016-02-16T19:32:00Z"/>
                <w:bCs/>
                <w:iCs/>
              </w:rPr>
            </w:pPr>
            <w:ins w:id="3444" w:author="Amarucci, Scott M" w:date="2016-02-16T19:32:00Z">
              <w:r>
                <w:rPr>
                  <w:bCs/>
                  <w:iCs/>
                </w:rPr>
                <w:t>Am</w:t>
              </w:r>
              <w:r w:rsidRPr="00204F0A">
                <w:rPr>
                  <w:bCs/>
                  <w:iCs/>
                </w:rPr>
                <w:t>ber trigger</w:t>
              </w:r>
              <w:r>
                <w:rPr>
                  <w:bCs/>
                  <w:iCs/>
                </w:rPr>
                <w:t>:</w:t>
              </w:r>
              <w:r w:rsidRPr="00204F0A">
                <w:rPr>
                  <w:bCs/>
                  <w:iCs/>
                </w:rPr>
                <w:t xml:space="preserve"> </w:t>
              </w:r>
            </w:ins>
            <w:ins w:id="3445" w:author="Amarucci, Scott M" w:date="2016-02-18T15:20:00Z">
              <w:r w:rsidR="00FC1114">
                <w:rPr>
                  <w:bCs/>
                  <w:iCs/>
                </w:rPr>
                <w:t>12%</w:t>
              </w:r>
            </w:ins>
            <w:ins w:id="3446" w:author="Amarucci, Scott M" w:date="2016-02-16T19:32:00Z">
              <w:r>
                <w:rPr>
                  <w:bCs/>
                  <w:iCs/>
                </w:rPr>
                <w:t xml:space="preserve"> </w:t>
              </w:r>
            </w:ins>
          </w:p>
          <w:p w:rsidR="00863562" w:rsidRPr="00426737" w:rsidRDefault="00863562" w:rsidP="00863562">
            <w:pPr>
              <w:pStyle w:val="ListParagraph"/>
              <w:numPr>
                <w:ilvl w:val="0"/>
                <w:numId w:val="5"/>
              </w:numPr>
              <w:spacing w:after="0" w:line="240" w:lineRule="auto"/>
              <w:rPr>
                <w:ins w:id="3447" w:author="Amarucci, Scott M" w:date="2016-02-16T19:32:00Z"/>
                <w:bCs/>
                <w:iCs/>
              </w:rPr>
            </w:pPr>
            <w:ins w:id="3448" w:author="Amarucci, Scott M" w:date="2016-02-16T19:32:00Z">
              <w:r w:rsidRPr="0072414D">
                <w:rPr>
                  <w:bCs/>
                  <w:iCs/>
                </w:rPr>
                <w:t xml:space="preserve">Red limit: </w:t>
              </w:r>
            </w:ins>
            <w:ins w:id="3449" w:author="Amarucci, Scott M" w:date="2016-02-18T15:20:00Z">
              <w:r w:rsidR="00FC1114">
                <w:rPr>
                  <w:bCs/>
                  <w:iCs/>
                </w:rPr>
                <w:t>15%</w:t>
              </w:r>
            </w:ins>
          </w:p>
          <w:p w:rsidR="00863562" w:rsidRDefault="00863562" w:rsidP="00863562">
            <w:pPr>
              <w:spacing w:after="0" w:line="240" w:lineRule="auto"/>
              <w:rPr>
                <w:ins w:id="3450" w:author="Amarucci, Scott M" w:date="2016-02-18T15:18:00Z"/>
                <w:bCs/>
                <w:iCs/>
              </w:rPr>
            </w:pPr>
          </w:p>
          <w:p w:rsidR="00863562" w:rsidRPr="00FC1114" w:rsidRDefault="00FC1114" w:rsidP="00FC1114">
            <w:pPr>
              <w:spacing w:after="0" w:line="240" w:lineRule="auto"/>
              <w:rPr>
                <w:ins w:id="3451" w:author="Amarucci, Scott M" w:date="2016-02-16T19:32:00Z"/>
                <w:bCs/>
                <w:iCs/>
                <w:rPrChange w:id="3452" w:author="Amarucci, Scott M" w:date="2016-02-18T15:19:00Z">
                  <w:rPr>
                    <w:ins w:id="3453" w:author="Amarucci, Scott M" w:date="2016-02-16T19:32:00Z"/>
                    <w:rFonts w:asciiTheme="minorHAnsi" w:eastAsiaTheme="minorHAnsi" w:hAnsiTheme="minorHAnsi" w:cstheme="minorBidi"/>
                    <w:iCs/>
                  </w:rPr>
                </w:rPrChange>
              </w:rPr>
              <w:pPrChange w:id="3454" w:author="Amarucci, Scott M" w:date="2016-02-18T15:26:00Z">
                <w:pPr>
                  <w:framePr w:hSpace="180" w:wrap="around" w:vAnchor="text" w:hAnchor="text" w:x="168" w:y="1"/>
                  <w:spacing w:after="0" w:line="240" w:lineRule="auto"/>
                  <w:suppressOverlap/>
                  <w:jc w:val="center"/>
                </w:pPr>
              </w:pPrChange>
            </w:pPr>
            <w:ins w:id="3455" w:author="Amarucci, Scott M" w:date="2016-02-18T15:18:00Z">
              <w:r>
                <w:rPr>
                  <w:bCs/>
                  <w:iCs/>
                </w:rPr>
                <w:t>Rationale for limit and trigger</w:t>
              </w:r>
            </w:ins>
            <w:ins w:id="3456" w:author="Amarucci, Scott M" w:date="2016-02-18T15:19:00Z">
              <w:r>
                <w:rPr>
                  <w:bCs/>
                  <w:iCs/>
                </w:rPr>
                <w:t>: 15% limit is a c</w:t>
              </w:r>
            </w:ins>
            <w:ins w:id="3457" w:author="Amarucci, Scott M" w:date="2016-02-18T15:18:00Z">
              <w:r>
                <w:rPr>
                  <w:bCs/>
                  <w:iCs/>
                </w:rPr>
                <w:t xml:space="preserve">ompulsory regulatory ratio - </w:t>
              </w:r>
            </w:ins>
            <w:ins w:id="3458" w:author="Amarucci, Scott M" w:date="2016-02-18T15:19:00Z">
              <w:r>
                <w:rPr>
                  <w:bCs/>
                  <w:iCs/>
                </w:rPr>
                <w:t>e</w:t>
              </w:r>
            </w:ins>
            <w:ins w:id="3459" w:author="Amarucci, Scott M" w:date="2016-02-18T15:18:00Z">
              <w:r w:rsidRPr="00FC1114">
                <w:rPr>
                  <w:bCs/>
                  <w:iCs/>
                </w:rPr>
                <w:t>quivalent to a Large Exposures metric</w:t>
              </w:r>
            </w:ins>
            <w:ins w:id="3460" w:author="Amarucci, Scott M" w:date="2016-02-18T15:26:00Z">
              <w:r>
                <w:rPr>
                  <w:bCs/>
                  <w:iCs/>
                </w:rPr>
                <w:t>;</w:t>
              </w:r>
            </w:ins>
            <w:ins w:id="3461" w:author="Amarucci, Scott M" w:date="2016-02-18T15:19:00Z">
              <w:r>
                <w:rPr>
                  <w:bCs/>
                  <w:iCs/>
                </w:rPr>
                <w:t xml:space="preserve"> 12% trigger was determined through management judgment</w:t>
              </w:r>
            </w:ins>
          </w:p>
        </w:tc>
      </w:tr>
      <w:tr w:rsidR="00863562" w:rsidRPr="00206D41" w:rsidTr="00BB7C56">
        <w:trPr>
          <w:trHeight w:val="303"/>
          <w:ins w:id="3462" w:author="Amarucci, Scott M" w:date="2016-02-16T19:32:00Z"/>
        </w:trPr>
        <w:tc>
          <w:tcPr>
            <w:tcW w:w="1728" w:type="dxa"/>
            <w:shd w:val="clear" w:color="auto" w:fill="auto"/>
          </w:tcPr>
          <w:p w:rsidR="00863562" w:rsidRPr="00DF3739" w:rsidRDefault="00863562" w:rsidP="00863562">
            <w:pPr>
              <w:rPr>
                <w:ins w:id="3463" w:author="Amarucci, Scott M" w:date="2016-02-16T19:32:00Z"/>
                <w:b/>
                <w:bCs/>
                <w:iCs/>
              </w:rPr>
            </w:pPr>
            <w:ins w:id="3464" w:author="Amarucci, Scott M" w:date="2016-02-16T19:32:00Z">
              <w:r>
                <w:rPr>
                  <w:rFonts w:asciiTheme="minorHAnsi" w:hAnsiTheme="minorHAnsi"/>
                  <w:b/>
                  <w:bCs/>
                  <w:iCs/>
                </w:rPr>
                <w:t>T</w:t>
              </w:r>
              <w:r w:rsidRPr="00DF3739">
                <w:rPr>
                  <w:rFonts w:asciiTheme="minorHAnsi" w:hAnsiTheme="minorHAnsi"/>
                  <w:b/>
                  <w:bCs/>
                  <w:iCs/>
                </w:rPr>
                <w:t>ESTING FREQUENCY</w:t>
              </w:r>
            </w:ins>
          </w:p>
        </w:tc>
        <w:tc>
          <w:tcPr>
            <w:tcW w:w="7470" w:type="dxa"/>
            <w:gridSpan w:val="4"/>
            <w:shd w:val="clear" w:color="auto" w:fill="auto"/>
          </w:tcPr>
          <w:p w:rsidR="00863562" w:rsidRPr="00DF3739" w:rsidRDefault="00863562" w:rsidP="00863562">
            <w:pPr>
              <w:spacing w:after="0" w:line="240" w:lineRule="auto"/>
              <w:rPr>
                <w:ins w:id="3465" w:author="Amarucci, Scott M" w:date="2016-02-16T19:32:00Z"/>
              </w:rPr>
            </w:pPr>
            <w:ins w:id="3466" w:author="Amarucci, Scott M" w:date="2016-02-16T19:32:00Z">
              <w:r>
                <w:rPr>
                  <w:bCs/>
                  <w:iCs/>
                </w:rPr>
                <w:t>Monthly</w:t>
              </w:r>
            </w:ins>
          </w:p>
        </w:tc>
      </w:tr>
      <w:tr w:rsidR="00863562" w:rsidRPr="00206D41" w:rsidTr="00BB7C56">
        <w:trPr>
          <w:trHeight w:val="978"/>
          <w:ins w:id="3467" w:author="Amarucci, Scott M" w:date="2016-02-16T19:32:00Z"/>
        </w:trPr>
        <w:tc>
          <w:tcPr>
            <w:tcW w:w="1728" w:type="dxa"/>
            <w:shd w:val="clear" w:color="auto" w:fill="auto"/>
          </w:tcPr>
          <w:p w:rsidR="00863562" w:rsidRPr="00DF3739" w:rsidRDefault="00863562" w:rsidP="00863562">
            <w:pPr>
              <w:rPr>
                <w:ins w:id="3468" w:author="Amarucci, Scott M" w:date="2016-02-16T19:32:00Z"/>
                <w:b/>
                <w:bCs/>
                <w:iCs/>
              </w:rPr>
            </w:pPr>
            <w:ins w:id="3469" w:author="Amarucci, Scott M" w:date="2016-02-16T19:32:00Z">
              <w:r w:rsidRPr="00DF3739">
                <w:rPr>
                  <w:b/>
                  <w:bCs/>
                  <w:iCs/>
                </w:rPr>
                <w:t>SOURCE OF INFORMATION</w:t>
              </w:r>
            </w:ins>
          </w:p>
        </w:tc>
        <w:tc>
          <w:tcPr>
            <w:tcW w:w="7470" w:type="dxa"/>
            <w:gridSpan w:val="4"/>
            <w:shd w:val="clear" w:color="auto" w:fill="auto"/>
          </w:tcPr>
          <w:p w:rsidR="00863562" w:rsidRPr="000E4C0C" w:rsidRDefault="00863562" w:rsidP="00863562">
            <w:pPr>
              <w:spacing w:after="0" w:line="240" w:lineRule="auto"/>
              <w:rPr>
                <w:ins w:id="3470" w:author="Amarucci, Scott M" w:date="2016-02-16T19:32:00Z"/>
                <w:bCs/>
                <w:iCs/>
              </w:rPr>
            </w:pPr>
            <w:ins w:id="3471" w:author="Amarucci, Scott M" w:date="2016-02-16T19:32:00Z">
              <w:r>
                <w:rPr>
                  <w:bCs/>
                  <w:iCs/>
                </w:rPr>
                <w:t>Provided by</w:t>
              </w:r>
              <w:r w:rsidRPr="000E4C0C">
                <w:rPr>
                  <w:bCs/>
                  <w:iCs/>
                </w:rPr>
                <w:tab/>
              </w:r>
              <w:r w:rsidRPr="000E4C0C">
                <w:rPr>
                  <w:bCs/>
                  <w:iCs/>
                </w:rPr>
                <w:tab/>
              </w:r>
              <w:r w:rsidRPr="000E4C0C">
                <w:rPr>
                  <w:bCs/>
                  <w:iCs/>
                </w:rPr>
                <w:tab/>
              </w:r>
              <w:r w:rsidRPr="000E4C0C">
                <w:rPr>
                  <w:bCs/>
                  <w:iCs/>
                </w:rPr>
                <w:tab/>
              </w:r>
              <w:r w:rsidRPr="000E4C0C">
                <w:rPr>
                  <w:bCs/>
                  <w:iCs/>
                </w:rPr>
                <w:tab/>
              </w:r>
            </w:ins>
          </w:p>
        </w:tc>
      </w:tr>
    </w:tbl>
    <w:p w:rsidR="00CE7400" w:rsidRDefault="00CE7400" w:rsidP="006B462C">
      <w:pPr>
        <w:pStyle w:val="SANUS1"/>
        <w:rPr>
          <w:ins w:id="3472" w:author="Amarucci, Scott M" w:date="2016-02-16T19:33:00Z"/>
        </w:rPr>
      </w:pPr>
    </w:p>
    <w:p w:rsidR="00CE7400" w:rsidRPr="00090B3E" w:rsidRDefault="00863562" w:rsidP="00863562">
      <w:pPr>
        <w:pStyle w:val="SANUS2"/>
        <w:numPr>
          <w:ilvl w:val="1"/>
          <w:numId w:val="1"/>
        </w:numPr>
        <w:rPr>
          <w:ins w:id="3473" w:author="Amarucci, Scott M" w:date="2016-02-16T19:33:00Z"/>
          <w:color w:val="000000" w:themeColor="text1"/>
        </w:rPr>
      </w:pPr>
      <w:ins w:id="3474" w:author="Amarucci, Scott M" w:date="2016-02-16T19:35:00Z">
        <w:r w:rsidRPr="00863562">
          <w:rPr>
            <w:color w:val="000000" w:themeColor="text1"/>
          </w:rPr>
          <w:t xml:space="preserve">Maximum exposure </w:t>
        </w:r>
        <w:r>
          <w:rPr>
            <w:color w:val="000000" w:themeColor="text1"/>
          </w:rPr>
          <w:t>– Top 10 o</w:t>
        </w:r>
        <w:r w:rsidRPr="00863562">
          <w:rPr>
            <w:color w:val="000000" w:themeColor="text1"/>
          </w:rPr>
          <w:t xml:space="preserve">bligors </w:t>
        </w:r>
      </w:ins>
      <w:ins w:id="3475" w:author="Amarucci, Scott M" w:date="2016-02-16T19:33:00Z">
        <w:r w:rsidR="00CE7400">
          <w:rPr>
            <w:color w:val="000000" w:themeColor="text1"/>
          </w:rPr>
          <w:t>(BSI Miami only)</w:t>
        </w:r>
      </w:ins>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1245"/>
        <w:gridCol w:w="1245"/>
      </w:tblGrid>
      <w:tr w:rsidR="00CE7400" w:rsidRPr="00206D41" w:rsidTr="00BB7C56">
        <w:trPr>
          <w:trHeight w:val="462"/>
          <w:ins w:id="3476" w:author="Amarucci, Scott M" w:date="2016-02-16T19:33:00Z"/>
        </w:trPr>
        <w:tc>
          <w:tcPr>
            <w:tcW w:w="1728" w:type="dxa"/>
            <w:shd w:val="clear" w:color="auto" w:fill="auto"/>
          </w:tcPr>
          <w:p w:rsidR="00CE7400" w:rsidRPr="00206D41" w:rsidRDefault="00CE7400" w:rsidP="00BB7C56">
            <w:pPr>
              <w:rPr>
                <w:ins w:id="3477" w:author="Amarucci, Scott M" w:date="2016-02-16T19:33:00Z"/>
                <w:b/>
                <w:bCs/>
                <w:iCs/>
              </w:rPr>
            </w:pPr>
            <w:ins w:id="3478" w:author="Amarucci, Scott M" w:date="2016-02-16T19:33:00Z">
              <w:r>
                <w:rPr>
                  <w:b/>
                  <w:bCs/>
                  <w:iCs/>
                </w:rPr>
                <w:t>DEFINITION</w:t>
              </w:r>
            </w:ins>
          </w:p>
        </w:tc>
        <w:tc>
          <w:tcPr>
            <w:tcW w:w="7470" w:type="dxa"/>
            <w:gridSpan w:val="4"/>
            <w:shd w:val="clear" w:color="auto" w:fill="auto"/>
          </w:tcPr>
          <w:p w:rsidR="00CE7400" w:rsidRDefault="00FC1114" w:rsidP="00BB7C56">
            <w:pPr>
              <w:spacing w:after="120" w:line="240" w:lineRule="auto"/>
              <w:jc w:val="both"/>
              <w:rPr>
                <w:ins w:id="3479" w:author="Amarucci, Scott M" w:date="2016-02-18T15:22:00Z"/>
              </w:rPr>
            </w:pPr>
            <w:ins w:id="3480" w:author="Amarucci, Scott M" w:date="2016-02-18T15:21:00Z">
              <w:r>
                <w:t xml:space="preserve">Sum of </w:t>
              </w:r>
            </w:ins>
            <w:ins w:id="3481" w:author="Amarucci, Scott M" w:date="2016-02-18T15:22:00Z">
              <w:r>
                <w:t xml:space="preserve">the </w:t>
              </w:r>
            </w:ins>
            <w:ins w:id="3482" w:author="Amarucci, Scott M" w:date="2016-02-18T15:21:00Z">
              <w:r>
                <w:t xml:space="preserve">top 10 borrowers’ regulatory exposure </w:t>
              </w:r>
            </w:ins>
            <w:ins w:id="3483" w:author="Amarucci, Scott M" w:date="2016-02-18T15:22:00Z">
              <w:r>
                <w:t xml:space="preserve">as a percentage of </w:t>
              </w:r>
            </w:ins>
            <w:ins w:id="3484" w:author="Amarucci, Scott M" w:date="2016-02-18T15:25:00Z">
              <w:r>
                <w:t>T1C</w:t>
              </w:r>
            </w:ins>
          </w:p>
          <w:p w:rsidR="00FC1114" w:rsidRPr="00426737" w:rsidRDefault="00FC1114" w:rsidP="00BB7C56">
            <w:pPr>
              <w:spacing w:after="120" w:line="240" w:lineRule="auto"/>
              <w:jc w:val="both"/>
              <w:rPr>
                <w:ins w:id="3485" w:author="Amarucci, Scott M" w:date="2016-02-16T19:33:00Z"/>
              </w:rPr>
            </w:pPr>
            <w:ins w:id="3486" w:author="Amarucci, Scott M" w:date="2016-02-18T15:22:00Z">
              <w:r>
                <w:rPr>
                  <w:u w:val="single"/>
                </w:rPr>
                <w:t>Regulatory exposure is defined as gross credit exposure less qualified assets (cash and U.S. Treasuries)</w:t>
              </w:r>
            </w:ins>
          </w:p>
        </w:tc>
      </w:tr>
      <w:tr w:rsidR="00CE7400" w:rsidRPr="00206D41" w:rsidTr="00BB7C56">
        <w:trPr>
          <w:trHeight w:val="462"/>
          <w:ins w:id="3487" w:author="Amarucci, Scott M" w:date="2016-02-16T19:33:00Z"/>
        </w:trPr>
        <w:tc>
          <w:tcPr>
            <w:tcW w:w="1728" w:type="dxa"/>
            <w:shd w:val="clear" w:color="auto" w:fill="auto"/>
          </w:tcPr>
          <w:p w:rsidR="00CE7400" w:rsidRPr="00206D41" w:rsidRDefault="00CE7400" w:rsidP="00BB7C56">
            <w:pPr>
              <w:rPr>
                <w:ins w:id="3488" w:author="Amarucci, Scott M" w:date="2016-02-16T19:33:00Z"/>
                <w:b/>
                <w:bCs/>
                <w:iCs/>
              </w:rPr>
            </w:pPr>
            <w:ins w:id="3489" w:author="Amarucci, Scott M" w:date="2016-02-16T19:33:00Z">
              <w:r>
                <w:rPr>
                  <w:b/>
                  <w:bCs/>
                  <w:iCs/>
                </w:rPr>
                <w:t>RISK TYPE</w:t>
              </w:r>
            </w:ins>
          </w:p>
        </w:tc>
        <w:tc>
          <w:tcPr>
            <w:tcW w:w="7470" w:type="dxa"/>
            <w:gridSpan w:val="4"/>
            <w:shd w:val="clear" w:color="auto" w:fill="auto"/>
          </w:tcPr>
          <w:p w:rsidR="00CE7400" w:rsidRPr="00206D41" w:rsidRDefault="00CE7400" w:rsidP="00BB7C56">
            <w:pPr>
              <w:spacing w:after="0" w:line="240" w:lineRule="auto"/>
              <w:rPr>
                <w:ins w:id="3490" w:author="Amarucci, Scott M" w:date="2016-02-16T19:33:00Z"/>
                <w:bCs/>
                <w:iCs/>
              </w:rPr>
            </w:pPr>
            <w:ins w:id="3491" w:author="Amarucci, Scott M" w:date="2016-02-16T19:33:00Z">
              <w:r>
                <w:rPr>
                  <w:bCs/>
                  <w:iCs/>
                </w:rPr>
                <w:t>Credit Risk</w:t>
              </w:r>
            </w:ins>
          </w:p>
        </w:tc>
      </w:tr>
      <w:tr w:rsidR="00CE7400" w:rsidRPr="00206D41" w:rsidTr="00BB7C56">
        <w:trPr>
          <w:trHeight w:val="462"/>
          <w:ins w:id="3492" w:author="Amarucci, Scott M" w:date="2016-02-16T19:33:00Z"/>
        </w:trPr>
        <w:tc>
          <w:tcPr>
            <w:tcW w:w="1728" w:type="dxa"/>
            <w:shd w:val="clear" w:color="auto" w:fill="auto"/>
          </w:tcPr>
          <w:p w:rsidR="00CE7400" w:rsidRDefault="00CE7400" w:rsidP="00BB7C56">
            <w:pPr>
              <w:rPr>
                <w:ins w:id="3493" w:author="Amarucci, Scott M" w:date="2016-02-16T19:33:00Z"/>
                <w:b/>
                <w:bCs/>
                <w:iCs/>
              </w:rPr>
            </w:pPr>
            <w:ins w:id="3494" w:author="Amarucci, Scott M" w:date="2016-02-16T19:33:00Z">
              <w:r>
                <w:rPr>
                  <w:b/>
                  <w:bCs/>
                  <w:iCs/>
                </w:rPr>
                <w:t>RATIONALE</w:t>
              </w:r>
            </w:ins>
          </w:p>
        </w:tc>
        <w:tc>
          <w:tcPr>
            <w:tcW w:w="7470" w:type="dxa"/>
            <w:gridSpan w:val="4"/>
            <w:shd w:val="clear" w:color="auto" w:fill="auto"/>
          </w:tcPr>
          <w:p w:rsidR="00CE7400" w:rsidRDefault="00FC1114" w:rsidP="00FC1114">
            <w:pPr>
              <w:spacing w:after="0" w:line="240" w:lineRule="auto"/>
              <w:rPr>
                <w:ins w:id="3495" w:author="Amarucci, Scott M" w:date="2016-02-16T19:33:00Z"/>
                <w:bCs/>
                <w:iCs/>
              </w:rPr>
            </w:pPr>
            <w:ins w:id="3496" w:author="Amarucci, Scott M" w:date="2016-02-18T15:23:00Z">
              <w:r>
                <w:rPr>
                  <w:bCs/>
                  <w:iCs/>
                </w:rPr>
                <w:t>Measures</w:t>
              </w:r>
            </w:ins>
            <w:ins w:id="3497" w:author="Amarucci, Scott M" w:date="2016-02-18T15:22:00Z">
              <w:r w:rsidRPr="00FC1114">
                <w:rPr>
                  <w:bCs/>
                  <w:iCs/>
                </w:rPr>
                <w:t xml:space="preserve"> the concentration </w:t>
              </w:r>
            </w:ins>
            <w:ins w:id="3498" w:author="Amarucci, Scott M" w:date="2016-02-18T15:23:00Z">
              <w:r>
                <w:rPr>
                  <w:bCs/>
                  <w:iCs/>
                </w:rPr>
                <w:t>of</w:t>
              </w:r>
            </w:ins>
            <w:ins w:id="3499" w:author="Amarucci, Scott M" w:date="2016-02-18T15:22:00Z">
              <w:r w:rsidRPr="00FC1114">
                <w:rPr>
                  <w:bCs/>
                  <w:iCs/>
                </w:rPr>
                <w:t xml:space="preserve"> the largest 10 obligors in aggregate in order to limit the impact </w:t>
              </w:r>
            </w:ins>
            <w:ins w:id="3500" w:author="Amarucci, Scott M" w:date="2016-02-18T15:24:00Z">
              <w:r>
                <w:rPr>
                  <w:bCs/>
                  <w:iCs/>
                </w:rPr>
                <w:t>on capital</w:t>
              </w:r>
            </w:ins>
            <w:ins w:id="3501" w:author="Amarucci, Scott M" w:date="2016-02-18T15:22:00Z">
              <w:r w:rsidRPr="00FC1114">
                <w:rPr>
                  <w:bCs/>
                  <w:iCs/>
                </w:rPr>
                <w:t xml:space="preserve"> of unexpected borrower events.</w:t>
              </w:r>
            </w:ins>
            <w:ins w:id="3502" w:author="Amarucci, Scott M" w:date="2016-02-18T15:23:00Z">
              <w:r>
                <w:rPr>
                  <w:bCs/>
                  <w:iCs/>
                </w:rPr>
                <w:t xml:space="preserve"> </w:t>
              </w:r>
            </w:ins>
            <w:ins w:id="3503" w:author="Amarucci, Scott M" w:date="2016-02-18T15:24:00Z">
              <w:r>
                <w:rPr>
                  <w:bCs/>
                  <w:iCs/>
                </w:rPr>
                <w:t>This is a</w:t>
              </w:r>
            </w:ins>
            <w:ins w:id="3504" w:author="Amarucci, Scott M" w:date="2016-02-18T15:23:00Z">
              <w:r>
                <w:rPr>
                  <w:bCs/>
                  <w:iCs/>
                </w:rPr>
                <w:t xml:space="preserve"> compulsory </w:t>
              </w:r>
              <w:r>
                <w:rPr>
                  <w:bCs/>
                  <w:iCs/>
                </w:rPr>
                <w:lastRenderedPageBreak/>
                <w:t>regulatory ratio</w:t>
              </w:r>
            </w:ins>
            <w:ins w:id="3505" w:author="Amarucci, Scott M" w:date="2016-02-18T15:24:00Z">
              <w:r>
                <w:rPr>
                  <w:bCs/>
                  <w:iCs/>
                </w:rPr>
                <w:t xml:space="preserve"> for BSI.</w:t>
              </w:r>
            </w:ins>
          </w:p>
        </w:tc>
      </w:tr>
      <w:tr w:rsidR="00863562" w:rsidRPr="00206D41" w:rsidTr="00BB7C56">
        <w:trPr>
          <w:trHeight w:val="270"/>
          <w:ins w:id="3506" w:author="Amarucci, Scott M" w:date="2016-02-16T19:33:00Z"/>
        </w:trPr>
        <w:tc>
          <w:tcPr>
            <w:tcW w:w="1728" w:type="dxa"/>
            <w:vMerge w:val="restart"/>
            <w:shd w:val="clear" w:color="auto" w:fill="auto"/>
          </w:tcPr>
          <w:p w:rsidR="00863562" w:rsidRPr="00206D41" w:rsidRDefault="00863562" w:rsidP="00863562">
            <w:pPr>
              <w:rPr>
                <w:ins w:id="3507" w:author="Amarucci, Scott M" w:date="2016-02-16T19:33:00Z"/>
                <w:b/>
                <w:bCs/>
                <w:iCs/>
              </w:rPr>
            </w:pPr>
            <w:ins w:id="3508" w:author="Amarucci, Scott M" w:date="2016-02-16T19:33:00Z">
              <w:r>
                <w:rPr>
                  <w:b/>
                  <w:bCs/>
                  <w:iCs/>
                </w:rPr>
                <w:lastRenderedPageBreak/>
                <w:t>ENTITY</w:t>
              </w:r>
            </w:ins>
          </w:p>
        </w:tc>
        <w:tc>
          <w:tcPr>
            <w:tcW w:w="2490" w:type="dxa"/>
            <w:shd w:val="clear" w:color="auto" w:fill="auto"/>
          </w:tcPr>
          <w:p w:rsidR="00863562" w:rsidRPr="007973F5" w:rsidRDefault="00863562" w:rsidP="00863562">
            <w:pPr>
              <w:spacing w:after="0" w:line="240" w:lineRule="auto"/>
              <w:rPr>
                <w:ins w:id="3509" w:author="Amarucci, Scott M" w:date="2016-02-16T19:33:00Z"/>
                <w:b/>
                <w:bCs/>
                <w:iCs/>
              </w:rPr>
            </w:pPr>
            <w:ins w:id="3510" w:author="Amarucci, Scott M" w:date="2016-02-16T19:37:00Z">
              <w:r w:rsidRPr="007973F5">
                <w:rPr>
                  <w:b/>
                  <w:bCs/>
                  <w:iCs/>
                </w:rPr>
                <w:t>SHUSA</w:t>
              </w:r>
            </w:ins>
          </w:p>
        </w:tc>
        <w:tc>
          <w:tcPr>
            <w:tcW w:w="2490" w:type="dxa"/>
            <w:shd w:val="clear" w:color="auto" w:fill="auto"/>
          </w:tcPr>
          <w:p w:rsidR="00863562" w:rsidRPr="007973F5" w:rsidRDefault="00863562" w:rsidP="00863562">
            <w:pPr>
              <w:spacing w:after="0" w:line="240" w:lineRule="auto"/>
              <w:rPr>
                <w:ins w:id="3511" w:author="Amarucci, Scott M" w:date="2016-02-16T19:33:00Z"/>
                <w:b/>
                <w:bCs/>
                <w:iCs/>
              </w:rPr>
            </w:pPr>
            <w:ins w:id="3512" w:author="Amarucci, Scott M" w:date="2016-02-16T19:37:00Z">
              <w:r w:rsidRPr="007973F5">
                <w:rPr>
                  <w:b/>
                  <w:bCs/>
                  <w:iCs/>
                </w:rPr>
                <w:t>SBNA</w:t>
              </w:r>
            </w:ins>
          </w:p>
        </w:tc>
        <w:tc>
          <w:tcPr>
            <w:tcW w:w="2490" w:type="dxa"/>
            <w:gridSpan w:val="2"/>
            <w:shd w:val="clear" w:color="auto" w:fill="auto"/>
          </w:tcPr>
          <w:p w:rsidR="00863562" w:rsidRPr="007973F5" w:rsidRDefault="00863562" w:rsidP="00863562">
            <w:pPr>
              <w:spacing w:after="0" w:line="240" w:lineRule="auto"/>
              <w:rPr>
                <w:ins w:id="3513" w:author="Amarucci, Scott M" w:date="2016-02-16T19:33:00Z"/>
                <w:b/>
                <w:bCs/>
                <w:iCs/>
              </w:rPr>
            </w:pPr>
            <w:ins w:id="3514" w:author="Amarucci, Scott M" w:date="2016-02-16T19:37:00Z">
              <w:r w:rsidRPr="007973F5">
                <w:rPr>
                  <w:b/>
                  <w:bCs/>
                  <w:iCs/>
                </w:rPr>
                <w:t>SC</w:t>
              </w:r>
            </w:ins>
          </w:p>
        </w:tc>
      </w:tr>
      <w:tr w:rsidR="00863562" w:rsidRPr="00206D41" w:rsidTr="00BB7C56">
        <w:trPr>
          <w:trHeight w:val="113"/>
          <w:ins w:id="3515" w:author="Amarucci, Scott M" w:date="2016-02-16T19:33:00Z"/>
        </w:trPr>
        <w:tc>
          <w:tcPr>
            <w:tcW w:w="1728" w:type="dxa"/>
            <w:vMerge/>
            <w:shd w:val="clear" w:color="auto" w:fill="auto"/>
          </w:tcPr>
          <w:p w:rsidR="00863562" w:rsidRDefault="00863562" w:rsidP="00863562">
            <w:pPr>
              <w:rPr>
                <w:ins w:id="3516" w:author="Amarucci, Scott M" w:date="2016-02-16T19:33:00Z"/>
                <w:b/>
                <w:bCs/>
                <w:iCs/>
              </w:rPr>
            </w:pPr>
          </w:p>
        </w:tc>
        <w:tc>
          <w:tcPr>
            <w:tcW w:w="2490" w:type="dxa"/>
            <w:shd w:val="clear" w:color="auto" w:fill="auto"/>
          </w:tcPr>
          <w:p w:rsidR="00863562" w:rsidRPr="00206D41" w:rsidRDefault="00863562" w:rsidP="00863562">
            <w:pPr>
              <w:spacing w:after="0" w:line="240" w:lineRule="auto"/>
              <w:rPr>
                <w:ins w:id="3517" w:author="Amarucci, Scott M" w:date="2016-02-16T19:33:00Z"/>
                <w:bCs/>
                <w:iCs/>
              </w:rPr>
            </w:pPr>
            <w:ins w:id="3518" w:author="Amarucci, Scott M" w:date="2016-02-16T19:37:00Z">
              <w:r>
                <w:rPr>
                  <w:bCs/>
                  <w:iCs/>
                </w:rPr>
                <w:t>Yes</w:t>
              </w:r>
            </w:ins>
          </w:p>
        </w:tc>
        <w:tc>
          <w:tcPr>
            <w:tcW w:w="2490" w:type="dxa"/>
            <w:shd w:val="clear" w:color="auto" w:fill="auto"/>
          </w:tcPr>
          <w:p w:rsidR="00863562" w:rsidRPr="00206D41" w:rsidRDefault="00863562" w:rsidP="00863562">
            <w:pPr>
              <w:spacing w:after="0" w:line="240" w:lineRule="auto"/>
              <w:rPr>
                <w:ins w:id="3519" w:author="Amarucci, Scott M" w:date="2016-02-16T19:33:00Z"/>
                <w:bCs/>
                <w:iCs/>
              </w:rPr>
            </w:pPr>
            <w:ins w:id="3520" w:author="Amarucci, Scott M" w:date="2016-02-16T19:37:00Z">
              <w:r>
                <w:rPr>
                  <w:bCs/>
                  <w:iCs/>
                </w:rPr>
                <w:t>No</w:t>
              </w:r>
            </w:ins>
          </w:p>
        </w:tc>
        <w:tc>
          <w:tcPr>
            <w:tcW w:w="2490" w:type="dxa"/>
            <w:gridSpan w:val="2"/>
            <w:shd w:val="clear" w:color="auto" w:fill="auto"/>
          </w:tcPr>
          <w:p w:rsidR="00863562" w:rsidRPr="00206D41" w:rsidRDefault="00863562" w:rsidP="00863562">
            <w:pPr>
              <w:spacing w:after="0" w:line="240" w:lineRule="auto"/>
              <w:rPr>
                <w:ins w:id="3521" w:author="Amarucci, Scott M" w:date="2016-02-16T19:33:00Z"/>
                <w:bCs/>
                <w:iCs/>
              </w:rPr>
            </w:pPr>
            <w:ins w:id="3522" w:author="Amarucci, Scott M" w:date="2016-02-16T19:37:00Z">
              <w:r>
                <w:rPr>
                  <w:bCs/>
                  <w:iCs/>
                </w:rPr>
                <w:t>No</w:t>
              </w:r>
            </w:ins>
          </w:p>
        </w:tc>
      </w:tr>
      <w:tr w:rsidR="00863562" w:rsidRPr="00206D41" w:rsidTr="00BB7C56">
        <w:trPr>
          <w:trHeight w:val="112"/>
          <w:ins w:id="3523" w:author="Amarucci, Scott M" w:date="2016-02-16T19:33:00Z"/>
        </w:trPr>
        <w:tc>
          <w:tcPr>
            <w:tcW w:w="1728" w:type="dxa"/>
            <w:vMerge/>
            <w:shd w:val="clear" w:color="auto" w:fill="auto"/>
          </w:tcPr>
          <w:p w:rsidR="00863562" w:rsidRDefault="00863562" w:rsidP="00863562">
            <w:pPr>
              <w:rPr>
                <w:ins w:id="3524" w:author="Amarucci, Scott M" w:date="2016-02-16T19:33:00Z"/>
                <w:b/>
                <w:bCs/>
                <w:iCs/>
              </w:rPr>
            </w:pPr>
          </w:p>
        </w:tc>
        <w:tc>
          <w:tcPr>
            <w:tcW w:w="2490" w:type="dxa"/>
            <w:shd w:val="clear" w:color="auto" w:fill="auto"/>
          </w:tcPr>
          <w:p w:rsidR="00863562" w:rsidRPr="00426737" w:rsidRDefault="00863562" w:rsidP="00863562">
            <w:pPr>
              <w:spacing w:after="0" w:line="240" w:lineRule="auto"/>
              <w:rPr>
                <w:ins w:id="3525" w:author="Amarucci, Scott M" w:date="2016-02-16T19:33:00Z"/>
                <w:b/>
                <w:bCs/>
                <w:iCs/>
              </w:rPr>
            </w:pPr>
            <w:ins w:id="3526" w:author="Amarucci, Scott M" w:date="2016-02-16T19:37:00Z">
              <w:r>
                <w:rPr>
                  <w:b/>
                  <w:bCs/>
                  <w:iCs/>
                </w:rPr>
                <w:t>SIS</w:t>
              </w:r>
            </w:ins>
          </w:p>
        </w:tc>
        <w:tc>
          <w:tcPr>
            <w:tcW w:w="2490" w:type="dxa"/>
            <w:shd w:val="clear" w:color="auto" w:fill="auto"/>
          </w:tcPr>
          <w:p w:rsidR="00863562" w:rsidRPr="00426737" w:rsidRDefault="00863562" w:rsidP="00863562">
            <w:pPr>
              <w:spacing w:after="0" w:line="240" w:lineRule="auto"/>
              <w:rPr>
                <w:ins w:id="3527" w:author="Amarucci, Scott M" w:date="2016-02-16T19:33:00Z"/>
                <w:b/>
                <w:bCs/>
                <w:iCs/>
              </w:rPr>
            </w:pPr>
            <w:ins w:id="3528" w:author="Amarucci, Scott M" w:date="2016-02-16T19:37:00Z">
              <w:r>
                <w:rPr>
                  <w:b/>
                  <w:bCs/>
                  <w:iCs/>
                </w:rPr>
                <w:t>BSI Miami</w:t>
              </w:r>
            </w:ins>
          </w:p>
        </w:tc>
        <w:tc>
          <w:tcPr>
            <w:tcW w:w="1245" w:type="dxa"/>
            <w:shd w:val="clear" w:color="auto" w:fill="auto"/>
          </w:tcPr>
          <w:p w:rsidR="00863562" w:rsidRPr="00426737" w:rsidRDefault="00863562" w:rsidP="00863562">
            <w:pPr>
              <w:spacing w:after="0" w:line="240" w:lineRule="auto"/>
              <w:rPr>
                <w:ins w:id="3529" w:author="Amarucci, Scott M" w:date="2016-02-16T19:33:00Z"/>
                <w:b/>
                <w:bCs/>
                <w:iCs/>
              </w:rPr>
            </w:pPr>
            <w:ins w:id="3530" w:author="Amarucci, Scott M" w:date="2016-02-16T19:37:00Z">
              <w:r>
                <w:rPr>
                  <w:b/>
                  <w:bCs/>
                  <w:iCs/>
                </w:rPr>
                <w:t>BSPR</w:t>
              </w:r>
            </w:ins>
          </w:p>
        </w:tc>
        <w:tc>
          <w:tcPr>
            <w:tcW w:w="1245" w:type="dxa"/>
            <w:shd w:val="clear" w:color="auto" w:fill="auto"/>
          </w:tcPr>
          <w:p w:rsidR="00863562" w:rsidRPr="00785EA3" w:rsidRDefault="00863562" w:rsidP="00863562">
            <w:pPr>
              <w:spacing w:after="0" w:line="240" w:lineRule="auto"/>
              <w:rPr>
                <w:ins w:id="3531" w:author="Amarucci, Scott M" w:date="2016-02-16T19:33:00Z"/>
                <w:b/>
                <w:bCs/>
                <w:iCs/>
              </w:rPr>
            </w:pPr>
            <w:ins w:id="3532" w:author="Amarucci, Scott M" w:date="2016-02-16T19:37:00Z">
              <w:r>
                <w:rPr>
                  <w:b/>
                  <w:bCs/>
                  <w:iCs/>
                </w:rPr>
                <w:t>SSLLC</w:t>
              </w:r>
            </w:ins>
          </w:p>
        </w:tc>
      </w:tr>
      <w:tr w:rsidR="00863562" w:rsidRPr="00206D41" w:rsidTr="00BB7C56">
        <w:trPr>
          <w:trHeight w:val="112"/>
          <w:ins w:id="3533" w:author="Amarucci, Scott M" w:date="2016-02-16T19:33:00Z"/>
        </w:trPr>
        <w:tc>
          <w:tcPr>
            <w:tcW w:w="1728" w:type="dxa"/>
            <w:vMerge/>
            <w:shd w:val="clear" w:color="auto" w:fill="auto"/>
          </w:tcPr>
          <w:p w:rsidR="00863562" w:rsidRDefault="00863562" w:rsidP="00863562">
            <w:pPr>
              <w:rPr>
                <w:ins w:id="3534" w:author="Amarucci, Scott M" w:date="2016-02-16T19:33:00Z"/>
                <w:b/>
                <w:bCs/>
                <w:iCs/>
              </w:rPr>
            </w:pPr>
          </w:p>
        </w:tc>
        <w:tc>
          <w:tcPr>
            <w:tcW w:w="2490" w:type="dxa"/>
            <w:shd w:val="clear" w:color="auto" w:fill="auto"/>
          </w:tcPr>
          <w:p w:rsidR="00863562" w:rsidRDefault="00863562" w:rsidP="00863562">
            <w:pPr>
              <w:spacing w:after="0" w:line="240" w:lineRule="auto"/>
              <w:rPr>
                <w:ins w:id="3535" w:author="Amarucci, Scott M" w:date="2016-02-16T19:33:00Z"/>
                <w:bCs/>
                <w:iCs/>
              </w:rPr>
            </w:pPr>
            <w:ins w:id="3536" w:author="Amarucci, Scott M" w:date="2016-02-16T19:37:00Z">
              <w:r>
                <w:rPr>
                  <w:bCs/>
                  <w:iCs/>
                </w:rPr>
                <w:t>No</w:t>
              </w:r>
            </w:ins>
          </w:p>
        </w:tc>
        <w:tc>
          <w:tcPr>
            <w:tcW w:w="2490" w:type="dxa"/>
            <w:shd w:val="clear" w:color="auto" w:fill="auto"/>
          </w:tcPr>
          <w:p w:rsidR="00863562" w:rsidRDefault="00863562" w:rsidP="00863562">
            <w:pPr>
              <w:spacing w:after="0" w:line="240" w:lineRule="auto"/>
              <w:rPr>
                <w:ins w:id="3537" w:author="Amarucci, Scott M" w:date="2016-02-16T19:33:00Z"/>
                <w:bCs/>
                <w:iCs/>
              </w:rPr>
            </w:pPr>
            <w:ins w:id="3538" w:author="Amarucci, Scott M" w:date="2016-02-16T19:37:00Z">
              <w:r>
                <w:rPr>
                  <w:bCs/>
                  <w:iCs/>
                </w:rPr>
                <w:t>Yes</w:t>
              </w:r>
            </w:ins>
          </w:p>
        </w:tc>
        <w:tc>
          <w:tcPr>
            <w:tcW w:w="1245" w:type="dxa"/>
            <w:shd w:val="clear" w:color="auto" w:fill="auto"/>
          </w:tcPr>
          <w:p w:rsidR="00863562" w:rsidRDefault="00863562" w:rsidP="00863562">
            <w:pPr>
              <w:spacing w:after="0" w:line="240" w:lineRule="auto"/>
              <w:rPr>
                <w:ins w:id="3539" w:author="Amarucci, Scott M" w:date="2016-02-16T19:33:00Z"/>
                <w:bCs/>
                <w:iCs/>
              </w:rPr>
            </w:pPr>
            <w:ins w:id="3540" w:author="Amarucci, Scott M" w:date="2016-02-16T19:37:00Z">
              <w:r>
                <w:rPr>
                  <w:bCs/>
                  <w:iCs/>
                </w:rPr>
                <w:t>No</w:t>
              </w:r>
            </w:ins>
          </w:p>
        </w:tc>
        <w:tc>
          <w:tcPr>
            <w:tcW w:w="1245" w:type="dxa"/>
            <w:shd w:val="clear" w:color="auto" w:fill="auto"/>
          </w:tcPr>
          <w:p w:rsidR="00863562" w:rsidRDefault="00863562" w:rsidP="00863562">
            <w:pPr>
              <w:spacing w:after="0" w:line="240" w:lineRule="auto"/>
              <w:rPr>
                <w:ins w:id="3541" w:author="Amarucci, Scott M" w:date="2016-02-16T19:33:00Z"/>
                <w:bCs/>
                <w:iCs/>
              </w:rPr>
            </w:pPr>
            <w:ins w:id="3542" w:author="Amarucci, Scott M" w:date="2016-02-16T19:37:00Z">
              <w:r>
                <w:rPr>
                  <w:bCs/>
                  <w:iCs/>
                </w:rPr>
                <w:t>No</w:t>
              </w:r>
            </w:ins>
          </w:p>
        </w:tc>
      </w:tr>
      <w:tr w:rsidR="00863562" w:rsidRPr="00206D41" w:rsidTr="00BB7C56">
        <w:trPr>
          <w:trHeight w:val="245"/>
          <w:ins w:id="3543" w:author="Amarucci, Scott M" w:date="2016-02-16T19:33:00Z"/>
        </w:trPr>
        <w:tc>
          <w:tcPr>
            <w:tcW w:w="1728" w:type="dxa"/>
            <w:vMerge w:val="restart"/>
            <w:shd w:val="clear" w:color="auto" w:fill="auto"/>
          </w:tcPr>
          <w:p w:rsidR="00863562" w:rsidRDefault="00863562" w:rsidP="00863562">
            <w:pPr>
              <w:rPr>
                <w:ins w:id="3544" w:author="Amarucci, Scott M" w:date="2016-02-16T19:33:00Z"/>
                <w:b/>
                <w:bCs/>
                <w:iCs/>
              </w:rPr>
            </w:pPr>
            <w:ins w:id="3545" w:author="Amarucci, Scott M" w:date="2016-02-16T19:33:00Z">
              <w:r>
                <w:rPr>
                  <w:b/>
                  <w:bCs/>
                  <w:iCs/>
                </w:rPr>
                <w:t>METRIC OWNER</w:t>
              </w:r>
            </w:ins>
          </w:p>
        </w:tc>
        <w:tc>
          <w:tcPr>
            <w:tcW w:w="2490" w:type="dxa"/>
            <w:shd w:val="clear" w:color="auto" w:fill="auto"/>
          </w:tcPr>
          <w:p w:rsidR="00863562" w:rsidRPr="005A6F8C" w:rsidRDefault="00863562" w:rsidP="00863562">
            <w:pPr>
              <w:spacing w:after="0" w:line="240" w:lineRule="auto"/>
              <w:rPr>
                <w:ins w:id="3546" w:author="Amarucci, Scott M" w:date="2016-02-16T19:33:00Z"/>
                <w:b/>
                <w:bCs/>
                <w:iCs/>
              </w:rPr>
            </w:pPr>
            <w:ins w:id="3547" w:author="Amarucci, Scott M" w:date="2016-02-16T19:37:00Z">
              <w:r w:rsidRPr="005A6F8C">
                <w:rPr>
                  <w:b/>
                  <w:bCs/>
                  <w:iCs/>
                </w:rPr>
                <w:t>SHUSA</w:t>
              </w:r>
            </w:ins>
          </w:p>
        </w:tc>
        <w:tc>
          <w:tcPr>
            <w:tcW w:w="2490" w:type="dxa"/>
            <w:shd w:val="clear" w:color="auto" w:fill="auto"/>
          </w:tcPr>
          <w:p w:rsidR="00863562" w:rsidRPr="005A6F8C" w:rsidRDefault="00863562" w:rsidP="00863562">
            <w:pPr>
              <w:spacing w:after="0" w:line="240" w:lineRule="auto"/>
              <w:rPr>
                <w:ins w:id="3548" w:author="Amarucci, Scott M" w:date="2016-02-16T19:33:00Z"/>
                <w:b/>
                <w:bCs/>
                <w:iCs/>
              </w:rPr>
            </w:pPr>
            <w:ins w:id="3549" w:author="Amarucci, Scott M" w:date="2016-02-16T19:37:00Z">
              <w:r w:rsidRPr="005A6F8C">
                <w:rPr>
                  <w:b/>
                  <w:bCs/>
                  <w:iCs/>
                </w:rPr>
                <w:t>SBNA</w:t>
              </w:r>
            </w:ins>
          </w:p>
        </w:tc>
        <w:tc>
          <w:tcPr>
            <w:tcW w:w="2490" w:type="dxa"/>
            <w:gridSpan w:val="2"/>
            <w:shd w:val="clear" w:color="auto" w:fill="auto"/>
          </w:tcPr>
          <w:p w:rsidR="00863562" w:rsidRPr="005A6F8C" w:rsidRDefault="00863562" w:rsidP="00863562">
            <w:pPr>
              <w:spacing w:after="0" w:line="240" w:lineRule="auto"/>
              <w:rPr>
                <w:ins w:id="3550" w:author="Amarucci, Scott M" w:date="2016-02-16T19:33:00Z"/>
                <w:b/>
                <w:bCs/>
                <w:iCs/>
              </w:rPr>
            </w:pPr>
            <w:ins w:id="3551" w:author="Amarucci, Scott M" w:date="2016-02-16T19:37:00Z">
              <w:r w:rsidRPr="005A6F8C">
                <w:rPr>
                  <w:b/>
                  <w:bCs/>
                  <w:iCs/>
                </w:rPr>
                <w:t>SC</w:t>
              </w:r>
            </w:ins>
          </w:p>
        </w:tc>
      </w:tr>
      <w:tr w:rsidR="00863562" w:rsidRPr="00206D41" w:rsidTr="00BB7C56">
        <w:trPr>
          <w:trHeight w:val="322"/>
          <w:ins w:id="3552" w:author="Amarucci, Scott M" w:date="2016-02-16T19:33:00Z"/>
        </w:trPr>
        <w:tc>
          <w:tcPr>
            <w:tcW w:w="1728" w:type="dxa"/>
            <w:vMerge/>
            <w:shd w:val="clear" w:color="auto" w:fill="auto"/>
          </w:tcPr>
          <w:p w:rsidR="00863562" w:rsidRDefault="00863562" w:rsidP="00863562">
            <w:pPr>
              <w:rPr>
                <w:ins w:id="3553" w:author="Amarucci, Scott M" w:date="2016-02-16T19:33:00Z"/>
                <w:b/>
                <w:bCs/>
                <w:iCs/>
              </w:rPr>
            </w:pPr>
          </w:p>
        </w:tc>
        <w:tc>
          <w:tcPr>
            <w:tcW w:w="2490" w:type="dxa"/>
            <w:shd w:val="clear" w:color="auto" w:fill="auto"/>
          </w:tcPr>
          <w:p w:rsidR="00863562" w:rsidRPr="00206D41" w:rsidRDefault="00863562" w:rsidP="00863562">
            <w:pPr>
              <w:spacing w:after="0" w:line="240" w:lineRule="auto"/>
              <w:rPr>
                <w:ins w:id="3554" w:author="Amarucci, Scott M" w:date="2016-02-16T19:33:00Z"/>
                <w:bCs/>
                <w:iCs/>
              </w:rPr>
            </w:pPr>
            <w:ins w:id="3555" w:author="Amarucci, Scott M" w:date="2016-02-16T19:37:00Z">
              <w:r>
                <w:rPr>
                  <w:bCs/>
                  <w:iCs/>
                </w:rPr>
                <w:t>???</w:t>
              </w:r>
            </w:ins>
          </w:p>
        </w:tc>
        <w:tc>
          <w:tcPr>
            <w:tcW w:w="2490" w:type="dxa"/>
            <w:shd w:val="clear" w:color="auto" w:fill="auto"/>
          </w:tcPr>
          <w:p w:rsidR="00863562" w:rsidRPr="00206D41" w:rsidRDefault="003107E5" w:rsidP="00863562">
            <w:pPr>
              <w:spacing w:after="0" w:line="240" w:lineRule="auto"/>
              <w:rPr>
                <w:ins w:id="3556" w:author="Amarucci, Scott M" w:date="2016-02-16T19:33:00Z"/>
                <w:bCs/>
                <w:iCs/>
              </w:rPr>
            </w:pPr>
            <w:ins w:id="3557" w:author="Amarucci, Scott M" w:date="2016-02-18T15:43:00Z">
              <w:r>
                <w:rPr>
                  <w:bCs/>
                  <w:iCs/>
                </w:rPr>
                <w:t>N/A</w:t>
              </w:r>
            </w:ins>
          </w:p>
        </w:tc>
        <w:tc>
          <w:tcPr>
            <w:tcW w:w="2490" w:type="dxa"/>
            <w:gridSpan w:val="2"/>
            <w:shd w:val="clear" w:color="auto" w:fill="auto"/>
          </w:tcPr>
          <w:p w:rsidR="00863562" w:rsidRPr="00206D41" w:rsidRDefault="003107E5" w:rsidP="00863562">
            <w:pPr>
              <w:spacing w:after="0" w:line="240" w:lineRule="auto"/>
              <w:rPr>
                <w:ins w:id="3558" w:author="Amarucci, Scott M" w:date="2016-02-16T19:33:00Z"/>
                <w:bCs/>
                <w:iCs/>
              </w:rPr>
            </w:pPr>
            <w:ins w:id="3559" w:author="Amarucci, Scott M" w:date="2016-02-18T15:43:00Z">
              <w:r>
                <w:rPr>
                  <w:bCs/>
                  <w:iCs/>
                </w:rPr>
                <w:t>N/A</w:t>
              </w:r>
            </w:ins>
          </w:p>
        </w:tc>
      </w:tr>
      <w:tr w:rsidR="00863562" w:rsidRPr="00206D41" w:rsidTr="00BB7C56">
        <w:trPr>
          <w:trHeight w:val="245"/>
          <w:ins w:id="3560" w:author="Amarucci, Scott M" w:date="2016-02-16T19:33:00Z"/>
        </w:trPr>
        <w:tc>
          <w:tcPr>
            <w:tcW w:w="1728" w:type="dxa"/>
            <w:vMerge/>
            <w:shd w:val="clear" w:color="auto" w:fill="auto"/>
          </w:tcPr>
          <w:p w:rsidR="00863562" w:rsidRDefault="00863562" w:rsidP="00863562">
            <w:pPr>
              <w:rPr>
                <w:ins w:id="3561" w:author="Amarucci, Scott M" w:date="2016-02-16T19:33:00Z"/>
                <w:b/>
                <w:bCs/>
                <w:iCs/>
              </w:rPr>
            </w:pPr>
          </w:p>
        </w:tc>
        <w:tc>
          <w:tcPr>
            <w:tcW w:w="2490" w:type="dxa"/>
            <w:shd w:val="clear" w:color="auto" w:fill="auto"/>
          </w:tcPr>
          <w:p w:rsidR="00863562" w:rsidRDefault="00863562" w:rsidP="00863562">
            <w:pPr>
              <w:spacing w:after="0" w:line="240" w:lineRule="auto"/>
              <w:rPr>
                <w:ins w:id="3562" w:author="Amarucci, Scott M" w:date="2016-02-16T19:33:00Z"/>
                <w:bCs/>
                <w:iCs/>
              </w:rPr>
            </w:pPr>
            <w:ins w:id="3563" w:author="Amarucci, Scott M" w:date="2016-02-16T19:37:00Z">
              <w:r>
                <w:rPr>
                  <w:b/>
                  <w:bCs/>
                  <w:iCs/>
                </w:rPr>
                <w:t>SIS</w:t>
              </w:r>
            </w:ins>
          </w:p>
        </w:tc>
        <w:tc>
          <w:tcPr>
            <w:tcW w:w="2490" w:type="dxa"/>
            <w:shd w:val="clear" w:color="auto" w:fill="auto"/>
          </w:tcPr>
          <w:p w:rsidR="00863562" w:rsidRDefault="00863562" w:rsidP="00863562">
            <w:pPr>
              <w:spacing w:after="0" w:line="240" w:lineRule="auto"/>
              <w:rPr>
                <w:ins w:id="3564" w:author="Amarucci, Scott M" w:date="2016-02-16T19:33:00Z"/>
                <w:bCs/>
                <w:iCs/>
              </w:rPr>
            </w:pPr>
            <w:ins w:id="3565" w:author="Amarucci, Scott M" w:date="2016-02-16T19:37:00Z">
              <w:r>
                <w:rPr>
                  <w:b/>
                  <w:bCs/>
                  <w:iCs/>
                </w:rPr>
                <w:t>BSI Miami</w:t>
              </w:r>
            </w:ins>
          </w:p>
        </w:tc>
        <w:tc>
          <w:tcPr>
            <w:tcW w:w="2490" w:type="dxa"/>
            <w:gridSpan w:val="2"/>
            <w:shd w:val="clear" w:color="auto" w:fill="auto"/>
          </w:tcPr>
          <w:p w:rsidR="00863562" w:rsidRPr="007362A8" w:rsidRDefault="00863562" w:rsidP="00863562">
            <w:pPr>
              <w:spacing w:after="0" w:line="240" w:lineRule="auto"/>
              <w:rPr>
                <w:ins w:id="3566" w:author="Amarucci, Scott M" w:date="2016-02-16T19:33:00Z"/>
                <w:bCs/>
                <w:iCs/>
              </w:rPr>
            </w:pPr>
            <w:ins w:id="3567" w:author="Amarucci, Scott M" w:date="2016-02-16T19:37:00Z">
              <w:r>
                <w:rPr>
                  <w:b/>
                  <w:bCs/>
                  <w:iCs/>
                </w:rPr>
                <w:t>BSPR</w:t>
              </w:r>
            </w:ins>
          </w:p>
        </w:tc>
      </w:tr>
      <w:tr w:rsidR="00863562" w:rsidRPr="00206D41" w:rsidTr="00BB7C56">
        <w:trPr>
          <w:trHeight w:val="331"/>
          <w:ins w:id="3568" w:author="Amarucci, Scott M" w:date="2016-02-16T19:33:00Z"/>
        </w:trPr>
        <w:tc>
          <w:tcPr>
            <w:tcW w:w="1728" w:type="dxa"/>
            <w:vMerge/>
            <w:shd w:val="clear" w:color="auto" w:fill="auto"/>
          </w:tcPr>
          <w:p w:rsidR="00863562" w:rsidRDefault="00863562" w:rsidP="00863562">
            <w:pPr>
              <w:rPr>
                <w:ins w:id="3569" w:author="Amarucci, Scott M" w:date="2016-02-16T19:33:00Z"/>
                <w:b/>
                <w:bCs/>
                <w:iCs/>
              </w:rPr>
            </w:pPr>
          </w:p>
        </w:tc>
        <w:tc>
          <w:tcPr>
            <w:tcW w:w="2490" w:type="dxa"/>
            <w:shd w:val="clear" w:color="auto" w:fill="auto"/>
          </w:tcPr>
          <w:p w:rsidR="00863562" w:rsidRDefault="003107E5" w:rsidP="00863562">
            <w:pPr>
              <w:spacing w:after="0" w:line="240" w:lineRule="auto"/>
              <w:rPr>
                <w:ins w:id="3570" w:author="Amarucci, Scott M" w:date="2016-02-16T19:33:00Z"/>
                <w:bCs/>
                <w:iCs/>
              </w:rPr>
            </w:pPr>
            <w:ins w:id="3571" w:author="Amarucci, Scott M" w:date="2016-02-18T15:43:00Z">
              <w:r>
                <w:rPr>
                  <w:bCs/>
                  <w:iCs/>
                </w:rPr>
                <w:t>N/A</w:t>
              </w:r>
            </w:ins>
          </w:p>
        </w:tc>
        <w:tc>
          <w:tcPr>
            <w:tcW w:w="2490" w:type="dxa"/>
            <w:shd w:val="clear" w:color="auto" w:fill="auto"/>
          </w:tcPr>
          <w:p w:rsidR="00863562" w:rsidRDefault="00863562" w:rsidP="00863562">
            <w:pPr>
              <w:spacing w:after="0" w:line="240" w:lineRule="auto"/>
              <w:rPr>
                <w:ins w:id="3572" w:author="Amarucci, Scott M" w:date="2016-02-16T19:33:00Z"/>
                <w:bCs/>
                <w:iCs/>
              </w:rPr>
            </w:pPr>
            <w:ins w:id="3573" w:author="Amarucci, Scott M" w:date="2016-02-16T19:37:00Z">
              <w:r>
                <w:rPr>
                  <w:bCs/>
                  <w:iCs/>
                </w:rPr>
                <w:t>???</w:t>
              </w:r>
            </w:ins>
          </w:p>
        </w:tc>
        <w:tc>
          <w:tcPr>
            <w:tcW w:w="2490" w:type="dxa"/>
            <w:gridSpan w:val="2"/>
            <w:shd w:val="clear" w:color="auto" w:fill="auto"/>
          </w:tcPr>
          <w:p w:rsidR="00863562" w:rsidRDefault="003107E5" w:rsidP="00863562">
            <w:pPr>
              <w:spacing w:after="0" w:line="240" w:lineRule="auto"/>
              <w:rPr>
                <w:ins w:id="3574" w:author="Amarucci, Scott M" w:date="2016-02-16T19:33:00Z"/>
                <w:bCs/>
                <w:iCs/>
              </w:rPr>
            </w:pPr>
            <w:ins w:id="3575" w:author="Amarucci, Scott M" w:date="2016-02-18T15:43:00Z">
              <w:r>
                <w:rPr>
                  <w:bCs/>
                  <w:iCs/>
                </w:rPr>
                <w:t>N/A</w:t>
              </w:r>
            </w:ins>
          </w:p>
        </w:tc>
      </w:tr>
      <w:tr w:rsidR="00863562" w:rsidRPr="00206D41" w:rsidTr="00BB7C56">
        <w:trPr>
          <w:trHeight w:val="268"/>
          <w:ins w:id="3576" w:author="Amarucci, Scott M" w:date="2016-02-16T19:33:00Z"/>
        </w:trPr>
        <w:tc>
          <w:tcPr>
            <w:tcW w:w="1728" w:type="dxa"/>
            <w:vMerge/>
            <w:shd w:val="clear" w:color="auto" w:fill="auto"/>
          </w:tcPr>
          <w:p w:rsidR="00863562" w:rsidRDefault="00863562" w:rsidP="00863562">
            <w:pPr>
              <w:rPr>
                <w:ins w:id="3577" w:author="Amarucci, Scott M" w:date="2016-02-16T19:33:00Z"/>
                <w:b/>
                <w:bCs/>
                <w:iCs/>
              </w:rPr>
            </w:pPr>
          </w:p>
        </w:tc>
        <w:tc>
          <w:tcPr>
            <w:tcW w:w="2490" w:type="dxa"/>
            <w:shd w:val="clear" w:color="auto" w:fill="auto"/>
          </w:tcPr>
          <w:p w:rsidR="00863562" w:rsidRPr="00426737" w:rsidRDefault="00863562" w:rsidP="00863562">
            <w:pPr>
              <w:spacing w:after="0" w:line="240" w:lineRule="auto"/>
              <w:rPr>
                <w:ins w:id="3578" w:author="Amarucci, Scott M" w:date="2016-02-16T19:33:00Z"/>
                <w:b/>
                <w:bCs/>
                <w:iCs/>
              </w:rPr>
            </w:pPr>
            <w:ins w:id="3579" w:author="Amarucci, Scott M" w:date="2016-02-16T19:37:00Z">
              <w:r>
                <w:rPr>
                  <w:b/>
                  <w:bCs/>
                  <w:iCs/>
                </w:rPr>
                <w:t>SSLLC</w:t>
              </w:r>
            </w:ins>
          </w:p>
        </w:tc>
        <w:tc>
          <w:tcPr>
            <w:tcW w:w="4980" w:type="dxa"/>
            <w:gridSpan w:val="3"/>
            <w:vMerge w:val="restart"/>
            <w:shd w:val="clear" w:color="auto" w:fill="auto"/>
          </w:tcPr>
          <w:p w:rsidR="00863562" w:rsidRDefault="00863562" w:rsidP="00863562">
            <w:pPr>
              <w:spacing w:after="0" w:line="240" w:lineRule="auto"/>
              <w:rPr>
                <w:ins w:id="3580" w:author="Amarucci, Scott M" w:date="2016-02-16T19:33:00Z"/>
                <w:bCs/>
                <w:iCs/>
              </w:rPr>
            </w:pPr>
          </w:p>
        </w:tc>
      </w:tr>
      <w:tr w:rsidR="00863562" w:rsidRPr="00206D41" w:rsidTr="00BB7C56">
        <w:trPr>
          <w:trHeight w:val="259"/>
          <w:ins w:id="3581" w:author="Amarucci, Scott M" w:date="2016-02-16T19:33:00Z"/>
        </w:trPr>
        <w:tc>
          <w:tcPr>
            <w:tcW w:w="1728" w:type="dxa"/>
            <w:vMerge/>
            <w:shd w:val="clear" w:color="auto" w:fill="auto"/>
          </w:tcPr>
          <w:p w:rsidR="00863562" w:rsidRDefault="00863562" w:rsidP="00863562">
            <w:pPr>
              <w:rPr>
                <w:ins w:id="3582" w:author="Amarucci, Scott M" w:date="2016-02-16T19:33:00Z"/>
                <w:b/>
                <w:bCs/>
                <w:iCs/>
              </w:rPr>
            </w:pPr>
          </w:p>
        </w:tc>
        <w:tc>
          <w:tcPr>
            <w:tcW w:w="2490" w:type="dxa"/>
            <w:shd w:val="clear" w:color="auto" w:fill="auto"/>
          </w:tcPr>
          <w:p w:rsidR="00863562" w:rsidRDefault="003107E5" w:rsidP="00863562">
            <w:pPr>
              <w:spacing w:after="0" w:line="240" w:lineRule="auto"/>
              <w:rPr>
                <w:ins w:id="3583" w:author="Amarucci, Scott M" w:date="2016-02-16T19:33:00Z"/>
                <w:bCs/>
                <w:iCs/>
              </w:rPr>
            </w:pPr>
            <w:ins w:id="3584" w:author="Amarucci, Scott M" w:date="2016-02-18T15:43:00Z">
              <w:r>
                <w:rPr>
                  <w:bCs/>
                  <w:iCs/>
                </w:rPr>
                <w:t>N/A</w:t>
              </w:r>
            </w:ins>
          </w:p>
        </w:tc>
        <w:tc>
          <w:tcPr>
            <w:tcW w:w="4980" w:type="dxa"/>
            <w:gridSpan w:val="3"/>
            <w:vMerge/>
            <w:shd w:val="clear" w:color="auto" w:fill="auto"/>
          </w:tcPr>
          <w:p w:rsidR="00863562" w:rsidRDefault="00863562" w:rsidP="00863562">
            <w:pPr>
              <w:spacing w:after="0" w:line="240" w:lineRule="auto"/>
              <w:rPr>
                <w:ins w:id="3585" w:author="Amarucci, Scott M" w:date="2016-02-16T19:33:00Z"/>
                <w:bCs/>
                <w:iCs/>
              </w:rPr>
            </w:pPr>
          </w:p>
        </w:tc>
      </w:tr>
      <w:tr w:rsidR="00863562" w:rsidRPr="00206D41" w:rsidTr="00BB7C56">
        <w:trPr>
          <w:trHeight w:val="439"/>
          <w:ins w:id="3586" w:author="Amarucci, Scott M" w:date="2016-02-16T19:33:00Z"/>
        </w:trPr>
        <w:tc>
          <w:tcPr>
            <w:tcW w:w="1728" w:type="dxa"/>
            <w:shd w:val="clear" w:color="auto" w:fill="auto"/>
          </w:tcPr>
          <w:p w:rsidR="00863562" w:rsidRPr="00206D41" w:rsidRDefault="00863562" w:rsidP="00863562">
            <w:pPr>
              <w:rPr>
                <w:ins w:id="3587" w:author="Amarucci, Scott M" w:date="2016-02-16T19:33:00Z"/>
                <w:b/>
                <w:bCs/>
                <w:iCs/>
              </w:rPr>
            </w:pPr>
            <w:ins w:id="3588" w:author="Amarucci, Scott M" w:date="2016-02-16T19:33:00Z">
              <w:r w:rsidRPr="005B0BAF">
                <w:rPr>
                  <w:rFonts w:asciiTheme="minorHAnsi" w:hAnsiTheme="minorHAnsi"/>
                  <w:b/>
                  <w:bCs/>
                  <w:iCs/>
                </w:rPr>
                <w:t>TRIGGER AND LIMIT SETTING</w:t>
              </w:r>
            </w:ins>
          </w:p>
        </w:tc>
        <w:tc>
          <w:tcPr>
            <w:tcW w:w="7470" w:type="dxa"/>
            <w:gridSpan w:val="4"/>
            <w:shd w:val="clear" w:color="auto" w:fill="auto"/>
          </w:tcPr>
          <w:p w:rsidR="00863562" w:rsidRDefault="00863562" w:rsidP="00863562">
            <w:pPr>
              <w:spacing w:after="0" w:line="240" w:lineRule="auto"/>
              <w:rPr>
                <w:ins w:id="3589" w:author="Amarucci, Scott M" w:date="2016-02-16T19:33:00Z"/>
                <w:bCs/>
                <w:iCs/>
              </w:rPr>
            </w:pPr>
            <w:ins w:id="3590" w:author="Amarucci, Scott M" w:date="2016-02-16T19:33:00Z">
              <w:r>
                <w:rPr>
                  <w:bCs/>
                  <w:iCs/>
                </w:rPr>
                <w:t xml:space="preserve">The </w:t>
              </w:r>
            </w:ins>
            <w:ins w:id="3591" w:author="Amarucci, Scott M" w:date="2016-02-16T19:41:00Z">
              <w:r>
                <w:rPr>
                  <w:bCs/>
                  <w:iCs/>
                </w:rPr>
                <w:t>max</w:t>
              </w:r>
            </w:ins>
            <w:ins w:id="3592" w:author="Amarucci, Scott M" w:date="2016-02-16T19:42:00Z">
              <w:r>
                <w:rPr>
                  <w:bCs/>
                  <w:iCs/>
                </w:rPr>
                <w:t>imum</w:t>
              </w:r>
            </w:ins>
            <w:ins w:id="3593" w:author="Amarucci, Scott M" w:date="2016-02-16T19:33:00Z">
              <w:r>
                <w:rPr>
                  <w:bCs/>
                  <w:iCs/>
                </w:rPr>
                <w:t xml:space="preserve"> exposure</w:t>
              </w:r>
            </w:ins>
            <w:ins w:id="3594" w:author="Amarucci, Scott M" w:date="2016-02-16T19:41:00Z">
              <w:r>
                <w:rPr>
                  <w:bCs/>
                  <w:iCs/>
                </w:rPr>
                <w:t xml:space="preserve"> – top 10 obligors</w:t>
              </w:r>
            </w:ins>
            <w:ins w:id="3595" w:author="Amarucci, Scott M" w:date="2016-02-16T19:33:00Z">
              <w:r>
                <w:rPr>
                  <w:bCs/>
                  <w:iCs/>
                </w:rPr>
                <w:t xml:space="preserve"> triggers and limits are set as follows:</w:t>
              </w:r>
            </w:ins>
          </w:p>
          <w:p w:rsidR="00863562" w:rsidRDefault="00863562" w:rsidP="00863562">
            <w:pPr>
              <w:spacing w:after="0" w:line="240" w:lineRule="auto"/>
              <w:rPr>
                <w:ins w:id="3596" w:author="Amarucci, Scott M" w:date="2016-02-16T19:33:00Z"/>
                <w:bCs/>
                <w:iCs/>
              </w:rPr>
            </w:pPr>
          </w:p>
          <w:p w:rsidR="00863562" w:rsidRPr="00204F0A" w:rsidRDefault="00863562" w:rsidP="00863562">
            <w:pPr>
              <w:pStyle w:val="ListParagraph"/>
              <w:numPr>
                <w:ilvl w:val="0"/>
                <w:numId w:val="5"/>
              </w:numPr>
              <w:spacing w:after="0" w:line="240" w:lineRule="auto"/>
              <w:rPr>
                <w:ins w:id="3597" w:author="Amarucci, Scott M" w:date="2016-02-16T19:33:00Z"/>
                <w:bCs/>
                <w:iCs/>
              </w:rPr>
            </w:pPr>
            <w:ins w:id="3598" w:author="Amarucci, Scott M" w:date="2016-02-16T19:33:00Z">
              <w:r>
                <w:rPr>
                  <w:bCs/>
                  <w:iCs/>
                </w:rPr>
                <w:t>Am</w:t>
              </w:r>
              <w:r w:rsidRPr="00204F0A">
                <w:rPr>
                  <w:bCs/>
                  <w:iCs/>
                </w:rPr>
                <w:t>ber trigger</w:t>
              </w:r>
              <w:r>
                <w:rPr>
                  <w:bCs/>
                  <w:iCs/>
                </w:rPr>
                <w:t>:</w:t>
              </w:r>
              <w:r w:rsidRPr="00204F0A">
                <w:rPr>
                  <w:bCs/>
                  <w:iCs/>
                </w:rPr>
                <w:t xml:space="preserve"> </w:t>
              </w:r>
            </w:ins>
            <w:ins w:id="3599" w:author="Amarucci, Scott M" w:date="2016-02-18T15:20:00Z">
              <w:r w:rsidR="00FC1114">
                <w:rPr>
                  <w:bCs/>
                  <w:iCs/>
                </w:rPr>
                <w:t>85%</w:t>
              </w:r>
            </w:ins>
            <w:ins w:id="3600" w:author="Amarucci, Scott M" w:date="2016-02-16T19:33:00Z">
              <w:r>
                <w:rPr>
                  <w:bCs/>
                  <w:iCs/>
                </w:rPr>
                <w:t xml:space="preserve"> </w:t>
              </w:r>
            </w:ins>
          </w:p>
          <w:p w:rsidR="00863562" w:rsidRPr="00426737" w:rsidRDefault="00863562" w:rsidP="00863562">
            <w:pPr>
              <w:pStyle w:val="ListParagraph"/>
              <w:numPr>
                <w:ilvl w:val="0"/>
                <w:numId w:val="5"/>
              </w:numPr>
              <w:spacing w:after="0" w:line="240" w:lineRule="auto"/>
              <w:rPr>
                <w:ins w:id="3601" w:author="Amarucci, Scott M" w:date="2016-02-16T19:33:00Z"/>
                <w:bCs/>
                <w:iCs/>
              </w:rPr>
            </w:pPr>
            <w:ins w:id="3602" w:author="Amarucci, Scott M" w:date="2016-02-16T19:33:00Z">
              <w:r w:rsidRPr="0072414D">
                <w:rPr>
                  <w:bCs/>
                  <w:iCs/>
                </w:rPr>
                <w:t xml:space="preserve">Red limit: </w:t>
              </w:r>
            </w:ins>
            <w:ins w:id="3603" w:author="Amarucci, Scott M" w:date="2016-02-18T15:20:00Z">
              <w:r w:rsidR="00FC1114">
                <w:rPr>
                  <w:bCs/>
                  <w:iCs/>
                </w:rPr>
                <w:t>100%</w:t>
              </w:r>
            </w:ins>
          </w:p>
          <w:p w:rsidR="00863562" w:rsidRDefault="00863562" w:rsidP="00863562">
            <w:pPr>
              <w:spacing w:after="0" w:line="240" w:lineRule="auto"/>
              <w:rPr>
                <w:ins w:id="3604" w:author="Amarucci, Scott M" w:date="2016-02-18T15:24:00Z"/>
                <w:bCs/>
                <w:iCs/>
              </w:rPr>
            </w:pPr>
          </w:p>
          <w:p w:rsidR="00FC1114" w:rsidRDefault="00FC1114" w:rsidP="00FC1114">
            <w:pPr>
              <w:spacing w:after="0" w:line="240" w:lineRule="auto"/>
              <w:rPr>
                <w:ins w:id="3605" w:author="Amarucci, Scott M" w:date="2016-02-16T19:33:00Z"/>
                <w:bCs/>
                <w:iCs/>
              </w:rPr>
            </w:pPr>
            <w:ins w:id="3606" w:author="Amarucci, Scott M" w:date="2016-02-18T15:24:00Z">
              <w:r w:rsidRPr="00FC1114">
                <w:rPr>
                  <w:bCs/>
                  <w:iCs/>
                </w:rPr>
                <w:t>Rationale for limit and trigger</w:t>
              </w:r>
            </w:ins>
            <w:ins w:id="3607" w:author="Amarucci, Scott M" w:date="2016-02-18T15:25:00Z">
              <w:r>
                <w:rPr>
                  <w:bCs/>
                  <w:iCs/>
                </w:rPr>
                <w:t>: Chose to aggregate exposure to top 10 obligors as</w:t>
              </w:r>
            </w:ins>
            <w:ins w:id="3608" w:author="Amarucci, Scott M" w:date="2016-02-18T15:24:00Z">
              <w:r w:rsidRPr="00FC1114">
                <w:rPr>
                  <w:bCs/>
                  <w:iCs/>
                </w:rPr>
                <w:t xml:space="preserve"> they represent 100% of </w:t>
              </w:r>
            </w:ins>
            <w:ins w:id="3609" w:author="Amarucci, Scott M" w:date="2016-02-18T15:25:00Z">
              <w:r>
                <w:rPr>
                  <w:bCs/>
                  <w:iCs/>
                </w:rPr>
                <w:t>T1C</w:t>
              </w:r>
            </w:ins>
            <w:ins w:id="3610" w:author="Amarucci, Scott M" w:date="2016-02-18T15:26:00Z">
              <w:r>
                <w:rPr>
                  <w:bCs/>
                  <w:iCs/>
                </w:rPr>
                <w:t>; 85% trigger was determined through management judgment</w:t>
              </w:r>
            </w:ins>
          </w:p>
          <w:p w:rsidR="00863562" w:rsidRPr="00206D41" w:rsidRDefault="00863562" w:rsidP="00863562">
            <w:pPr>
              <w:spacing w:after="0" w:line="240" w:lineRule="auto"/>
              <w:jc w:val="center"/>
              <w:rPr>
                <w:ins w:id="3611" w:author="Amarucci, Scott M" w:date="2016-02-16T19:33:00Z"/>
                <w:rFonts w:asciiTheme="minorHAnsi" w:eastAsiaTheme="minorHAnsi" w:hAnsiTheme="minorHAnsi" w:cstheme="minorBidi"/>
                <w:iCs/>
              </w:rPr>
            </w:pPr>
          </w:p>
        </w:tc>
      </w:tr>
      <w:tr w:rsidR="00863562" w:rsidRPr="00206D41" w:rsidTr="00BB7C56">
        <w:trPr>
          <w:trHeight w:val="303"/>
          <w:ins w:id="3612" w:author="Amarucci, Scott M" w:date="2016-02-16T19:33:00Z"/>
        </w:trPr>
        <w:tc>
          <w:tcPr>
            <w:tcW w:w="1728" w:type="dxa"/>
            <w:shd w:val="clear" w:color="auto" w:fill="auto"/>
          </w:tcPr>
          <w:p w:rsidR="00863562" w:rsidRPr="00DF3739" w:rsidRDefault="00863562" w:rsidP="00863562">
            <w:pPr>
              <w:rPr>
                <w:ins w:id="3613" w:author="Amarucci, Scott M" w:date="2016-02-16T19:33:00Z"/>
                <w:b/>
                <w:bCs/>
                <w:iCs/>
              </w:rPr>
            </w:pPr>
            <w:ins w:id="3614" w:author="Amarucci, Scott M" w:date="2016-02-16T19:33:00Z">
              <w:r>
                <w:rPr>
                  <w:rFonts w:asciiTheme="minorHAnsi" w:hAnsiTheme="minorHAnsi"/>
                  <w:b/>
                  <w:bCs/>
                  <w:iCs/>
                </w:rPr>
                <w:t>T</w:t>
              </w:r>
              <w:r w:rsidRPr="00DF3739">
                <w:rPr>
                  <w:rFonts w:asciiTheme="minorHAnsi" w:hAnsiTheme="minorHAnsi"/>
                  <w:b/>
                  <w:bCs/>
                  <w:iCs/>
                </w:rPr>
                <w:t>ESTING FREQUENCY</w:t>
              </w:r>
            </w:ins>
          </w:p>
        </w:tc>
        <w:tc>
          <w:tcPr>
            <w:tcW w:w="7470" w:type="dxa"/>
            <w:gridSpan w:val="4"/>
            <w:shd w:val="clear" w:color="auto" w:fill="auto"/>
          </w:tcPr>
          <w:p w:rsidR="00863562" w:rsidRPr="00DF3739" w:rsidRDefault="00863562" w:rsidP="00863562">
            <w:pPr>
              <w:spacing w:after="0" w:line="240" w:lineRule="auto"/>
              <w:rPr>
                <w:ins w:id="3615" w:author="Amarucci, Scott M" w:date="2016-02-16T19:33:00Z"/>
              </w:rPr>
            </w:pPr>
            <w:ins w:id="3616" w:author="Amarucci, Scott M" w:date="2016-02-16T19:33:00Z">
              <w:r>
                <w:rPr>
                  <w:bCs/>
                  <w:iCs/>
                </w:rPr>
                <w:t>Monthly</w:t>
              </w:r>
            </w:ins>
          </w:p>
        </w:tc>
      </w:tr>
      <w:tr w:rsidR="00863562" w:rsidRPr="00206D41" w:rsidTr="00BB7C56">
        <w:trPr>
          <w:trHeight w:val="978"/>
          <w:ins w:id="3617" w:author="Amarucci, Scott M" w:date="2016-02-16T19:33:00Z"/>
        </w:trPr>
        <w:tc>
          <w:tcPr>
            <w:tcW w:w="1728" w:type="dxa"/>
            <w:shd w:val="clear" w:color="auto" w:fill="auto"/>
          </w:tcPr>
          <w:p w:rsidR="00863562" w:rsidRPr="00DF3739" w:rsidRDefault="00863562" w:rsidP="00863562">
            <w:pPr>
              <w:rPr>
                <w:ins w:id="3618" w:author="Amarucci, Scott M" w:date="2016-02-16T19:33:00Z"/>
                <w:b/>
                <w:bCs/>
                <w:iCs/>
              </w:rPr>
            </w:pPr>
            <w:ins w:id="3619" w:author="Amarucci, Scott M" w:date="2016-02-16T19:33:00Z">
              <w:r w:rsidRPr="00DF3739">
                <w:rPr>
                  <w:b/>
                  <w:bCs/>
                  <w:iCs/>
                </w:rPr>
                <w:t>SOURCE OF INFORMATION</w:t>
              </w:r>
            </w:ins>
          </w:p>
        </w:tc>
        <w:tc>
          <w:tcPr>
            <w:tcW w:w="7470" w:type="dxa"/>
            <w:gridSpan w:val="4"/>
            <w:shd w:val="clear" w:color="auto" w:fill="auto"/>
          </w:tcPr>
          <w:p w:rsidR="00863562" w:rsidRPr="000E4C0C" w:rsidRDefault="00863562" w:rsidP="00863562">
            <w:pPr>
              <w:spacing w:after="0" w:line="240" w:lineRule="auto"/>
              <w:rPr>
                <w:ins w:id="3620" w:author="Amarucci, Scott M" w:date="2016-02-16T19:33:00Z"/>
                <w:bCs/>
                <w:iCs/>
              </w:rPr>
            </w:pPr>
            <w:ins w:id="3621" w:author="Amarucci, Scott M" w:date="2016-02-16T19:33:00Z">
              <w:r>
                <w:rPr>
                  <w:bCs/>
                  <w:iCs/>
                </w:rPr>
                <w:t>Provided by</w:t>
              </w:r>
              <w:r w:rsidRPr="000E4C0C">
                <w:rPr>
                  <w:bCs/>
                  <w:iCs/>
                </w:rPr>
                <w:tab/>
              </w:r>
              <w:r w:rsidRPr="000E4C0C">
                <w:rPr>
                  <w:bCs/>
                  <w:iCs/>
                </w:rPr>
                <w:tab/>
              </w:r>
              <w:r w:rsidRPr="000E4C0C">
                <w:rPr>
                  <w:bCs/>
                  <w:iCs/>
                </w:rPr>
                <w:tab/>
              </w:r>
              <w:r w:rsidRPr="000E4C0C">
                <w:rPr>
                  <w:bCs/>
                  <w:iCs/>
                </w:rPr>
                <w:tab/>
              </w:r>
              <w:r w:rsidRPr="000E4C0C">
                <w:rPr>
                  <w:bCs/>
                  <w:iCs/>
                </w:rPr>
                <w:tab/>
              </w:r>
            </w:ins>
          </w:p>
        </w:tc>
      </w:tr>
    </w:tbl>
    <w:p w:rsidR="00CE7400" w:rsidRDefault="00CE7400" w:rsidP="006B462C">
      <w:pPr>
        <w:pStyle w:val="SANUS1"/>
        <w:rPr>
          <w:ins w:id="3622" w:author="Amarucci, Scott M" w:date="2016-02-16T19:33:00Z"/>
        </w:rPr>
      </w:pPr>
    </w:p>
    <w:p w:rsidR="00CE7400" w:rsidRPr="00090B3E" w:rsidRDefault="00863562" w:rsidP="00CE7400">
      <w:pPr>
        <w:pStyle w:val="SANUS2"/>
        <w:numPr>
          <w:ilvl w:val="1"/>
          <w:numId w:val="1"/>
        </w:numPr>
        <w:tabs>
          <w:tab w:val="num" w:pos="540"/>
        </w:tabs>
        <w:ind w:left="567" w:hanging="567"/>
        <w:rPr>
          <w:ins w:id="3623" w:author="Amarucci, Scott M" w:date="2016-02-16T19:33:00Z"/>
          <w:color w:val="000000" w:themeColor="text1"/>
        </w:rPr>
      </w:pPr>
      <w:ins w:id="3624" w:author="Amarucci, Scott M" w:date="2016-02-16T19:35:00Z">
        <w:r>
          <w:rPr>
            <w:color w:val="000000" w:themeColor="text1"/>
          </w:rPr>
          <w:t>Non-investment grade collateral</w:t>
        </w:r>
      </w:ins>
      <w:ins w:id="3625" w:author="Amarucci, Scott M" w:date="2016-02-16T19:33:00Z">
        <w:r w:rsidR="00CE7400">
          <w:rPr>
            <w:color w:val="000000" w:themeColor="text1"/>
          </w:rPr>
          <w:t xml:space="preserve"> (BSI Miami only)</w:t>
        </w:r>
      </w:ins>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1245"/>
        <w:gridCol w:w="1245"/>
      </w:tblGrid>
      <w:tr w:rsidR="00CE7400" w:rsidRPr="00206D41" w:rsidTr="00BB7C56">
        <w:trPr>
          <w:trHeight w:val="462"/>
          <w:ins w:id="3626" w:author="Amarucci, Scott M" w:date="2016-02-16T19:33:00Z"/>
        </w:trPr>
        <w:tc>
          <w:tcPr>
            <w:tcW w:w="1728" w:type="dxa"/>
            <w:shd w:val="clear" w:color="auto" w:fill="auto"/>
          </w:tcPr>
          <w:p w:rsidR="00CE7400" w:rsidRPr="00206D41" w:rsidRDefault="00CE7400" w:rsidP="00BB7C56">
            <w:pPr>
              <w:rPr>
                <w:ins w:id="3627" w:author="Amarucci, Scott M" w:date="2016-02-16T19:33:00Z"/>
                <w:b/>
                <w:bCs/>
                <w:iCs/>
              </w:rPr>
            </w:pPr>
            <w:ins w:id="3628" w:author="Amarucci, Scott M" w:date="2016-02-16T19:33:00Z">
              <w:r>
                <w:rPr>
                  <w:b/>
                  <w:bCs/>
                  <w:iCs/>
                </w:rPr>
                <w:t>DEFINITION</w:t>
              </w:r>
            </w:ins>
          </w:p>
        </w:tc>
        <w:tc>
          <w:tcPr>
            <w:tcW w:w="7470" w:type="dxa"/>
            <w:gridSpan w:val="4"/>
            <w:shd w:val="clear" w:color="auto" w:fill="auto"/>
          </w:tcPr>
          <w:p w:rsidR="00CE7400" w:rsidRPr="00426737" w:rsidRDefault="00597D2D" w:rsidP="00BB7C56">
            <w:pPr>
              <w:spacing w:after="120" w:line="240" w:lineRule="auto"/>
              <w:jc w:val="both"/>
              <w:rPr>
                <w:ins w:id="3629" w:author="Amarucci, Scott M" w:date="2016-02-16T19:33:00Z"/>
              </w:rPr>
            </w:pPr>
            <w:ins w:id="3630" w:author="Amarucci, Scott M" w:date="2016-02-18T15:29:00Z">
              <w:r>
                <w:t xml:space="preserve">Proportion of non-investment grade (i.e. S&amp;P Issuer Credit Rating of BB+ or below) </w:t>
              </w:r>
            </w:ins>
            <w:ins w:id="3631" w:author="Amarucci, Scott M" w:date="2016-02-18T15:30:00Z">
              <w:r>
                <w:t>assets used as collateral to total pledged assets</w:t>
              </w:r>
            </w:ins>
          </w:p>
        </w:tc>
      </w:tr>
      <w:tr w:rsidR="00CE7400" w:rsidRPr="00206D41" w:rsidTr="00BB7C56">
        <w:trPr>
          <w:trHeight w:val="462"/>
          <w:ins w:id="3632" w:author="Amarucci, Scott M" w:date="2016-02-16T19:33:00Z"/>
        </w:trPr>
        <w:tc>
          <w:tcPr>
            <w:tcW w:w="1728" w:type="dxa"/>
            <w:shd w:val="clear" w:color="auto" w:fill="auto"/>
          </w:tcPr>
          <w:p w:rsidR="00CE7400" w:rsidRPr="00206D41" w:rsidRDefault="00CE7400" w:rsidP="00BB7C56">
            <w:pPr>
              <w:rPr>
                <w:ins w:id="3633" w:author="Amarucci, Scott M" w:date="2016-02-16T19:33:00Z"/>
                <w:b/>
                <w:bCs/>
                <w:iCs/>
              </w:rPr>
            </w:pPr>
            <w:ins w:id="3634" w:author="Amarucci, Scott M" w:date="2016-02-16T19:33:00Z">
              <w:r>
                <w:rPr>
                  <w:b/>
                  <w:bCs/>
                  <w:iCs/>
                </w:rPr>
                <w:t>RISK TYPE</w:t>
              </w:r>
            </w:ins>
          </w:p>
        </w:tc>
        <w:tc>
          <w:tcPr>
            <w:tcW w:w="7470" w:type="dxa"/>
            <w:gridSpan w:val="4"/>
            <w:shd w:val="clear" w:color="auto" w:fill="auto"/>
          </w:tcPr>
          <w:p w:rsidR="00CE7400" w:rsidRPr="00206D41" w:rsidRDefault="00CE7400" w:rsidP="00BB7C56">
            <w:pPr>
              <w:spacing w:after="0" w:line="240" w:lineRule="auto"/>
              <w:rPr>
                <w:ins w:id="3635" w:author="Amarucci, Scott M" w:date="2016-02-16T19:33:00Z"/>
                <w:bCs/>
                <w:iCs/>
              </w:rPr>
            </w:pPr>
            <w:ins w:id="3636" w:author="Amarucci, Scott M" w:date="2016-02-16T19:33:00Z">
              <w:r>
                <w:rPr>
                  <w:bCs/>
                  <w:iCs/>
                </w:rPr>
                <w:t>Credit Risk</w:t>
              </w:r>
            </w:ins>
          </w:p>
        </w:tc>
      </w:tr>
      <w:tr w:rsidR="00CE7400" w:rsidRPr="00206D41" w:rsidTr="00BB7C56">
        <w:trPr>
          <w:trHeight w:val="462"/>
          <w:ins w:id="3637" w:author="Amarucci, Scott M" w:date="2016-02-16T19:33:00Z"/>
        </w:trPr>
        <w:tc>
          <w:tcPr>
            <w:tcW w:w="1728" w:type="dxa"/>
            <w:shd w:val="clear" w:color="auto" w:fill="auto"/>
          </w:tcPr>
          <w:p w:rsidR="00CE7400" w:rsidRDefault="00CE7400" w:rsidP="00BB7C56">
            <w:pPr>
              <w:rPr>
                <w:ins w:id="3638" w:author="Amarucci, Scott M" w:date="2016-02-16T19:33:00Z"/>
                <w:b/>
                <w:bCs/>
                <w:iCs/>
              </w:rPr>
            </w:pPr>
            <w:ins w:id="3639" w:author="Amarucci, Scott M" w:date="2016-02-16T19:33:00Z">
              <w:r>
                <w:rPr>
                  <w:b/>
                  <w:bCs/>
                  <w:iCs/>
                </w:rPr>
                <w:t>RATIONALE</w:t>
              </w:r>
            </w:ins>
          </w:p>
        </w:tc>
        <w:tc>
          <w:tcPr>
            <w:tcW w:w="7470" w:type="dxa"/>
            <w:gridSpan w:val="4"/>
            <w:shd w:val="clear" w:color="auto" w:fill="auto"/>
          </w:tcPr>
          <w:p w:rsidR="00CE7400" w:rsidRDefault="00597D2D" w:rsidP="00BB7C56">
            <w:pPr>
              <w:spacing w:after="0" w:line="240" w:lineRule="auto"/>
              <w:rPr>
                <w:ins w:id="3640" w:author="Amarucci, Scott M" w:date="2016-02-16T19:33:00Z"/>
                <w:bCs/>
                <w:iCs/>
              </w:rPr>
            </w:pPr>
            <w:ins w:id="3641" w:author="Amarucci, Scott M" w:date="2016-02-18T15:33:00Z">
              <w:r>
                <w:rPr>
                  <w:bCs/>
                  <w:iCs/>
                </w:rPr>
                <w:t>M</w:t>
              </w:r>
            </w:ins>
            <w:ins w:id="3642" w:author="Amarucci, Scott M" w:date="2016-02-18T15:32:00Z">
              <w:r w:rsidRPr="00597D2D">
                <w:rPr>
                  <w:bCs/>
                  <w:iCs/>
                </w:rPr>
                <w:t>inimize</w:t>
              </w:r>
            </w:ins>
            <w:ins w:id="3643" w:author="Amarucci, Scott M" w:date="2016-02-18T15:33:00Z">
              <w:r>
                <w:rPr>
                  <w:bCs/>
                  <w:iCs/>
                </w:rPr>
                <w:t>s</w:t>
              </w:r>
            </w:ins>
            <w:ins w:id="3644" w:author="Amarucci, Scott M" w:date="2016-02-18T15:32:00Z">
              <w:r w:rsidRPr="00597D2D">
                <w:rPr>
                  <w:bCs/>
                  <w:iCs/>
                </w:rPr>
                <w:t xml:space="preserve"> the concentration of non-inve</w:t>
              </w:r>
              <w:r>
                <w:rPr>
                  <w:bCs/>
                  <w:iCs/>
                </w:rPr>
                <w:t>stment grade pledged assets</w:t>
              </w:r>
            </w:ins>
            <w:ins w:id="3645" w:author="Amarucci, Scott M" w:date="2016-02-18T15:33:00Z">
              <w:r>
                <w:rPr>
                  <w:bCs/>
                  <w:iCs/>
                </w:rPr>
                <w:t>, which</w:t>
              </w:r>
            </w:ins>
            <w:ins w:id="3646" w:author="Amarucci, Scott M" w:date="2016-02-18T15:32:00Z">
              <w:r w:rsidRPr="00597D2D">
                <w:rPr>
                  <w:bCs/>
                  <w:iCs/>
                </w:rPr>
                <w:t xml:space="preserve"> carry higher risk / volatility.</w:t>
              </w:r>
            </w:ins>
          </w:p>
        </w:tc>
      </w:tr>
      <w:tr w:rsidR="00CE7400" w:rsidRPr="00206D41" w:rsidTr="00BB7C56">
        <w:trPr>
          <w:trHeight w:val="270"/>
          <w:ins w:id="3647" w:author="Amarucci, Scott M" w:date="2016-02-16T19:33:00Z"/>
        </w:trPr>
        <w:tc>
          <w:tcPr>
            <w:tcW w:w="1728" w:type="dxa"/>
            <w:vMerge w:val="restart"/>
            <w:shd w:val="clear" w:color="auto" w:fill="auto"/>
          </w:tcPr>
          <w:p w:rsidR="00CE7400" w:rsidRPr="00206D41" w:rsidRDefault="00CE7400" w:rsidP="00BB7C56">
            <w:pPr>
              <w:rPr>
                <w:ins w:id="3648" w:author="Amarucci, Scott M" w:date="2016-02-16T19:33:00Z"/>
                <w:b/>
                <w:bCs/>
                <w:iCs/>
              </w:rPr>
            </w:pPr>
            <w:ins w:id="3649" w:author="Amarucci, Scott M" w:date="2016-02-16T19:33:00Z">
              <w:r>
                <w:rPr>
                  <w:b/>
                  <w:bCs/>
                  <w:iCs/>
                </w:rPr>
                <w:t>ENTITY</w:t>
              </w:r>
            </w:ins>
          </w:p>
        </w:tc>
        <w:tc>
          <w:tcPr>
            <w:tcW w:w="2490" w:type="dxa"/>
            <w:shd w:val="clear" w:color="auto" w:fill="auto"/>
          </w:tcPr>
          <w:p w:rsidR="00CE7400" w:rsidRPr="007973F5" w:rsidRDefault="00CE7400" w:rsidP="00BB7C56">
            <w:pPr>
              <w:spacing w:after="0" w:line="240" w:lineRule="auto"/>
              <w:rPr>
                <w:ins w:id="3650" w:author="Amarucci, Scott M" w:date="2016-02-16T19:33:00Z"/>
                <w:b/>
                <w:bCs/>
                <w:iCs/>
              </w:rPr>
            </w:pPr>
            <w:ins w:id="3651" w:author="Amarucci, Scott M" w:date="2016-02-16T19:33:00Z">
              <w:r w:rsidRPr="007973F5">
                <w:rPr>
                  <w:b/>
                  <w:bCs/>
                  <w:iCs/>
                </w:rPr>
                <w:t>SHUSA</w:t>
              </w:r>
            </w:ins>
          </w:p>
        </w:tc>
        <w:tc>
          <w:tcPr>
            <w:tcW w:w="2490" w:type="dxa"/>
            <w:shd w:val="clear" w:color="auto" w:fill="auto"/>
          </w:tcPr>
          <w:p w:rsidR="00CE7400" w:rsidRPr="007973F5" w:rsidRDefault="00CE7400" w:rsidP="00BB7C56">
            <w:pPr>
              <w:spacing w:after="0" w:line="240" w:lineRule="auto"/>
              <w:rPr>
                <w:ins w:id="3652" w:author="Amarucci, Scott M" w:date="2016-02-16T19:33:00Z"/>
                <w:b/>
                <w:bCs/>
                <w:iCs/>
              </w:rPr>
            </w:pPr>
            <w:ins w:id="3653" w:author="Amarucci, Scott M" w:date="2016-02-16T19:33:00Z">
              <w:r w:rsidRPr="007973F5">
                <w:rPr>
                  <w:b/>
                  <w:bCs/>
                  <w:iCs/>
                </w:rPr>
                <w:t>SBNA</w:t>
              </w:r>
            </w:ins>
          </w:p>
        </w:tc>
        <w:tc>
          <w:tcPr>
            <w:tcW w:w="2490" w:type="dxa"/>
            <w:gridSpan w:val="2"/>
            <w:shd w:val="clear" w:color="auto" w:fill="auto"/>
          </w:tcPr>
          <w:p w:rsidR="00CE7400" w:rsidRPr="007973F5" w:rsidRDefault="00CE7400" w:rsidP="00BB7C56">
            <w:pPr>
              <w:spacing w:after="0" w:line="240" w:lineRule="auto"/>
              <w:rPr>
                <w:ins w:id="3654" w:author="Amarucci, Scott M" w:date="2016-02-16T19:33:00Z"/>
                <w:b/>
                <w:bCs/>
                <w:iCs/>
              </w:rPr>
            </w:pPr>
            <w:ins w:id="3655" w:author="Amarucci, Scott M" w:date="2016-02-16T19:33:00Z">
              <w:r w:rsidRPr="007973F5">
                <w:rPr>
                  <w:b/>
                  <w:bCs/>
                  <w:iCs/>
                </w:rPr>
                <w:t>SC</w:t>
              </w:r>
            </w:ins>
          </w:p>
        </w:tc>
      </w:tr>
      <w:tr w:rsidR="00CE7400" w:rsidRPr="00206D41" w:rsidTr="00BB7C56">
        <w:trPr>
          <w:trHeight w:val="113"/>
          <w:ins w:id="3656" w:author="Amarucci, Scott M" w:date="2016-02-16T19:33:00Z"/>
        </w:trPr>
        <w:tc>
          <w:tcPr>
            <w:tcW w:w="1728" w:type="dxa"/>
            <w:vMerge/>
            <w:shd w:val="clear" w:color="auto" w:fill="auto"/>
          </w:tcPr>
          <w:p w:rsidR="00CE7400" w:rsidRDefault="00CE7400" w:rsidP="00BB7C56">
            <w:pPr>
              <w:rPr>
                <w:ins w:id="3657" w:author="Amarucci, Scott M" w:date="2016-02-16T19:33:00Z"/>
                <w:b/>
                <w:bCs/>
                <w:iCs/>
              </w:rPr>
            </w:pPr>
          </w:p>
        </w:tc>
        <w:tc>
          <w:tcPr>
            <w:tcW w:w="2490" w:type="dxa"/>
            <w:shd w:val="clear" w:color="auto" w:fill="auto"/>
          </w:tcPr>
          <w:p w:rsidR="00CE7400" w:rsidRPr="00206D41" w:rsidRDefault="00CE7400" w:rsidP="00BB7C56">
            <w:pPr>
              <w:spacing w:after="0" w:line="240" w:lineRule="auto"/>
              <w:rPr>
                <w:ins w:id="3658" w:author="Amarucci, Scott M" w:date="2016-02-16T19:33:00Z"/>
                <w:bCs/>
                <w:iCs/>
              </w:rPr>
            </w:pPr>
            <w:ins w:id="3659" w:author="Amarucci, Scott M" w:date="2016-02-16T19:33:00Z">
              <w:r>
                <w:rPr>
                  <w:bCs/>
                  <w:iCs/>
                </w:rPr>
                <w:t>Yes</w:t>
              </w:r>
            </w:ins>
          </w:p>
        </w:tc>
        <w:tc>
          <w:tcPr>
            <w:tcW w:w="2490" w:type="dxa"/>
            <w:shd w:val="clear" w:color="auto" w:fill="auto"/>
          </w:tcPr>
          <w:p w:rsidR="00CE7400" w:rsidRPr="00206D41" w:rsidRDefault="00863562" w:rsidP="00BB7C56">
            <w:pPr>
              <w:spacing w:after="0" w:line="240" w:lineRule="auto"/>
              <w:rPr>
                <w:ins w:id="3660" w:author="Amarucci, Scott M" w:date="2016-02-16T19:33:00Z"/>
                <w:bCs/>
                <w:iCs/>
              </w:rPr>
            </w:pPr>
            <w:ins w:id="3661" w:author="Amarucci, Scott M" w:date="2016-02-16T19:37:00Z">
              <w:r>
                <w:rPr>
                  <w:bCs/>
                  <w:iCs/>
                </w:rPr>
                <w:t>No</w:t>
              </w:r>
            </w:ins>
          </w:p>
        </w:tc>
        <w:tc>
          <w:tcPr>
            <w:tcW w:w="2490" w:type="dxa"/>
            <w:gridSpan w:val="2"/>
            <w:shd w:val="clear" w:color="auto" w:fill="auto"/>
          </w:tcPr>
          <w:p w:rsidR="00CE7400" w:rsidRPr="00206D41" w:rsidRDefault="00CE7400" w:rsidP="00BB7C56">
            <w:pPr>
              <w:spacing w:after="0" w:line="240" w:lineRule="auto"/>
              <w:rPr>
                <w:ins w:id="3662" w:author="Amarucci, Scott M" w:date="2016-02-16T19:33:00Z"/>
                <w:bCs/>
                <w:iCs/>
              </w:rPr>
            </w:pPr>
            <w:ins w:id="3663" w:author="Amarucci, Scott M" w:date="2016-02-16T19:33:00Z">
              <w:r>
                <w:rPr>
                  <w:bCs/>
                  <w:iCs/>
                </w:rPr>
                <w:t>No</w:t>
              </w:r>
            </w:ins>
          </w:p>
        </w:tc>
      </w:tr>
      <w:tr w:rsidR="00CE7400" w:rsidRPr="00206D41" w:rsidTr="00BB7C56">
        <w:trPr>
          <w:trHeight w:val="112"/>
          <w:ins w:id="3664" w:author="Amarucci, Scott M" w:date="2016-02-16T19:33:00Z"/>
        </w:trPr>
        <w:tc>
          <w:tcPr>
            <w:tcW w:w="1728" w:type="dxa"/>
            <w:vMerge/>
            <w:shd w:val="clear" w:color="auto" w:fill="auto"/>
          </w:tcPr>
          <w:p w:rsidR="00CE7400" w:rsidRDefault="00CE7400" w:rsidP="00BB7C56">
            <w:pPr>
              <w:rPr>
                <w:ins w:id="3665" w:author="Amarucci, Scott M" w:date="2016-02-16T19:33:00Z"/>
                <w:b/>
                <w:bCs/>
                <w:iCs/>
              </w:rPr>
            </w:pPr>
          </w:p>
        </w:tc>
        <w:tc>
          <w:tcPr>
            <w:tcW w:w="2490" w:type="dxa"/>
            <w:shd w:val="clear" w:color="auto" w:fill="auto"/>
          </w:tcPr>
          <w:p w:rsidR="00CE7400" w:rsidRPr="00426737" w:rsidRDefault="00CE7400" w:rsidP="00BB7C56">
            <w:pPr>
              <w:spacing w:after="0" w:line="240" w:lineRule="auto"/>
              <w:rPr>
                <w:ins w:id="3666" w:author="Amarucci, Scott M" w:date="2016-02-16T19:33:00Z"/>
                <w:b/>
                <w:bCs/>
                <w:iCs/>
              </w:rPr>
            </w:pPr>
            <w:ins w:id="3667" w:author="Amarucci, Scott M" w:date="2016-02-16T19:33:00Z">
              <w:r>
                <w:rPr>
                  <w:b/>
                  <w:bCs/>
                  <w:iCs/>
                </w:rPr>
                <w:t>SIS</w:t>
              </w:r>
            </w:ins>
          </w:p>
        </w:tc>
        <w:tc>
          <w:tcPr>
            <w:tcW w:w="2490" w:type="dxa"/>
            <w:shd w:val="clear" w:color="auto" w:fill="auto"/>
          </w:tcPr>
          <w:p w:rsidR="00CE7400" w:rsidRPr="00426737" w:rsidRDefault="00CE7400" w:rsidP="00BB7C56">
            <w:pPr>
              <w:spacing w:after="0" w:line="240" w:lineRule="auto"/>
              <w:rPr>
                <w:ins w:id="3668" w:author="Amarucci, Scott M" w:date="2016-02-16T19:33:00Z"/>
                <w:b/>
                <w:bCs/>
                <w:iCs/>
              </w:rPr>
            </w:pPr>
            <w:ins w:id="3669" w:author="Amarucci, Scott M" w:date="2016-02-16T19:33:00Z">
              <w:r>
                <w:rPr>
                  <w:b/>
                  <w:bCs/>
                  <w:iCs/>
                </w:rPr>
                <w:t>BSI Miami</w:t>
              </w:r>
            </w:ins>
          </w:p>
        </w:tc>
        <w:tc>
          <w:tcPr>
            <w:tcW w:w="1245" w:type="dxa"/>
            <w:shd w:val="clear" w:color="auto" w:fill="auto"/>
          </w:tcPr>
          <w:p w:rsidR="00CE7400" w:rsidRPr="00426737" w:rsidRDefault="00CE7400" w:rsidP="00BB7C56">
            <w:pPr>
              <w:spacing w:after="0" w:line="240" w:lineRule="auto"/>
              <w:rPr>
                <w:ins w:id="3670" w:author="Amarucci, Scott M" w:date="2016-02-16T19:33:00Z"/>
                <w:b/>
                <w:bCs/>
                <w:iCs/>
              </w:rPr>
            </w:pPr>
            <w:ins w:id="3671" w:author="Amarucci, Scott M" w:date="2016-02-16T19:33:00Z">
              <w:r>
                <w:rPr>
                  <w:b/>
                  <w:bCs/>
                  <w:iCs/>
                </w:rPr>
                <w:t>BSPR</w:t>
              </w:r>
            </w:ins>
          </w:p>
        </w:tc>
        <w:tc>
          <w:tcPr>
            <w:tcW w:w="1245" w:type="dxa"/>
            <w:shd w:val="clear" w:color="auto" w:fill="auto"/>
          </w:tcPr>
          <w:p w:rsidR="00CE7400" w:rsidRPr="00785EA3" w:rsidRDefault="00CE7400" w:rsidP="00BB7C56">
            <w:pPr>
              <w:spacing w:after="0" w:line="240" w:lineRule="auto"/>
              <w:rPr>
                <w:ins w:id="3672" w:author="Amarucci, Scott M" w:date="2016-02-16T19:33:00Z"/>
                <w:b/>
                <w:bCs/>
                <w:iCs/>
              </w:rPr>
            </w:pPr>
            <w:ins w:id="3673" w:author="Amarucci, Scott M" w:date="2016-02-16T19:33:00Z">
              <w:r>
                <w:rPr>
                  <w:b/>
                  <w:bCs/>
                  <w:iCs/>
                </w:rPr>
                <w:t>SSLLC</w:t>
              </w:r>
            </w:ins>
          </w:p>
        </w:tc>
      </w:tr>
      <w:tr w:rsidR="00CE7400" w:rsidRPr="00206D41" w:rsidTr="00BB7C56">
        <w:trPr>
          <w:trHeight w:val="112"/>
          <w:ins w:id="3674" w:author="Amarucci, Scott M" w:date="2016-02-16T19:33:00Z"/>
        </w:trPr>
        <w:tc>
          <w:tcPr>
            <w:tcW w:w="1728" w:type="dxa"/>
            <w:vMerge/>
            <w:shd w:val="clear" w:color="auto" w:fill="auto"/>
          </w:tcPr>
          <w:p w:rsidR="00CE7400" w:rsidRDefault="00CE7400" w:rsidP="00BB7C56">
            <w:pPr>
              <w:rPr>
                <w:ins w:id="3675" w:author="Amarucci, Scott M" w:date="2016-02-16T19:33:00Z"/>
                <w:b/>
                <w:bCs/>
                <w:iCs/>
              </w:rPr>
            </w:pPr>
          </w:p>
        </w:tc>
        <w:tc>
          <w:tcPr>
            <w:tcW w:w="2490" w:type="dxa"/>
            <w:shd w:val="clear" w:color="auto" w:fill="auto"/>
          </w:tcPr>
          <w:p w:rsidR="00CE7400" w:rsidRDefault="00CE7400" w:rsidP="00BB7C56">
            <w:pPr>
              <w:spacing w:after="0" w:line="240" w:lineRule="auto"/>
              <w:rPr>
                <w:ins w:id="3676" w:author="Amarucci, Scott M" w:date="2016-02-16T19:33:00Z"/>
                <w:bCs/>
                <w:iCs/>
              </w:rPr>
            </w:pPr>
            <w:ins w:id="3677" w:author="Amarucci, Scott M" w:date="2016-02-16T19:33:00Z">
              <w:r>
                <w:rPr>
                  <w:bCs/>
                  <w:iCs/>
                </w:rPr>
                <w:t>No</w:t>
              </w:r>
            </w:ins>
          </w:p>
        </w:tc>
        <w:tc>
          <w:tcPr>
            <w:tcW w:w="2490" w:type="dxa"/>
            <w:shd w:val="clear" w:color="auto" w:fill="auto"/>
          </w:tcPr>
          <w:p w:rsidR="00CE7400" w:rsidRDefault="00863562" w:rsidP="00BB7C56">
            <w:pPr>
              <w:spacing w:after="0" w:line="240" w:lineRule="auto"/>
              <w:rPr>
                <w:ins w:id="3678" w:author="Amarucci, Scott M" w:date="2016-02-16T19:33:00Z"/>
                <w:bCs/>
                <w:iCs/>
              </w:rPr>
            </w:pPr>
            <w:ins w:id="3679" w:author="Amarucci, Scott M" w:date="2016-02-16T19:37:00Z">
              <w:r>
                <w:rPr>
                  <w:bCs/>
                  <w:iCs/>
                </w:rPr>
                <w:t>Yes</w:t>
              </w:r>
            </w:ins>
          </w:p>
        </w:tc>
        <w:tc>
          <w:tcPr>
            <w:tcW w:w="1245" w:type="dxa"/>
            <w:shd w:val="clear" w:color="auto" w:fill="auto"/>
          </w:tcPr>
          <w:p w:rsidR="00CE7400" w:rsidRDefault="00863562" w:rsidP="00BB7C56">
            <w:pPr>
              <w:spacing w:after="0" w:line="240" w:lineRule="auto"/>
              <w:rPr>
                <w:ins w:id="3680" w:author="Amarucci, Scott M" w:date="2016-02-16T19:33:00Z"/>
                <w:bCs/>
                <w:iCs/>
              </w:rPr>
            </w:pPr>
            <w:ins w:id="3681" w:author="Amarucci, Scott M" w:date="2016-02-16T19:37:00Z">
              <w:r>
                <w:rPr>
                  <w:bCs/>
                  <w:iCs/>
                </w:rPr>
                <w:t>No</w:t>
              </w:r>
            </w:ins>
          </w:p>
        </w:tc>
        <w:tc>
          <w:tcPr>
            <w:tcW w:w="1245" w:type="dxa"/>
            <w:shd w:val="clear" w:color="auto" w:fill="auto"/>
          </w:tcPr>
          <w:p w:rsidR="00CE7400" w:rsidRDefault="00863562" w:rsidP="00BB7C56">
            <w:pPr>
              <w:spacing w:after="0" w:line="240" w:lineRule="auto"/>
              <w:rPr>
                <w:ins w:id="3682" w:author="Amarucci, Scott M" w:date="2016-02-16T19:33:00Z"/>
                <w:bCs/>
                <w:iCs/>
              </w:rPr>
            </w:pPr>
            <w:ins w:id="3683" w:author="Amarucci, Scott M" w:date="2016-02-16T19:37:00Z">
              <w:r>
                <w:rPr>
                  <w:bCs/>
                  <w:iCs/>
                </w:rPr>
                <w:t>No</w:t>
              </w:r>
            </w:ins>
          </w:p>
        </w:tc>
      </w:tr>
      <w:tr w:rsidR="00CE7400" w:rsidRPr="00206D41" w:rsidTr="00BB7C56">
        <w:trPr>
          <w:trHeight w:val="245"/>
          <w:ins w:id="3684" w:author="Amarucci, Scott M" w:date="2016-02-16T19:33:00Z"/>
        </w:trPr>
        <w:tc>
          <w:tcPr>
            <w:tcW w:w="1728" w:type="dxa"/>
            <w:vMerge w:val="restart"/>
            <w:shd w:val="clear" w:color="auto" w:fill="auto"/>
          </w:tcPr>
          <w:p w:rsidR="00CE7400" w:rsidRDefault="00CE7400" w:rsidP="00BB7C56">
            <w:pPr>
              <w:rPr>
                <w:ins w:id="3685" w:author="Amarucci, Scott M" w:date="2016-02-16T19:33:00Z"/>
                <w:b/>
                <w:bCs/>
                <w:iCs/>
              </w:rPr>
            </w:pPr>
            <w:ins w:id="3686" w:author="Amarucci, Scott M" w:date="2016-02-16T19:33:00Z">
              <w:r>
                <w:rPr>
                  <w:b/>
                  <w:bCs/>
                  <w:iCs/>
                </w:rPr>
                <w:t>METRIC OWNER</w:t>
              </w:r>
            </w:ins>
          </w:p>
        </w:tc>
        <w:tc>
          <w:tcPr>
            <w:tcW w:w="2490" w:type="dxa"/>
            <w:shd w:val="clear" w:color="auto" w:fill="auto"/>
          </w:tcPr>
          <w:p w:rsidR="00CE7400" w:rsidRPr="005A6F8C" w:rsidRDefault="00CE7400" w:rsidP="00BB7C56">
            <w:pPr>
              <w:spacing w:after="0" w:line="240" w:lineRule="auto"/>
              <w:rPr>
                <w:ins w:id="3687" w:author="Amarucci, Scott M" w:date="2016-02-16T19:33:00Z"/>
                <w:b/>
                <w:bCs/>
                <w:iCs/>
              </w:rPr>
            </w:pPr>
            <w:ins w:id="3688" w:author="Amarucci, Scott M" w:date="2016-02-16T19:33:00Z">
              <w:r w:rsidRPr="005A6F8C">
                <w:rPr>
                  <w:b/>
                  <w:bCs/>
                  <w:iCs/>
                </w:rPr>
                <w:t>SHUSA</w:t>
              </w:r>
            </w:ins>
          </w:p>
        </w:tc>
        <w:tc>
          <w:tcPr>
            <w:tcW w:w="2490" w:type="dxa"/>
            <w:shd w:val="clear" w:color="auto" w:fill="auto"/>
          </w:tcPr>
          <w:p w:rsidR="00CE7400" w:rsidRPr="005A6F8C" w:rsidRDefault="00CE7400" w:rsidP="00BB7C56">
            <w:pPr>
              <w:spacing w:after="0" w:line="240" w:lineRule="auto"/>
              <w:rPr>
                <w:ins w:id="3689" w:author="Amarucci, Scott M" w:date="2016-02-16T19:33:00Z"/>
                <w:b/>
                <w:bCs/>
                <w:iCs/>
              </w:rPr>
            </w:pPr>
            <w:ins w:id="3690" w:author="Amarucci, Scott M" w:date="2016-02-16T19:33:00Z">
              <w:r w:rsidRPr="005A6F8C">
                <w:rPr>
                  <w:b/>
                  <w:bCs/>
                  <w:iCs/>
                </w:rPr>
                <w:t>SBNA</w:t>
              </w:r>
            </w:ins>
          </w:p>
        </w:tc>
        <w:tc>
          <w:tcPr>
            <w:tcW w:w="2490" w:type="dxa"/>
            <w:gridSpan w:val="2"/>
            <w:shd w:val="clear" w:color="auto" w:fill="auto"/>
          </w:tcPr>
          <w:p w:rsidR="00CE7400" w:rsidRPr="005A6F8C" w:rsidRDefault="00CE7400" w:rsidP="00BB7C56">
            <w:pPr>
              <w:spacing w:after="0" w:line="240" w:lineRule="auto"/>
              <w:rPr>
                <w:ins w:id="3691" w:author="Amarucci, Scott M" w:date="2016-02-16T19:33:00Z"/>
                <w:b/>
                <w:bCs/>
                <w:iCs/>
              </w:rPr>
            </w:pPr>
            <w:ins w:id="3692" w:author="Amarucci, Scott M" w:date="2016-02-16T19:33:00Z">
              <w:r w:rsidRPr="005A6F8C">
                <w:rPr>
                  <w:b/>
                  <w:bCs/>
                  <w:iCs/>
                </w:rPr>
                <w:t>SC</w:t>
              </w:r>
            </w:ins>
          </w:p>
        </w:tc>
      </w:tr>
      <w:tr w:rsidR="00CE7400" w:rsidRPr="00206D41" w:rsidTr="00BB7C56">
        <w:trPr>
          <w:trHeight w:val="322"/>
          <w:ins w:id="3693" w:author="Amarucci, Scott M" w:date="2016-02-16T19:33:00Z"/>
        </w:trPr>
        <w:tc>
          <w:tcPr>
            <w:tcW w:w="1728" w:type="dxa"/>
            <w:vMerge/>
            <w:shd w:val="clear" w:color="auto" w:fill="auto"/>
          </w:tcPr>
          <w:p w:rsidR="00CE7400" w:rsidRDefault="00CE7400" w:rsidP="00BB7C56">
            <w:pPr>
              <w:rPr>
                <w:ins w:id="3694" w:author="Amarucci, Scott M" w:date="2016-02-16T19:33:00Z"/>
                <w:b/>
                <w:bCs/>
                <w:iCs/>
              </w:rPr>
            </w:pPr>
          </w:p>
        </w:tc>
        <w:tc>
          <w:tcPr>
            <w:tcW w:w="2490" w:type="dxa"/>
            <w:shd w:val="clear" w:color="auto" w:fill="auto"/>
          </w:tcPr>
          <w:p w:rsidR="00CE7400" w:rsidRPr="00206D41" w:rsidRDefault="00CE7400" w:rsidP="00BB7C56">
            <w:pPr>
              <w:spacing w:after="0" w:line="240" w:lineRule="auto"/>
              <w:rPr>
                <w:ins w:id="3695" w:author="Amarucci, Scott M" w:date="2016-02-16T19:33:00Z"/>
                <w:bCs/>
                <w:iCs/>
              </w:rPr>
            </w:pPr>
            <w:ins w:id="3696" w:author="Amarucci, Scott M" w:date="2016-02-16T19:33:00Z">
              <w:r>
                <w:rPr>
                  <w:bCs/>
                  <w:iCs/>
                </w:rPr>
                <w:t>???</w:t>
              </w:r>
            </w:ins>
          </w:p>
        </w:tc>
        <w:tc>
          <w:tcPr>
            <w:tcW w:w="2490" w:type="dxa"/>
            <w:shd w:val="clear" w:color="auto" w:fill="auto"/>
          </w:tcPr>
          <w:p w:rsidR="00CE7400" w:rsidRPr="00206D41" w:rsidRDefault="003107E5" w:rsidP="00BB7C56">
            <w:pPr>
              <w:spacing w:after="0" w:line="240" w:lineRule="auto"/>
              <w:rPr>
                <w:ins w:id="3697" w:author="Amarucci, Scott M" w:date="2016-02-16T19:33:00Z"/>
                <w:bCs/>
                <w:iCs/>
              </w:rPr>
            </w:pPr>
            <w:ins w:id="3698" w:author="Amarucci, Scott M" w:date="2016-02-18T15:43:00Z">
              <w:r>
                <w:rPr>
                  <w:bCs/>
                  <w:iCs/>
                </w:rPr>
                <w:t>N/A</w:t>
              </w:r>
            </w:ins>
          </w:p>
        </w:tc>
        <w:tc>
          <w:tcPr>
            <w:tcW w:w="2490" w:type="dxa"/>
            <w:gridSpan w:val="2"/>
            <w:shd w:val="clear" w:color="auto" w:fill="auto"/>
          </w:tcPr>
          <w:p w:rsidR="00CE7400" w:rsidRPr="00206D41" w:rsidRDefault="003107E5" w:rsidP="00BB7C56">
            <w:pPr>
              <w:spacing w:after="0" w:line="240" w:lineRule="auto"/>
              <w:rPr>
                <w:ins w:id="3699" w:author="Amarucci, Scott M" w:date="2016-02-16T19:33:00Z"/>
                <w:bCs/>
                <w:iCs/>
              </w:rPr>
            </w:pPr>
            <w:ins w:id="3700" w:author="Amarucci, Scott M" w:date="2016-02-18T15:43:00Z">
              <w:r>
                <w:rPr>
                  <w:bCs/>
                  <w:iCs/>
                </w:rPr>
                <w:t>N/A</w:t>
              </w:r>
            </w:ins>
          </w:p>
        </w:tc>
      </w:tr>
      <w:tr w:rsidR="00CE7400" w:rsidRPr="00206D41" w:rsidTr="00BB7C56">
        <w:trPr>
          <w:trHeight w:val="245"/>
          <w:ins w:id="3701" w:author="Amarucci, Scott M" w:date="2016-02-16T19:33:00Z"/>
        </w:trPr>
        <w:tc>
          <w:tcPr>
            <w:tcW w:w="1728" w:type="dxa"/>
            <w:vMerge/>
            <w:shd w:val="clear" w:color="auto" w:fill="auto"/>
          </w:tcPr>
          <w:p w:rsidR="00CE7400" w:rsidRDefault="00CE7400" w:rsidP="00BB7C56">
            <w:pPr>
              <w:rPr>
                <w:ins w:id="3702" w:author="Amarucci, Scott M" w:date="2016-02-16T19:33:00Z"/>
                <w:b/>
                <w:bCs/>
                <w:iCs/>
              </w:rPr>
            </w:pPr>
          </w:p>
        </w:tc>
        <w:tc>
          <w:tcPr>
            <w:tcW w:w="2490" w:type="dxa"/>
            <w:shd w:val="clear" w:color="auto" w:fill="auto"/>
          </w:tcPr>
          <w:p w:rsidR="00CE7400" w:rsidRDefault="00CE7400" w:rsidP="00BB7C56">
            <w:pPr>
              <w:spacing w:after="0" w:line="240" w:lineRule="auto"/>
              <w:rPr>
                <w:ins w:id="3703" w:author="Amarucci, Scott M" w:date="2016-02-16T19:33:00Z"/>
                <w:bCs/>
                <w:iCs/>
              </w:rPr>
            </w:pPr>
            <w:ins w:id="3704" w:author="Amarucci, Scott M" w:date="2016-02-16T19:33:00Z">
              <w:r>
                <w:rPr>
                  <w:b/>
                  <w:bCs/>
                  <w:iCs/>
                </w:rPr>
                <w:t>SIS</w:t>
              </w:r>
            </w:ins>
          </w:p>
        </w:tc>
        <w:tc>
          <w:tcPr>
            <w:tcW w:w="2490" w:type="dxa"/>
            <w:shd w:val="clear" w:color="auto" w:fill="auto"/>
          </w:tcPr>
          <w:p w:rsidR="00CE7400" w:rsidRDefault="00CE7400" w:rsidP="00BB7C56">
            <w:pPr>
              <w:spacing w:after="0" w:line="240" w:lineRule="auto"/>
              <w:rPr>
                <w:ins w:id="3705" w:author="Amarucci, Scott M" w:date="2016-02-16T19:33:00Z"/>
                <w:bCs/>
                <w:iCs/>
              </w:rPr>
            </w:pPr>
            <w:ins w:id="3706" w:author="Amarucci, Scott M" w:date="2016-02-16T19:33:00Z">
              <w:r>
                <w:rPr>
                  <w:b/>
                  <w:bCs/>
                  <w:iCs/>
                </w:rPr>
                <w:t>BSI Miami</w:t>
              </w:r>
            </w:ins>
          </w:p>
        </w:tc>
        <w:tc>
          <w:tcPr>
            <w:tcW w:w="2490" w:type="dxa"/>
            <w:gridSpan w:val="2"/>
            <w:shd w:val="clear" w:color="auto" w:fill="auto"/>
          </w:tcPr>
          <w:p w:rsidR="00CE7400" w:rsidRPr="007362A8" w:rsidRDefault="00CE7400" w:rsidP="00BB7C56">
            <w:pPr>
              <w:spacing w:after="0" w:line="240" w:lineRule="auto"/>
              <w:rPr>
                <w:ins w:id="3707" w:author="Amarucci, Scott M" w:date="2016-02-16T19:33:00Z"/>
                <w:bCs/>
                <w:iCs/>
              </w:rPr>
            </w:pPr>
            <w:ins w:id="3708" w:author="Amarucci, Scott M" w:date="2016-02-16T19:33:00Z">
              <w:r>
                <w:rPr>
                  <w:b/>
                  <w:bCs/>
                  <w:iCs/>
                </w:rPr>
                <w:t>BSPR</w:t>
              </w:r>
            </w:ins>
          </w:p>
        </w:tc>
      </w:tr>
      <w:tr w:rsidR="00CE7400" w:rsidRPr="00206D41" w:rsidTr="00BB7C56">
        <w:trPr>
          <w:trHeight w:val="331"/>
          <w:ins w:id="3709" w:author="Amarucci, Scott M" w:date="2016-02-16T19:33:00Z"/>
        </w:trPr>
        <w:tc>
          <w:tcPr>
            <w:tcW w:w="1728" w:type="dxa"/>
            <w:vMerge/>
            <w:shd w:val="clear" w:color="auto" w:fill="auto"/>
          </w:tcPr>
          <w:p w:rsidR="00CE7400" w:rsidRDefault="00CE7400" w:rsidP="00BB7C56">
            <w:pPr>
              <w:rPr>
                <w:ins w:id="3710" w:author="Amarucci, Scott M" w:date="2016-02-16T19:33:00Z"/>
                <w:b/>
                <w:bCs/>
                <w:iCs/>
              </w:rPr>
            </w:pPr>
          </w:p>
        </w:tc>
        <w:tc>
          <w:tcPr>
            <w:tcW w:w="2490" w:type="dxa"/>
            <w:shd w:val="clear" w:color="auto" w:fill="auto"/>
          </w:tcPr>
          <w:p w:rsidR="00CE7400" w:rsidRDefault="003107E5" w:rsidP="00BB7C56">
            <w:pPr>
              <w:spacing w:after="0" w:line="240" w:lineRule="auto"/>
              <w:rPr>
                <w:ins w:id="3711" w:author="Amarucci, Scott M" w:date="2016-02-16T19:33:00Z"/>
                <w:bCs/>
                <w:iCs/>
              </w:rPr>
            </w:pPr>
            <w:ins w:id="3712" w:author="Amarucci, Scott M" w:date="2016-02-18T15:43:00Z">
              <w:r>
                <w:rPr>
                  <w:bCs/>
                  <w:iCs/>
                </w:rPr>
                <w:t>N/A</w:t>
              </w:r>
            </w:ins>
          </w:p>
        </w:tc>
        <w:tc>
          <w:tcPr>
            <w:tcW w:w="2490" w:type="dxa"/>
            <w:shd w:val="clear" w:color="auto" w:fill="auto"/>
          </w:tcPr>
          <w:p w:rsidR="00CE7400" w:rsidRDefault="00863562" w:rsidP="00BB7C56">
            <w:pPr>
              <w:spacing w:after="0" w:line="240" w:lineRule="auto"/>
              <w:rPr>
                <w:ins w:id="3713" w:author="Amarucci, Scott M" w:date="2016-02-16T19:33:00Z"/>
                <w:bCs/>
                <w:iCs/>
              </w:rPr>
            </w:pPr>
            <w:ins w:id="3714" w:author="Amarucci, Scott M" w:date="2016-02-16T19:37:00Z">
              <w:r>
                <w:rPr>
                  <w:bCs/>
                  <w:iCs/>
                </w:rPr>
                <w:t>???</w:t>
              </w:r>
            </w:ins>
          </w:p>
        </w:tc>
        <w:tc>
          <w:tcPr>
            <w:tcW w:w="2490" w:type="dxa"/>
            <w:gridSpan w:val="2"/>
            <w:shd w:val="clear" w:color="auto" w:fill="auto"/>
          </w:tcPr>
          <w:p w:rsidR="00CE7400" w:rsidRDefault="003107E5" w:rsidP="00BB7C56">
            <w:pPr>
              <w:spacing w:after="0" w:line="240" w:lineRule="auto"/>
              <w:rPr>
                <w:ins w:id="3715" w:author="Amarucci, Scott M" w:date="2016-02-16T19:33:00Z"/>
                <w:bCs/>
                <w:iCs/>
              </w:rPr>
            </w:pPr>
            <w:ins w:id="3716" w:author="Amarucci, Scott M" w:date="2016-02-18T15:43:00Z">
              <w:r>
                <w:rPr>
                  <w:bCs/>
                  <w:iCs/>
                </w:rPr>
                <w:t>N/A</w:t>
              </w:r>
            </w:ins>
          </w:p>
        </w:tc>
      </w:tr>
      <w:tr w:rsidR="00CE7400" w:rsidRPr="00206D41" w:rsidTr="00BB7C56">
        <w:trPr>
          <w:trHeight w:val="268"/>
          <w:ins w:id="3717" w:author="Amarucci, Scott M" w:date="2016-02-16T19:33:00Z"/>
        </w:trPr>
        <w:tc>
          <w:tcPr>
            <w:tcW w:w="1728" w:type="dxa"/>
            <w:vMerge/>
            <w:shd w:val="clear" w:color="auto" w:fill="auto"/>
          </w:tcPr>
          <w:p w:rsidR="00CE7400" w:rsidRDefault="00CE7400" w:rsidP="00BB7C56">
            <w:pPr>
              <w:rPr>
                <w:ins w:id="3718" w:author="Amarucci, Scott M" w:date="2016-02-16T19:33:00Z"/>
                <w:b/>
                <w:bCs/>
                <w:iCs/>
              </w:rPr>
            </w:pPr>
          </w:p>
        </w:tc>
        <w:tc>
          <w:tcPr>
            <w:tcW w:w="2490" w:type="dxa"/>
            <w:shd w:val="clear" w:color="auto" w:fill="auto"/>
          </w:tcPr>
          <w:p w:rsidR="00CE7400" w:rsidRPr="00426737" w:rsidRDefault="00CE7400" w:rsidP="00BB7C56">
            <w:pPr>
              <w:spacing w:after="0" w:line="240" w:lineRule="auto"/>
              <w:rPr>
                <w:ins w:id="3719" w:author="Amarucci, Scott M" w:date="2016-02-16T19:33:00Z"/>
                <w:b/>
                <w:bCs/>
                <w:iCs/>
              </w:rPr>
            </w:pPr>
            <w:ins w:id="3720" w:author="Amarucci, Scott M" w:date="2016-02-16T19:33:00Z">
              <w:r>
                <w:rPr>
                  <w:b/>
                  <w:bCs/>
                  <w:iCs/>
                </w:rPr>
                <w:t>SSLLC</w:t>
              </w:r>
            </w:ins>
          </w:p>
        </w:tc>
        <w:tc>
          <w:tcPr>
            <w:tcW w:w="4980" w:type="dxa"/>
            <w:gridSpan w:val="3"/>
            <w:vMerge w:val="restart"/>
            <w:shd w:val="clear" w:color="auto" w:fill="auto"/>
          </w:tcPr>
          <w:p w:rsidR="00CE7400" w:rsidRDefault="00CE7400" w:rsidP="00BB7C56">
            <w:pPr>
              <w:spacing w:after="0" w:line="240" w:lineRule="auto"/>
              <w:rPr>
                <w:ins w:id="3721" w:author="Amarucci, Scott M" w:date="2016-02-16T19:33:00Z"/>
                <w:bCs/>
                <w:iCs/>
              </w:rPr>
            </w:pPr>
          </w:p>
        </w:tc>
      </w:tr>
      <w:tr w:rsidR="00CE7400" w:rsidRPr="00206D41" w:rsidTr="00BB7C56">
        <w:trPr>
          <w:trHeight w:val="259"/>
          <w:ins w:id="3722" w:author="Amarucci, Scott M" w:date="2016-02-16T19:33:00Z"/>
        </w:trPr>
        <w:tc>
          <w:tcPr>
            <w:tcW w:w="1728" w:type="dxa"/>
            <w:vMerge/>
            <w:shd w:val="clear" w:color="auto" w:fill="auto"/>
          </w:tcPr>
          <w:p w:rsidR="00CE7400" w:rsidRDefault="00CE7400" w:rsidP="00BB7C56">
            <w:pPr>
              <w:rPr>
                <w:ins w:id="3723" w:author="Amarucci, Scott M" w:date="2016-02-16T19:33:00Z"/>
                <w:b/>
                <w:bCs/>
                <w:iCs/>
              </w:rPr>
            </w:pPr>
          </w:p>
        </w:tc>
        <w:tc>
          <w:tcPr>
            <w:tcW w:w="2490" w:type="dxa"/>
            <w:shd w:val="clear" w:color="auto" w:fill="auto"/>
          </w:tcPr>
          <w:p w:rsidR="00CE7400" w:rsidRDefault="003107E5" w:rsidP="00BB7C56">
            <w:pPr>
              <w:spacing w:after="0" w:line="240" w:lineRule="auto"/>
              <w:rPr>
                <w:ins w:id="3724" w:author="Amarucci, Scott M" w:date="2016-02-16T19:33:00Z"/>
                <w:bCs/>
                <w:iCs/>
              </w:rPr>
            </w:pPr>
            <w:ins w:id="3725" w:author="Amarucci, Scott M" w:date="2016-02-18T15:43:00Z">
              <w:r>
                <w:rPr>
                  <w:bCs/>
                  <w:iCs/>
                </w:rPr>
                <w:t>N/A</w:t>
              </w:r>
            </w:ins>
          </w:p>
        </w:tc>
        <w:tc>
          <w:tcPr>
            <w:tcW w:w="4980" w:type="dxa"/>
            <w:gridSpan w:val="3"/>
            <w:vMerge/>
            <w:shd w:val="clear" w:color="auto" w:fill="auto"/>
          </w:tcPr>
          <w:p w:rsidR="00CE7400" w:rsidRDefault="00CE7400" w:rsidP="00BB7C56">
            <w:pPr>
              <w:spacing w:after="0" w:line="240" w:lineRule="auto"/>
              <w:rPr>
                <w:ins w:id="3726" w:author="Amarucci, Scott M" w:date="2016-02-16T19:33:00Z"/>
                <w:bCs/>
                <w:iCs/>
              </w:rPr>
            </w:pPr>
          </w:p>
        </w:tc>
      </w:tr>
      <w:tr w:rsidR="00CE7400" w:rsidRPr="00206D41" w:rsidTr="00BB7C56">
        <w:trPr>
          <w:trHeight w:val="439"/>
          <w:ins w:id="3727" w:author="Amarucci, Scott M" w:date="2016-02-16T19:33:00Z"/>
        </w:trPr>
        <w:tc>
          <w:tcPr>
            <w:tcW w:w="1728" w:type="dxa"/>
            <w:shd w:val="clear" w:color="auto" w:fill="auto"/>
          </w:tcPr>
          <w:p w:rsidR="00CE7400" w:rsidRPr="00206D41" w:rsidRDefault="00CE7400" w:rsidP="00BB7C56">
            <w:pPr>
              <w:rPr>
                <w:ins w:id="3728" w:author="Amarucci, Scott M" w:date="2016-02-16T19:33:00Z"/>
                <w:b/>
                <w:bCs/>
                <w:iCs/>
              </w:rPr>
            </w:pPr>
            <w:ins w:id="3729" w:author="Amarucci, Scott M" w:date="2016-02-16T19:33:00Z">
              <w:r w:rsidRPr="005B0BAF">
                <w:rPr>
                  <w:rFonts w:asciiTheme="minorHAnsi" w:hAnsiTheme="minorHAnsi"/>
                  <w:b/>
                  <w:bCs/>
                  <w:iCs/>
                </w:rPr>
                <w:t>TRIGGER AND LIMIT SETTING</w:t>
              </w:r>
            </w:ins>
          </w:p>
        </w:tc>
        <w:tc>
          <w:tcPr>
            <w:tcW w:w="7470" w:type="dxa"/>
            <w:gridSpan w:val="4"/>
            <w:shd w:val="clear" w:color="auto" w:fill="auto"/>
          </w:tcPr>
          <w:p w:rsidR="00CE7400" w:rsidRDefault="00CE7400" w:rsidP="00BB7C56">
            <w:pPr>
              <w:spacing w:after="0" w:line="240" w:lineRule="auto"/>
              <w:rPr>
                <w:ins w:id="3730" w:author="Amarucci, Scott M" w:date="2016-02-16T19:33:00Z"/>
                <w:bCs/>
                <w:iCs/>
              </w:rPr>
            </w:pPr>
            <w:ins w:id="3731" w:author="Amarucci, Scott M" w:date="2016-02-16T19:33:00Z">
              <w:r>
                <w:rPr>
                  <w:bCs/>
                  <w:iCs/>
                </w:rPr>
                <w:t xml:space="preserve">The </w:t>
              </w:r>
            </w:ins>
            <w:ins w:id="3732" w:author="Amarucci, Scott M" w:date="2016-02-16T19:41:00Z">
              <w:r w:rsidR="00863562">
                <w:rPr>
                  <w:bCs/>
                  <w:iCs/>
                </w:rPr>
                <w:t>non-investment grade collateral</w:t>
              </w:r>
            </w:ins>
            <w:ins w:id="3733" w:author="Amarucci, Scott M" w:date="2016-02-16T19:33:00Z">
              <w:r>
                <w:rPr>
                  <w:bCs/>
                  <w:iCs/>
                </w:rPr>
                <w:t xml:space="preserve"> triggers and limits are set as follows:</w:t>
              </w:r>
            </w:ins>
          </w:p>
          <w:p w:rsidR="00CE7400" w:rsidRDefault="00CE7400" w:rsidP="00BB7C56">
            <w:pPr>
              <w:spacing w:after="0" w:line="240" w:lineRule="auto"/>
              <w:rPr>
                <w:ins w:id="3734" w:author="Amarucci, Scott M" w:date="2016-02-16T19:33:00Z"/>
                <w:bCs/>
                <w:iCs/>
              </w:rPr>
            </w:pPr>
          </w:p>
          <w:p w:rsidR="00CE7400" w:rsidRPr="00204F0A" w:rsidRDefault="00CE7400" w:rsidP="00BB7C56">
            <w:pPr>
              <w:pStyle w:val="ListParagraph"/>
              <w:numPr>
                <w:ilvl w:val="0"/>
                <w:numId w:val="5"/>
              </w:numPr>
              <w:spacing w:after="0" w:line="240" w:lineRule="auto"/>
              <w:rPr>
                <w:ins w:id="3735" w:author="Amarucci, Scott M" w:date="2016-02-16T19:33:00Z"/>
                <w:bCs/>
                <w:iCs/>
              </w:rPr>
            </w:pPr>
            <w:ins w:id="3736" w:author="Amarucci, Scott M" w:date="2016-02-16T19:33:00Z">
              <w:r>
                <w:rPr>
                  <w:bCs/>
                  <w:iCs/>
                </w:rPr>
                <w:t>Am</w:t>
              </w:r>
              <w:r w:rsidRPr="00204F0A">
                <w:rPr>
                  <w:bCs/>
                  <w:iCs/>
                </w:rPr>
                <w:t>ber trigger</w:t>
              </w:r>
              <w:r>
                <w:rPr>
                  <w:bCs/>
                  <w:iCs/>
                </w:rPr>
                <w:t>:</w:t>
              </w:r>
              <w:r w:rsidRPr="00204F0A">
                <w:rPr>
                  <w:bCs/>
                  <w:iCs/>
                </w:rPr>
                <w:t xml:space="preserve"> </w:t>
              </w:r>
            </w:ins>
            <w:ins w:id="3737" w:author="Amarucci, Scott M" w:date="2016-02-18T15:27:00Z">
              <w:r w:rsidR="00FC1114">
                <w:rPr>
                  <w:bCs/>
                  <w:iCs/>
                </w:rPr>
                <w:t>8%</w:t>
              </w:r>
            </w:ins>
            <w:ins w:id="3738" w:author="Amarucci, Scott M" w:date="2016-02-16T19:33:00Z">
              <w:r>
                <w:rPr>
                  <w:bCs/>
                  <w:iCs/>
                </w:rPr>
                <w:t xml:space="preserve"> </w:t>
              </w:r>
            </w:ins>
          </w:p>
          <w:p w:rsidR="00CE7400" w:rsidRPr="00426737" w:rsidRDefault="00CE7400" w:rsidP="00BB7C56">
            <w:pPr>
              <w:pStyle w:val="ListParagraph"/>
              <w:numPr>
                <w:ilvl w:val="0"/>
                <w:numId w:val="5"/>
              </w:numPr>
              <w:spacing w:after="0" w:line="240" w:lineRule="auto"/>
              <w:rPr>
                <w:ins w:id="3739" w:author="Amarucci, Scott M" w:date="2016-02-16T19:33:00Z"/>
                <w:bCs/>
                <w:iCs/>
              </w:rPr>
            </w:pPr>
            <w:ins w:id="3740" w:author="Amarucci, Scott M" w:date="2016-02-16T19:33:00Z">
              <w:r w:rsidRPr="0072414D">
                <w:rPr>
                  <w:bCs/>
                  <w:iCs/>
                </w:rPr>
                <w:t xml:space="preserve">Red limit: </w:t>
              </w:r>
            </w:ins>
            <w:ins w:id="3741" w:author="Amarucci, Scott M" w:date="2016-02-18T15:27:00Z">
              <w:r w:rsidR="00FC1114">
                <w:rPr>
                  <w:bCs/>
                  <w:iCs/>
                </w:rPr>
                <w:t>10%</w:t>
              </w:r>
            </w:ins>
          </w:p>
          <w:p w:rsidR="00CE7400" w:rsidRDefault="00CE7400" w:rsidP="00BB7C56">
            <w:pPr>
              <w:spacing w:after="0" w:line="240" w:lineRule="auto"/>
              <w:rPr>
                <w:ins w:id="3742" w:author="Amarucci, Scott M" w:date="2016-02-18T15:27:00Z"/>
                <w:bCs/>
                <w:iCs/>
              </w:rPr>
            </w:pPr>
          </w:p>
          <w:p w:rsidR="00FC1114" w:rsidRDefault="00FC1114" w:rsidP="00FC1114">
            <w:pPr>
              <w:spacing w:after="0" w:line="240" w:lineRule="auto"/>
              <w:rPr>
                <w:ins w:id="3743" w:author="Amarucci, Scott M" w:date="2016-02-16T19:33:00Z"/>
                <w:bCs/>
                <w:iCs/>
              </w:rPr>
            </w:pPr>
            <w:ins w:id="3744" w:author="Amarucci, Scott M" w:date="2016-02-18T15:27:00Z">
              <w:r w:rsidRPr="00FC1114">
                <w:rPr>
                  <w:bCs/>
                  <w:iCs/>
                </w:rPr>
                <w:t>Rationale for limit and trigger</w:t>
              </w:r>
              <w:r>
                <w:rPr>
                  <w:bCs/>
                  <w:iCs/>
                </w:rPr>
                <w:t xml:space="preserve">: The </w:t>
              </w:r>
              <w:r w:rsidRPr="00FC1114">
                <w:rPr>
                  <w:bCs/>
                  <w:iCs/>
                </w:rPr>
                <w:t>10%</w:t>
              </w:r>
            </w:ins>
            <w:ins w:id="3745" w:author="Amarucci, Scott M" w:date="2016-02-18T15:28:00Z">
              <w:r>
                <w:rPr>
                  <w:bCs/>
                  <w:iCs/>
                </w:rPr>
                <w:t xml:space="preserve"> limit</w:t>
              </w:r>
            </w:ins>
            <w:ins w:id="3746" w:author="Amarucci, Scott M" w:date="2016-02-18T15:27:00Z">
              <w:r w:rsidRPr="00FC1114">
                <w:rPr>
                  <w:bCs/>
                  <w:iCs/>
                </w:rPr>
                <w:t xml:space="preserve"> </w:t>
              </w:r>
            </w:ins>
            <w:ins w:id="3747" w:author="Amarucci, Scott M" w:date="2016-02-18T15:28:00Z">
              <w:r>
                <w:rPr>
                  <w:bCs/>
                  <w:iCs/>
                </w:rPr>
                <w:t xml:space="preserve">was chosen as this is what </w:t>
              </w:r>
            </w:ins>
            <w:ins w:id="3748" w:author="Amarucci, Scott M" w:date="2016-02-18T15:27:00Z">
              <w:r w:rsidRPr="00FC1114">
                <w:rPr>
                  <w:bCs/>
                  <w:iCs/>
                </w:rPr>
                <w:t>c</w:t>
              </w:r>
            </w:ins>
            <w:ins w:id="3749" w:author="Amarucci, Scott M" w:date="2016-02-18T15:28:00Z">
              <w:r>
                <w:rPr>
                  <w:bCs/>
                  <w:iCs/>
                </w:rPr>
                <w:t>an</w:t>
              </w:r>
            </w:ins>
            <w:ins w:id="3750" w:author="Amarucci, Scott M" w:date="2016-02-18T15:27:00Z">
              <w:r w:rsidRPr="00FC1114">
                <w:rPr>
                  <w:bCs/>
                  <w:iCs/>
                </w:rPr>
                <w:t xml:space="preserve"> be absorbed by BSI’s capital</w:t>
              </w:r>
            </w:ins>
            <w:ins w:id="3751" w:author="Amarucci, Scott M" w:date="2016-02-18T15:28:00Z">
              <w:r>
                <w:rPr>
                  <w:bCs/>
                  <w:iCs/>
                </w:rPr>
                <w:t>; 8% trigger was determined through management judgment</w:t>
              </w:r>
            </w:ins>
          </w:p>
          <w:p w:rsidR="00CE7400" w:rsidRPr="00206D41" w:rsidRDefault="00CE7400" w:rsidP="00BB7C56">
            <w:pPr>
              <w:spacing w:after="0" w:line="240" w:lineRule="auto"/>
              <w:jc w:val="center"/>
              <w:rPr>
                <w:ins w:id="3752" w:author="Amarucci, Scott M" w:date="2016-02-16T19:33:00Z"/>
                <w:rFonts w:asciiTheme="minorHAnsi" w:eastAsiaTheme="minorHAnsi" w:hAnsiTheme="minorHAnsi" w:cstheme="minorBidi"/>
                <w:iCs/>
              </w:rPr>
            </w:pPr>
          </w:p>
        </w:tc>
      </w:tr>
      <w:tr w:rsidR="00CE7400" w:rsidRPr="00206D41" w:rsidTr="00BB7C56">
        <w:trPr>
          <w:trHeight w:val="303"/>
          <w:ins w:id="3753" w:author="Amarucci, Scott M" w:date="2016-02-16T19:33:00Z"/>
        </w:trPr>
        <w:tc>
          <w:tcPr>
            <w:tcW w:w="1728" w:type="dxa"/>
            <w:shd w:val="clear" w:color="auto" w:fill="auto"/>
          </w:tcPr>
          <w:p w:rsidR="00CE7400" w:rsidRPr="00DF3739" w:rsidRDefault="00CE7400" w:rsidP="00BB7C56">
            <w:pPr>
              <w:rPr>
                <w:ins w:id="3754" w:author="Amarucci, Scott M" w:date="2016-02-16T19:33:00Z"/>
                <w:b/>
                <w:bCs/>
                <w:iCs/>
              </w:rPr>
            </w:pPr>
            <w:ins w:id="3755" w:author="Amarucci, Scott M" w:date="2016-02-16T19:33:00Z">
              <w:r>
                <w:rPr>
                  <w:rFonts w:asciiTheme="minorHAnsi" w:hAnsiTheme="minorHAnsi"/>
                  <w:b/>
                  <w:bCs/>
                  <w:iCs/>
                </w:rPr>
                <w:t>T</w:t>
              </w:r>
              <w:r w:rsidRPr="00DF3739">
                <w:rPr>
                  <w:rFonts w:asciiTheme="minorHAnsi" w:hAnsiTheme="minorHAnsi"/>
                  <w:b/>
                  <w:bCs/>
                  <w:iCs/>
                </w:rPr>
                <w:t>ESTING FREQUENCY</w:t>
              </w:r>
            </w:ins>
          </w:p>
        </w:tc>
        <w:tc>
          <w:tcPr>
            <w:tcW w:w="7470" w:type="dxa"/>
            <w:gridSpan w:val="4"/>
            <w:shd w:val="clear" w:color="auto" w:fill="auto"/>
          </w:tcPr>
          <w:p w:rsidR="00CE7400" w:rsidRPr="00DF3739" w:rsidRDefault="00CE7400" w:rsidP="00BB7C56">
            <w:pPr>
              <w:spacing w:after="0" w:line="240" w:lineRule="auto"/>
              <w:rPr>
                <w:ins w:id="3756" w:author="Amarucci, Scott M" w:date="2016-02-16T19:33:00Z"/>
              </w:rPr>
            </w:pPr>
            <w:ins w:id="3757" w:author="Amarucci, Scott M" w:date="2016-02-16T19:33:00Z">
              <w:r>
                <w:rPr>
                  <w:bCs/>
                  <w:iCs/>
                </w:rPr>
                <w:t>Monthly</w:t>
              </w:r>
            </w:ins>
          </w:p>
        </w:tc>
      </w:tr>
      <w:tr w:rsidR="00CE7400" w:rsidRPr="00206D41" w:rsidTr="00BB7C56">
        <w:trPr>
          <w:trHeight w:val="978"/>
          <w:ins w:id="3758" w:author="Amarucci, Scott M" w:date="2016-02-16T19:33:00Z"/>
        </w:trPr>
        <w:tc>
          <w:tcPr>
            <w:tcW w:w="1728" w:type="dxa"/>
            <w:shd w:val="clear" w:color="auto" w:fill="auto"/>
          </w:tcPr>
          <w:p w:rsidR="00CE7400" w:rsidRPr="00DF3739" w:rsidRDefault="00CE7400" w:rsidP="00BB7C56">
            <w:pPr>
              <w:rPr>
                <w:ins w:id="3759" w:author="Amarucci, Scott M" w:date="2016-02-16T19:33:00Z"/>
                <w:b/>
                <w:bCs/>
                <w:iCs/>
              </w:rPr>
            </w:pPr>
            <w:ins w:id="3760" w:author="Amarucci, Scott M" w:date="2016-02-16T19:33:00Z">
              <w:r w:rsidRPr="00DF3739">
                <w:rPr>
                  <w:b/>
                  <w:bCs/>
                  <w:iCs/>
                </w:rPr>
                <w:t>SOURCE OF INFORMATION</w:t>
              </w:r>
            </w:ins>
          </w:p>
        </w:tc>
        <w:tc>
          <w:tcPr>
            <w:tcW w:w="7470" w:type="dxa"/>
            <w:gridSpan w:val="4"/>
            <w:shd w:val="clear" w:color="auto" w:fill="auto"/>
          </w:tcPr>
          <w:p w:rsidR="00CE7400" w:rsidRPr="000E4C0C" w:rsidRDefault="00CE7400" w:rsidP="00BB7C56">
            <w:pPr>
              <w:spacing w:after="0" w:line="240" w:lineRule="auto"/>
              <w:rPr>
                <w:ins w:id="3761" w:author="Amarucci, Scott M" w:date="2016-02-16T19:33:00Z"/>
                <w:bCs/>
                <w:iCs/>
              </w:rPr>
            </w:pPr>
            <w:ins w:id="3762" w:author="Amarucci, Scott M" w:date="2016-02-16T19:33:00Z">
              <w:r>
                <w:rPr>
                  <w:bCs/>
                  <w:iCs/>
                </w:rPr>
                <w:t>Provided by</w:t>
              </w:r>
              <w:r w:rsidRPr="000E4C0C">
                <w:rPr>
                  <w:bCs/>
                  <w:iCs/>
                </w:rPr>
                <w:tab/>
              </w:r>
              <w:r w:rsidRPr="000E4C0C">
                <w:rPr>
                  <w:bCs/>
                  <w:iCs/>
                </w:rPr>
                <w:tab/>
              </w:r>
              <w:r w:rsidRPr="000E4C0C">
                <w:rPr>
                  <w:bCs/>
                  <w:iCs/>
                </w:rPr>
                <w:tab/>
              </w:r>
              <w:r w:rsidRPr="000E4C0C">
                <w:rPr>
                  <w:bCs/>
                  <w:iCs/>
                </w:rPr>
                <w:tab/>
              </w:r>
              <w:r w:rsidRPr="000E4C0C">
                <w:rPr>
                  <w:bCs/>
                  <w:iCs/>
                </w:rPr>
                <w:tab/>
              </w:r>
            </w:ins>
          </w:p>
        </w:tc>
      </w:tr>
    </w:tbl>
    <w:p w:rsidR="00CE7400" w:rsidRDefault="00CE7400" w:rsidP="006B462C">
      <w:pPr>
        <w:pStyle w:val="SANUS1"/>
      </w:pPr>
    </w:p>
    <w:p w:rsidR="002450B1" w:rsidRPr="005F51C4" w:rsidRDefault="00A43D45" w:rsidP="00FC2445">
      <w:pPr>
        <w:pStyle w:val="SANUS1"/>
        <w:numPr>
          <w:ilvl w:val="0"/>
          <w:numId w:val="1"/>
        </w:numPr>
      </w:pPr>
      <w:bookmarkStart w:id="3763" w:name="_Toc441071968"/>
      <w:r>
        <w:t>Residual value risk metrics</w:t>
      </w:r>
      <w:bookmarkEnd w:id="3763"/>
    </w:p>
    <w:p w:rsidR="001F7A14" w:rsidRPr="00263006" w:rsidRDefault="00784F28" w:rsidP="00FD1AD4">
      <w:pPr>
        <w:pStyle w:val="SANUS2"/>
        <w:numPr>
          <w:ilvl w:val="1"/>
          <w:numId w:val="1"/>
        </w:numPr>
        <w:ind w:left="720" w:hanging="630"/>
        <w:rPr>
          <w:color w:val="000000" w:themeColor="text1"/>
        </w:rPr>
      </w:pPr>
      <w:bookmarkStart w:id="3764" w:name="_Toc441071969"/>
      <w:r w:rsidRPr="00263006">
        <w:rPr>
          <w:color w:val="000000" w:themeColor="text1"/>
        </w:rPr>
        <w:t>Residual value deterioration</w:t>
      </w:r>
      <w:bookmarkEnd w:id="3764"/>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91"/>
        <w:gridCol w:w="2469"/>
        <w:gridCol w:w="2469"/>
        <w:gridCol w:w="1234"/>
        <w:gridCol w:w="1235"/>
      </w:tblGrid>
      <w:tr w:rsidR="001F7A14" w:rsidRPr="00206D41" w:rsidTr="00B3414B">
        <w:trPr>
          <w:trHeight w:val="390"/>
        </w:trPr>
        <w:tc>
          <w:tcPr>
            <w:tcW w:w="1791" w:type="dxa"/>
            <w:shd w:val="clear" w:color="auto" w:fill="auto"/>
          </w:tcPr>
          <w:p w:rsidR="001F7A14" w:rsidRPr="00206D41" w:rsidRDefault="00AA0199" w:rsidP="007E122B">
            <w:pPr>
              <w:rPr>
                <w:b/>
                <w:bCs/>
                <w:iCs/>
              </w:rPr>
            </w:pPr>
            <w:r>
              <w:rPr>
                <w:b/>
                <w:bCs/>
                <w:iCs/>
              </w:rPr>
              <w:t xml:space="preserve">DEFINITION </w:t>
            </w:r>
          </w:p>
        </w:tc>
        <w:tc>
          <w:tcPr>
            <w:tcW w:w="7407" w:type="dxa"/>
            <w:gridSpan w:val="4"/>
            <w:shd w:val="clear" w:color="auto" w:fill="auto"/>
          </w:tcPr>
          <w:p w:rsidR="00ED64FF" w:rsidRDefault="00461508" w:rsidP="00ED64FF">
            <w:pPr>
              <w:spacing w:after="0" w:line="240" w:lineRule="auto"/>
              <w:rPr>
                <w:bCs/>
                <w:iCs/>
              </w:rPr>
            </w:pPr>
            <w:r>
              <w:rPr>
                <w:bCs/>
                <w:iCs/>
              </w:rPr>
              <w:t>The</w:t>
            </w:r>
            <w:r w:rsidR="00AA0199" w:rsidRPr="00461508">
              <w:rPr>
                <w:bCs/>
                <w:iCs/>
              </w:rPr>
              <w:t xml:space="preserve"> projected 9Q cumulative increase in Leased Vehicle Expense between </w:t>
            </w:r>
            <w:r>
              <w:rPr>
                <w:bCs/>
                <w:iCs/>
              </w:rPr>
              <w:t xml:space="preserve">the </w:t>
            </w:r>
            <w:r w:rsidR="00AA0199" w:rsidRPr="00461508">
              <w:rPr>
                <w:bCs/>
                <w:iCs/>
              </w:rPr>
              <w:t>CCAR BHC Str</w:t>
            </w:r>
            <w:r>
              <w:rPr>
                <w:bCs/>
                <w:iCs/>
              </w:rPr>
              <w:t xml:space="preserve">ess and BHC Baseline scenarios </w:t>
            </w:r>
            <w:r w:rsidR="00ED64FF">
              <w:rPr>
                <w:bCs/>
                <w:iCs/>
              </w:rPr>
              <w:t xml:space="preserve">and any available capital surplus </w:t>
            </w:r>
            <w:r w:rsidR="00ED64FF" w:rsidRPr="00BA2396">
              <w:rPr>
                <w:bCs/>
                <w:iCs/>
              </w:rPr>
              <w:t>under the CCAR BHC Stress scenario</w:t>
            </w:r>
            <w:r w:rsidR="00ED64FF">
              <w:rPr>
                <w:bCs/>
                <w:iCs/>
              </w:rPr>
              <w:t xml:space="preserve"> </w:t>
            </w:r>
          </w:p>
          <w:p w:rsidR="00ED64FF" w:rsidRDefault="00ED64FF" w:rsidP="00ED64FF">
            <w:pPr>
              <w:spacing w:after="0" w:line="240" w:lineRule="auto"/>
              <w:rPr>
                <w:bCs/>
                <w:iCs/>
              </w:rPr>
            </w:pPr>
          </w:p>
          <w:p w:rsidR="00ED64FF" w:rsidRDefault="00ED64FF" w:rsidP="00ED64FF">
            <w:pPr>
              <w:spacing w:after="0" w:line="240" w:lineRule="auto"/>
              <w:rPr>
                <w:bCs/>
                <w:iCs/>
              </w:rPr>
            </w:pPr>
            <w:r>
              <w:rPr>
                <w:bCs/>
                <w:iCs/>
              </w:rPr>
              <w:t>This is a sub-metric of the T</w:t>
            </w:r>
            <w:r w:rsidR="00461508">
              <w:rPr>
                <w:bCs/>
                <w:iCs/>
              </w:rPr>
              <w:t>otal PPNR impairment</w:t>
            </w:r>
            <w:r>
              <w:rPr>
                <w:bCs/>
                <w:iCs/>
              </w:rPr>
              <w:t xml:space="preserve"> metric (section 9.1 below)</w:t>
            </w:r>
            <w:r w:rsidR="00461508">
              <w:rPr>
                <w:bCs/>
                <w:iCs/>
              </w:rPr>
              <w:t xml:space="preserve">. </w:t>
            </w:r>
            <w:r w:rsidRPr="00BA2396">
              <w:rPr>
                <w:bCs/>
                <w:iCs/>
              </w:rPr>
              <w:t xml:space="preserve"> </w:t>
            </w:r>
          </w:p>
          <w:p w:rsidR="001F7A14" w:rsidRPr="00461508" w:rsidRDefault="001F7A14" w:rsidP="00461508">
            <w:pPr>
              <w:spacing w:after="0" w:line="240" w:lineRule="auto"/>
              <w:rPr>
                <w:bCs/>
                <w:iCs/>
              </w:rPr>
            </w:pPr>
          </w:p>
        </w:tc>
      </w:tr>
      <w:tr w:rsidR="001F7A14" w:rsidRPr="00206D41" w:rsidTr="00B3414B">
        <w:trPr>
          <w:trHeight w:val="434"/>
        </w:trPr>
        <w:tc>
          <w:tcPr>
            <w:tcW w:w="1791" w:type="dxa"/>
            <w:shd w:val="clear" w:color="auto" w:fill="auto"/>
          </w:tcPr>
          <w:p w:rsidR="001F7A14" w:rsidRPr="00206D41" w:rsidRDefault="00AA0199" w:rsidP="007E122B">
            <w:pPr>
              <w:rPr>
                <w:b/>
                <w:bCs/>
                <w:iCs/>
              </w:rPr>
            </w:pPr>
            <w:r>
              <w:rPr>
                <w:b/>
                <w:bCs/>
                <w:iCs/>
              </w:rPr>
              <w:t>RISK TYPE</w:t>
            </w:r>
          </w:p>
        </w:tc>
        <w:tc>
          <w:tcPr>
            <w:tcW w:w="7407" w:type="dxa"/>
            <w:gridSpan w:val="4"/>
            <w:shd w:val="clear" w:color="auto" w:fill="auto"/>
          </w:tcPr>
          <w:p w:rsidR="001F7A14" w:rsidRPr="00206D41" w:rsidRDefault="00AA0199" w:rsidP="007E122B">
            <w:pPr>
              <w:spacing w:after="0" w:line="240" w:lineRule="auto"/>
              <w:rPr>
                <w:bCs/>
                <w:iCs/>
              </w:rPr>
            </w:pPr>
            <w:r>
              <w:rPr>
                <w:bCs/>
                <w:iCs/>
              </w:rPr>
              <w:t>Residual Value Risk</w:t>
            </w:r>
          </w:p>
        </w:tc>
      </w:tr>
      <w:tr w:rsidR="00D10F8D" w:rsidRPr="00206D41" w:rsidTr="00B3414B">
        <w:trPr>
          <w:trHeight w:val="434"/>
          <w:ins w:id="3765" w:author="Amarucci, Scott M" w:date="2016-02-18T14:17:00Z"/>
        </w:trPr>
        <w:tc>
          <w:tcPr>
            <w:tcW w:w="1791" w:type="dxa"/>
            <w:shd w:val="clear" w:color="auto" w:fill="auto"/>
          </w:tcPr>
          <w:p w:rsidR="00D10F8D" w:rsidRDefault="00D10F8D" w:rsidP="007E122B">
            <w:pPr>
              <w:rPr>
                <w:ins w:id="3766" w:author="Amarucci, Scott M" w:date="2016-02-18T14:17:00Z"/>
                <w:b/>
                <w:bCs/>
                <w:iCs/>
              </w:rPr>
            </w:pPr>
            <w:ins w:id="3767" w:author="Amarucci, Scott M" w:date="2016-02-18T14:17:00Z">
              <w:r>
                <w:rPr>
                  <w:b/>
                  <w:bCs/>
                  <w:iCs/>
                </w:rPr>
                <w:t>RATIONALE</w:t>
              </w:r>
            </w:ins>
          </w:p>
        </w:tc>
        <w:tc>
          <w:tcPr>
            <w:tcW w:w="7407" w:type="dxa"/>
            <w:gridSpan w:val="4"/>
            <w:shd w:val="clear" w:color="auto" w:fill="auto"/>
          </w:tcPr>
          <w:p w:rsidR="00D10F8D" w:rsidRDefault="008E208E" w:rsidP="008E208E">
            <w:pPr>
              <w:spacing w:after="0" w:line="240" w:lineRule="auto"/>
              <w:rPr>
                <w:ins w:id="3768" w:author="Amarucci, Scott M" w:date="2016-02-18T14:17:00Z"/>
                <w:bCs/>
                <w:iCs/>
              </w:rPr>
            </w:pPr>
            <w:ins w:id="3769" w:author="Amarucci, Scott M" w:date="2016-02-19T11:30:00Z">
              <w:r>
                <w:rPr>
                  <w:bCs/>
                  <w:iCs/>
                </w:rPr>
                <w:t>C</w:t>
              </w:r>
              <w:r w:rsidRPr="008E208E">
                <w:rPr>
                  <w:bCs/>
                  <w:iCs/>
                </w:rPr>
                <w:t>ompare</w:t>
              </w:r>
              <w:r>
                <w:rPr>
                  <w:bCs/>
                  <w:iCs/>
                </w:rPr>
                <w:t>s</w:t>
              </w:r>
              <w:r w:rsidRPr="008E208E">
                <w:rPr>
                  <w:bCs/>
                  <w:iCs/>
                </w:rPr>
                <w:t xml:space="preserve"> projected residual value impairment under stress against the maximum PPNR impairment the bank can afford (and pass CCAR)</w:t>
              </w:r>
              <w:r>
                <w:rPr>
                  <w:bCs/>
                  <w:iCs/>
                </w:rPr>
                <w:t>;</w:t>
              </w:r>
            </w:ins>
            <w:ins w:id="3770" w:author="Amarucci, Scott M" w:date="2016-02-19T11:31:00Z">
              <w:r>
                <w:t xml:space="preserve"> </w:t>
              </w:r>
              <w:r>
                <w:rPr>
                  <w:bCs/>
                  <w:iCs/>
                </w:rPr>
                <w:t>r</w:t>
              </w:r>
              <w:r w:rsidRPr="008E208E">
                <w:rPr>
                  <w:bCs/>
                  <w:iCs/>
                </w:rPr>
                <w:t>esidual value deterioration contributes to PPNR impairment</w:t>
              </w:r>
            </w:ins>
          </w:p>
        </w:tc>
      </w:tr>
      <w:tr w:rsidR="00D10F8D" w:rsidRPr="00206D41" w:rsidTr="00B3414B">
        <w:trPr>
          <w:trHeight w:val="270"/>
        </w:trPr>
        <w:tc>
          <w:tcPr>
            <w:tcW w:w="1791" w:type="dxa"/>
            <w:vMerge w:val="restart"/>
            <w:shd w:val="clear" w:color="auto" w:fill="auto"/>
          </w:tcPr>
          <w:p w:rsidR="00D10F8D" w:rsidRPr="00206D41" w:rsidRDefault="00D10F8D" w:rsidP="007E122B">
            <w:pPr>
              <w:rPr>
                <w:b/>
                <w:bCs/>
                <w:iCs/>
              </w:rPr>
            </w:pPr>
            <w:r>
              <w:rPr>
                <w:b/>
                <w:bCs/>
                <w:iCs/>
              </w:rPr>
              <w:t>ENTITY</w:t>
            </w:r>
          </w:p>
        </w:tc>
        <w:tc>
          <w:tcPr>
            <w:tcW w:w="2469" w:type="dxa"/>
            <w:shd w:val="clear" w:color="auto" w:fill="auto"/>
          </w:tcPr>
          <w:p w:rsidR="00D10F8D" w:rsidRPr="00AA0199" w:rsidRDefault="00D10F8D" w:rsidP="007E122B">
            <w:pPr>
              <w:spacing w:after="0" w:line="240" w:lineRule="auto"/>
              <w:rPr>
                <w:b/>
                <w:bCs/>
                <w:iCs/>
              </w:rPr>
            </w:pPr>
            <w:r w:rsidRPr="00AA0199">
              <w:rPr>
                <w:b/>
                <w:bCs/>
                <w:iCs/>
              </w:rPr>
              <w:t>SHUSA</w:t>
            </w:r>
          </w:p>
        </w:tc>
        <w:tc>
          <w:tcPr>
            <w:tcW w:w="2469" w:type="dxa"/>
            <w:shd w:val="clear" w:color="auto" w:fill="auto"/>
          </w:tcPr>
          <w:p w:rsidR="00D10F8D" w:rsidRPr="00AA0199" w:rsidRDefault="00D10F8D" w:rsidP="007E122B">
            <w:pPr>
              <w:spacing w:after="0" w:line="240" w:lineRule="auto"/>
              <w:rPr>
                <w:b/>
                <w:bCs/>
                <w:iCs/>
              </w:rPr>
            </w:pPr>
            <w:r w:rsidRPr="00AA0199">
              <w:rPr>
                <w:b/>
                <w:bCs/>
                <w:iCs/>
              </w:rPr>
              <w:t>SBNA</w:t>
            </w:r>
          </w:p>
        </w:tc>
        <w:tc>
          <w:tcPr>
            <w:tcW w:w="2469" w:type="dxa"/>
            <w:gridSpan w:val="2"/>
            <w:shd w:val="clear" w:color="auto" w:fill="auto"/>
          </w:tcPr>
          <w:p w:rsidR="00D10F8D" w:rsidRPr="00AA0199" w:rsidRDefault="00D10F8D" w:rsidP="006D4A1A">
            <w:pPr>
              <w:spacing w:after="0" w:line="240" w:lineRule="auto"/>
              <w:rPr>
                <w:b/>
                <w:bCs/>
                <w:iCs/>
              </w:rPr>
            </w:pPr>
            <w:r w:rsidRPr="00AA0199">
              <w:rPr>
                <w:b/>
                <w:bCs/>
                <w:iCs/>
              </w:rPr>
              <w:t>SC</w:t>
            </w:r>
          </w:p>
        </w:tc>
      </w:tr>
      <w:tr w:rsidR="00D10F8D" w:rsidRPr="00206D41" w:rsidTr="00B3414B">
        <w:trPr>
          <w:trHeight w:val="270"/>
        </w:trPr>
        <w:tc>
          <w:tcPr>
            <w:tcW w:w="1791" w:type="dxa"/>
            <w:vMerge/>
            <w:shd w:val="clear" w:color="auto" w:fill="auto"/>
          </w:tcPr>
          <w:p w:rsidR="00D10F8D" w:rsidRDefault="00D10F8D" w:rsidP="007E122B">
            <w:pPr>
              <w:rPr>
                <w:b/>
                <w:bCs/>
                <w:iCs/>
              </w:rPr>
            </w:pPr>
          </w:p>
        </w:tc>
        <w:tc>
          <w:tcPr>
            <w:tcW w:w="2469" w:type="dxa"/>
            <w:shd w:val="clear" w:color="auto" w:fill="auto"/>
          </w:tcPr>
          <w:p w:rsidR="00D10F8D" w:rsidRPr="00206D41" w:rsidRDefault="00D10F8D" w:rsidP="00D10F8D">
            <w:pPr>
              <w:tabs>
                <w:tab w:val="center" w:pos="1126"/>
              </w:tabs>
              <w:spacing w:after="0" w:line="240" w:lineRule="auto"/>
              <w:rPr>
                <w:bCs/>
                <w:iCs/>
              </w:rPr>
              <w:pPrChange w:id="3771" w:author="Amarucci, Scott M" w:date="2016-02-18T14:16:00Z">
                <w:pPr>
                  <w:framePr w:hSpace="180" w:wrap="around" w:vAnchor="text" w:hAnchor="text" w:x="168" w:y="1"/>
                  <w:spacing w:after="0" w:line="240" w:lineRule="auto"/>
                  <w:suppressOverlap/>
                </w:pPr>
              </w:pPrChange>
            </w:pPr>
            <w:r>
              <w:rPr>
                <w:bCs/>
                <w:iCs/>
              </w:rPr>
              <w:t>Yes</w:t>
            </w:r>
            <w:ins w:id="3772" w:author="Amarucci, Scott M" w:date="2016-02-18T14:16:00Z">
              <w:r>
                <w:rPr>
                  <w:bCs/>
                  <w:iCs/>
                </w:rPr>
                <w:tab/>
              </w:r>
            </w:ins>
          </w:p>
        </w:tc>
        <w:tc>
          <w:tcPr>
            <w:tcW w:w="2469" w:type="dxa"/>
            <w:shd w:val="clear" w:color="auto" w:fill="auto"/>
          </w:tcPr>
          <w:p w:rsidR="00D10F8D" w:rsidRPr="00206D41" w:rsidRDefault="00D10F8D" w:rsidP="007E122B">
            <w:pPr>
              <w:spacing w:after="0" w:line="240" w:lineRule="auto"/>
              <w:rPr>
                <w:bCs/>
                <w:iCs/>
              </w:rPr>
            </w:pPr>
            <w:r>
              <w:rPr>
                <w:bCs/>
                <w:iCs/>
              </w:rPr>
              <w:t>No</w:t>
            </w:r>
          </w:p>
        </w:tc>
        <w:tc>
          <w:tcPr>
            <w:tcW w:w="2469" w:type="dxa"/>
            <w:gridSpan w:val="2"/>
            <w:shd w:val="clear" w:color="auto" w:fill="auto"/>
          </w:tcPr>
          <w:p w:rsidR="00D10F8D" w:rsidRPr="00206D41" w:rsidRDefault="00D10F8D" w:rsidP="007E122B">
            <w:pPr>
              <w:spacing w:after="0" w:line="240" w:lineRule="auto"/>
              <w:rPr>
                <w:bCs/>
                <w:iCs/>
              </w:rPr>
            </w:pPr>
            <w:r>
              <w:rPr>
                <w:bCs/>
                <w:iCs/>
              </w:rPr>
              <w:t>Yes</w:t>
            </w:r>
          </w:p>
        </w:tc>
      </w:tr>
      <w:tr w:rsidR="00D10F8D" w:rsidRPr="00206D41" w:rsidTr="00EF72BB">
        <w:trPr>
          <w:trHeight w:val="270"/>
          <w:ins w:id="3773" w:author="Amarucci, Scott M" w:date="2016-02-18T14:17:00Z"/>
        </w:trPr>
        <w:tc>
          <w:tcPr>
            <w:tcW w:w="1791" w:type="dxa"/>
            <w:vMerge/>
            <w:shd w:val="clear" w:color="auto" w:fill="auto"/>
          </w:tcPr>
          <w:p w:rsidR="00D10F8D" w:rsidRDefault="00D10F8D" w:rsidP="00D10F8D">
            <w:pPr>
              <w:rPr>
                <w:ins w:id="3774" w:author="Amarucci, Scott M" w:date="2016-02-18T14:17:00Z"/>
                <w:b/>
                <w:bCs/>
                <w:iCs/>
              </w:rPr>
            </w:pPr>
          </w:p>
        </w:tc>
        <w:tc>
          <w:tcPr>
            <w:tcW w:w="2469" w:type="dxa"/>
            <w:shd w:val="clear" w:color="auto" w:fill="auto"/>
          </w:tcPr>
          <w:p w:rsidR="00D10F8D" w:rsidRDefault="00D10F8D" w:rsidP="00D10F8D">
            <w:pPr>
              <w:tabs>
                <w:tab w:val="center" w:pos="1126"/>
              </w:tabs>
              <w:spacing w:after="0" w:line="240" w:lineRule="auto"/>
              <w:rPr>
                <w:ins w:id="3775" w:author="Amarucci, Scott M" w:date="2016-02-18T14:17:00Z"/>
                <w:bCs/>
                <w:iCs/>
              </w:rPr>
            </w:pPr>
            <w:ins w:id="3776" w:author="Amarucci, Scott M" w:date="2016-02-18T14:17:00Z">
              <w:r>
                <w:rPr>
                  <w:b/>
                  <w:bCs/>
                  <w:iCs/>
                </w:rPr>
                <w:t>SIS</w:t>
              </w:r>
            </w:ins>
          </w:p>
        </w:tc>
        <w:tc>
          <w:tcPr>
            <w:tcW w:w="2469" w:type="dxa"/>
            <w:shd w:val="clear" w:color="auto" w:fill="auto"/>
          </w:tcPr>
          <w:p w:rsidR="00D10F8D" w:rsidRDefault="00D10F8D" w:rsidP="00D10F8D">
            <w:pPr>
              <w:spacing w:after="0" w:line="240" w:lineRule="auto"/>
              <w:rPr>
                <w:ins w:id="3777" w:author="Amarucci, Scott M" w:date="2016-02-18T14:17:00Z"/>
                <w:bCs/>
                <w:iCs/>
              </w:rPr>
            </w:pPr>
            <w:ins w:id="3778" w:author="Amarucci, Scott M" w:date="2016-02-18T14:17:00Z">
              <w:r>
                <w:rPr>
                  <w:b/>
                  <w:bCs/>
                  <w:iCs/>
                </w:rPr>
                <w:t>BSI Miami</w:t>
              </w:r>
            </w:ins>
          </w:p>
        </w:tc>
        <w:tc>
          <w:tcPr>
            <w:tcW w:w="1234" w:type="dxa"/>
            <w:shd w:val="clear" w:color="auto" w:fill="auto"/>
          </w:tcPr>
          <w:p w:rsidR="00D10F8D" w:rsidRDefault="00D10F8D" w:rsidP="00D10F8D">
            <w:pPr>
              <w:spacing w:after="0" w:line="240" w:lineRule="auto"/>
              <w:rPr>
                <w:ins w:id="3779" w:author="Amarucci, Scott M" w:date="2016-02-18T14:17:00Z"/>
                <w:bCs/>
                <w:iCs/>
              </w:rPr>
            </w:pPr>
            <w:ins w:id="3780" w:author="Amarucci, Scott M" w:date="2016-02-18T14:17:00Z">
              <w:r>
                <w:rPr>
                  <w:b/>
                  <w:bCs/>
                  <w:iCs/>
                </w:rPr>
                <w:t>BSPR</w:t>
              </w:r>
            </w:ins>
          </w:p>
        </w:tc>
        <w:tc>
          <w:tcPr>
            <w:tcW w:w="1235" w:type="dxa"/>
            <w:shd w:val="clear" w:color="auto" w:fill="auto"/>
          </w:tcPr>
          <w:p w:rsidR="00D10F8D" w:rsidRDefault="00D10F8D" w:rsidP="00D10F8D">
            <w:pPr>
              <w:spacing w:after="0" w:line="240" w:lineRule="auto"/>
              <w:rPr>
                <w:ins w:id="3781" w:author="Amarucci, Scott M" w:date="2016-02-18T14:17:00Z"/>
                <w:bCs/>
                <w:iCs/>
              </w:rPr>
            </w:pPr>
            <w:ins w:id="3782" w:author="Amarucci, Scott M" w:date="2016-02-18T14:17:00Z">
              <w:r>
                <w:rPr>
                  <w:b/>
                  <w:bCs/>
                  <w:iCs/>
                </w:rPr>
                <w:t>SSLLC</w:t>
              </w:r>
            </w:ins>
          </w:p>
        </w:tc>
      </w:tr>
      <w:tr w:rsidR="00D10F8D" w:rsidRPr="00206D41" w:rsidTr="00EF72BB">
        <w:trPr>
          <w:trHeight w:val="270"/>
          <w:ins w:id="3783" w:author="Amarucci, Scott M" w:date="2016-02-18T14:17:00Z"/>
        </w:trPr>
        <w:tc>
          <w:tcPr>
            <w:tcW w:w="1791" w:type="dxa"/>
            <w:vMerge/>
            <w:shd w:val="clear" w:color="auto" w:fill="auto"/>
          </w:tcPr>
          <w:p w:rsidR="00D10F8D" w:rsidRDefault="00D10F8D" w:rsidP="00D10F8D">
            <w:pPr>
              <w:rPr>
                <w:ins w:id="3784" w:author="Amarucci, Scott M" w:date="2016-02-18T14:17:00Z"/>
                <w:b/>
                <w:bCs/>
                <w:iCs/>
              </w:rPr>
            </w:pPr>
          </w:p>
        </w:tc>
        <w:tc>
          <w:tcPr>
            <w:tcW w:w="2469" w:type="dxa"/>
            <w:shd w:val="clear" w:color="auto" w:fill="auto"/>
          </w:tcPr>
          <w:p w:rsidR="00D10F8D" w:rsidRDefault="00D10F8D" w:rsidP="00D10F8D">
            <w:pPr>
              <w:tabs>
                <w:tab w:val="center" w:pos="1126"/>
              </w:tabs>
              <w:spacing w:after="0" w:line="240" w:lineRule="auto"/>
              <w:rPr>
                <w:ins w:id="3785" w:author="Amarucci, Scott M" w:date="2016-02-18T14:17:00Z"/>
                <w:bCs/>
                <w:iCs/>
              </w:rPr>
            </w:pPr>
            <w:ins w:id="3786" w:author="Amarucci, Scott M" w:date="2016-02-18T14:17:00Z">
              <w:r>
                <w:rPr>
                  <w:bCs/>
                  <w:iCs/>
                </w:rPr>
                <w:t>No</w:t>
              </w:r>
            </w:ins>
          </w:p>
        </w:tc>
        <w:tc>
          <w:tcPr>
            <w:tcW w:w="2469" w:type="dxa"/>
            <w:shd w:val="clear" w:color="auto" w:fill="auto"/>
          </w:tcPr>
          <w:p w:rsidR="00D10F8D" w:rsidRDefault="00D10F8D" w:rsidP="00D10F8D">
            <w:pPr>
              <w:spacing w:after="0" w:line="240" w:lineRule="auto"/>
              <w:rPr>
                <w:ins w:id="3787" w:author="Amarucci, Scott M" w:date="2016-02-18T14:17:00Z"/>
                <w:bCs/>
                <w:iCs/>
              </w:rPr>
            </w:pPr>
            <w:ins w:id="3788" w:author="Amarucci, Scott M" w:date="2016-02-18T14:17:00Z">
              <w:r>
                <w:rPr>
                  <w:bCs/>
                  <w:iCs/>
                </w:rPr>
                <w:t>No</w:t>
              </w:r>
            </w:ins>
          </w:p>
        </w:tc>
        <w:tc>
          <w:tcPr>
            <w:tcW w:w="1234" w:type="dxa"/>
            <w:shd w:val="clear" w:color="auto" w:fill="auto"/>
          </w:tcPr>
          <w:p w:rsidR="00D10F8D" w:rsidRDefault="00D10F8D" w:rsidP="00D10F8D">
            <w:pPr>
              <w:spacing w:after="0" w:line="240" w:lineRule="auto"/>
              <w:rPr>
                <w:ins w:id="3789" w:author="Amarucci, Scott M" w:date="2016-02-18T14:17:00Z"/>
                <w:bCs/>
                <w:iCs/>
              </w:rPr>
            </w:pPr>
            <w:ins w:id="3790" w:author="Amarucci, Scott M" w:date="2016-02-18T14:17:00Z">
              <w:r>
                <w:rPr>
                  <w:bCs/>
                  <w:iCs/>
                </w:rPr>
                <w:t>No</w:t>
              </w:r>
            </w:ins>
          </w:p>
        </w:tc>
        <w:tc>
          <w:tcPr>
            <w:tcW w:w="1235" w:type="dxa"/>
            <w:shd w:val="clear" w:color="auto" w:fill="auto"/>
          </w:tcPr>
          <w:p w:rsidR="00D10F8D" w:rsidRDefault="00D10F8D" w:rsidP="00D10F8D">
            <w:pPr>
              <w:spacing w:after="0" w:line="240" w:lineRule="auto"/>
              <w:rPr>
                <w:ins w:id="3791" w:author="Amarucci, Scott M" w:date="2016-02-18T14:17:00Z"/>
                <w:bCs/>
                <w:iCs/>
              </w:rPr>
            </w:pPr>
            <w:ins w:id="3792" w:author="Amarucci, Scott M" w:date="2016-02-18T14:17:00Z">
              <w:r>
                <w:rPr>
                  <w:bCs/>
                  <w:iCs/>
                </w:rPr>
                <w:t>No</w:t>
              </w:r>
            </w:ins>
          </w:p>
        </w:tc>
      </w:tr>
      <w:tr w:rsidR="00D10F8D" w:rsidRPr="00206D41" w:rsidTr="00B3414B">
        <w:trPr>
          <w:trHeight w:val="270"/>
        </w:trPr>
        <w:tc>
          <w:tcPr>
            <w:tcW w:w="1791" w:type="dxa"/>
            <w:vMerge w:val="restart"/>
            <w:shd w:val="clear" w:color="auto" w:fill="auto"/>
          </w:tcPr>
          <w:p w:rsidR="00D10F8D" w:rsidRPr="00206D41" w:rsidRDefault="00D10F8D" w:rsidP="00D10F8D">
            <w:pPr>
              <w:rPr>
                <w:b/>
                <w:bCs/>
                <w:iCs/>
              </w:rPr>
            </w:pPr>
            <w:r>
              <w:rPr>
                <w:b/>
                <w:bCs/>
                <w:iCs/>
              </w:rPr>
              <w:t>METRIC OWNER</w:t>
            </w:r>
          </w:p>
        </w:tc>
        <w:tc>
          <w:tcPr>
            <w:tcW w:w="2469" w:type="dxa"/>
            <w:shd w:val="clear" w:color="auto" w:fill="auto"/>
          </w:tcPr>
          <w:p w:rsidR="00D10F8D" w:rsidRPr="00AA0199" w:rsidRDefault="00D10F8D" w:rsidP="00D10F8D">
            <w:pPr>
              <w:spacing w:after="0" w:line="240" w:lineRule="auto"/>
              <w:rPr>
                <w:b/>
                <w:bCs/>
                <w:iCs/>
              </w:rPr>
            </w:pPr>
            <w:r w:rsidRPr="00AA0199">
              <w:rPr>
                <w:b/>
                <w:bCs/>
                <w:iCs/>
              </w:rPr>
              <w:t>SHUSA</w:t>
            </w:r>
          </w:p>
        </w:tc>
        <w:tc>
          <w:tcPr>
            <w:tcW w:w="2469" w:type="dxa"/>
            <w:shd w:val="clear" w:color="auto" w:fill="auto"/>
          </w:tcPr>
          <w:p w:rsidR="00D10F8D" w:rsidRPr="00AA0199" w:rsidRDefault="00D10F8D" w:rsidP="00D10F8D">
            <w:pPr>
              <w:spacing w:after="0" w:line="240" w:lineRule="auto"/>
              <w:rPr>
                <w:b/>
                <w:bCs/>
                <w:iCs/>
              </w:rPr>
            </w:pPr>
            <w:r w:rsidRPr="00AA0199">
              <w:rPr>
                <w:b/>
                <w:bCs/>
                <w:iCs/>
              </w:rPr>
              <w:t>SBNA</w:t>
            </w:r>
          </w:p>
        </w:tc>
        <w:tc>
          <w:tcPr>
            <w:tcW w:w="2469" w:type="dxa"/>
            <w:gridSpan w:val="2"/>
            <w:shd w:val="clear" w:color="auto" w:fill="auto"/>
          </w:tcPr>
          <w:p w:rsidR="00D10F8D" w:rsidRPr="00AA0199" w:rsidRDefault="00D10F8D" w:rsidP="00D10F8D">
            <w:pPr>
              <w:spacing w:after="0" w:line="240" w:lineRule="auto"/>
              <w:rPr>
                <w:b/>
                <w:bCs/>
                <w:iCs/>
              </w:rPr>
            </w:pPr>
            <w:r w:rsidRPr="00AA0199">
              <w:rPr>
                <w:b/>
                <w:bCs/>
                <w:iCs/>
              </w:rPr>
              <w:t>SC</w:t>
            </w:r>
          </w:p>
        </w:tc>
      </w:tr>
      <w:tr w:rsidR="00D10F8D" w:rsidRPr="00206D41" w:rsidTr="00B3414B">
        <w:trPr>
          <w:trHeight w:val="252"/>
        </w:trPr>
        <w:tc>
          <w:tcPr>
            <w:tcW w:w="1791" w:type="dxa"/>
            <w:vMerge/>
            <w:shd w:val="clear" w:color="auto" w:fill="auto"/>
          </w:tcPr>
          <w:p w:rsidR="00D10F8D" w:rsidRPr="00206D41" w:rsidRDefault="00D10F8D" w:rsidP="00D10F8D">
            <w:pPr>
              <w:rPr>
                <w:b/>
                <w:bCs/>
                <w:iCs/>
              </w:rPr>
            </w:pPr>
          </w:p>
        </w:tc>
        <w:tc>
          <w:tcPr>
            <w:tcW w:w="2469" w:type="dxa"/>
            <w:shd w:val="clear" w:color="auto" w:fill="auto"/>
          </w:tcPr>
          <w:p w:rsidR="00D10F8D" w:rsidRPr="00206D41" w:rsidRDefault="00D10F8D" w:rsidP="00D10F8D">
            <w:pPr>
              <w:spacing w:after="0" w:line="240" w:lineRule="auto"/>
              <w:rPr>
                <w:bCs/>
                <w:iCs/>
              </w:rPr>
            </w:pPr>
            <w:r>
              <w:rPr>
                <w:bCs/>
                <w:iCs/>
              </w:rPr>
              <w:t>SHUSA Director CCAR Team</w:t>
            </w:r>
          </w:p>
        </w:tc>
        <w:tc>
          <w:tcPr>
            <w:tcW w:w="2469" w:type="dxa"/>
            <w:shd w:val="clear" w:color="auto" w:fill="auto"/>
          </w:tcPr>
          <w:p w:rsidR="00D10F8D" w:rsidRPr="00206D41" w:rsidRDefault="00D10F8D" w:rsidP="00D10F8D">
            <w:pPr>
              <w:spacing w:after="0" w:line="240" w:lineRule="auto"/>
              <w:rPr>
                <w:bCs/>
                <w:iCs/>
              </w:rPr>
            </w:pPr>
            <w:r>
              <w:rPr>
                <w:bCs/>
                <w:iCs/>
              </w:rPr>
              <w:t>N/A</w:t>
            </w:r>
          </w:p>
        </w:tc>
        <w:tc>
          <w:tcPr>
            <w:tcW w:w="2469" w:type="dxa"/>
            <w:gridSpan w:val="2"/>
            <w:shd w:val="clear" w:color="auto" w:fill="auto"/>
          </w:tcPr>
          <w:p w:rsidR="00D10F8D" w:rsidRPr="00206D41" w:rsidRDefault="00D10F8D" w:rsidP="00D10F8D">
            <w:pPr>
              <w:spacing w:after="0" w:line="240" w:lineRule="auto"/>
              <w:rPr>
                <w:bCs/>
                <w:iCs/>
              </w:rPr>
            </w:pPr>
            <w:r>
              <w:rPr>
                <w:bCs/>
                <w:iCs/>
              </w:rPr>
              <w:t>SC Director CCAR Team</w:t>
            </w:r>
          </w:p>
        </w:tc>
      </w:tr>
      <w:tr w:rsidR="00D10F8D" w:rsidRPr="00206D41" w:rsidTr="00B3414B">
        <w:trPr>
          <w:trHeight w:val="252"/>
          <w:ins w:id="3793" w:author="Amarucci, Scott M" w:date="2016-02-18T14:17:00Z"/>
        </w:trPr>
        <w:tc>
          <w:tcPr>
            <w:tcW w:w="1791" w:type="dxa"/>
            <w:vMerge/>
            <w:shd w:val="clear" w:color="auto" w:fill="auto"/>
          </w:tcPr>
          <w:p w:rsidR="00D10F8D" w:rsidRPr="00206D41" w:rsidRDefault="00D10F8D" w:rsidP="00D10F8D">
            <w:pPr>
              <w:rPr>
                <w:ins w:id="3794" w:author="Amarucci, Scott M" w:date="2016-02-18T14:17:00Z"/>
                <w:b/>
                <w:bCs/>
                <w:iCs/>
              </w:rPr>
            </w:pPr>
          </w:p>
        </w:tc>
        <w:tc>
          <w:tcPr>
            <w:tcW w:w="2469" w:type="dxa"/>
            <w:shd w:val="clear" w:color="auto" w:fill="auto"/>
          </w:tcPr>
          <w:p w:rsidR="00D10F8D" w:rsidRDefault="00D10F8D" w:rsidP="00D10F8D">
            <w:pPr>
              <w:spacing w:after="0" w:line="240" w:lineRule="auto"/>
              <w:rPr>
                <w:ins w:id="3795" w:author="Amarucci, Scott M" w:date="2016-02-18T14:17:00Z"/>
                <w:bCs/>
                <w:iCs/>
              </w:rPr>
            </w:pPr>
            <w:ins w:id="3796" w:author="Amarucci, Scott M" w:date="2016-02-18T14:17:00Z">
              <w:r>
                <w:rPr>
                  <w:b/>
                  <w:bCs/>
                  <w:iCs/>
                </w:rPr>
                <w:t>SIS</w:t>
              </w:r>
            </w:ins>
          </w:p>
        </w:tc>
        <w:tc>
          <w:tcPr>
            <w:tcW w:w="2469" w:type="dxa"/>
            <w:shd w:val="clear" w:color="auto" w:fill="auto"/>
          </w:tcPr>
          <w:p w:rsidR="00D10F8D" w:rsidRDefault="00D10F8D" w:rsidP="00D10F8D">
            <w:pPr>
              <w:spacing w:after="0" w:line="240" w:lineRule="auto"/>
              <w:rPr>
                <w:ins w:id="3797" w:author="Amarucci, Scott M" w:date="2016-02-18T14:17:00Z"/>
                <w:bCs/>
                <w:iCs/>
              </w:rPr>
            </w:pPr>
            <w:ins w:id="3798" w:author="Amarucci, Scott M" w:date="2016-02-18T14:17:00Z">
              <w:r>
                <w:rPr>
                  <w:b/>
                  <w:bCs/>
                  <w:iCs/>
                </w:rPr>
                <w:t>BSI Miami</w:t>
              </w:r>
            </w:ins>
          </w:p>
        </w:tc>
        <w:tc>
          <w:tcPr>
            <w:tcW w:w="2469" w:type="dxa"/>
            <w:gridSpan w:val="2"/>
            <w:shd w:val="clear" w:color="auto" w:fill="auto"/>
          </w:tcPr>
          <w:p w:rsidR="00D10F8D" w:rsidRDefault="00D10F8D" w:rsidP="00D10F8D">
            <w:pPr>
              <w:spacing w:after="0" w:line="240" w:lineRule="auto"/>
              <w:rPr>
                <w:ins w:id="3799" w:author="Amarucci, Scott M" w:date="2016-02-18T14:17:00Z"/>
                <w:bCs/>
                <w:iCs/>
              </w:rPr>
            </w:pPr>
            <w:ins w:id="3800" w:author="Amarucci, Scott M" w:date="2016-02-18T14:17:00Z">
              <w:r>
                <w:rPr>
                  <w:b/>
                  <w:bCs/>
                  <w:iCs/>
                </w:rPr>
                <w:t>BSPR</w:t>
              </w:r>
            </w:ins>
          </w:p>
        </w:tc>
      </w:tr>
      <w:tr w:rsidR="00D10F8D" w:rsidRPr="00206D41" w:rsidTr="00B3414B">
        <w:trPr>
          <w:trHeight w:val="252"/>
          <w:ins w:id="3801" w:author="Amarucci, Scott M" w:date="2016-02-18T14:17:00Z"/>
        </w:trPr>
        <w:tc>
          <w:tcPr>
            <w:tcW w:w="1791" w:type="dxa"/>
            <w:vMerge/>
            <w:shd w:val="clear" w:color="auto" w:fill="auto"/>
          </w:tcPr>
          <w:p w:rsidR="00D10F8D" w:rsidRPr="00206D41" w:rsidRDefault="00D10F8D" w:rsidP="00D10F8D">
            <w:pPr>
              <w:rPr>
                <w:ins w:id="3802" w:author="Amarucci, Scott M" w:date="2016-02-18T14:17:00Z"/>
                <w:b/>
                <w:bCs/>
                <w:iCs/>
              </w:rPr>
            </w:pPr>
          </w:p>
        </w:tc>
        <w:tc>
          <w:tcPr>
            <w:tcW w:w="2469" w:type="dxa"/>
            <w:shd w:val="clear" w:color="auto" w:fill="auto"/>
          </w:tcPr>
          <w:p w:rsidR="00D10F8D" w:rsidRDefault="00D10F8D" w:rsidP="00D10F8D">
            <w:pPr>
              <w:spacing w:after="0" w:line="240" w:lineRule="auto"/>
              <w:rPr>
                <w:ins w:id="3803" w:author="Amarucci, Scott M" w:date="2016-02-18T14:17:00Z"/>
                <w:bCs/>
                <w:iCs/>
              </w:rPr>
            </w:pPr>
            <w:ins w:id="3804" w:author="Amarucci, Scott M" w:date="2016-02-18T14:17:00Z">
              <w:r>
                <w:rPr>
                  <w:bCs/>
                  <w:iCs/>
                </w:rPr>
                <w:t>N/A</w:t>
              </w:r>
            </w:ins>
          </w:p>
        </w:tc>
        <w:tc>
          <w:tcPr>
            <w:tcW w:w="2469" w:type="dxa"/>
            <w:shd w:val="clear" w:color="auto" w:fill="auto"/>
          </w:tcPr>
          <w:p w:rsidR="00D10F8D" w:rsidRDefault="00D10F8D" w:rsidP="00D10F8D">
            <w:pPr>
              <w:spacing w:after="0" w:line="240" w:lineRule="auto"/>
              <w:rPr>
                <w:ins w:id="3805" w:author="Amarucci, Scott M" w:date="2016-02-18T14:17:00Z"/>
                <w:bCs/>
                <w:iCs/>
              </w:rPr>
            </w:pPr>
            <w:ins w:id="3806" w:author="Amarucci, Scott M" w:date="2016-02-18T14:17:00Z">
              <w:r>
                <w:rPr>
                  <w:bCs/>
                  <w:iCs/>
                </w:rPr>
                <w:t>N/A</w:t>
              </w:r>
            </w:ins>
          </w:p>
        </w:tc>
        <w:tc>
          <w:tcPr>
            <w:tcW w:w="2469" w:type="dxa"/>
            <w:gridSpan w:val="2"/>
            <w:shd w:val="clear" w:color="auto" w:fill="auto"/>
          </w:tcPr>
          <w:p w:rsidR="00D10F8D" w:rsidRDefault="00D10F8D" w:rsidP="00D10F8D">
            <w:pPr>
              <w:spacing w:after="0" w:line="240" w:lineRule="auto"/>
              <w:rPr>
                <w:ins w:id="3807" w:author="Amarucci, Scott M" w:date="2016-02-18T14:17:00Z"/>
                <w:bCs/>
                <w:iCs/>
              </w:rPr>
            </w:pPr>
            <w:ins w:id="3808" w:author="Amarucci, Scott M" w:date="2016-02-18T14:17:00Z">
              <w:r>
                <w:rPr>
                  <w:bCs/>
                  <w:iCs/>
                </w:rPr>
                <w:t>N/A</w:t>
              </w:r>
            </w:ins>
          </w:p>
        </w:tc>
      </w:tr>
      <w:tr w:rsidR="00D10F8D" w:rsidRPr="00206D41" w:rsidTr="00EF72BB">
        <w:trPr>
          <w:trHeight w:val="252"/>
          <w:ins w:id="3809" w:author="Amarucci, Scott M" w:date="2016-02-18T14:17:00Z"/>
        </w:trPr>
        <w:tc>
          <w:tcPr>
            <w:tcW w:w="1791" w:type="dxa"/>
            <w:vMerge/>
            <w:shd w:val="clear" w:color="auto" w:fill="auto"/>
          </w:tcPr>
          <w:p w:rsidR="00D10F8D" w:rsidRPr="00206D41" w:rsidRDefault="00D10F8D" w:rsidP="00D10F8D">
            <w:pPr>
              <w:rPr>
                <w:ins w:id="3810" w:author="Amarucci, Scott M" w:date="2016-02-18T14:17:00Z"/>
                <w:b/>
                <w:bCs/>
                <w:iCs/>
              </w:rPr>
            </w:pPr>
          </w:p>
        </w:tc>
        <w:tc>
          <w:tcPr>
            <w:tcW w:w="2469" w:type="dxa"/>
            <w:shd w:val="clear" w:color="auto" w:fill="auto"/>
          </w:tcPr>
          <w:p w:rsidR="00D10F8D" w:rsidRDefault="00D10F8D" w:rsidP="00D10F8D">
            <w:pPr>
              <w:spacing w:after="0" w:line="240" w:lineRule="auto"/>
              <w:rPr>
                <w:ins w:id="3811" w:author="Amarucci, Scott M" w:date="2016-02-18T14:17:00Z"/>
                <w:bCs/>
                <w:iCs/>
              </w:rPr>
            </w:pPr>
            <w:ins w:id="3812" w:author="Amarucci, Scott M" w:date="2016-02-18T14:17:00Z">
              <w:r>
                <w:rPr>
                  <w:b/>
                  <w:bCs/>
                  <w:iCs/>
                </w:rPr>
                <w:t>SSLLC</w:t>
              </w:r>
            </w:ins>
          </w:p>
        </w:tc>
        <w:tc>
          <w:tcPr>
            <w:tcW w:w="4938" w:type="dxa"/>
            <w:gridSpan w:val="3"/>
            <w:vMerge w:val="restart"/>
            <w:shd w:val="clear" w:color="auto" w:fill="auto"/>
          </w:tcPr>
          <w:p w:rsidR="00D10F8D" w:rsidRDefault="00D10F8D" w:rsidP="00D10F8D">
            <w:pPr>
              <w:spacing w:after="0" w:line="240" w:lineRule="auto"/>
              <w:rPr>
                <w:ins w:id="3813" w:author="Amarucci, Scott M" w:date="2016-02-18T14:17:00Z"/>
                <w:bCs/>
                <w:iCs/>
              </w:rPr>
            </w:pPr>
          </w:p>
        </w:tc>
      </w:tr>
      <w:tr w:rsidR="00D10F8D" w:rsidRPr="00206D41" w:rsidTr="00EF72BB">
        <w:trPr>
          <w:trHeight w:val="252"/>
          <w:ins w:id="3814" w:author="Amarucci, Scott M" w:date="2016-02-18T14:17:00Z"/>
        </w:trPr>
        <w:tc>
          <w:tcPr>
            <w:tcW w:w="1791" w:type="dxa"/>
            <w:vMerge/>
            <w:shd w:val="clear" w:color="auto" w:fill="auto"/>
          </w:tcPr>
          <w:p w:rsidR="00D10F8D" w:rsidRPr="00206D41" w:rsidRDefault="00D10F8D" w:rsidP="00D10F8D">
            <w:pPr>
              <w:rPr>
                <w:ins w:id="3815" w:author="Amarucci, Scott M" w:date="2016-02-18T14:17:00Z"/>
                <w:b/>
                <w:bCs/>
                <w:iCs/>
              </w:rPr>
            </w:pPr>
          </w:p>
        </w:tc>
        <w:tc>
          <w:tcPr>
            <w:tcW w:w="2469" w:type="dxa"/>
            <w:shd w:val="clear" w:color="auto" w:fill="auto"/>
          </w:tcPr>
          <w:p w:rsidR="00D10F8D" w:rsidRDefault="00D10F8D" w:rsidP="00D10F8D">
            <w:pPr>
              <w:spacing w:after="0" w:line="240" w:lineRule="auto"/>
              <w:rPr>
                <w:ins w:id="3816" w:author="Amarucci, Scott M" w:date="2016-02-18T14:17:00Z"/>
                <w:bCs/>
                <w:iCs/>
              </w:rPr>
            </w:pPr>
            <w:ins w:id="3817" w:author="Amarucci, Scott M" w:date="2016-02-18T14:17:00Z">
              <w:r>
                <w:rPr>
                  <w:bCs/>
                  <w:iCs/>
                </w:rPr>
                <w:t>N/A</w:t>
              </w:r>
            </w:ins>
          </w:p>
        </w:tc>
        <w:tc>
          <w:tcPr>
            <w:tcW w:w="4938" w:type="dxa"/>
            <w:gridSpan w:val="3"/>
            <w:vMerge/>
            <w:shd w:val="clear" w:color="auto" w:fill="auto"/>
          </w:tcPr>
          <w:p w:rsidR="00D10F8D" w:rsidRDefault="00D10F8D" w:rsidP="00D10F8D">
            <w:pPr>
              <w:spacing w:after="0" w:line="240" w:lineRule="auto"/>
              <w:rPr>
                <w:ins w:id="3818" w:author="Amarucci, Scott M" w:date="2016-02-18T14:17:00Z"/>
                <w:bCs/>
                <w:iCs/>
              </w:rPr>
            </w:pPr>
          </w:p>
        </w:tc>
      </w:tr>
      <w:tr w:rsidR="00D10F8D" w:rsidRPr="00206D41" w:rsidTr="00B3414B">
        <w:trPr>
          <w:trHeight w:val="360"/>
        </w:trPr>
        <w:tc>
          <w:tcPr>
            <w:tcW w:w="1791" w:type="dxa"/>
            <w:shd w:val="clear" w:color="auto" w:fill="auto"/>
          </w:tcPr>
          <w:p w:rsidR="00D10F8D" w:rsidRPr="00206D41" w:rsidRDefault="00D10F8D" w:rsidP="00D10F8D">
            <w:pPr>
              <w:ind w:left="-60"/>
              <w:rPr>
                <w:b/>
                <w:bCs/>
                <w:iCs/>
              </w:rPr>
            </w:pPr>
            <w:r>
              <w:rPr>
                <w:b/>
                <w:bCs/>
                <w:iCs/>
              </w:rPr>
              <w:t>TRIGGER AND LIMIT SETTING</w:t>
            </w:r>
          </w:p>
        </w:tc>
        <w:tc>
          <w:tcPr>
            <w:tcW w:w="7407" w:type="dxa"/>
            <w:gridSpan w:val="4"/>
            <w:shd w:val="clear" w:color="auto" w:fill="auto"/>
          </w:tcPr>
          <w:p w:rsidR="00D10F8D" w:rsidRDefault="00D10F8D" w:rsidP="00D10F8D">
            <w:pPr>
              <w:spacing w:after="0" w:line="240" w:lineRule="auto"/>
              <w:rPr>
                <w:bCs/>
                <w:iCs/>
              </w:rPr>
            </w:pPr>
            <w:r>
              <w:rPr>
                <w:bCs/>
                <w:iCs/>
              </w:rPr>
              <w:t>The CCAR PPNR Residual Value impairment loss limit and trigger are set as follows</w:t>
            </w:r>
            <w:r>
              <w:rPr>
                <w:rStyle w:val="FootnoteReference"/>
                <w:rFonts w:asciiTheme="minorHAnsi" w:eastAsiaTheme="minorHAnsi" w:hAnsiTheme="minorHAnsi" w:cstheme="minorBidi"/>
                <w:iCs/>
              </w:rPr>
              <w:footnoteReference w:id="15"/>
            </w:r>
            <w:r>
              <w:rPr>
                <w:bCs/>
                <w:iCs/>
              </w:rPr>
              <w:t>:</w:t>
            </w:r>
          </w:p>
          <w:p w:rsidR="00D10F8D" w:rsidRPr="00204F0A" w:rsidRDefault="00D10F8D" w:rsidP="00D10F8D">
            <w:pPr>
              <w:pStyle w:val="ListParagraph"/>
              <w:numPr>
                <w:ilvl w:val="0"/>
                <w:numId w:val="5"/>
              </w:numPr>
              <w:spacing w:after="0" w:line="240" w:lineRule="auto"/>
              <w:rPr>
                <w:bCs/>
                <w:iCs/>
              </w:rPr>
            </w:pPr>
            <w:r>
              <w:rPr>
                <w:bCs/>
                <w:iCs/>
              </w:rPr>
              <w:t>Am</w:t>
            </w:r>
            <w:r w:rsidRPr="00204F0A">
              <w:rPr>
                <w:bCs/>
                <w:iCs/>
              </w:rPr>
              <w:t>ber trigger</w:t>
            </w:r>
            <w:r>
              <w:rPr>
                <w:bCs/>
                <w:iCs/>
              </w:rPr>
              <w:t>:</w:t>
            </w:r>
            <w:r w:rsidRPr="00204F0A">
              <w:rPr>
                <w:bCs/>
                <w:iCs/>
              </w:rPr>
              <w:t xml:space="preserve"> </w:t>
            </w:r>
            <w:r>
              <w:rPr>
                <w:bCs/>
                <w:iCs/>
              </w:rPr>
              <w:t xml:space="preserve">the sum of PPNR Leased Vehicle Expense impairment Value + the proportionate amount of capital surplus (in dollar terms) between the CCAR output for the Tier 1 Risk-based capital ratio and the internally set post-stress minimum ratio (amber level).   </w:t>
            </w:r>
            <w:r w:rsidRPr="00204F0A">
              <w:rPr>
                <w:bCs/>
                <w:iCs/>
              </w:rPr>
              <w:t xml:space="preserve"> </w:t>
            </w:r>
          </w:p>
          <w:p w:rsidR="00D10F8D" w:rsidRDefault="00D10F8D" w:rsidP="00D10F8D">
            <w:pPr>
              <w:pStyle w:val="ListParagraph"/>
              <w:numPr>
                <w:ilvl w:val="0"/>
                <w:numId w:val="5"/>
              </w:numPr>
              <w:spacing w:after="0" w:line="240" w:lineRule="auto"/>
              <w:rPr>
                <w:bCs/>
                <w:iCs/>
              </w:rPr>
            </w:pPr>
            <w:r>
              <w:rPr>
                <w:bCs/>
                <w:iCs/>
              </w:rPr>
              <w:t xml:space="preserve">Red limit: the sum of PPNR Leased Vehicle Expense impairment + the proportionate amount of capital surplus (in dollar terms) between the CCAR output for the Tier 1 Risk-based capital ratio and the regulatory “Prompt Corrective Action” Tier 1 Risk-based capital ratio (red limit).   </w:t>
            </w:r>
            <w:r w:rsidRPr="00204F0A">
              <w:rPr>
                <w:bCs/>
                <w:iCs/>
              </w:rPr>
              <w:t xml:space="preserve"> </w:t>
            </w:r>
          </w:p>
          <w:p w:rsidR="00D10F8D" w:rsidRDefault="00D10F8D" w:rsidP="00D10F8D">
            <w:pPr>
              <w:pStyle w:val="ListParagraph"/>
              <w:spacing w:after="0" w:line="240" w:lineRule="auto"/>
              <w:ind w:left="360"/>
              <w:rPr>
                <w:bCs/>
                <w:iCs/>
              </w:rPr>
            </w:pPr>
          </w:p>
          <w:p w:rsidR="00D10F8D" w:rsidRPr="00340596" w:rsidRDefault="00D10F8D" w:rsidP="00D10F8D">
            <w:pPr>
              <w:spacing w:after="0" w:line="240" w:lineRule="auto"/>
              <w:jc w:val="center"/>
              <w:rPr>
                <w:rFonts w:asciiTheme="minorHAnsi" w:eastAsiaTheme="minorHAnsi" w:hAnsiTheme="minorHAnsi" w:cstheme="minorBidi"/>
                <w:i/>
                <w:iCs/>
                <w:sz w:val="24"/>
                <w:szCs w:val="24"/>
              </w:rPr>
            </w:pPr>
            <m:oMath>
              <m:r>
                <w:rPr>
                  <w:rFonts w:ascii="Cambria Math" w:eastAsiaTheme="minorHAnsi" w:hAnsi="Cambria Math" w:cstheme="minorBidi"/>
                  <w:sz w:val="24"/>
                  <w:szCs w:val="24"/>
                </w:rPr>
                <m:t xml:space="preserve">Capital surplus </m:t>
              </m:r>
              <m:d>
                <m:dPr>
                  <m:ctrlPr>
                    <w:rPr>
                      <w:rFonts w:ascii="Cambria Math" w:eastAsiaTheme="minorHAnsi" w:hAnsi="Cambria Math" w:cstheme="minorBidi"/>
                      <w:i/>
                      <w:iCs/>
                      <w:sz w:val="24"/>
                      <w:szCs w:val="24"/>
                    </w:rPr>
                  </m:ctrlPr>
                </m:dPr>
                <m:e>
                  <m:r>
                    <w:rPr>
                      <w:rFonts w:ascii="Cambria Math" w:eastAsiaTheme="minorHAnsi" w:hAnsi="Cambria Math" w:cstheme="minorBidi"/>
                      <w:sz w:val="24"/>
                      <w:szCs w:val="24"/>
                    </w:rPr>
                    <m:t>$MM</m:t>
                  </m:r>
                </m:e>
              </m:d>
              <m:r>
                <w:rPr>
                  <w:rFonts w:ascii="Cambria Math" w:eastAsiaTheme="minorHAnsi" w:hAnsi="Cambria Math" w:cstheme="minorBidi"/>
                  <w:sz w:val="24"/>
                  <w:szCs w:val="24"/>
                </w:rPr>
                <m:t>=</m:t>
              </m:r>
              <m:d>
                <m:dPr>
                  <m:ctrlPr>
                    <w:rPr>
                      <w:rFonts w:ascii="Cambria Math" w:eastAsiaTheme="minorHAnsi" w:hAnsi="Cambria Math" w:cstheme="minorBidi"/>
                      <w:i/>
                      <w:iCs/>
                      <w:sz w:val="24"/>
                      <w:szCs w:val="24"/>
                    </w:rPr>
                  </m:ctrlPr>
                </m:dPr>
                <m:e>
                  <m:r>
                    <w:rPr>
                      <w:rFonts w:ascii="Cambria Math" w:eastAsiaTheme="minorHAnsi" w:hAnsi="Cambria Math" w:cstheme="minorBidi"/>
                      <w:sz w:val="24"/>
                      <w:szCs w:val="24"/>
                    </w:rPr>
                    <m:t>T1RBC limit- 9Q T1RBC in BHC Stress</m:t>
                  </m:r>
                </m:e>
              </m:d>
              <m:r>
                <w:rPr>
                  <w:rFonts w:ascii="Cambria Math" w:eastAsiaTheme="minorHAnsi" w:hAnsi="Cambria Math" w:cstheme="minorBidi"/>
                  <w:sz w:val="24"/>
                  <w:szCs w:val="24"/>
                </w:rPr>
                <m:t>*9Q</m:t>
              </m:r>
              <m:func>
                <m:funcPr>
                  <m:ctrlPr>
                    <w:rPr>
                      <w:rFonts w:ascii="Cambria Math" w:eastAsiaTheme="minorHAnsi" w:hAnsi="Cambria Math" w:cstheme="minorBidi"/>
                      <w:i/>
                      <w:iCs/>
                      <w:sz w:val="24"/>
                      <w:szCs w:val="24"/>
                    </w:rPr>
                  </m:ctrlPr>
                </m:funcPr>
                <m:fName>
                  <m:r>
                    <m:rPr>
                      <m:sty m:val="p"/>
                    </m:rPr>
                    <w:rPr>
                      <w:rFonts w:ascii="Cambria Math" w:eastAsiaTheme="minorHAnsi" w:hAnsi="Cambria Math" w:cstheme="minorBidi"/>
                      <w:sz w:val="24"/>
                      <w:szCs w:val="24"/>
                    </w:rPr>
                    <m:t>RWA min in BHC Stress</m:t>
                  </m:r>
                </m:fName>
                <m:e/>
              </m:func>
            </m:oMath>
            <w:r w:rsidRPr="00340596">
              <w:rPr>
                <w:rFonts w:asciiTheme="minorHAnsi" w:eastAsiaTheme="minorHAnsi" w:hAnsiTheme="minorHAnsi" w:cstheme="minorBidi"/>
                <w:i/>
                <w:iCs/>
                <w:sz w:val="24"/>
                <w:szCs w:val="24"/>
              </w:rPr>
              <w:t xml:space="preserve"> </w:t>
            </w:r>
          </w:p>
          <w:p w:rsidR="00D10F8D" w:rsidRDefault="00D10F8D" w:rsidP="00D10F8D">
            <w:pPr>
              <w:spacing w:after="0" w:line="240" w:lineRule="auto"/>
              <w:rPr>
                <w:rFonts w:asciiTheme="minorHAnsi" w:eastAsiaTheme="minorHAnsi" w:hAnsiTheme="minorHAnsi" w:cstheme="minorBidi"/>
                <w:iCs/>
              </w:rPr>
            </w:pPr>
          </w:p>
        </w:tc>
      </w:tr>
      <w:tr w:rsidR="00D10F8D" w:rsidRPr="00206D41" w:rsidTr="00B3414B">
        <w:trPr>
          <w:trHeight w:val="510"/>
        </w:trPr>
        <w:tc>
          <w:tcPr>
            <w:tcW w:w="1791" w:type="dxa"/>
            <w:shd w:val="clear" w:color="auto" w:fill="auto"/>
          </w:tcPr>
          <w:p w:rsidR="00D10F8D" w:rsidRPr="00206D41" w:rsidRDefault="00D10F8D" w:rsidP="00D10F8D">
            <w:pPr>
              <w:ind w:left="-60"/>
              <w:rPr>
                <w:b/>
                <w:bCs/>
                <w:iCs/>
              </w:rPr>
            </w:pPr>
            <w:r w:rsidRPr="005B0BAF">
              <w:rPr>
                <w:rFonts w:asciiTheme="minorHAnsi" w:hAnsiTheme="minorHAnsi"/>
                <w:b/>
                <w:bCs/>
                <w:iCs/>
              </w:rPr>
              <w:t>TESTING FREQUENCY</w:t>
            </w:r>
          </w:p>
        </w:tc>
        <w:tc>
          <w:tcPr>
            <w:tcW w:w="7407" w:type="dxa"/>
            <w:gridSpan w:val="4"/>
            <w:shd w:val="clear" w:color="auto" w:fill="auto"/>
          </w:tcPr>
          <w:p w:rsidR="00D10F8D" w:rsidRPr="00DD4F60" w:rsidRDefault="00D10F8D" w:rsidP="00D10F8D">
            <w:pPr>
              <w:spacing w:after="0" w:line="240" w:lineRule="auto"/>
            </w:pPr>
            <w:r w:rsidRPr="00DD4F60">
              <w:rPr>
                <w:bCs/>
                <w:iCs/>
              </w:rPr>
              <w:t>Annually: CCAR output. The cumulative value of Leased Vehicle Expense impairment under CCAR is compared to the annual re-calculation of amber trigger and red limit as set out above. The RAS will be presented for annual review with the CCAR outputs compared to the new triggers and limits</w:t>
            </w:r>
          </w:p>
        </w:tc>
      </w:tr>
      <w:tr w:rsidR="00D10F8D" w:rsidRPr="001903BB" w:rsidTr="00B3414B">
        <w:trPr>
          <w:trHeight w:val="525"/>
        </w:trPr>
        <w:tc>
          <w:tcPr>
            <w:tcW w:w="1791" w:type="dxa"/>
            <w:shd w:val="clear" w:color="auto" w:fill="auto"/>
          </w:tcPr>
          <w:p w:rsidR="00D10F8D" w:rsidRPr="00206D41" w:rsidRDefault="00D10F8D" w:rsidP="00D10F8D">
            <w:pPr>
              <w:rPr>
                <w:b/>
                <w:bCs/>
                <w:iCs/>
              </w:rPr>
            </w:pPr>
            <w:r w:rsidRPr="00206D41">
              <w:rPr>
                <w:b/>
                <w:bCs/>
                <w:iCs/>
              </w:rPr>
              <w:t>SOURCE OF INFORMATION</w:t>
            </w:r>
          </w:p>
        </w:tc>
        <w:tc>
          <w:tcPr>
            <w:tcW w:w="7407" w:type="dxa"/>
            <w:gridSpan w:val="4"/>
            <w:shd w:val="clear" w:color="auto" w:fill="auto"/>
          </w:tcPr>
          <w:p w:rsidR="00D10F8D" w:rsidRPr="00DD4F60" w:rsidRDefault="00D10F8D" w:rsidP="00D10F8D">
            <w:pPr>
              <w:pStyle w:val="ListParagraph"/>
              <w:numPr>
                <w:ilvl w:val="0"/>
                <w:numId w:val="4"/>
              </w:numPr>
              <w:spacing w:after="0" w:line="240" w:lineRule="auto"/>
              <w:rPr>
                <w:bCs/>
                <w:iCs/>
                <w:lang w:val="en-US"/>
              </w:rPr>
            </w:pPr>
            <w:r w:rsidRPr="00DD4F60">
              <w:rPr>
                <w:bCs/>
                <w:iCs/>
                <w:lang w:val="en-US"/>
              </w:rPr>
              <w:t>Cumulative Losses by portfolio: CCAR Y14 A</w:t>
            </w:r>
          </w:p>
          <w:p w:rsidR="00D10F8D" w:rsidRPr="00C05360" w:rsidRDefault="00D10F8D" w:rsidP="00D10F8D">
            <w:pPr>
              <w:pStyle w:val="ListParagraph"/>
              <w:numPr>
                <w:ilvl w:val="0"/>
                <w:numId w:val="4"/>
              </w:numPr>
              <w:spacing w:after="0" w:line="240" w:lineRule="auto"/>
              <w:rPr>
                <w:bCs/>
                <w:iCs/>
                <w:lang w:val="en-US"/>
              </w:rPr>
            </w:pPr>
            <w:r w:rsidRPr="00671478">
              <w:rPr>
                <w:bCs/>
                <w:iCs/>
                <w:lang w:val="en-US"/>
              </w:rPr>
              <w:t xml:space="preserve">Capital Surplus: </w:t>
            </w:r>
            <w:r w:rsidRPr="00671478">
              <w:t xml:space="preserve"> </w:t>
            </w:r>
            <w:r w:rsidRPr="00671478">
              <w:rPr>
                <w:bCs/>
                <w:iCs/>
                <w:lang w:val="en-US"/>
              </w:rPr>
              <w:t>The capital surplus is defined as the capital dollar difference between the T1RBC ratio limits and the minimum T1RBC ratio projected over a 9Q period of stress in CCAR.</w:t>
            </w:r>
            <w:r w:rsidRPr="000E4C0C">
              <w:rPr>
                <w:bCs/>
                <w:iCs/>
                <w:lang w:val="en-US"/>
              </w:rPr>
              <w:tab/>
            </w:r>
            <w:r w:rsidRPr="000E4C0C">
              <w:rPr>
                <w:bCs/>
                <w:iCs/>
                <w:lang w:val="en-US"/>
              </w:rPr>
              <w:tab/>
            </w:r>
            <w:r w:rsidRPr="00C05360">
              <w:rPr>
                <w:bCs/>
                <w:iCs/>
                <w:lang w:val="en-US"/>
              </w:rPr>
              <w:tab/>
            </w:r>
          </w:p>
        </w:tc>
      </w:tr>
    </w:tbl>
    <w:p w:rsidR="00D10F8D" w:rsidRDefault="00D10F8D" w:rsidP="00D10F8D">
      <w:pPr>
        <w:pStyle w:val="SANUS2"/>
        <w:ind w:left="720"/>
        <w:rPr>
          <w:ins w:id="3819" w:author="Amarucci, Scott M" w:date="2016-02-18T14:16:00Z"/>
          <w:color w:val="000000" w:themeColor="text1"/>
        </w:rPr>
        <w:pPrChange w:id="3820" w:author="Amarucci, Scott M" w:date="2016-02-18T14:16:00Z">
          <w:pPr>
            <w:pStyle w:val="SANUS2"/>
            <w:numPr>
              <w:ilvl w:val="1"/>
              <w:numId w:val="1"/>
            </w:numPr>
            <w:tabs>
              <w:tab w:val="num" w:pos="567"/>
            </w:tabs>
            <w:ind w:left="720" w:hanging="630"/>
          </w:pPr>
        </w:pPrChange>
      </w:pPr>
      <w:bookmarkStart w:id="3821" w:name="_Toc441071970"/>
    </w:p>
    <w:p w:rsidR="004E6183" w:rsidRPr="00AA0199" w:rsidRDefault="00AA0199" w:rsidP="002450B1">
      <w:pPr>
        <w:pStyle w:val="SANUS2"/>
        <w:numPr>
          <w:ilvl w:val="1"/>
          <w:numId w:val="1"/>
        </w:numPr>
        <w:ind w:left="720" w:hanging="630"/>
        <w:rPr>
          <w:color w:val="000000" w:themeColor="text1"/>
        </w:rPr>
      </w:pPr>
      <w:r>
        <w:rPr>
          <w:color w:val="000000" w:themeColor="text1"/>
        </w:rPr>
        <w:t>Net residual v</w:t>
      </w:r>
      <w:r w:rsidR="00784F28">
        <w:rPr>
          <w:color w:val="000000" w:themeColor="text1"/>
        </w:rPr>
        <w:t>alue exposure</w:t>
      </w:r>
      <w:bookmarkEnd w:id="3821"/>
      <w:r w:rsidR="00784F28">
        <w:rPr>
          <w:color w:val="000000" w:themeColor="text1"/>
        </w:rPr>
        <w:t xml:space="preserve"> </w:t>
      </w:r>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1245"/>
        <w:gridCol w:w="1245"/>
      </w:tblGrid>
      <w:tr w:rsidR="002450B1" w:rsidRPr="00206D41" w:rsidTr="00B3414B">
        <w:trPr>
          <w:trHeight w:val="390"/>
        </w:trPr>
        <w:tc>
          <w:tcPr>
            <w:tcW w:w="1728" w:type="dxa"/>
            <w:shd w:val="clear" w:color="auto" w:fill="auto"/>
          </w:tcPr>
          <w:p w:rsidR="002450B1" w:rsidRPr="00206D41" w:rsidRDefault="00AA0199" w:rsidP="007F5098">
            <w:pPr>
              <w:rPr>
                <w:b/>
                <w:bCs/>
                <w:iCs/>
              </w:rPr>
            </w:pPr>
            <w:r>
              <w:rPr>
                <w:b/>
                <w:bCs/>
                <w:iCs/>
              </w:rPr>
              <w:t>DEFINITION</w:t>
            </w:r>
          </w:p>
        </w:tc>
        <w:tc>
          <w:tcPr>
            <w:tcW w:w="7470" w:type="dxa"/>
            <w:gridSpan w:val="4"/>
            <w:shd w:val="clear" w:color="auto" w:fill="auto"/>
          </w:tcPr>
          <w:p w:rsidR="00D87576" w:rsidRPr="00FD6507" w:rsidRDefault="00FD6507" w:rsidP="00FD6507">
            <w:pPr>
              <w:spacing w:after="0" w:line="240" w:lineRule="auto"/>
              <w:rPr>
                <w:rFonts w:asciiTheme="minorHAnsi" w:eastAsiaTheme="minorHAnsi" w:hAnsiTheme="minorHAnsi" w:cstheme="minorBidi"/>
                <w:iCs/>
              </w:rPr>
            </w:pPr>
            <w:r>
              <w:rPr>
                <w:rFonts w:asciiTheme="minorHAnsi" w:eastAsiaTheme="minorHAnsi" w:hAnsiTheme="minorHAnsi" w:cstheme="minorBidi"/>
                <w:iCs/>
              </w:rPr>
              <w:t>T</w:t>
            </w:r>
            <w:r w:rsidR="00D87576" w:rsidRPr="00FD6507">
              <w:rPr>
                <w:rFonts w:asciiTheme="minorHAnsi" w:eastAsiaTheme="minorHAnsi" w:hAnsiTheme="minorHAnsi" w:cstheme="minorBidi"/>
                <w:iCs/>
              </w:rPr>
              <w:t>he implied profit or loss in the residual value of</w:t>
            </w:r>
            <w:r>
              <w:rPr>
                <w:rFonts w:asciiTheme="minorHAnsi" w:eastAsiaTheme="minorHAnsi" w:hAnsiTheme="minorHAnsi" w:cstheme="minorBidi"/>
                <w:iCs/>
              </w:rPr>
              <w:t xml:space="preserve"> all leased</w:t>
            </w:r>
            <w:r w:rsidR="00D87576" w:rsidRPr="00FD6507">
              <w:rPr>
                <w:rFonts w:asciiTheme="minorHAnsi" w:eastAsiaTheme="minorHAnsi" w:hAnsiTheme="minorHAnsi" w:cstheme="minorBidi"/>
                <w:iCs/>
              </w:rPr>
              <w:t xml:space="preserve"> vehicles at the point in time of calculation</w:t>
            </w:r>
            <w:r>
              <w:rPr>
                <w:rFonts w:asciiTheme="minorHAnsi" w:eastAsiaTheme="minorHAnsi" w:hAnsiTheme="minorHAnsi" w:cstheme="minorBidi"/>
                <w:iCs/>
              </w:rPr>
              <w:t xml:space="preserve"> – the d</w:t>
            </w:r>
            <w:r w:rsidR="00D87576" w:rsidRPr="00FD6507">
              <w:rPr>
                <w:rFonts w:asciiTheme="minorHAnsi" w:eastAsiaTheme="minorHAnsi" w:hAnsiTheme="minorHAnsi" w:cstheme="minorBidi"/>
                <w:iCs/>
              </w:rPr>
              <w:t>ifference between</w:t>
            </w:r>
            <w:r>
              <w:rPr>
                <w:rFonts w:asciiTheme="minorHAnsi" w:eastAsiaTheme="minorHAnsi" w:hAnsiTheme="minorHAnsi" w:cstheme="minorBidi"/>
                <w:iCs/>
              </w:rPr>
              <w:t xml:space="preserve"> the</w:t>
            </w:r>
            <w:r w:rsidR="00D87576" w:rsidRPr="00FD6507">
              <w:rPr>
                <w:rFonts w:asciiTheme="minorHAnsi" w:eastAsiaTheme="minorHAnsi" w:hAnsiTheme="minorHAnsi" w:cstheme="minorBidi"/>
                <w:iCs/>
              </w:rPr>
              <w:t xml:space="preserve"> Forecasted Residual Value (3-month smoothed average) and</w:t>
            </w:r>
            <w:r>
              <w:rPr>
                <w:rFonts w:asciiTheme="minorHAnsi" w:eastAsiaTheme="minorHAnsi" w:hAnsiTheme="minorHAnsi" w:cstheme="minorBidi"/>
                <w:iCs/>
              </w:rPr>
              <w:t xml:space="preserve"> the</w:t>
            </w:r>
            <w:r w:rsidR="00D87576" w:rsidRPr="00FD6507">
              <w:rPr>
                <w:rFonts w:asciiTheme="minorHAnsi" w:eastAsiaTheme="minorHAnsi" w:hAnsiTheme="minorHAnsi" w:cstheme="minorBidi"/>
                <w:iCs/>
              </w:rPr>
              <w:t xml:space="preserve"> Contract Residual less Incentives &amp; Tax (CRLIT) as a proportion of</w:t>
            </w:r>
            <w:r>
              <w:rPr>
                <w:rFonts w:asciiTheme="minorHAnsi" w:eastAsiaTheme="minorHAnsi" w:hAnsiTheme="minorHAnsi" w:cstheme="minorBidi"/>
                <w:iCs/>
              </w:rPr>
              <w:t xml:space="preserve"> total CRLIT</w:t>
            </w:r>
          </w:p>
        </w:tc>
      </w:tr>
      <w:tr w:rsidR="002450B1" w:rsidRPr="00206D41" w:rsidTr="00B3414B">
        <w:trPr>
          <w:trHeight w:val="434"/>
        </w:trPr>
        <w:tc>
          <w:tcPr>
            <w:tcW w:w="1728" w:type="dxa"/>
            <w:shd w:val="clear" w:color="auto" w:fill="auto"/>
          </w:tcPr>
          <w:p w:rsidR="002450B1" w:rsidRPr="00206D41" w:rsidRDefault="00D87576" w:rsidP="007F5098">
            <w:pPr>
              <w:rPr>
                <w:b/>
                <w:bCs/>
                <w:iCs/>
              </w:rPr>
            </w:pPr>
            <w:r>
              <w:rPr>
                <w:b/>
                <w:bCs/>
                <w:iCs/>
              </w:rPr>
              <w:t>RISK TYPE</w:t>
            </w:r>
          </w:p>
        </w:tc>
        <w:tc>
          <w:tcPr>
            <w:tcW w:w="7470" w:type="dxa"/>
            <w:gridSpan w:val="4"/>
            <w:shd w:val="clear" w:color="auto" w:fill="auto"/>
          </w:tcPr>
          <w:p w:rsidR="002450B1" w:rsidRPr="00206D41" w:rsidRDefault="0094418D" w:rsidP="007F5098">
            <w:pPr>
              <w:spacing w:after="0" w:line="240" w:lineRule="auto"/>
              <w:rPr>
                <w:bCs/>
                <w:iCs/>
              </w:rPr>
            </w:pPr>
            <w:r>
              <w:rPr>
                <w:bCs/>
                <w:iCs/>
              </w:rPr>
              <w:t>Residual Value Risk</w:t>
            </w:r>
          </w:p>
        </w:tc>
      </w:tr>
      <w:tr w:rsidR="00D10F8D" w:rsidRPr="00206D41" w:rsidTr="00B3414B">
        <w:trPr>
          <w:trHeight w:val="434"/>
          <w:ins w:id="3822" w:author="Amarucci, Scott M" w:date="2016-02-18T14:16:00Z"/>
        </w:trPr>
        <w:tc>
          <w:tcPr>
            <w:tcW w:w="1728" w:type="dxa"/>
            <w:shd w:val="clear" w:color="auto" w:fill="auto"/>
          </w:tcPr>
          <w:p w:rsidR="00D10F8D" w:rsidRDefault="00D10F8D" w:rsidP="007F5098">
            <w:pPr>
              <w:rPr>
                <w:ins w:id="3823" w:author="Amarucci, Scott M" w:date="2016-02-18T14:16:00Z"/>
                <w:b/>
                <w:bCs/>
                <w:iCs/>
              </w:rPr>
            </w:pPr>
            <w:ins w:id="3824" w:author="Amarucci, Scott M" w:date="2016-02-18T14:16:00Z">
              <w:r>
                <w:rPr>
                  <w:b/>
                  <w:bCs/>
                  <w:iCs/>
                </w:rPr>
                <w:t>RATIONALE</w:t>
              </w:r>
            </w:ins>
          </w:p>
        </w:tc>
        <w:tc>
          <w:tcPr>
            <w:tcW w:w="7470" w:type="dxa"/>
            <w:gridSpan w:val="4"/>
            <w:shd w:val="clear" w:color="auto" w:fill="auto"/>
          </w:tcPr>
          <w:p w:rsidR="00D10F8D" w:rsidRDefault="008E208E" w:rsidP="008E208E">
            <w:pPr>
              <w:spacing w:after="0" w:line="240" w:lineRule="auto"/>
              <w:rPr>
                <w:ins w:id="3825" w:author="Amarucci, Scott M" w:date="2016-02-18T14:16:00Z"/>
                <w:bCs/>
                <w:iCs/>
              </w:rPr>
            </w:pPr>
            <w:ins w:id="3826" w:author="Amarucci, Scott M" w:date="2016-02-19T11:31:00Z">
              <w:r w:rsidRPr="008E208E">
                <w:rPr>
                  <w:bCs/>
                  <w:iCs/>
                </w:rPr>
                <w:t xml:space="preserve">As the projected residual value deterioration is only calculated annually, SHUSA will want a </w:t>
              </w:r>
              <w:r>
                <w:rPr>
                  <w:bCs/>
                  <w:iCs/>
                </w:rPr>
                <w:t>BAU</w:t>
              </w:r>
              <w:r w:rsidRPr="008E208E">
                <w:rPr>
                  <w:bCs/>
                  <w:iCs/>
                </w:rPr>
                <w:t xml:space="preserve"> metric to monitor more frequently</w:t>
              </w:r>
            </w:ins>
          </w:p>
        </w:tc>
      </w:tr>
      <w:tr w:rsidR="00D10F8D" w:rsidRPr="00206D41" w:rsidTr="00B3414B">
        <w:trPr>
          <w:trHeight w:val="270"/>
        </w:trPr>
        <w:tc>
          <w:tcPr>
            <w:tcW w:w="1728" w:type="dxa"/>
            <w:vMerge w:val="restart"/>
            <w:shd w:val="clear" w:color="auto" w:fill="auto"/>
          </w:tcPr>
          <w:p w:rsidR="00D10F8D" w:rsidRPr="00206D41" w:rsidRDefault="00D10F8D" w:rsidP="007F5098">
            <w:pPr>
              <w:rPr>
                <w:b/>
                <w:bCs/>
                <w:iCs/>
              </w:rPr>
            </w:pPr>
            <w:r>
              <w:rPr>
                <w:b/>
                <w:bCs/>
                <w:iCs/>
              </w:rPr>
              <w:t>ENTITY</w:t>
            </w:r>
          </w:p>
        </w:tc>
        <w:tc>
          <w:tcPr>
            <w:tcW w:w="2490" w:type="dxa"/>
            <w:shd w:val="clear" w:color="auto" w:fill="auto"/>
          </w:tcPr>
          <w:p w:rsidR="00D10F8D" w:rsidRPr="00D87576" w:rsidRDefault="00D10F8D" w:rsidP="007F5098">
            <w:pPr>
              <w:spacing w:after="0" w:line="240" w:lineRule="auto"/>
              <w:rPr>
                <w:b/>
                <w:bCs/>
                <w:iCs/>
              </w:rPr>
            </w:pPr>
            <w:r w:rsidRPr="00D87576">
              <w:rPr>
                <w:b/>
                <w:bCs/>
                <w:iCs/>
              </w:rPr>
              <w:t>SHUSA</w:t>
            </w:r>
          </w:p>
        </w:tc>
        <w:tc>
          <w:tcPr>
            <w:tcW w:w="2490" w:type="dxa"/>
            <w:shd w:val="clear" w:color="auto" w:fill="auto"/>
          </w:tcPr>
          <w:p w:rsidR="00D10F8D" w:rsidRPr="00D87576" w:rsidRDefault="00D10F8D" w:rsidP="007F5098">
            <w:pPr>
              <w:spacing w:after="0" w:line="240" w:lineRule="auto"/>
              <w:rPr>
                <w:b/>
                <w:bCs/>
                <w:iCs/>
              </w:rPr>
            </w:pPr>
            <w:r w:rsidRPr="00D87576">
              <w:rPr>
                <w:b/>
                <w:bCs/>
                <w:iCs/>
              </w:rPr>
              <w:t>SBNA</w:t>
            </w:r>
          </w:p>
        </w:tc>
        <w:tc>
          <w:tcPr>
            <w:tcW w:w="2490" w:type="dxa"/>
            <w:gridSpan w:val="2"/>
            <w:shd w:val="clear" w:color="auto" w:fill="auto"/>
          </w:tcPr>
          <w:p w:rsidR="00D10F8D" w:rsidRPr="00D87576" w:rsidRDefault="00D10F8D" w:rsidP="0096752A">
            <w:pPr>
              <w:spacing w:after="0" w:line="240" w:lineRule="auto"/>
              <w:rPr>
                <w:b/>
                <w:bCs/>
                <w:iCs/>
              </w:rPr>
            </w:pPr>
            <w:r w:rsidRPr="00D87576">
              <w:rPr>
                <w:b/>
                <w:bCs/>
                <w:iCs/>
              </w:rPr>
              <w:t>SC</w:t>
            </w:r>
          </w:p>
        </w:tc>
      </w:tr>
      <w:tr w:rsidR="00D10F8D" w:rsidRPr="00206D41" w:rsidTr="00B3414B">
        <w:trPr>
          <w:trHeight w:val="270"/>
        </w:trPr>
        <w:tc>
          <w:tcPr>
            <w:tcW w:w="1728" w:type="dxa"/>
            <w:vMerge/>
            <w:shd w:val="clear" w:color="auto" w:fill="auto"/>
          </w:tcPr>
          <w:p w:rsidR="00D10F8D" w:rsidRDefault="00D10F8D" w:rsidP="007F5098">
            <w:pPr>
              <w:rPr>
                <w:b/>
                <w:bCs/>
                <w:iCs/>
              </w:rPr>
            </w:pPr>
          </w:p>
        </w:tc>
        <w:tc>
          <w:tcPr>
            <w:tcW w:w="2490" w:type="dxa"/>
            <w:shd w:val="clear" w:color="auto" w:fill="auto"/>
          </w:tcPr>
          <w:p w:rsidR="00D10F8D" w:rsidRPr="00206D41" w:rsidRDefault="00D10F8D" w:rsidP="007F5098">
            <w:pPr>
              <w:spacing w:after="0" w:line="240" w:lineRule="auto"/>
              <w:rPr>
                <w:bCs/>
                <w:iCs/>
              </w:rPr>
            </w:pPr>
            <w:r>
              <w:rPr>
                <w:bCs/>
                <w:iCs/>
              </w:rPr>
              <w:t>Yes</w:t>
            </w:r>
          </w:p>
        </w:tc>
        <w:tc>
          <w:tcPr>
            <w:tcW w:w="2490" w:type="dxa"/>
            <w:shd w:val="clear" w:color="auto" w:fill="auto"/>
          </w:tcPr>
          <w:p w:rsidR="00D10F8D" w:rsidRPr="00206D41" w:rsidRDefault="00D10F8D" w:rsidP="007F5098">
            <w:pPr>
              <w:spacing w:after="0" w:line="240" w:lineRule="auto"/>
              <w:rPr>
                <w:bCs/>
                <w:iCs/>
              </w:rPr>
            </w:pPr>
            <w:r>
              <w:rPr>
                <w:bCs/>
                <w:iCs/>
              </w:rPr>
              <w:t>No</w:t>
            </w:r>
          </w:p>
        </w:tc>
        <w:tc>
          <w:tcPr>
            <w:tcW w:w="2490" w:type="dxa"/>
            <w:gridSpan w:val="2"/>
            <w:shd w:val="clear" w:color="auto" w:fill="auto"/>
          </w:tcPr>
          <w:p w:rsidR="00D10F8D" w:rsidRPr="00206D41" w:rsidRDefault="00D10F8D" w:rsidP="007F5098">
            <w:pPr>
              <w:spacing w:after="0" w:line="240" w:lineRule="auto"/>
              <w:rPr>
                <w:bCs/>
                <w:iCs/>
              </w:rPr>
            </w:pPr>
            <w:r>
              <w:rPr>
                <w:bCs/>
                <w:iCs/>
              </w:rPr>
              <w:t>Yes</w:t>
            </w:r>
          </w:p>
        </w:tc>
      </w:tr>
      <w:tr w:rsidR="00D10F8D" w:rsidRPr="00206D41" w:rsidTr="00EF72BB">
        <w:trPr>
          <w:trHeight w:val="270"/>
          <w:ins w:id="3827" w:author="Amarucci, Scott M" w:date="2016-02-18T14:15:00Z"/>
        </w:trPr>
        <w:tc>
          <w:tcPr>
            <w:tcW w:w="1728" w:type="dxa"/>
            <w:vMerge/>
            <w:shd w:val="clear" w:color="auto" w:fill="auto"/>
          </w:tcPr>
          <w:p w:rsidR="00D10F8D" w:rsidRDefault="00D10F8D" w:rsidP="00D10F8D">
            <w:pPr>
              <w:rPr>
                <w:ins w:id="3828" w:author="Amarucci, Scott M" w:date="2016-02-18T14:15:00Z"/>
                <w:b/>
                <w:bCs/>
                <w:iCs/>
              </w:rPr>
            </w:pPr>
          </w:p>
        </w:tc>
        <w:tc>
          <w:tcPr>
            <w:tcW w:w="2490" w:type="dxa"/>
            <w:shd w:val="clear" w:color="auto" w:fill="auto"/>
          </w:tcPr>
          <w:p w:rsidR="00D10F8D" w:rsidRDefault="00D10F8D" w:rsidP="00D10F8D">
            <w:pPr>
              <w:spacing w:after="0" w:line="240" w:lineRule="auto"/>
              <w:rPr>
                <w:ins w:id="3829" w:author="Amarucci, Scott M" w:date="2016-02-18T14:15:00Z"/>
                <w:bCs/>
                <w:iCs/>
              </w:rPr>
            </w:pPr>
            <w:ins w:id="3830" w:author="Amarucci, Scott M" w:date="2016-02-18T14:15:00Z">
              <w:r>
                <w:rPr>
                  <w:b/>
                  <w:bCs/>
                  <w:iCs/>
                </w:rPr>
                <w:t>SIS</w:t>
              </w:r>
            </w:ins>
          </w:p>
        </w:tc>
        <w:tc>
          <w:tcPr>
            <w:tcW w:w="2490" w:type="dxa"/>
            <w:shd w:val="clear" w:color="auto" w:fill="auto"/>
          </w:tcPr>
          <w:p w:rsidR="00D10F8D" w:rsidRDefault="00D10F8D" w:rsidP="00D10F8D">
            <w:pPr>
              <w:spacing w:after="0" w:line="240" w:lineRule="auto"/>
              <w:rPr>
                <w:ins w:id="3831" w:author="Amarucci, Scott M" w:date="2016-02-18T14:15:00Z"/>
                <w:bCs/>
                <w:iCs/>
              </w:rPr>
            </w:pPr>
            <w:ins w:id="3832" w:author="Amarucci, Scott M" w:date="2016-02-18T14:15:00Z">
              <w:r>
                <w:rPr>
                  <w:b/>
                  <w:bCs/>
                  <w:iCs/>
                </w:rPr>
                <w:t>BSI Miami</w:t>
              </w:r>
            </w:ins>
          </w:p>
        </w:tc>
        <w:tc>
          <w:tcPr>
            <w:tcW w:w="1245" w:type="dxa"/>
            <w:shd w:val="clear" w:color="auto" w:fill="auto"/>
          </w:tcPr>
          <w:p w:rsidR="00D10F8D" w:rsidRDefault="00D10F8D" w:rsidP="00D10F8D">
            <w:pPr>
              <w:spacing w:after="0" w:line="240" w:lineRule="auto"/>
              <w:rPr>
                <w:ins w:id="3833" w:author="Amarucci, Scott M" w:date="2016-02-18T14:15:00Z"/>
                <w:bCs/>
                <w:iCs/>
              </w:rPr>
            </w:pPr>
            <w:ins w:id="3834" w:author="Amarucci, Scott M" w:date="2016-02-18T14:15:00Z">
              <w:r>
                <w:rPr>
                  <w:b/>
                  <w:bCs/>
                  <w:iCs/>
                </w:rPr>
                <w:t>BSPR</w:t>
              </w:r>
            </w:ins>
          </w:p>
        </w:tc>
        <w:tc>
          <w:tcPr>
            <w:tcW w:w="1245" w:type="dxa"/>
            <w:shd w:val="clear" w:color="auto" w:fill="auto"/>
          </w:tcPr>
          <w:p w:rsidR="00D10F8D" w:rsidRDefault="00D10F8D" w:rsidP="00D10F8D">
            <w:pPr>
              <w:spacing w:after="0" w:line="240" w:lineRule="auto"/>
              <w:rPr>
                <w:ins w:id="3835" w:author="Amarucci, Scott M" w:date="2016-02-18T14:15:00Z"/>
                <w:bCs/>
                <w:iCs/>
              </w:rPr>
            </w:pPr>
            <w:ins w:id="3836" w:author="Amarucci, Scott M" w:date="2016-02-18T14:15:00Z">
              <w:r>
                <w:rPr>
                  <w:b/>
                  <w:bCs/>
                  <w:iCs/>
                </w:rPr>
                <w:t>SSLLC</w:t>
              </w:r>
            </w:ins>
          </w:p>
        </w:tc>
      </w:tr>
      <w:tr w:rsidR="00D10F8D" w:rsidRPr="00206D41" w:rsidTr="00EF72BB">
        <w:trPr>
          <w:trHeight w:val="270"/>
          <w:ins w:id="3837" w:author="Amarucci, Scott M" w:date="2016-02-18T14:15:00Z"/>
        </w:trPr>
        <w:tc>
          <w:tcPr>
            <w:tcW w:w="1728" w:type="dxa"/>
            <w:vMerge/>
            <w:shd w:val="clear" w:color="auto" w:fill="auto"/>
          </w:tcPr>
          <w:p w:rsidR="00D10F8D" w:rsidRDefault="00D10F8D" w:rsidP="00D10F8D">
            <w:pPr>
              <w:rPr>
                <w:ins w:id="3838" w:author="Amarucci, Scott M" w:date="2016-02-18T14:15:00Z"/>
                <w:b/>
                <w:bCs/>
                <w:iCs/>
              </w:rPr>
            </w:pPr>
          </w:p>
        </w:tc>
        <w:tc>
          <w:tcPr>
            <w:tcW w:w="2490" w:type="dxa"/>
            <w:shd w:val="clear" w:color="auto" w:fill="auto"/>
          </w:tcPr>
          <w:p w:rsidR="00D10F8D" w:rsidRDefault="00D10F8D" w:rsidP="00D10F8D">
            <w:pPr>
              <w:spacing w:after="0" w:line="240" w:lineRule="auto"/>
              <w:rPr>
                <w:ins w:id="3839" w:author="Amarucci, Scott M" w:date="2016-02-18T14:15:00Z"/>
                <w:bCs/>
                <w:iCs/>
              </w:rPr>
            </w:pPr>
            <w:ins w:id="3840" w:author="Amarucci, Scott M" w:date="2016-02-18T14:15:00Z">
              <w:r>
                <w:rPr>
                  <w:bCs/>
                  <w:iCs/>
                </w:rPr>
                <w:t>No</w:t>
              </w:r>
            </w:ins>
          </w:p>
        </w:tc>
        <w:tc>
          <w:tcPr>
            <w:tcW w:w="2490" w:type="dxa"/>
            <w:shd w:val="clear" w:color="auto" w:fill="auto"/>
          </w:tcPr>
          <w:p w:rsidR="00D10F8D" w:rsidRDefault="00D10F8D" w:rsidP="00D10F8D">
            <w:pPr>
              <w:spacing w:after="0" w:line="240" w:lineRule="auto"/>
              <w:rPr>
                <w:ins w:id="3841" w:author="Amarucci, Scott M" w:date="2016-02-18T14:15:00Z"/>
                <w:bCs/>
                <w:iCs/>
              </w:rPr>
            </w:pPr>
            <w:ins w:id="3842" w:author="Amarucci, Scott M" w:date="2016-02-18T14:15:00Z">
              <w:r>
                <w:rPr>
                  <w:bCs/>
                  <w:iCs/>
                </w:rPr>
                <w:t>No</w:t>
              </w:r>
            </w:ins>
          </w:p>
        </w:tc>
        <w:tc>
          <w:tcPr>
            <w:tcW w:w="1245" w:type="dxa"/>
            <w:shd w:val="clear" w:color="auto" w:fill="auto"/>
          </w:tcPr>
          <w:p w:rsidR="00D10F8D" w:rsidRDefault="00D10F8D" w:rsidP="00D10F8D">
            <w:pPr>
              <w:spacing w:after="0" w:line="240" w:lineRule="auto"/>
              <w:rPr>
                <w:ins w:id="3843" w:author="Amarucci, Scott M" w:date="2016-02-18T14:15:00Z"/>
                <w:bCs/>
                <w:iCs/>
              </w:rPr>
            </w:pPr>
            <w:ins w:id="3844" w:author="Amarucci, Scott M" w:date="2016-02-18T14:15:00Z">
              <w:r>
                <w:rPr>
                  <w:bCs/>
                  <w:iCs/>
                </w:rPr>
                <w:t>No</w:t>
              </w:r>
            </w:ins>
          </w:p>
        </w:tc>
        <w:tc>
          <w:tcPr>
            <w:tcW w:w="1245" w:type="dxa"/>
            <w:shd w:val="clear" w:color="auto" w:fill="auto"/>
          </w:tcPr>
          <w:p w:rsidR="00D10F8D" w:rsidRDefault="00D10F8D" w:rsidP="00D10F8D">
            <w:pPr>
              <w:spacing w:after="0" w:line="240" w:lineRule="auto"/>
              <w:rPr>
                <w:ins w:id="3845" w:author="Amarucci, Scott M" w:date="2016-02-18T14:15:00Z"/>
                <w:bCs/>
                <w:iCs/>
              </w:rPr>
            </w:pPr>
            <w:ins w:id="3846" w:author="Amarucci, Scott M" w:date="2016-02-18T14:15:00Z">
              <w:r>
                <w:rPr>
                  <w:bCs/>
                  <w:iCs/>
                </w:rPr>
                <w:t>No</w:t>
              </w:r>
            </w:ins>
          </w:p>
        </w:tc>
      </w:tr>
      <w:tr w:rsidR="00D10F8D" w:rsidRPr="00206D41" w:rsidTr="00B3414B">
        <w:trPr>
          <w:trHeight w:val="270"/>
        </w:trPr>
        <w:tc>
          <w:tcPr>
            <w:tcW w:w="1728" w:type="dxa"/>
            <w:vMerge w:val="restart"/>
            <w:shd w:val="clear" w:color="auto" w:fill="auto"/>
          </w:tcPr>
          <w:p w:rsidR="00D10F8D" w:rsidRPr="00206D41" w:rsidRDefault="00D10F8D" w:rsidP="00D10F8D">
            <w:pPr>
              <w:rPr>
                <w:b/>
                <w:bCs/>
                <w:iCs/>
              </w:rPr>
            </w:pPr>
            <w:r>
              <w:rPr>
                <w:b/>
                <w:bCs/>
                <w:iCs/>
              </w:rPr>
              <w:t>METRIC OWNER</w:t>
            </w:r>
          </w:p>
        </w:tc>
        <w:tc>
          <w:tcPr>
            <w:tcW w:w="2490" w:type="dxa"/>
            <w:shd w:val="clear" w:color="auto" w:fill="auto"/>
          </w:tcPr>
          <w:p w:rsidR="00D10F8D" w:rsidRPr="00D87576" w:rsidRDefault="00D10F8D" w:rsidP="00D10F8D">
            <w:pPr>
              <w:spacing w:after="0" w:line="240" w:lineRule="auto"/>
              <w:rPr>
                <w:b/>
                <w:bCs/>
                <w:iCs/>
              </w:rPr>
            </w:pPr>
            <w:r w:rsidRPr="00D87576">
              <w:rPr>
                <w:b/>
                <w:bCs/>
                <w:iCs/>
              </w:rPr>
              <w:t>SHUSA</w:t>
            </w:r>
          </w:p>
        </w:tc>
        <w:tc>
          <w:tcPr>
            <w:tcW w:w="2490" w:type="dxa"/>
            <w:shd w:val="clear" w:color="auto" w:fill="auto"/>
          </w:tcPr>
          <w:p w:rsidR="00D10F8D" w:rsidRPr="00D87576" w:rsidRDefault="00D10F8D" w:rsidP="00D10F8D">
            <w:pPr>
              <w:spacing w:after="0" w:line="240" w:lineRule="auto"/>
              <w:rPr>
                <w:b/>
                <w:bCs/>
                <w:iCs/>
              </w:rPr>
            </w:pPr>
            <w:r w:rsidRPr="00D87576">
              <w:rPr>
                <w:b/>
                <w:bCs/>
                <w:iCs/>
              </w:rPr>
              <w:t>SBNA</w:t>
            </w:r>
          </w:p>
        </w:tc>
        <w:tc>
          <w:tcPr>
            <w:tcW w:w="2490" w:type="dxa"/>
            <w:gridSpan w:val="2"/>
            <w:shd w:val="clear" w:color="auto" w:fill="auto"/>
          </w:tcPr>
          <w:p w:rsidR="00D10F8D" w:rsidRPr="00D87576" w:rsidRDefault="00D10F8D" w:rsidP="00D10F8D">
            <w:pPr>
              <w:spacing w:after="0" w:line="240" w:lineRule="auto"/>
              <w:rPr>
                <w:b/>
                <w:bCs/>
                <w:iCs/>
              </w:rPr>
            </w:pPr>
            <w:r w:rsidRPr="00D87576">
              <w:rPr>
                <w:b/>
                <w:bCs/>
                <w:iCs/>
              </w:rPr>
              <w:t>SC</w:t>
            </w:r>
          </w:p>
        </w:tc>
      </w:tr>
      <w:tr w:rsidR="00D10F8D" w:rsidRPr="00206D41" w:rsidTr="00B3414B">
        <w:trPr>
          <w:trHeight w:val="252"/>
        </w:trPr>
        <w:tc>
          <w:tcPr>
            <w:tcW w:w="1728" w:type="dxa"/>
            <w:vMerge/>
            <w:shd w:val="clear" w:color="auto" w:fill="auto"/>
          </w:tcPr>
          <w:p w:rsidR="00D10F8D" w:rsidRPr="00206D41" w:rsidRDefault="00D10F8D" w:rsidP="00D10F8D">
            <w:pPr>
              <w:rPr>
                <w:b/>
                <w:bCs/>
                <w:iCs/>
              </w:rPr>
            </w:pPr>
          </w:p>
        </w:tc>
        <w:tc>
          <w:tcPr>
            <w:tcW w:w="2490" w:type="dxa"/>
            <w:shd w:val="clear" w:color="auto" w:fill="auto"/>
          </w:tcPr>
          <w:p w:rsidR="00D10F8D" w:rsidRPr="00206D41" w:rsidRDefault="00D10F8D" w:rsidP="00D10F8D">
            <w:pPr>
              <w:spacing w:after="0" w:line="240" w:lineRule="auto"/>
              <w:rPr>
                <w:bCs/>
                <w:iCs/>
              </w:rPr>
            </w:pPr>
            <w:r>
              <w:rPr>
                <w:bCs/>
                <w:iCs/>
              </w:rPr>
              <w:t>SC Director of Auto Leasing</w:t>
            </w:r>
          </w:p>
        </w:tc>
        <w:tc>
          <w:tcPr>
            <w:tcW w:w="2490" w:type="dxa"/>
            <w:shd w:val="clear" w:color="auto" w:fill="auto"/>
          </w:tcPr>
          <w:p w:rsidR="00D10F8D" w:rsidRPr="00206D41" w:rsidRDefault="00D10F8D" w:rsidP="00D10F8D">
            <w:pPr>
              <w:spacing w:after="0" w:line="240" w:lineRule="auto"/>
              <w:rPr>
                <w:bCs/>
                <w:iCs/>
              </w:rPr>
            </w:pPr>
            <w:r>
              <w:rPr>
                <w:bCs/>
                <w:iCs/>
              </w:rPr>
              <w:t>N/A</w:t>
            </w:r>
          </w:p>
        </w:tc>
        <w:tc>
          <w:tcPr>
            <w:tcW w:w="2490" w:type="dxa"/>
            <w:gridSpan w:val="2"/>
            <w:shd w:val="clear" w:color="auto" w:fill="auto"/>
          </w:tcPr>
          <w:p w:rsidR="00D10F8D" w:rsidRPr="00206D41" w:rsidRDefault="00D10F8D" w:rsidP="00D10F8D">
            <w:pPr>
              <w:spacing w:after="0" w:line="240" w:lineRule="auto"/>
              <w:rPr>
                <w:bCs/>
                <w:iCs/>
              </w:rPr>
            </w:pPr>
            <w:r>
              <w:rPr>
                <w:bCs/>
                <w:iCs/>
              </w:rPr>
              <w:t>SC Director of Auto Leasing</w:t>
            </w:r>
          </w:p>
        </w:tc>
      </w:tr>
      <w:tr w:rsidR="00D10F8D" w:rsidRPr="00206D41" w:rsidTr="00B3414B">
        <w:trPr>
          <w:trHeight w:val="252"/>
          <w:ins w:id="3847" w:author="Amarucci, Scott M" w:date="2016-02-18T14:15:00Z"/>
        </w:trPr>
        <w:tc>
          <w:tcPr>
            <w:tcW w:w="1728" w:type="dxa"/>
            <w:vMerge/>
            <w:shd w:val="clear" w:color="auto" w:fill="auto"/>
          </w:tcPr>
          <w:p w:rsidR="00D10F8D" w:rsidRPr="00206D41" w:rsidRDefault="00D10F8D" w:rsidP="00D10F8D">
            <w:pPr>
              <w:rPr>
                <w:ins w:id="3848" w:author="Amarucci, Scott M" w:date="2016-02-18T14:15:00Z"/>
                <w:b/>
                <w:bCs/>
                <w:iCs/>
              </w:rPr>
            </w:pPr>
          </w:p>
        </w:tc>
        <w:tc>
          <w:tcPr>
            <w:tcW w:w="2490" w:type="dxa"/>
            <w:shd w:val="clear" w:color="auto" w:fill="auto"/>
          </w:tcPr>
          <w:p w:rsidR="00D10F8D" w:rsidRDefault="00D10F8D" w:rsidP="00D10F8D">
            <w:pPr>
              <w:spacing w:after="0" w:line="240" w:lineRule="auto"/>
              <w:rPr>
                <w:ins w:id="3849" w:author="Amarucci, Scott M" w:date="2016-02-18T14:15:00Z"/>
                <w:bCs/>
                <w:iCs/>
              </w:rPr>
            </w:pPr>
            <w:ins w:id="3850" w:author="Amarucci, Scott M" w:date="2016-02-18T14:15:00Z">
              <w:r>
                <w:rPr>
                  <w:b/>
                  <w:bCs/>
                  <w:iCs/>
                </w:rPr>
                <w:t>SIS</w:t>
              </w:r>
            </w:ins>
          </w:p>
        </w:tc>
        <w:tc>
          <w:tcPr>
            <w:tcW w:w="2490" w:type="dxa"/>
            <w:shd w:val="clear" w:color="auto" w:fill="auto"/>
          </w:tcPr>
          <w:p w:rsidR="00D10F8D" w:rsidRDefault="00D10F8D" w:rsidP="00D10F8D">
            <w:pPr>
              <w:spacing w:after="0" w:line="240" w:lineRule="auto"/>
              <w:rPr>
                <w:ins w:id="3851" w:author="Amarucci, Scott M" w:date="2016-02-18T14:15:00Z"/>
                <w:bCs/>
                <w:iCs/>
              </w:rPr>
            </w:pPr>
            <w:ins w:id="3852" w:author="Amarucci, Scott M" w:date="2016-02-18T14:15:00Z">
              <w:r>
                <w:rPr>
                  <w:b/>
                  <w:bCs/>
                  <w:iCs/>
                </w:rPr>
                <w:t>BSI Miami</w:t>
              </w:r>
            </w:ins>
          </w:p>
        </w:tc>
        <w:tc>
          <w:tcPr>
            <w:tcW w:w="2490" w:type="dxa"/>
            <w:gridSpan w:val="2"/>
            <w:shd w:val="clear" w:color="auto" w:fill="auto"/>
          </w:tcPr>
          <w:p w:rsidR="00D10F8D" w:rsidRDefault="00D10F8D" w:rsidP="00D10F8D">
            <w:pPr>
              <w:spacing w:after="0" w:line="240" w:lineRule="auto"/>
              <w:rPr>
                <w:ins w:id="3853" w:author="Amarucci, Scott M" w:date="2016-02-18T14:15:00Z"/>
                <w:bCs/>
                <w:iCs/>
              </w:rPr>
            </w:pPr>
            <w:ins w:id="3854" w:author="Amarucci, Scott M" w:date="2016-02-18T14:15:00Z">
              <w:r>
                <w:rPr>
                  <w:b/>
                  <w:bCs/>
                  <w:iCs/>
                </w:rPr>
                <w:t>BSPR</w:t>
              </w:r>
            </w:ins>
          </w:p>
        </w:tc>
      </w:tr>
      <w:tr w:rsidR="00D10F8D" w:rsidRPr="00206D41" w:rsidTr="00B3414B">
        <w:trPr>
          <w:trHeight w:val="252"/>
          <w:ins w:id="3855" w:author="Amarucci, Scott M" w:date="2016-02-18T14:15:00Z"/>
        </w:trPr>
        <w:tc>
          <w:tcPr>
            <w:tcW w:w="1728" w:type="dxa"/>
            <w:vMerge/>
            <w:shd w:val="clear" w:color="auto" w:fill="auto"/>
          </w:tcPr>
          <w:p w:rsidR="00D10F8D" w:rsidRPr="00206D41" w:rsidRDefault="00D10F8D" w:rsidP="00D10F8D">
            <w:pPr>
              <w:rPr>
                <w:ins w:id="3856" w:author="Amarucci, Scott M" w:date="2016-02-18T14:15:00Z"/>
                <w:b/>
                <w:bCs/>
                <w:iCs/>
              </w:rPr>
            </w:pPr>
          </w:p>
        </w:tc>
        <w:tc>
          <w:tcPr>
            <w:tcW w:w="2490" w:type="dxa"/>
            <w:shd w:val="clear" w:color="auto" w:fill="auto"/>
          </w:tcPr>
          <w:p w:rsidR="00D10F8D" w:rsidRDefault="00D10F8D" w:rsidP="00D10F8D">
            <w:pPr>
              <w:spacing w:after="0" w:line="240" w:lineRule="auto"/>
              <w:rPr>
                <w:ins w:id="3857" w:author="Amarucci, Scott M" w:date="2016-02-18T14:15:00Z"/>
                <w:bCs/>
                <w:iCs/>
              </w:rPr>
            </w:pPr>
            <w:ins w:id="3858" w:author="Amarucci, Scott M" w:date="2016-02-18T14:15:00Z">
              <w:r>
                <w:rPr>
                  <w:bCs/>
                  <w:iCs/>
                </w:rPr>
                <w:t>N/A</w:t>
              </w:r>
            </w:ins>
          </w:p>
        </w:tc>
        <w:tc>
          <w:tcPr>
            <w:tcW w:w="2490" w:type="dxa"/>
            <w:shd w:val="clear" w:color="auto" w:fill="auto"/>
          </w:tcPr>
          <w:p w:rsidR="00D10F8D" w:rsidRDefault="00D10F8D" w:rsidP="00D10F8D">
            <w:pPr>
              <w:spacing w:after="0" w:line="240" w:lineRule="auto"/>
              <w:rPr>
                <w:ins w:id="3859" w:author="Amarucci, Scott M" w:date="2016-02-18T14:15:00Z"/>
                <w:bCs/>
                <w:iCs/>
              </w:rPr>
            </w:pPr>
            <w:ins w:id="3860" w:author="Amarucci, Scott M" w:date="2016-02-18T14:15:00Z">
              <w:r>
                <w:rPr>
                  <w:bCs/>
                  <w:iCs/>
                </w:rPr>
                <w:t>N/A</w:t>
              </w:r>
            </w:ins>
          </w:p>
        </w:tc>
        <w:tc>
          <w:tcPr>
            <w:tcW w:w="2490" w:type="dxa"/>
            <w:gridSpan w:val="2"/>
            <w:shd w:val="clear" w:color="auto" w:fill="auto"/>
          </w:tcPr>
          <w:p w:rsidR="00D10F8D" w:rsidRDefault="00D10F8D" w:rsidP="00D10F8D">
            <w:pPr>
              <w:spacing w:after="0" w:line="240" w:lineRule="auto"/>
              <w:rPr>
                <w:ins w:id="3861" w:author="Amarucci, Scott M" w:date="2016-02-18T14:15:00Z"/>
                <w:bCs/>
                <w:iCs/>
              </w:rPr>
            </w:pPr>
            <w:ins w:id="3862" w:author="Amarucci, Scott M" w:date="2016-02-18T14:15:00Z">
              <w:r>
                <w:rPr>
                  <w:bCs/>
                  <w:iCs/>
                </w:rPr>
                <w:t>N/A</w:t>
              </w:r>
            </w:ins>
          </w:p>
        </w:tc>
      </w:tr>
      <w:tr w:rsidR="00D10F8D" w:rsidRPr="00206D41" w:rsidTr="00EF72BB">
        <w:trPr>
          <w:trHeight w:val="252"/>
          <w:ins w:id="3863" w:author="Amarucci, Scott M" w:date="2016-02-18T14:15:00Z"/>
        </w:trPr>
        <w:tc>
          <w:tcPr>
            <w:tcW w:w="1728" w:type="dxa"/>
            <w:vMerge/>
            <w:shd w:val="clear" w:color="auto" w:fill="auto"/>
          </w:tcPr>
          <w:p w:rsidR="00D10F8D" w:rsidRPr="00206D41" w:rsidRDefault="00D10F8D" w:rsidP="00D10F8D">
            <w:pPr>
              <w:rPr>
                <w:ins w:id="3864" w:author="Amarucci, Scott M" w:date="2016-02-18T14:15:00Z"/>
                <w:b/>
                <w:bCs/>
                <w:iCs/>
              </w:rPr>
            </w:pPr>
          </w:p>
        </w:tc>
        <w:tc>
          <w:tcPr>
            <w:tcW w:w="2490" w:type="dxa"/>
            <w:shd w:val="clear" w:color="auto" w:fill="auto"/>
          </w:tcPr>
          <w:p w:rsidR="00D10F8D" w:rsidRDefault="00D10F8D" w:rsidP="00D10F8D">
            <w:pPr>
              <w:spacing w:after="0" w:line="240" w:lineRule="auto"/>
              <w:rPr>
                <w:ins w:id="3865" w:author="Amarucci, Scott M" w:date="2016-02-18T14:15:00Z"/>
                <w:bCs/>
                <w:iCs/>
              </w:rPr>
            </w:pPr>
            <w:ins w:id="3866" w:author="Amarucci, Scott M" w:date="2016-02-18T14:15:00Z">
              <w:r>
                <w:rPr>
                  <w:b/>
                  <w:bCs/>
                  <w:iCs/>
                </w:rPr>
                <w:t>SSLLC</w:t>
              </w:r>
            </w:ins>
          </w:p>
        </w:tc>
        <w:tc>
          <w:tcPr>
            <w:tcW w:w="4980" w:type="dxa"/>
            <w:gridSpan w:val="3"/>
            <w:vMerge w:val="restart"/>
            <w:shd w:val="clear" w:color="auto" w:fill="auto"/>
          </w:tcPr>
          <w:p w:rsidR="00D10F8D" w:rsidRDefault="00D10F8D" w:rsidP="00D10F8D">
            <w:pPr>
              <w:spacing w:after="0" w:line="240" w:lineRule="auto"/>
              <w:rPr>
                <w:ins w:id="3867" w:author="Amarucci, Scott M" w:date="2016-02-18T14:15:00Z"/>
                <w:bCs/>
                <w:iCs/>
              </w:rPr>
            </w:pPr>
          </w:p>
        </w:tc>
      </w:tr>
      <w:tr w:rsidR="00D10F8D" w:rsidRPr="00206D41" w:rsidTr="00EF72BB">
        <w:trPr>
          <w:trHeight w:val="252"/>
          <w:ins w:id="3868" w:author="Amarucci, Scott M" w:date="2016-02-18T14:15:00Z"/>
        </w:trPr>
        <w:tc>
          <w:tcPr>
            <w:tcW w:w="1728" w:type="dxa"/>
            <w:vMerge/>
            <w:shd w:val="clear" w:color="auto" w:fill="auto"/>
          </w:tcPr>
          <w:p w:rsidR="00D10F8D" w:rsidRPr="00206D41" w:rsidRDefault="00D10F8D" w:rsidP="00D10F8D">
            <w:pPr>
              <w:rPr>
                <w:ins w:id="3869" w:author="Amarucci, Scott M" w:date="2016-02-18T14:15:00Z"/>
                <w:b/>
                <w:bCs/>
                <w:iCs/>
              </w:rPr>
            </w:pPr>
          </w:p>
        </w:tc>
        <w:tc>
          <w:tcPr>
            <w:tcW w:w="2490" w:type="dxa"/>
            <w:shd w:val="clear" w:color="auto" w:fill="auto"/>
          </w:tcPr>
          <w:p w:rsidR="00D10F8D" w:rsidRDefault="00D10F8D" w:rsidP="00D10F8D">
            <w:pPr>
              <w:spacing w:after="0" w:line="240" w:lineRule="auto"/>
              <w:rPr>
                <w:ins w:id="3870" w:author="Amarucci, Scott M" w:date="2016-02-18T14:15:00Z"/>
                <w:bCs/>
                <w:iCs/>
              </w:rPr>
            </w:pPr>
            <w:ins w:id="3871" w:author="Amarucci, Scott M" w:date="2016-02-18T14:15:00Z">
              <w:r>
                <w:rPr>
                  <w:bCs/>
                  <w:iCs/>
                </w:rPr>
                <w:t>N/A</w:t>
              </w:r>
            </w:ins>
          </w:p>
        </w:tc>
        <w:tc>
          <w:tcPr>
            <w:tcW w:w="4980" w:type="dxa"/>
            <w:gridSpan w:val="3"/>
            <w:vMerge/>
            <w:shd w:val="clear" w:color="auto" w:fill="auto"/>
          </w:tcPr>
          <w:p w:rsidR="00D10F8D" w:rsidRDefault="00D10F8D" w:rsidP="00D10F8D">
            <w:pPr>
              <w:spacing w:after="0" w:line="240" w:lineRule="auto"/>
              <w:rPr>
                <w:ins w:id="3872" w:author="Amarucci, Scott M" w:date="2016-02-18T14:15:00Z"/>
                <w:bCs/>
                <w:iCs/>
              </w:rPr>
            </w:pPr>
          </w:p>
        </w:tc>
      </w:tr>
      <w:tr w:rsidR="00D10F8D" w:rsidRPr="00206D41" w:rsidTr="00B3414B">
        <w:trPr>
          <w:trHeight w:val="360"/>
        </w:trPr>
        <w:tc>
          <w:tcPr>
            <w:tcW w:w="1728" w:type="dxa"/>
            <w:shd w:val="clear" w:color="auto" w:fill="auto"/>
          </w:tcPr>
          <w:p w:rsidR="00D10F8D" w:rsidRPr="00206D41" w:rsidRDefault="00D10F8D" w:rsidP="00D10F8D">
            <w:pPr>
              <w:ind w:left="-60"/>
              <w:rPr>
                <w:b/>
                <w:bCs/>
                <w:iCs/>
              </w:rPr>
            </w:pPr>
            <w:r>
              <w:rPr>
                <w:b/>
                <w:bCs/>
                <w:iCs/>
              </w:rPr>
              <w:t>TRIGGER AND LIMIT SETTING</w:t>
            </w:r>
          </w:p>
        </w:tc>
        <w:tc>
          <w:tcPr>
            <w:tcW w:w="7470" w:type="dxa"/>
            <w:gridSpan w:val="4"/>
            <w:shd w:val="clear" w:color="auto" w:fill="auto"/>
          </w:tcPr>
          <w:p w:rsidR="00D10F8D" w:rsidRDefault="00D10F8D" w:rsidP="00D10F8D">
            <w:pPr>
              <w:spacing w:after="0" w:line="240" w:lineRule="auto"/>
              <w:rPr>
                <w:bCs/>
                <w:iCs/>
              </w:rPr>
            </w:pPr>
            <w:r>
              <w:rPr>
                <w:bCs/>
                <w:iCs/>
              </w:rPr>
              <w:t>Net Residual Value exposure trigger and limit are established annually through a calibration process as follows:</w:t>
            </w:r>
          </w:p>
          <w:p w:rsidR="00D10F8D" w:rsidRDefault="00D10F8D" w:rsidP="00D10F8D">
            <w:pPr>
              <w:pStyle w:val="ListParagraph"/>
              <w:numPr>
                <w:ilvl w:val="0"/>
                <w:numId w:val="12"/>
              </w:numPr>
              <w:spacing w:after="0" w:line="240" w:lineRule="auto"/>
              <w:rPr>
                <w:bCs/>
                <w:iCs/>
              </w:rPr>
            </w:pPr>
            <w:r w:rsidRPr="001F2D95">
              <w:rPr>
                <w:bCs/>
                <w:iCs/>
              </w:rPr>
              <w:t>Using an internal ROA model, SC compares lifetime expected return of lease assets (lifetime ROA) to CRLIT</w:t>
            </w:r>
          </w:p>
          <w:p w:rsidR="00D10F8D" w:rsidRDefault="00D10F8D" w:rsidP="00D10F8D">
            <w:pPr>
              <w:pStyle w:val="ListParagraph"/>
              <w:numPr>
                <w:ilvl w:val="0"/>
                <w:numId w:val="12"/>
              </w:numPr>
              <w:spacing w:after="0" w:line="240" w:lineRule="auto"/>
              <w:rPr>
                <w:bCs/>
                <w:iCs/>
              </w:rPr>
            </w:pPr>
            <w:r>
              <w:rPr>
                <w:bCs/>
                <w:iCs/>
              </w:rPr>
              <w:t>This is</w:t>
            </w:r>
            <w:r w:rsidRPr="001F2D95">
              <w:rPr>
                <w:bCs/>
                <w:iCs/>
              </w:rPr>
              <w:t xml:space="preserve"> translated to a shortfall analysis to show the break-even point</w:t>
            </w:r>
            <w:r>
              <w:rPr>
                <w:bCs/>
                <w:iCs/>
              </w:rPr>
              <w:t xml:space="preserve"> where the portfolio ROA becomes 0%. This point is selected as the red</w:t>
            </w:r>
            <w:r w:rsidRPr="001F2D95">
              <w:rPr>
                <w:bCs/>
                <w:iCs/>
              </w:rPr>
              <w:t xml:space="preserve"> limit</w:t>
            </w:r>
          </w:p>
          <w:p w:rsidR="00D10F8D" w:rsidRPr="001F2D95" w:rsidRDefault="00D10F8D" w:rsidP="00D10F8D">
            <w:pPr>
              <w:pStyle w:val="ListParagraph"/>
              <w:numPr>
                <w:ilvl w:val="0"/>
                <w:numId w:val="12"/>
              </w:numPr>
              <w:spacing w:after="0" w:line="240" w:lineRule="auto"/>
              <w:rPr>
                <w:bCs/>
                <w:iCs/>
              </w:rPr>
            </w:pPr>
            <w:r>
              <w:rPr>
                <w:bCs/>
                <w:iCs/>
              </w:rPr>
              <w:t>Expert judgement is used to set the amber trigger</w:t>
            </w:r>
          </w:p>
          <w:p w:rsidR="00D10F8D" w:rsidRPr="0094418D" w:rsidRDefault="00D10F8D" w:rsidP="00D10F8D">
            <w:pPr>
              <w:spacing w:after="0" w:line="240" w:lineRule="auto"/>
              <w:rPr>
                <w:rFonts w:asciiTheme="minorHAnsi" w:eastAsiaTheme="minorHAnsi" w:hAnsiTheme="minorHAnsi" w:cstheme="minorBidi"/>
                <w:iCs/>
              </w:rPr>
            </w:pPr>
          </w:p>
        </w:tc>
      </w:tr>
      <w:tr w:rsidR="00D10F8D" w:rsidRPr="00206D41" w:rsidTr="00B3414B">
        <w:trPr>
          <w:trHeight w:val="510"/>
        </w:trPr>
        <w:tc>
          <w:tcPr>
            <w:tcW w:w="1728" w:type="dxa"/>
            <w:shd w:val="clear" w:color="auto" w:fill="auto"/>
          </w:tcPr>
          <w:p w:rsidR="00D10F8D" w:rsidRPr="00206D41" w:rsidRDefault="00D10F8D" w:rsidP="00D10F8D">
            <w:pPr>
              <w:ind w:left="-60"/>
              <w:rPr>
                <w:b/>
                <w:bCs/>
                <w:iCs/>
              </w:rPr>
            </w:pPr>
            <w:r>
              <w:rPr>
                <w:b/>
                <w:bCs/>
                <w:iCs/>
              </w:rPr>
              <w:t xml:space="preserve">TESTING </w:t>
            </w:r>
            <w:r w:rsidRPr="00206D41">
              <w:rPr>
                <w:b/>
                <w:bCs/>
                <w:iCs/>
              </w:rPr>
              <w:t>FREQUENCY</w:t>
            </w:r>
          </w:p>
        </w:tc>
        <w:tc>
          <w:tcPr>
            <w:tcW w:w="7470" w:type="dxa"/>
            <w:gridSpan w:val="4"/>
            <w:shd w:val="clear" w:color="auto" w:fill="auto"/>
          </w:tcPr>
          <w:p w:rsidR="00D10F8D" w:rsidRDefault="00D10F8D" w:rsidP="00D10F8D">
            <w:r>
              <w:t>Monthly</w:t>
            </w:r>
          </w:p>
          <w:p w:rsidR="00D10F8D" w:rsidRDefault="00D10F8D" w:rsidP="00D10F8D">
            <w:pPr>
              <w:spacing w:after="0" w:line="240" w:lineRule="auto"/>
              <w:rPr>
                <w:rFonts w:asciiTheme="minorHAnsi" w:eastAsiaTheme="minorHAnsi" w:hAnsiTheme="minorHAnsi" w:cstheme="minorBidi"/>
                <w:iCs/>
              </w:rPr>
            </w:pPr>
            <w:r w:rsidRPr="0094418D">
              <w:rPr>
                <w:rFonts w:asciiTheme="minorHAnsi" w:eastAsiaTheme="minorHAnsi" w:hAnsiTheme="minorHAnsi" w:cstheme="minorBidi"/>
                <w:iCs/>
              </w:rPr>
              <w:t>The difference between Forecasted Residual Value and CRLIT, divided by CRLIT – net of the Chrysler Risk Share:</w:t>
            </w:r>
          </w:p>
          <w:p w:rsidR="00D10F8D" w:rsidRPr="0094418D" w:rsidRDefault="00D10F8D" w:rsidP="00D10F8D">
            <w:pPr>
              <w:spacing w:after="0" w:line="240" w:lineRule="auto"/>
              <w:rPr>
                <w:rFonts w:asciiTheme="minorHAnsi" w:eastAsiaTheme="minorHAnsi" w:hAnsiTheme="minorHAnsi" w:cstheme="minorBidi"/>
                <w:iCs/>
              </w:rPr>
            </w:pPr>
          </w:p>
          <w:p w:rsidR="00D10F8D" w:rsidRPr="00340596" w:rsidRDefault="00D10F8D" w:rsidP="00D10F8D">
            <w:pPr>
              <w:spacing w:after="0" w:line="240" w:lineRule="auto"/>
              <w:jc w:val="center"/>
              <w:rPr>
                <w:rFonts w:asciiTheme="minorHAnsi" w:eastAsiaTheme="minorEastAsia" w:hAnsiTheme="minorHAnsi" w:cstheme="minorBidi"/>
                <w:iCs/>
                <w:sz w:val="28"/>
                <w:szCs w:val="28"/>
              </w:rPr>
            </w:pPr>
            <m:oMath>
              <m:f>
                <m:fPr>
                  <m:ctrlPr>
                    <w:rPr>
                      <w:rFonts w:ascii="Cambria Math" w:eastAsiaTheme="minorHAnsi" w:hAnsi="Cambria Math" w:cstheme="minorBidi"/>
                      <w:iCs/>
                      <w:sz w:val="28"/>
                      <w:szCs w:val="28"/>
                    </w:rPr>
                  </m:ctrlPr>
                </m:fPr>
                <m:num>
                  <m:r>
                    <m:rPr>
                      <m:sty m:val="p"/>
                    </m:rPr>
                    <w:rPr>
                      <w:rFonts w:ascii="Cambria Math" w:eastAsiaTheme="minorHAnsi" w:hAnsi="Cambria Math" w:cstheme="minorBidi"/>
                      <w:sz w:val="28"/>
                      <w:szCs w:val="28"/>
                    </w:rPr>
                    <m:t>Forecasted Residual Value-CRLIT</m:t>
                  </m:r>
                </m:num>
                <m:den>
                  <m:r>
                    <m:rPr>
                      <m:sty m:val="p"/>
                    </m:rPr>
                    <w:rPr>
                      <w:rFonts w:ascii="Cambria Math" w:eastAsiaTheme="minorHAnsi" w:hAnsi="Cambria Math" w:cstheme="minorBidi"/>
                      <w:sz w:val="28"/>
                      <w:szCs w:val="28"/>
                    </w:rPr>
                    <m:t>CRLIT</m:t>
                  </m:r>
                </m:den>
              </m:f>
            </m:oMath>
            <w:r>
              <w:rPr>
                <w:rFonts w:asciiTheme="minorHAnsi" w:eastAsiaTheme="minorEastAsia" w:hAnsiTheme="minorHAnsi" w:cstheme="minorBidi"/>
                <w:iCs/>
                <w:sz w:val="28"/>
                <w:szCs w:val="28"/>
              </w:rPr>
              <w:t xml:space="preserve"> </w:t>
            </w:r>
          </w:p>
          <w:p w:rsidR="00D10F8D" w:rsidRPr="0094418D" w:rsidRDefault="00D10F8D" w:rsidP="00D10F8D">
            <w:pPr>
              <w:spacing w:after="0" w:line="240" w:lineRule="auto"/>
              <w:rPr>
                <w:rFonts w:asciiTheme="minorHAnsi" w:eastAsiaTheme="minorEastAsia" w:hAnsiTheme="minorHAnsi" w:cstheme="minorBidi"/>
                <w:iCs/>
              </w:rPr>
            </w:pPr>
          </w:p>
          <w:p w:rsidR="00D10F8D" w:rsidRDefault="00D10F8D" w:rsidP="00D10F8D">
            <w:pPr>
              <w:spacing w:after="0" w:line="240" w:lineRule="auto"/>
              <w:rPr>
                <w:rFonts w:asciiTheme="minorHAnsi" w:eastAsiaTheme="minorHAnsi" w:hAnsiTheme="minorHAnsi" w:cstheme="minorBidi"/>
                <w:iCs/>
              </w:rPr>
            </w:pPr>
            <w:r w:rsidRPr="0094418D">
              <w:rPr>
                <w:rFonts w:asciiTheme="minorHAnsi" w:eastAsiaTheme="minorHAnsi" w:hAnsiTheme="minorHAnsi" w:cstheme="minorBidi"/>
                <w:iCs/>
              </w:rPr>
              <w:t>The Forecasted Residual Value is the lower of ALG (quarterly number) and the forecasted residual value for internal mark (3 month average).</w:t>
            </w:r>
          </w:p>
          <w:p w:rsidR="00D10F8D" w:rsidRDefault="00D10F8D" w:rsidP="00D10F8D">
            <w:pPr>
              <w:spacing w:after="0" w:line="240" w:lineRule="auto"/>
              <w:rPr>
                <w:rFonts w:asciiTheme="minorHAnsi" w:eastAsiaTheme="minorHAnsi" w:hAnsiTheme="minorHAnsi" w:cstheme="minorBidi"/>
                <w:iCs/>
              </w:rPr>
            </w:pPr>
          </w:p>
          <w:p w:rsidR="00D10F8D" w:rsidRDefault="00D10F8D" w:rsidP="00D10F8D">
            <w:pPr>
              <w:spacing w:after="0" w:line="240" w:lineRule="auto"/>
              <w:rPr>
                <w:rFonts w:asciiTheme="minorHAnsi" w:eastAsiaTheme="minorHAnsi" w:hAnsiTheme="minorHAnsi" w:cstheme="minorBidi"/>
                <w:iCs/>
              </w:rPr>
            </w:pPr>
            <w:r w:rsidRPr="00B53310">
              <w:rPr>
                <w:rFonts w:asciiTheme="minorHAnsi" w:eastAsiaTheme="minorHAnsi" w:hAnsiTheme="minorHAnsi" w:cstheme="minorBidi"/>
                <w:iCs/>
              </w:rPr>
              <w:t>Note: The forecast used for future originations is produced every 2 months, while the forecast used to measure residual risk on the current portfolio (Mark to Market) is produced every month.</w:t>
            </w:r>
          </w:p>
          <w:p w:rsidR="00D10F8D" w:rsidRDefault="00D10F8D" w:rsidP="00D10F8D">
            <w:pPr>
              <w:spacing w:after="0" w:line="240" w:lineRule="auto"/>
              <w:rPr>
                <w:rFonts w:asciiTheme="minorHAnsi" w:eastAsiaTheme="minorHAnsi" w:hAnsiTheme="minorHAnsi" w:cstheme="minorBidi"/>
                <w:iCs/>
              </w:rPr>
            </w:pPr>
          </w:p>
          <w:p w:rsidR="00D10F8D" w:rsidRPr="00951159" w:rsidRDefault="00D10F8D" w:rsidP="00D10F8D">
            <w:pPr>
              <w:spacing w:after="0" w:line="240" w:lineRule="auto"/>
              <w:rPr>
                <w:rFonts w:asciiTheme="minorHAnsi" w:eastAsiaTheme="minorHAnsi" w:hAnsiTheme="minorHAnsi" w:cstheme="minorBidi"/>
                <w:iCs/>
              </w:rPr>
            </w:pPr>
          </w:p>
        </w:tc>
      </w:tr>
      <w:tr w:rsidR="00D10F8D" w:rsidRPr="001903BB" w:rsidTr="00B3414B">
        <w:trPr>
          <w:trHeight w:val="525"/>
        </w:trPr>
        <w:tc>
          <w:tcPr>
            <w:tcW w:w="1728" w:type="dxa"/>
            <w:shd w:val="clear" w:color="auto" w:fill="auto"/>
          </w:tcPr>
          <w:p w:rsidR="00D10F8D" w:rsidRPr="00206D41" w:rsidRDefault="00D10F8D" w:rsidP="00D10F8D">
            <w:pPr>
              <w:rPr>
                <w:b/>
                <w:bCs/>
                <w:iCs/>
              </w:rPr>
            </w:pPr>
            <w:r w:rsidRPr="00206D41">
              <w:rPr>
                <w:b/>
                <w:bCs/>
                <w:iCs/>
              </w:rPr>
              <w:t>SOURCE OF INFORMATION</w:t>
            </w:r>
          </w:p>
        </w:tc>
        <w:tc>
          <w:tcPr>
            <w:tcW w:w="7470" w:type="dxa"/>
            <w:gridSpan w:val="4"/>
            <w:shd w:val="clear" w:color="auto" w:fill="auto"/>
          </w:tcPr>
          <w:p w:rsidR="00D10F8D" w:rsidRPr="00B66705" w:rsidRDefault="00D10F8D" w:rsidP="00D10F8D">
            <w:pPr>
              <w:spacing w:after="0" w:line="240" w:lineRule="auto"/>
              <w:rPr>
                <w:bCs/>
                <w:iCs/>
                <w:highlight w:val="yellow"/>
                <w:lang w:val="it-IT"/>
              </w:rPr>
            </w:pPr>
            <w:r>
              <w:rPr>
                <w:iCs/>
              </w:rPr>
              <w:t xml:space="preserve">SC Director Portfolio Risk Management is responsible for production of the metric. Residual Data comes from the Residual Risk team. </w:t>
            </w:r>
          </w:p>
          <w:p w:rsidR="00D10F8D" w:rsidRPr="00C05360" w:rsidRDefault="00D10F8D" w:rsidP="00D10F8D">
            <w:pPr>
              <w:spacing w:after="0" w:line="240" w:lineRule="auto"/>
              <w:rPr>
                <w:bCs/>
                <w:iCs/>
                <w:highlight w:val="yellow"/>
                <w:lang w:val="it-IT"/>
              </w:rPr>
            </w:pPr>
          </w:p>
        </w:tc>
      </w:tr>
    </w:tbl>
    <w:p w:rsidR="00340596" w:rsidRDefault="00340596" w:rsidP="00340596">
      <w:pPr>
        <w:pStyle w:val="SANUS1"/>
      </w:pPr>
      <w:bookmarkStart w:id="3873" w:name="_Toc428197966"/>
      <w:bookmarkStart w:id="3874" w:name="_Toc428198130"/>
      <w:bookmarkStart w:id="3875" w:name="_Toc428199089"/>
      <w:bookmarkStart w:id="3876" w:name="_Toc428201727"/>
      <w:bookmarkStart w:id="3877" w:name="_Toc428364477"/>
      <w:bookmarkStart w:id="3878" w:name="_Toc428364641"/>
      <w:bookmarkStart w:id="3879" w:name="_Toc428365008"/>
      <w:bookmarkStart w:id="3880" w:name="_Toc428366269"/>
      <w:bookmarkStart w:id="3881" w:name="_Toc428368375"/>
      <w:bookmarkStart w:id="3882" w:name="_Toc428370377"/>
      <w:bookmarkStart w:id="3883" w:name="_Toc428370544"/>
      <w:bookmarkStart w:id="3884" w:name="_Toc428433816"/>
      <w:bookmarkStart w:id="3885" w:name="_Toc428433985"/>
      <w:bookmarkStart w:id="3886" w:name="_Toc428434699"/>
      <w:bookmarkStart w:id="3887" w:name="_Toc428435589"/>
      <w:bookmarkStart w:id="3888" w:name="_Toc428436676"/>
      <w:bookmarkStart w:id="3889" w:name="_Toc428436847"/>
      <w:bookmarkStart w:id="3890" w:name="_Toc428197967"/>
      <w:bookmarkStart w:id="3891" w:name="_Toc428198131"/>
      <w:bookmarkStart w:id="3892" w:name="_Toc428199090"/>
      <w:bookmarkStart w:id="3893" w:name="_Toc428201728"/>
      <w:bookmarkStart w:id="3894" w:name="_Toc428364478"/>
      <w:bookmarkStart w:id="3895" w:name="_Toc428364642"/>
      <w:bookmarkStart w:id="3896" w:name="_Toc428365009"/>
      <w:bookmarkStart w:id="3897" w:name="_Toc428366270"/>
      <w:bookmarkStart w:id="3898" w:name="_Toc428368376"/>
      <w:bookmarkStart w:id="3899" w:name="_Toc428370378"/>
      <w:bookmarkStart w:id="3900" w:name="_Toc428370545"/>
      <w:bookmarkStart w:id="3901" w:name="_Toc428433817"/>
      <w:bookmarkStart w:id="3902" w:name="_Toc428433986"/>
      <w:bookmarkStart w:id="3903" w:name="_Toc428434700"/>
      <w:bookmarkStart w:id="3904" w:name="_Toc428435590"/>
      <w:bookmarkStart w:id="3905" w:name="_Toc428436677"/>
      <w:bookmarkStart w:id="3906" w:name="_Toc428436848"/>
      <w:bookmarkStart w:id="3907" w:name="_Toc428197968"/>
      <w:bookmarkStart w:id="3908" w:name="_Toc428198132"/>
      <w:bookmarkStart w:id="3909" w:name="_Toc428199091"/>
      <w:bookmarkStart w:id="3910" w:name="_Toc428201729"/>
      <w:bookmarkStart w:id="3911" w:name="_Toc428364479"/>
      <w:bookmarkStart w:id="3912" w:name="_Toc428364643"/>
      <w:bookmarkStart w:id="3913" w:name="_Toc428365010"/>
      <w:bookmarkStart w:id="3914" w:name="_Toc428366271"/>
      <w:bookmarkStart w:id="3915" w:name="_Toc428368377"/>
      <w:bookmarkStart w:id="3916" w:name="_Toc428370379"/>
      <w:bookmarkStart w:id="3917" w:name="_Toc428370546"/>
      <w:bookmarkStart w:id="3918" w:name="_Toc428433818"/>
      <w:bookmarkStart w:id="3919" w:name="_Toc428433987"/>
      <w:bookmarkStart w:id="3920" w:name="_Toc428434701"/>
      <w:bookmarkStart w:id="3921" w:name="_Toc428435591"/>
      <w:bookmarkStart w:id="3922" w:name="_Toc428436678"/>
      <w:bookmarkStart w:id="3923" w:name="_Toc428436849"/>
      <w:bookmarkStart w:id="3924" w:name="_Toc428197969"/>
      <w:bookmarkStart w:id="3925" w:name="_Toc428198133"/>
      <w:bookmarkStart w:id="3926" w:name="_Toc428199092"/>
      <w:bookmarkStart w:id="3927" w:name="_Toc428201730"/>
      <w:bookmarkStart w:id="3928" w:name="_Toc428364480"/>
      <w:bookmarkStart w:id="3929" w:name="_Toc428364644"/>
      <w:bookmarkStart w:id="3930" w:name="_Toc428365011"/>
      <w:bookmarkStart w:id="3931" w:name="_Toc428366272"/>
      <w:bookmarkStart w:id="3932" w:name="_Toc428368378"/>
      <w:bookmarkStart w:id="3933" w:name="_Toc428370380"/>
      <w:bookmarkStart w:id="3934" w:name="_Toc428370547"/>
      <w:bookmarkStart w:id="3935" w:name="_Toc428433819"/>
      <w:bookmarkStart w:id="3936" w:name="_Toc428433988"/>
      <w:bookmarkStart w:id="3937" w:name="_Toc428434702"/>
      <w:bookmarkStart w:id="3938" w:name="_Toc428435592"/>
      <w:bookmarkStart w:id="3939" w:name="_Toc428436679"/>
      <w:bookmarkStart w:id="3940" w:name="_Toc428436850"/>
      <w:bookmarkStart w:id="3941" w:name="_Toc428197970"/>
      <w:bookmarkStart w:id="3942" w:name="_Toc428198134"/>
      <w:bookmarkStart w:id="3943" w:name="_Toc428199093"/>
      <w:bookmarkStart w:id="3944" w:name="_Toc428201731"/>
      <w:bookmarkStart w:id="3945" w:name="_Toc428364481"/>
      <w:bookmarkStart w:id="3946" w:name="_Toc428364645"/>
      <w:bookmarkStart w:id="3947" w:name="_Toc428365012"/>
      <w:bookmarkStart w:id="3948" w:name="_Toc428366273"/>
      <w:bookmarkStart w:id="3949" w:name="_Toc428368379"/>
      <w:bookmarkStart w:id="3950" w:name="_Toc428370381"/>
      <w:bookmarkStart w:id="3951" w:name="_Toc428370548"/>
      <w:bookmarkStart w:id="3952" w:name="_Toc428433820"/>
      <w:bookmarkStart w:id="3953" w:name="_Toc428433989"/>
      <w:bookmarkStart w:id="3954" w:name="_Toc428434703"/>
      <w:bookmarkStart w:id="3955" w:name="_Toc428435593"/>
      <w:bookmarkStart w:id="3956" w:name="_Toc428436680"/>
      <w:bookmarkStart w:id="3957" w:name="_Toc428436851"/>
      <w:bookmarkStart w:id="3958" w:name="_Toc428197971"/>
      <w:bookmarkStart w:id="3959" w:name="_Toc428198135"/>
      <w:bookmarkStart w:id="3960" w:name="_Toc428199094"/>
      <w:bookmarkStart w:id="3961" w:name="_Toc428201732"/>
      <w:bookmarkStart w:id="3962" w:name="_Toc428364482"/>
      <w:bookmarkStart w:id="3963" w:name="_Toc428364646"/>
      <w:bookmarkStart w:id="3964" w:name="_Toc428365013"/>
      <w:bookmarkStart w:id="3965" w:name="_Toc428366274"/>
      <w:bookmarkStart w:id="3966" w:name="_Toc428368380"/>
      <w:bookmarkStart w:id="3967" w:name="_Toc428370382"/>
      <w:bookmarkStart w:id="3968" w:name="_Toc428370549"/>
      <w:bookmarkStart w:id="3969" w:name="_Toc428433821"/>
      <w:bookmarkStart w:id="3970" w:name="_Toc428433990"/>
      <w:bookmarkStart w:id="3971" w:name="_Toc428434704"/>
      <w:bookmarkStart w:id="3972" w:name="_Toc428435594"/>
      <w:bookmarkStart w:id="3973" w:name="_Toc428436681"/>
      <w:bookmarkStart w:id="3974" w:name="_Toc428436852"/>
      <w:bookmarkStart w:id="3975" w:name="_Toc428197972"/>
      <w:bookmarkStart w:id="3976" w:name="_Toc428198136"/>
      <w:bookmarkStart w:id="3977" w:name="_Toc428199095"/>
      <w:bookmarkStart w:id="3978" w:name="_Toc428201733"/>
      <w:bookmarkStart w:id="3979" w:name="_Toc428364483"/>
      <w:bookmarkStart w:id="3980" w:name="_Toc428364647"/>
      <w:bookmarkStart w:id="3981" w:name="_Toc428365014"/>
      <w:bookmarkStart w:id="3982" w:name="_Toc428366275"/>
      <w:bookmarkStart w:id="3983" w:name="_Toc428368381"/>
      <w:bookmarkStart w:id="3984" w:name="_Toc428370383"/>
      <w:bookmarkStart w:id="3985" w:name="_Toc428370550"/>
      <w:bookmarkStart w:id="3986" w:name="_Toc428433822"/>
      <w:bookmarkStart w:id="3987" w:name="_Toc428433991"/>
      <w:bookmarkStart w:id="3988" w:name="_Toc428434705"/>
      <w:bookmarkStart w:id="3989" w:name="_Toc428435595"/>
      <w:bookmarkStart w:id="3990" w:name="_Toc428436682"/>
      <w:bookmarkStart w:id="3991" w:name="_Toc428436853"/>
      <w:bookmarkStart w:id="3992" w:name="_Toc428197973"/>
      <w:bookmarkStart w:id="3993" w:name="_Toc428198137"/>
      <w:bookmarkStart w:id="3994" w:name="_Toc428199096"/>
      <w:bookmarkStart w:id="3995" w:name="_Toc428201734"/>
      <w:bookmarkStart w:id="3996" w:name="_Toc428364484"/>
      <w:bookmarkStart w:id="3997" w:name="_Toc428364648"/>
      <w:bookmarkStart w:id="3998" w:name="_Toc428365015"/>
      <w:bookmarkStart w:id="3999" w:name="_Toc428366276"/>
      <w:bookmarkStart w:id="4000" w:name="_Toc428368382"/>
      <w:bookmarkStart w:id="4001" w:name="_Toc428370384"/>
      <w:bookmarkStart w:id="4002" w:name="_Toc428370551"/>
      <w:bookmarkStart w:id="4003" w:name="_Toc428433823"/>
      <w:bookmarkStart w:id="4004" w:name="_Toc428433992"/>
      <w:bookmarkStart w:id="4005" w:name="_Toc428434706"/>
      <w:bookmarkStart w:id="4006" w:name="_Toc428435596"/>
      <w:bookmarkStart w:id="4007" w:name="_Toc428436683"/>
      <w:bookmarkStart w:id="4008" w:name="_Toc428436854"/>
      <w:bookmarkStart w:id="4009" w:name="_Toc425163395"/>
      <w:bookmarkStart w:id="4010" w:name="_Toc425163526"/>
      <w:bookmarkStart w:id="4011" w:name="_Toc425163649"/>
      <w:bookmarkStart w:id="4012" w:name="_Toc425163910"/>
      <w:bookmarkStart w:id="4013" w:name="_Toc425164322"/>
      <w:bookmarkStart w:id="4014" w:name="_Toc425164442"/>
      <w:bookmarkStart w:id="4015" w:name="_Toc425169167"/>
      <w:bookmarkStart w:id="4016" w:name="_Toc425172055"/>
      <w:bookmarkStart w:id="4017" w:name="_Toc425172197"/>
      <w:bookmarkStart w:id="4018" w:name="_Toc425172316"/>
      <w:bookmarkStart w:id="4019" w:name="_Toc425172436"/>
      <w:bookmarkStart w:id="4020" w:name="_Toc425172555"/>
      <w:bookmarkStart w:id="4021" w:name="_Toc425172673"/>
      <w:bookmarkStart w:id="4022" w:name="_Toc425172790"/>
      <w:bookmarkStart w:id="4023" w:name="_Toc425172909"/>
      <w:bookmarkStart w:id="4024" w:name="_Toc425173027"/>
      <w:bookmarkStart w:id="4025" w:name="_Toc425173143"/>
      <w:bookmarkStart w:id="4026" w:name="_Toc425173260"/>
      <w:bookmarkStart w:id="4027" w:name="_Toc425173413"/>
      <w:bookmarkStart w:id="4028" w:name="_Toc425173564"/>
      <w:bookmarkStart w:id="4029" w:name="_Toc425173715"/>
      <w:bookmarkStart w:id="4030" w:name="_Toc425173866"/>
      <w:bookmarkStart w:id="4031" w:name="_Toc425174013"/>
      <w:bookmarkStart w:id="4032" w:name="_Toc425174156"/>
      <w:bookmarkStart w:id="4033" w:name="_Toc425174299"/>
      <w:bookmarkStart w:id="4034" w:name="_Toc425174442"/>
      <w:bookmarkStart w:id="4035" w:name="_Toc425174583"/>
      <w:bookmarkStart w:id="4036" w:name="_Toc425163396"/>
      <w:bookmarkStart w:id="4037" w:name="_Toc425163527"/>
      <w:bookmarkStart w:id="4038" w:name="_Toc425163650"/>
      <w:bookmarkStart w:id="4039" w:name="_Toc425163911"/>
      <w:bookmarkStart w:id="4040" w:name="_Toc425164323"/>
      <w:bookmarkStart w:id="4041" w:name="_Toc425164443"/>
      <w:bookmarkStart w:id="4042" w:name="_Toc425169168"/>
      <w:bookmarkStart w:id="4043" w:name="_Toc425172056"/>
      <w:bookmarkStart w:id="4044" w:name="_Toc425172198"/>
      <w:bookmarkStart w:id="4045" w:name="_Toc425172317"/>
      <w:bookmarkStart w:id="4046" w:name="_Toc425172437"/>
      <w:bookmarkStart w:id="4047" w:name="_Toc425172556"/>
      <w:bookmarkStart w:id="4048" w:name="_Toc425172674"/>
      <w:bookmarkStart w:id="4049" w:name="_Toc425172791"/>
      <w:bookmarkStart w:id="4050" w:name="_Toc425172910"/>
      <w:bookmarkStart w:id="4051" w:name="_Toc425173028"/>
      <w:bookmarkStart w:id="4052" w:name="_Toc425173144"/>
      <w:bookmarkStart w:id="4053" w:name="_Toc425173261"/>
      <w:bookmarkStart w:id="4054" w:name="_Toc425173414"/>
      <w:bookmarkStart w:id="4055" w:name="_Toc425173565"/>
      <w:bookmarkStart w:id="4056" w:name="_Toc425173716"/>
      <w:bookmarkStart w:id="4057" w:name="_Toc425173867"/>
      <w:bookmarkStart w:id="4058" w:name="_Toc425174014"/>
      <w:bookmarkStart w:id="4059" w:name="_Toc425174157"/>
      <w:bookmarkStart w:id="4060" w:name="_Toc425174300"/>
      <w:bookmarkStart w:id="4061" w:name="_Toc425174443"/>
      <w:bookmarkStart w:id="4062" w:name="_Toc425174584"/>
      <w:bookmarkStart w:id="4063" w:name="_Toc425163397"/>
      <w:bookmarkStart w:id="4064" w:name="_Toc425163528"/>
      <w:bookmarkStart w:id="4065" w:name="_Toc425163651"/>
      <w:bookmarkStart w:id="4066" w:name="_Toc425163912"/>
      <w:bookmarkStart w:id="4067" w:name="_Toc425164324"/>
      <w:bookmarkStart w:id="4068" w:name="_Toc425164444"/>
      <w:bookmarkStart w:id="4069" w:name="_Toc425169169"/>
      <w:bookmarkStart w:id="4070" w:name="_Toc425172057"/>
      <w:bookmarkStart w:id="4071" w:name="_Toc425172199"/>
      <w:bookmarkStart w:id="4072" w:name="_Toc425172318"/>
      <w:bookmarkStart w:id="4073" w:name="_Toc425172438"/>
      <w:bookmarkStart w:id="4074" w:name="_Toc425172557"/>
      <w:bookmarkStart w:id="4075" w:name="_Toc425172675"/>
      <w:bookmarkStart w:id="4076" w:name="_Toc425172792"/>
      <w:bookmarkStart w:id="4077" w:name="_Toc425172911"/>
      <w:bookmarkStart w:id="4078" w:name="_Toc425173029"/>
      <w:bookmarkStart w:id="4079" w:name="_Toc425173145"/>
      <w:bookmarkStart w:id="4080" w:name="_Toc425173262"/>
      <w:bookmarkStart w:id="4081" w:name="_Toc425173415"/>
      <w:bookmarkStart w:id="4082" w:name="_Toc425173566"/>
      <w:bookmarkStart w:id="4083" w:name="_Toc425173717"/>
      <w:bookmarkStart w:id="4084" w:name="_Toc425173868"/>
      <w:bookmarkStart w:id="4085" w:name="_Toc425174015"/>
      <w:bookmarkStart w:id="4086" w:name="_Toc425174158"/>
      <w:bookmarkStart w:id="4087" w:name="_Toc425174301"/>
      <w:bookmarkStart w:id="4088" w:name="_Toc425174444"/>
      <w:bookmarkStart w:id="4089" w:name="_Toc425174585"/>
      <w:bookmarkStart w:id="4090" w:name="_Toc425163398"/>
      <w:bookmarkStart w:id="4091" w:name="_Toc425163529"/>
      <w:bookmarkStart w:id="4092" w:name="_Toc425163652"/>
      <w:bookmarkStart w:id="4093" w:name="_Toc425163913"/>
      <w:bookmarkStart w:id="4094" w:name="_Toc425164325"/>
      <w:bookmarkStart w:id="4095" w:name="_Toc425164445"/>
      <w:bookmarkStart w:id="4096" w:name="_Toc425169170"/>
      <w:bookmarkStart w:id="4097" w:name="_Toc425172058"/>
      <w:bookmarkStart w:id="4098" w:name="_Toc425172200"/>
      <w:bookmarkStart w:id="4099" w:name="_Toc425172319"/>
      <w:bookmarkStart w:id="4100" w:name="_Toc425172439"/>
      <w:bookmarkStart w:id="4101" w:name="_Toc425172558"/>
      <w:bookmarkStart w:id="4102" w:name="_Toc425172676"/>
      <w:bookmarkStart w:id="4103" w:name="_Toc425172793"/>
      <w:bookmarkStart w:id="4104" w:name="_Toc425172912"/>
      <w:bookmarkStart w:id="4105" w:name="_Toc425173030"/>
      <w:bookmarkStart w:id="4106" w:name="_Toc425173146"/>
      <w:bookmarkStart w:id="4107" w:name="_Toc425173263"/>
      <w:bookmarkStart w:id="4108" w:name="_Toc425173416"/>
      <w:bookmarkStart w:id="4109" w:name="_Toc425173567"/>
      <w:bookmarkStart w:id="4110" w:name="_Toc425173718"/>
      <w:bookmarkStart w:id="4111" w:name="_Toc425173869"/>
      <w:bookmarkStart w:id="4112" w:name="_Toc425174016"/>
      <w:bookmarkStart w:id="4113" w:name="_Toc425174159"/>
      <w:bookmarkStart w:id="4114" w:name="_Toc425174302"/>
      <w:bookmarkStart w:id="4115" w:name="_Toc425174445"/>
      <w:bookmarkStart w:id="4116" w:name="_Toc425174586"/>
      <w:bookmarkStart w:id="4117" w:name="_Toc425163399"/>
      <w:bookmarkStart w:id="4118" w:name="_Toc425163530"/>
      <w:bookmarkStart w:id="4119" w:name="_Toc425163653"/>
      <w:bookmarkStart w:id="4120" w:name="_Toc425163914"/>
      <w:bookmarkStart w:id="4121" w:name="_Toc425164326"/>
      <w:bookmarkStart w:id="4122" w:name="_Toc425164446"/>
      <w:bookmarkStart w:id="4123" w:name="_Toc425169171"/>
      <w:bookmarkStart w:id="4124" w:name="_Toc425172059"/>
      <w:bookmarkStart w:id="4125" w:name="_Toc425172201"/>
      <w:bookmarkStart w:id="4126" w:name="_Toc425172320"/>
      <w:bookmarkStart w:id="4127" w:name="_Toc425172440"/>
      <w:bookmarkStart w:id="4128" w:name="_Toc425172559"/>
      <w:bookmarkStart w:id="4129" w:name="_Toc425172677"/>
      <w:bookmarkStart w:id="4130" w:name="_Toc425172794"/>
      <w:bookmarkStart w:id="4131" w:name="_Toc425172913"/>
      <w:bookmarkStart w:id="4132" w:name="_Toc425173031"/>
      <w:bookmarkStart w:id="4133" w:name="_Toc425173147"/>
      <w:bookmarkStart w:id="4134" w:name="_Toc425173264"/>
      <w:bookmarkStart w:id="4135" w:name="_Toc425173417"/>
      <w:bookmarkStart w:id="4136" w:name="_Toc425173568"/>
      <w:bookmarkStart w:id="4137" w:name="_Toc425173719"/>
      <w:bookmarkStart w:id="4138" w:name="_Toc425173870"/>
      <w:bookmarkStart w:id="4139" w:name="_Toc425174017"/>
      <w:bookmarkStart w:id="4140" w:name="_Toc425174160"/>
      <w:bookmarkStart w:id="4141" w:name="_Toc425174303"/>
      <w:bookmarkStart w:id="4142" w:name="_Toc425174446"/>
      <w:bookmarkStart w:id="4143" w:name="_Toc425174587"/>
      <w:bookmarkStart w:id="4144" w:name="_Toc425163400"/>
      <w:bookmarkStart w:id="4145" w:name="_Toc425163531"/>
      <w:bookmarkStart w:id="4146" w:name="_Toc425163654"/>
      <w:bookmarkStart w:id="4147" w:name="_Toc425163915"/>
      <w:bookmarkStart w:id="4148" w:name="_Toc425164327"/>
      <w:bookmarkStart w:id="4149" w:name="_Toc425164447"/>
      <w:bookmarkStart w:id="4150" w:name="_Toc425169172"/>
      <w:bookmarkStart w:id="4151" w:name="_Toc425172060"/>
      <w:bookmarkStart w:id="4152" w:name="_Toc425172202"/>
      <w:bookmarkStart w:id="4153" w:name="_Toc425172321"/>
      <w:bookmarkStart w:id="4154" w:name="_Toc425172441"/>
      <w:bookmarkStart w:id="4155" w:name="_Toc425172560"/>
      <w:bookmarkStart w:id="4156" w:name="_Toc425172678"/>
      <w:bookmarkStart w:id="4157" w:name="_Toc425172795"/>
      <w:bookmarkStart w:id="4158" w:name="_Toc425172914"/>
      <w:bookmarkStart w:id="4159" w:name="_Toc425173032"/>
      <w:bookmarkStart w:id="4160" w:name="_Toc425173148"/>
      <w:bookmarkStart w:id="4161" w:name="_Toc425173265"/>
      <w:bookmarkStart w:id="4162" w:name="_Toc425173418"/>
      <w:bookmarkStart w:id="4163" w:name="_Toc425173569"/>
      <w:bookmarkStart w:id="4164" w:name="_Toc425173720"/>
      <w:bookmarkStart w:id="4165" w:name="_Toc425173871"/>
      <w:bookmarkStart w:id="4166" w:name="_Toc425174018"/>
      <w:bookmarkStart w:id="4167" w:name="_Toc425174161"/>
      <w:bookmarkStart w:id="4168" w:name="_Toc425174304"/>
      <w:bookmarkStart w:id="4169" w:name="_Toc425174447"/>
      <w:bookmarkStart w:id="4170" w:name="_Toc425174588"/>
      <w:bookmarkStart w:id="4171" w:name="_Toc425163401"/>
      <w:bookmarkStart w:id="4172" w:name="_Toc425163532"/>
      <w:bookmarkStart w:id="4173" w:name="_Toc425163655"/>
      <w:bookmarkStart w:id="4174" w:name="_Toc425163916"/>
      <w:bookmarkStart w:id="4175" w:name="_Toc425164328"/>
      <w:bookmarkStart w:id="4176" w:name="_Toc425164448"/>
      <w:bookmarkStart w:id="4177" w:name="_Toc425169173"/>
      <w:bookmarkStart w:id="4178" w:name="_Toc425172061"/>
      <w:bookmarkStart w:id="4179" w:name="_Toc425172203"/>
      <w:bookmarkStart w:id="4180" w:name="_Toc425172322"/>
      <w:bookmarkStart w:id="4181" w:name="_Toc425172442"/>
      <w:bookmarkStart w:id="4182" w:name="_Toc425172561"/>
      <w:bookmarkStart w:id="4183" w:name="_Toc425172679"/>
      <w:bookmarkStart w:id="4184" w:name="_Toc425172796"/>
      <w:bookmarkStart w:id="4185" w:name="_Toc425172915"/>
      <w:bookmarkStart w:id="4186" w:name="_Toc425173033"/>
      <w:bookmarkStart w:id="4187" w:name="_Toc425173149"/>
      <w:bookmarkStart w:id="4188" w:name="_Toc425173266"/>
      <w:bookmarkStart w:id="4189" w:name="_Toc425173419"/>
      <w:bookmarkStart w:id="4190" w:name="_Toc425173570"/>
      <w:bookmarkStart w:id="4191" w:name="_Toc425173721"/>
      <w:bookmarkStart w:id="4192" w:name="_Toc425173872"/>
      <w:bookmarkStart w:id="4193" w:name="_Toc425174019"/>
      <w:bookmarkStart w:id="4194" w:name="_Toc425174162"/>
      <w:bookmarkStart w:id="4195" w:name="_Toc425174305"/>
      <w:bookmarkStart w:id="4196" w:name="_Toc425174448"/>
      <w:bookmarkStart w:id="4197" w:name="_Toc425174589"/>
      <w:bookmarkStart w:id="4198" w:name="_Toc425163402"/>
      <w:bookmarkStart w:id="4199" w:name="_Toc425163533"/>
      <w:bookmarkStart w:id="4200" w:name="_Toc425163656"/>
      <w:bookmarkStart w:id="4201" w:name="_Toc425163917"/>
      <w:bookmarkStart w:id="4202" w:name="_Toc425164329"/>
      <w:bookmarkStart w:id="4203" w:name="_Toc425164449"/>
      <w:bookmarkStart w:id="4204" w:name="_Toc425169174"/>
      <w:bookmarkStart w:id="4205" w:name="_Toc425172062"/>
      <w:bookmarkStart w:id="4206" w:name="_Toc425172204"/>
      <w:bookmarkStart w:id="4207" w:name="_Toc425172323"/>
      <w:bookmarkStart w:id="4208" w:name="_Toc425172443"/>
      <w:bookmarkStart w:id="4209" w:name="_Toc425172562"/>
      <w:bookmarkStart w:id="4210" w:name="_Toc425172680"/>
      <w:bookmarkStart w:id="4211" w:name="_Toc425172797"/>
      <w:bookmarkStart w:id="4212" w:name="_Toc425172916"/>
      <w:bookmarkStart w:id="4213" w:name="_Toc425173034"/>
      <w:bookmarkStart w:id="4214" w:name="_Toc425173150"/>
      <w:bookmarkStart w:id="4215" w:name="_Toc425173267"/>
      <w:bookmarkStart w:id="4216" w:name="_Toc425173420"/>
      <w:bookmarkStart w:id="4217" w:name="_Toc425173571"/>
      <w:bookmarkStart w:id="4218" w:name="_Toc425173722"/>
      <w:bookmarkStart w:id="4219" w:name="_Toc425173873"/>
      <w:bookmarkStart w:id="4220" w:name="_Toc425174020"/>
      <w:bookmarkStart w:id="4221" w:name="_Toc425174163"/>
      <w:bookmarkStart w:id="4222" w:name="_Toc425174306"/>
      <w:bookmarkStart w:id="4223" w:name="_Toc425174449"/>
      <w:bookmarkStart w:id="4224" w:name="_Toc425174590"/>
      <w:bookmarkStart w:id="4225" w:name="_Toc425163403"/>
      <w:bookmarkStart w:id="4226" w:name="_Toc425163534"/>
      <w:bookmarkStart w:id="4227" w:name="_Toc425163657"/>
      <w:bookmarkStart w:id="4228" w:name="_Toc425163918"/>
      <w:bookmarkStart w:id="4229" w:name="_Toc425164330"/>
      <w:bookmarkStart w:id="4230" w:name="_Toc425164450"/>
      <w:bookmarkStart w:id="4231" w:name="_Toc425169175"/>
      <w:bookmarkStart w:id="4232" w:name="_Toc425172063"/>
      <w:bookmarkStart w:id="4233" w:name="_Toc425172205"/>
      <w:bookmarkStart w:id="4234" w:name="_Toc425172324"/>
      <w:bookmarkStart w:id="4235" w:name="_Toc425172444"/>
      <w:bookmarkStart w:id="4236" w:name="_Toc425172563"/>
      <w:bookmarkStart w:id="4237" w:name="_Toc425172681"/>
      <w:bookmarkStart w:id="4238" w:name="_Toc425172798"/>
      <w:bookmarkStart w:id="4239" w:name="_Toc425172917"/>
      <w:bookmarkStart w:id="4240" w:name="_Toc425173035"/>
      <w:bookmarkStart w:id="4241" w:name="_Toc425173151"/>
      <w:bookmarkStart w:id="4242" w:name="_Toc425173268"/>
      <w:bookmarkStart w:id="4243" w:name="_Toc425173421"/>
      <w:bookmarkStart w:id="4244" w:name="_Toc425173572"/>
      <w:bookmarkStart w:id="4245" w:name="_Toc425173723"/>
      <w:bookmarkStart w:id="4246" w:name="_Toc425173874"/>
      <w:bookmarkStart w:id="4247" w:name="_Toc425174021"/>
      <w:bookmarkStart w:id="4248" w:name="_Toc425174164"/>
      <w:bookmarkStart w:id="4249" w:name="_Toc425174307"/>
      <w:bookmarkStart w:id="4250" w:name="_Toc425174450"/>
      <w:bookmarkStart w:id="4251" w:name="_Toc425174591"/>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p>
    <w:p w:rsidR="00340596" w:rsidRDefault="00340596" w:rsidP="00340596">
      <w:pPr>
        <w:pStyle w:val="SANUS1"/>
      </w:pPr>
    </w:p>
    <w:p w:rsidR="00340596" w:rsidRDefault="00340596" w:rsidP="00340596">
      <w:pPr>
        <w:pStyle w:val="SANUS1"/>
      </w:pPr>
    </w:p>
    <w:p w:rsidR="00340596" w:rsidRDefault="00340596" w:rsidP="00340596">
      <w:pPr>
        <w:pStyle w:val="SANUS1"/>
      </w:pPr>
    </w:p>
    <w:p w:rsidR="00C05B09" w:rsidRPr="005F51C4" w:rsidRDefault="00A43D45" w:rsidP="00FC2445">
      <w:pPr>
        <w:pStyle w:val="SANUS1"/>
        <w:numPr>
          <w:ilvl w:val="0"/>
          <w:numId w:val="1"/>
        </w:numPr>
      </w:pPr>
      <w:bookmarkStart w:id="4252" w:name="_Toc441071971"/>
      <w:r>
        <w:t>Liquidity / funding risk metrics</w:t>
      </w:r>
      <w:bookmarkEnd w:id="4252"/>
    </w:p>
    <w:p w:rsidR="00384347" w:rsidRPr="005A3957" w:rsidRDefault="002E67A0" w:rsidP="00384347">
      <w:pPr>
        <w:pStyle w:val="SANUS2"/>
        <w:numPr>
          <w:ilvl w:val="1"/>
          <w:numId w:val="1"/>
        </w:numPr>
      </w:pPr>
      <w:bookmarkStart w:id="4253" w:name="_Toc441071972"/>
      <w:r>
        <w:t>Survival horizon under stress</w:t>
      </w:r>
      <w:bookmarkEnd w:id="4253"/>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1245"/>
        <w:gridCol w:w="1245"/>
      </w:tblGrid>
      <w:tr w:rsidR="00384347" w:rsidRPr="00206D41" w:rsidTr="00B3414B">
        <w:trPr>
          <w:cantSplit/>
          <w:trHeight w:val="462"/>
        </w:trPr>
        <w:tc>
          <w:tcPr>
            <w:tcW w:w="1728" w:type="dxa"/>
            <w:shd w:val="clear" w:color="auto" w:fill="auto"/>
          </w:tcPr>
          <w:p w:rsidR="00384347" w:rsidRPr="00206D41" w:rsidRDefault="009E25D9" w:rsidP="007E122B">
            <w:pPr>
              <w:rPr>
                <w:b/>
                <w:bCs/>
                <w:iCs/>
              </w:rPr>
            </w:pPr>
            <w:r>
              <w:rPr>
                <w:b/>
                <w:bCs/>
                <w:iCs/>
              </w:rPr>
              <w:lastRenderedPageBreak/>
              <w:t>DEFINITION</w:t>
            </w:r>
          </w:p>
        </w:tc>
        <w:tc>
          <w:tcPr>
            <w:tcW w:w="7470" w:type="dxa"/>
            <w:gridSpan w:val="4"/>
            <w:shd w:val="clear" w:color="auto" w:fill="auto"/>
          </w:tcPr>
          <w:p w:rsidR="004B1F65" w:rsidRDefault="0094418D" w:rsidP="007E122B">
            <w:pPr>
              <w:spacing w:after="0" w:line="240" w:lineRule="auto"/>
              <w:rPr>
                <w:bCs/>
                <w:iCs/>
              </w:rPr>
            </w:pPr>
            <w:r>
              <w:rPr>
                <w:bCs/>
                <w:iCs/>
              </w:rPr>
              <w:t>T</w:t>
            </w:r>
            <w:r w:rsidR="009E25D9">
              <w:rPr>
                <w:bCs/>
                <w:iCs/>
              </w:rPr>
              <w:t>he amount of days remaining until SHUSA and its subsidiaries will have a cash shortfall under stressed conditions.</w:t>
            </w:r>
            <w:r>
              <w:rPr>
                <w:bCs/>
                <w:iCs/>
              </w:rPr>
              <w:t xml:space="preserve"> </w:t>
            </w:r>
          </w:p>
          <w:p w:rsidR="004B1F65" w:rsidRDefault="004B1F65" w:rsidP="007E122B">
            <w:pPr>
              <w:spacing w:after="0" w:line="240" w:lineRule="auto"/>
              <w:rPr>
                <w:bCs/>
                <w:iCs/>
              </w:rPr>
            </w:pPr>
          </w:p>
          <w:p w:rsidR="004B1F65" w:rsidRDefault="009E25D9" w:rsidP="004B1F65">
            <w:pPr>
              <w:spacing w:after="0" w:line="240" w:lineRule="auto"/>
              <w:rPr>
                <w:bCs/>
                <w:iCs/>
              </w:rPr>
            </w:pPr>
            <w:r>
              <w:rPr>
                <w:bCs/>
                <w:iCs/>
              </w:rPr>
              <w:t>The metric is stressed</w:t>
            </w:r>
            <w:r w:rsidR="004B1F65">
              <w:rPr>
                <w:bCs/>
                <w:iCs/>
              </w:rPr>
              <w:t xml:space="preserve"> under three different scenarios</w:t>
            </w:r>
            <w:r>
              <w:rPr>
                <w:bCs/>
                <w:iCs/>
              </w:rPr>
              <w:t xml:space="preserve">: </w:t>
            </w:r>
          </w:p>
          <w:p w:rsidR="004B1F65" w:rsidRDefault="009E25D9" w:rsidP="00AB79BD">
            <w:pPr>
              <w:pStyle w:val="ListParagraph"/>
              <w:numPr>
                <w:ilvl w:val="0"/>
                <w:numId w:val="13"/>
              </w:numPr>
              <w:spacing w:after="0" w:line="240" w:lineRule="auto"/>
              <w:rPr>
                <w:bCs/>
                <w:iCs/>
              </w:rPr>
            </w:pPr>
            <w:r w:rsidRPr="004B1F65">
              <w:rPr>
                <w:bCs/>
                <w:iCs/>
              </w:rPr>
              <w:t>Mar</w:t>
            </w:r>
            <w:r w:rsidR="005A3957" w:rsidRPr="004B1F65">
              <w:rPr>
                <w:bCs/>
                <w:iCs/>
              </w:rPr>
              <w:t xml:space="preserve">ket, </w:t>
            </w:r>
          </w:p>
          <w:p w:rsidR="004B1F65" w:rsidRDefault="005A3957" w:rsidP="00AB79BD">
            <w:pPr>
              <w:pStyle w:val="ListParagraph"/>
              <w:numPr>
                <w:ilvl w:val="0"/>
                <w:numId w:val="13"/>
              </w:numPr>
              <w:spacing w:after="0" w:line="240" w:lineRule="auto"/>
              <w:rPr>
                <w:bCs/>
                <w:iCs/>
              </w:rPr>
            </w:pPr>
            <w:r w:rsidRPr="004B1F65">
              <w:rPr>
                <w:bCs/>
                <w:iCs/>
              </w:rPr>
              <w:t>Idiosyncratic</w:t>
            </w:r>
            <w:r w:rsidR="004B1F65">
              <w:rPr>
                <w:bCs/>
                <w:iCs/>
              </w:rPr>
              <w:t>,</w:t>
            </w:r>
            <w:r w:rsidRPr="004B1F65">
              <w:rPr>
                <w:bCs/>
                <w:iCs/>
              </w:rPr>
              <w:t xml:space="preserve"> and </w:t>
            </w:r>
          </w:p>
          <w:p w:rsidR="009E25D9" w:rsidRPr="004B1F65" w:rsidRDefault="005A3957" w:rsidP="00AB79BD">
            <w:pPr>
              <w:pStyle w:val="ListParagraph"/>
              <w:numPr>
                <w:ilvl w:val="0"/>
                <w:numId w:val="13"/>
              </w:numPr>
              <w:spacing w:after="0" w:line="240" w:lineRule="auto"/>
              <w:rPr>
                <w:bCs/>
                <w:iCs/>
              </w:rPr>
            </w:pPr>
            <w:r w:rsidRPr="004B1F65">
              <w:rPr>
                <w:bCs/>
                <w:iCs/>
              </w:rPr>
              <w:t>Combined</w:t>
            </w:r>
            <w:r w:rsidR="00804CF9">
              <w:rPr>
                <w:bCs/>
                <w:iCs/>
              </w:rPr>
              <w:t xml:space="preserve"> </w:t>
            </w:r>
          </w:p>
        </w:tc>
      </w:tr>
      <w:tr w:rsidR="00384347" w:rsidRPr="00206D41" w:rsidTr="00B3414B">
        <w:trPr>
          <w:trHeight w:val="462"/>
        </w:trPr>
        <w:tc>
          <w:tcPr>
            <w:tcW w:w="1728" w:type="dxa"/>
            <w:shd w:val="clear" w:color="auto" w:fill="auto"/>
          </w:tcPr>
          <w:p w:rsidR="00384347" w:rsidRPr="00206D41" w:rsidRDefault="005A3957" w:rsidP="007E122B">
            <w:pPr>
              <w:rPr>
                <w:b/>
                <w:bCs/>
                <w:iCs/>
              </w:rPr>
            </w:pPr>
            <w:r>
              <w:rPr>
                <w:b/>
                <w:bCs/>
                <w:iCs/>
              </w:rPr>
              <w:t>RISK TYPE</w:t>
            </w:r>
          </w:p>
        </w:tc>
        <w:tc>
          <w:tcPr>
            <w:tcW w:w="7470" w:type="dxa"/>
            <w:gridSpan w:val="4"/>
            <w:shd w:val="clear" w:color="auto" w:fill="auto"/>
          </w:tcPr>
          <w:p w:rsidR="00384347" w:rsidRPr="00206D41" w:rsidRDefault="0094418D" w:rsidP="007E122B">
            <w:pPr>
              <w:spacing w:after="0" w:line="240" w:lineRule="auto"/>
              <w:rPr>
                <w:bCs/>
                <w:iCs/>
              </w:rPr>
            </w:pPr>
            <w:r>
              <w:rPr>
                <w:bCs/>
                <w:iCs/>
              </w:rPr>
              <w:t>Liquidity / Funding Risk</w:t>
            </w:r>
          </w:p>
        </w:tc>
      </w:tr>
      <w:tr w:rsidR="00E04287" w:rsidRPr="00206D41" w:rsidTr="00B3414B">
        <w:trPr>
          <w:trHeight w:val="462"/>
          <w:ins w:id="4254" w:author="Amarucci, Scott M" w:date="2016-02-17T21:55:00Z"/>
        </w:trPr>
        <w:tc>
          <w:tcPr>
            <w:tcW w:w="1728" w:type="dxa"/>
            <w:shd w:val="clear" w:color="auto" w:fill="auto"/>
          </w:tcPr>
          <w:p w:rsidR="00E04287" w:rsidRDefault="00E04287" w:rsidP="007E122B">
            <w:pPr>
              <w:rPr>
                <w:ins w:id="4255" w:author="Amarucci, Scott M" w:date="2016-02-17T21:55:00Z"/>
                <w:b/>
                <w:bCs/>
                <w:iCs/>
              </w:rPr>
            </w:pPr>
            <w:ins w:id="4256" w:author="Amarucci, Scott M" w:date="2016-02-17T21:55:00Z">
              <w:r>
                <w:rPr>
                  <w:b/>
                  <w:bCs/>
                  <w:iCs/>
                </w:rPr>
                <w:t>RATIONALE</w:t>
              </w:r>
            </w:ins>
          </w:p>
        </w:tc>
        <w:tc>
          <w:tcPr>
            <w:tcW w:w="7470" w:type="dxa"/>
            <w:gridSpan w:val="4"/>
            <w:shd w:val="clear" w:color="auto" w:fill="auto"/>
          </w:tcPr>
          <w:p w:rsidR="00E04287" w:rsidRDefault="00213EBA" w:rsidP="008E208E">
            <w:pPr>
              <w:spacing w:after="0" w:line="240" w:lineRule="auto"/>
              <w:rPr>
                <w:ins w:id="4257" w:author="Amarucci, Scott M" w:date="2016-02-17T21:55:00Z"/>
                <w:bCs/>
                <w:iCs/>
              </w:rPr>
            </w:pPr>
            <w:ins w:id="4258" w:author="Amarucci, Scott M" w:date="2016-02-19T12:00:00Z">
              <w:r>
                <w:rPr>
                  <w:bCs/>
                  <w:iCs/>
                </w:rPr>
                <w:t>D</w:t>
              </w:r>
              <w:r w:rsidRPr="00213EBA">
                <w:rPr>
                  <w:bCs/>
                  <w:iCs/>
                </w:rPr>
                <w:t>esigned to measure</w:t>
              </w:r>
              <w:r>
                <w:rPr>
                  <w:bCs/>
                  <w:iCs/>
                </w:rPr>
                <w:t xml:space="preserve"> longevity of</w:t>
              </w:r>
              <w:r w:rsidRPr="00213EBA">
                <w:rPr>
                  <w:bCs/>
                  <w:iCs/>
                </w:rPr>
                <w:t xml:space="preserve"> liquidity under short-term stress</w:t>
              </w:r>
            </w:ins>
          </w:p>
        </w:tc>
      </w:tr>
      <w:tr w:rsidR="0099259E" w:rsidRPr="00206D41" w:rsidTr="00B3414B">
        <w:trPr>
          <w:trHeight w:val="270"/>
        </w:trPr>
        <w:tc>
          <w:tcPr>
            <w:tcW w:w="1728" w:type="dxa"/>
            <w:vMerge w:val="restart"/>
            <w:shd w:val="clear" w:color="auto" w:fill="auto"/>
          </w:tcPr>
          <w:p w:rsidR="0099259E" w:rsidRPr="00206D41" w:rsidRDefault="0099259E" w:rsidP="007E122B">
            <w:pPr>
              <w:rPr>
                <w:b/>
                <w:bCs/>
                <w:iCs/>
              </w:rPr>
            </w:pPr>
            <w:r>
              <w:rPr>
                <w:b/>
                <w:bCs/>
                <w:iCs/>
              </w:rPr>
              <w:t>ENTITY</w:t>
            </w:r>
          </w:p>
        </w:tc>
        <w:tc>
          <w:tcPr>
            <w:tcW w:w="2490" w:type="dxa"/>
            <w:shd w:val="clear" w:color="auto" w:fill="auto"/>
          </w:tcPr>
          <w:p w:rsidR="0099259E" w:rsidRPr="005A3957" w:rsidRDefault="0099259E" w:rsidP="007E122B">
            <w:pPr>
              <w:spacing w:after="0" w:line="240" w:lineRule="auto"/>
              <w:rPr>
                <w:b/>
                <w:bCs/>
                <w:iCs/>
              </w:rPr>
            </w:pPr>
            <w:r w:rsidRPr="005A3957">
              <w:rPr>
                <w:b/>
                <w:bCs/>
                <w:iCs/>
              </w:rPr>
              <w:t>SHUSA</w:t>
            </w:r>
          </w:p>
        </w:tc>
        <w:tc>
          <w:tcPr>
            <w:tcW w:w="2490" w:type="dxa"/>
            <w:shd w:val="clear" w:color="auto" w:fill="auto"/>
          </w:tcPr>
          <w:p w:rsidR="0099259E" w:rsidRPr="005A3957" w:rsidRDefault="0099259E" w:rsidP="007E122B">
            <w:pPr>
              <w:spacing w:after="0" w:line="240" w:lineRule="auto"/>
              <w:rPr>
                <w:b/>
                <w:bCs/>
                <w:iCs/>
              </w:rPr>
            </w:pPr>
            <w:r w:rsidRPr="005A3957">
              <w:rPr>
                <w:b/>
                <w:bCs/>
                <w:iCs/>
              </w:rPr>
              <w:t>SBNA</w:t>
            </w:r>
          </w:p>
        </w:tc>
        <w:tc>
          <w:tcPr>
            <w:tcW w:w="2490" w:type="dxa"/>
            <w:gridSpan w:val="2"/>
            <w:shd w:val="clear" w:color="auto" w:fill="auto"/>
          </w:tcPr>
          <w:p w:rsidR="0099259E" w:rsidRPr="005A3957" w:rsidRDefault="0099259E" w:rsidP="006D4A1A">
            <w:pPr>
              <w:spacing w:after="0" w:line="240" w:lineRule="auto"/>
              <w:rPr>
                <w:b/>
                <w:bCs/>
                <w:iCs/>
              </w:rPr>
            </w:pPr>
            <w:r w:rsidRPr="005A3957">
              <w:rPr>
                <w:b/>
                <w:bCs/>
                <w:iCs/>
              </w:rPr>
              <w:t>SC</w:t>
            </w:r>
          </w:p>
        </w:tc>
      </w:tr>
      <w:tr w:rsidR="0099259E" w:rsidRPr="00206D41" w:rsidTr="00B3414B">
        <w:trPr>
          <w:trHeight w:val="270"/>
        </w:trPr>
        <w:tc>
          <w:tcPr>
            <w:tcW w:w="1728" w:type="dxa"/>
            <w:vMerge/>
            <w:shd w:val="clear" w:color="auto" w:fill="auto"/>
          </w:tcPr>
          <w:p w:rsidR="0099259E" w:rsidRDefault="0099259E" w:rsidP="007E122B">
            <w:pPr>
              <w:rPr>
                <w:b/>
                <w:bCs/>
                <w:iCs/>
              </w:rPr>
            </w:pPr>
          </w:p>
        </w:tc>
        <w:tc>
          <w:tcPr>
            <w:tcW w:w="2490" w:type="dxa"/>
            <w:shd w:val="clear" w:color="auto" w:fill="auto"/>
          </w:tcPr>
          <w:p w:rsidR="0099259E" w:rsidRPr="00206D41" w:rsidRDefault="0099259E" w:rsidP="007E122B">
            <w:pPr>
              <w:spacing w:after="0" w:line="240" w:lineRule="auto"/>
              <w:rPr>
                <w:bCs/>
                <w:iCs/>
              </w:rPr>
            </w:pPr>
            <w:r>
              <w:rPr>
                <w:bCs/>
                <w:iCs/>
              </w:rPr>
              <w:t>Yes</w:t>
            </w:r>
          </w:p>
        </w:tc>
        <w:tc>
          <w:tcPr>
            <w:tcW w:w="2490" w:type="dxa"/>
            <w:shd w:val="clear" w:color="auto" w:fill="auto"/>
          </w:tcPr>
          <w:p w:rsidR="0099259E" w:rsidRPr="00206D41" w:rsidRDefault="0099259E" w:rsidP="007E122B">
            <w:pPr>
              <w:spacing w:after="0" w:line="240" w:lineRule="auto"/>
              <w:rPr>
                <w:bCs/>
                <w:iCs/>
              </w:rPr>
            </w:pPr>
            <w:r>
              <w:rPr>
                <w:bCs/>
                <w:iCs/>
              </w:rPr>
              <w:t>Yes</w:t>
            </w:r>
          </w:p>
        </w:tc>
        <w:tc>
          <w:tcPr>
            <w:tcW w:w="2490" w:type="dxa"/>
            <w:gridSpan w:val="2"/>
            <w:shd w:val="clear" w:color="auto" w:fill="auto"/>
          </w:tcPr>
          <w:p w:rsidR="0099259E" w:rsidRPr="00206D41" w:rsidRDefault="0099259E" w:rsidP="007E122B">
            <w:pPr>
              <w:spacing w:after="0" w:line="240" w:lineRule="auto"/>
              <w:rPr>
                <w:bCs/>
                <w:iCs/>
              </w:rPr>
            </w:pPr>
            <w:r>
              <w:rPr>
                <w:bCs/>
                <w:iCs/>
              </w:rPr>
              <w:t>No</w:t>
            </w:r>
          </w:p>
        </w:tc>
      </w:tr>
      <w:tr w:rsidR="0099259E" w:rsidRPr="00206D41" w:rsidTr="00E04287">
        <w:trPr>
          <w:trHeight w:val="270"/>
          <w:ins w:id="4259" w:author="Amarucci, Scott M" w:date="2016-02-17T21:55:00Z"/>
        </w:trPr>
        <w:tc>
          <w:tcPr>
            <w:tcW w:w="1728" w:type="dxa"/>
            <w:vMerge/>
            <w:shd w:val="clear" w:color="auto" w:fill="auto"/>
          </w:tcPr>
          <w:p w:rsidR="0099259E" w:rsidRDefault="0099259E" w:rsidP="00E04287">
            <w:pPr>
              <w:rPr>
                <w:ins w:id="4260" w:author="Amarucci, Scott M" w:date="2016-02-17T21:55:00Z"/>
                <w:b/>
                <w:bCs/>
                <w:iCs/>
              </w:rPr>
            </w:pPr>
          </w:p>
        </w:tc>
        <w:tc>
          <w:tcPr>
            <w:tcW w:w="2490" w:type="dxa"/>
            <w:shd w:val="clear" w:color="auto" w:fill="auto"/>
          </w:tcPr>
          <w:p w:rsidR="0099259E" w:rsidRDefault="0099259E" w:rsidP="00E04287">
            <w:pPr>
              <w:spacing w:after="0" w:line="240" w:lineRule="auto"/>
              <w:rPr>
                <w:ins w:id="4261" w:author="Amarucci, Scott M" w:date="2016-02-17T21:55:00Z"/>
                <w:bCs/>
                <w:iCs/>
              </w:rPr>
            </w:pPr>
            <w:ins w:id="4262" w:author="Amarucci, Scott M" w:date="2016-02-17T21:55:00Z">
              <w:r>
                <w:rPr>
                  <w:b/>
                  <w:bCs/>
                  <w:iCs/>
                </w:rPr>
                <w:t>SIS</w:t>
              </w:r>
            </w:ins>
          </w:p>
        </w:tc>
        <w:tc>
          <w:tcPr>
            <w:tcW w:w="2490" w:type="dxa"/>
            <w:shd w:val="clear" w:color="auto" w:fill="auto"/>
          </w:tcPr>
          <w:p w:rsidR="0099259E" w:rsidRDefault="0099259E" w:rsidP="00E04287">
            <w:pPr>
              <w:spacing w:after="0" w:line="240" w:lineRule="auto"/>
              <w:rPr>
                <w:ins w:id="4263" w:author="Amarucci, Scott M" w:date="2016-02-17T21:55:00Z"/>
                <w:bCs/>
                <w:iCs/>
              </w:rPr>
            </w:pPr>
            <w:ins w:id="4264" w:author="Amarucci, Scott M" w:date="2016-02-17T21:55:00Z">
              <w:r>
                <w:rPr>
                  <w:b/>
                  <w:bCs/>
                  <w:iCs/>
                </w:rPr>
                <w:t>BSI Miami</w:t>
              </w:r>
            </w:ins>
          </w:p>
        </w:tc>
        <w:tc>
          <w:tcPr>
            <w:tcW w:w="1245" w:type="dxa"/>
            <w:shd w:val="clear" w:color="auto" w:fill="auto"/>
          </w:tcPr>
          <w:p w:rsidR="0099259E" w:rsidRDefault="0099259E" w:rsidP="00E04287">
            <w:pPr>
              <w:spacing w:after="0" w:line="240" w:lineRule="auto"/>
              <w:rPr>
                <w:ins w:id="4265" w:author="Amarucci, Scott M" w:date="2016-02-17T21:55:00Z"/>
                <w:bCs/>
                <w:iCs/>
              </w:rPr>
            </w:pPr>
            <w:ins w:id="4266" w:author="Amarucci, Scott M" w:date="2016-02-17T21:55:00Z">
              <w:r>
                <w:rPr>
                  <w:b/>
                  <w:bCs/>
                  <w:iCs/>
                </w:rPr>
                <w:t>BSPR</w:t>
              </w:r>
            </w:ins>
          </w:p>
        </w:tc>
        <w:tc>
          <w:tcPr>
            <w:tcW w:w="1245" w:type="dxa"/>
            <w:shd w:val="clear" w:color="auto" w:fill="auto"/>
          </w:tcPr>
          <w:p w:rsidR="0099259E" w:rsidRDefault="0099259E" w:rsidP="00E04287">
            <w:pPr>
              <w:spacing w:after="0" w:line="240" w:lineRule="auto"/>
              <w:rPr>
                <w:ins w:id="4267" w:author="Amarucci, Scott M" w:date="2016-02-17T21:55:00Z"/>
                <w:bCs/>
                <w:iCs/>
              </w:rPr>
            </w:pPr>
            <w:ins w:id="4268" w:author="Amarucci, Scott M" w:date="2016-02-17T21:55:00Z">
              <w:r>
                <w:rPr>
                  <w:b/>
                  <w:bCs/>
                  <w:iCs/>
                </w:rPr>
                <w:t>SSLLC</w:t>
              </w:r>
            </w:ins>
          </w:p>
        </w:tc>
      </w:tr>
      <w:tr w:rsidR="0099259E" w:rsidRPr="00206D41" w:rsidTr="00E04287">
        <w:trPr>
          <w:trHeight w:val="270"/>
          <w:ins w:id="4269" w:author="Amarucci, Scott M" w:date="2016-02-17T21:55:00Z"/>
        </w:trPr>
        <w:tc>
          <w:tcPr>
            <w:tcW w:w="1728" w:type="dxa"/>
            <w:vMerge/>
            <w:shd w:val="clear" w:color="auto" w:fill="auto"/>
          </w:tcPr>
          <w:p w:rsidR="0099259E" w:rsidRDefault="0099259E" w:rsidP="00E04287">
            <w:pPr>
              <w:rPr>
                <w:ins w:id="4270" w:author="Amarucci, Scott M" w:date="2016-02-17T21:55:00Z"/>
                <w:b/>
                <w:bCs/>
                <w:iCs/>
              </w:rPr>
            </w:pPr>
          </w:p>
        </w:tc>
        <w:tc>
          <w:tcPr>
            <w:tcW w:w="2490" w:type="dxa"/>
            <w:shd w:val="clear" w:color="auto" w:fill="auto"/>
          </w:tcPr>
          <w:p w:rsidR="0099259E" w:rsidRDefault="0099259E" w:rsidP="00E04287">
            <w:pPr>
              <w:spacing w:after="0" w:line="240" w:lineRule="auto"/>
              <w:rPr>
                <w:ins w:id="4271" w:author="Amarucci, Scott M" w:date="2016-02-17T21:55:00Z"/>
                <w:bCs/>
                <w:iCs/>
              </w:rPr>
            </w:pPr>
            <w:ins w:id="4272" w:author="Amarucci, Scott M" w:date="2016-02-17T21:55:00Z">
              <w:r>
                <w:rPr>
                  <w:bCs/>
                  <w:iCs/>
                </w:rPr>
                <w:t>Yes</w:t>
              </w:r>
            </w:ins>
          </w:p>
        </w:tc>
        <w:tc>
          <w:tcPr>
            <w:tcW w:w="2490" w:type="dxa"/>
            <w:shd w:val="clear" w:color="auto" w:fill="auto"/>
          </w:tcPr>
          <w:p w:rsidR="0099259E" w:rsidRDefault="0099259E" w:rsidP="00E04287">
            <w:pPr>
              <w:spacing w:after="0" w:line="240" w:lineRule="auto"/>
              <w:rPr>
                <w:ins w:id="4273" w:author="Amarucci, Scott M" w:date="2016-02-17T21:55:00Z"/>
                <w:bCs/>
                <w:iCs/>
              </w:rPr>
            </w:pPr>
            <w:ins w:id="4274" w:author="Amarucci, Scott M" w:date="2016-02-17T21:55:00Z">
              <w:r>
                <w:rPr>
                  <w:bCs/>
                  <w:iCs/>
                </w:rPr>
                <w:t>Yes</w:t>
              </w:r>
            </w:ins>
          </w:p>
        </w:tc>
        <w:tc>
          <w:tcPr>
            <w:tcW w:w="1245" w:type="dxa"/>
            <w:shd w:val="clear" w:color="auto" w:fill="auto"/>
          </w:tcPr>
          <w:p w:rsidR="0099259E" w:rsidRDefault="0099259E" w:rsidP="00E04287">
            <w:pPr>
              <w:spacing w:after="0" w:line="240" w:lineRule="auto"/>
              <w:rPr>
                <w:ins w:id="4275" w:author="Amarucci, Scott M" w:date="2016-02-17T21:55:00Z"/>
                <w:bCs/>
                <w:iCs/>
              </w:rPr>
            </w:pPr>
            <w:ins w:id="4276" w:author="Amarucci, Scott M" w:date="2016-02-17T21:55:00Z">
              <w:r>
                <w:rPr>
                  <w:bCs/>
                  <w:iCs/>
                </w:rPr>
                <w:t>Yes</w:t>
              </w:r>
            </w:ins>
          </w:p>
        </w:tc>
        <w:tc>
          <w:tcPr>
            <w:tcW w:w="1245" w:type="dxa"/>
            <w:shd w:val="clear" w:color="auto" w:fill="auto"/>
          </w:tcPr>
          <w:p w:rsidR="0099259E" w:rsidRDefault="0099259E" w:rsidP="00E04287">
            <w:pPr>
              <w:spacing w:after="0" w:line="240" w:lineRule="auto"/>
              <w:rPr>
                <w:ins w:id="4277" w:author="Amarucci, Scott M" w:date="2016-02-17T21:55:00Z"/>
                <w:bCs/>
                <w:iCs/>
              </w:rPr>
            </w:pPr>
            <w:ins w:id="4278" w:author="Amarucci, Scott M" w:date="2016-02-17T21:55:00Z">
              <w:r>
                <w:rPr>
                  <w:bCs/>
                  <w:iCs/>
                </w:rPr>
                <w:t>Yes</w:t>
              </w:r>
            </w:ins>
          </w:p>
        </w:tc>
      </w:tr>
      <w:tr w:rsidR="00E04287" w:rsidRPr="00206D41" w:rsidTr="00B3414B">
        <w:trPr>
          <w:trHeight w:val="270"/>
        </w:trPr>
        <w:tc>
          <w:tcPr>
            <w:tcW w:w="1728" w:type="dxa"/>
            <w:vMerge w:val="restart"/>
            <w:shd w:val="clear" w:color="auto" w:fill="auto"/>
          </w:tcPr>
          <w:p w:rsidR="00E04287" w:rsidRPr="00206D41" w:rsidRDefault="00E04287" w:rsidP="00E04287">
            <w:pPr>
              <w:rPr>
                <w:b/>
                <w:bCs/>
                <w:iCs/>
              </w:rPr>
            </w:pPr>
            <w:r>
              <w:rPr>
                <w:b/>
                <w:bCs/>
                <w:iCs/>
              </w:rPr>
              <w:t>METRIC OWNER</w:t>
            </w:r>
          </w:p>
        </w:tc>
        <w:tc>
          <w:tcPr>
            <w:tcW w:w="2490" w:type="dxa"/>
            <w:shd w:val="clear" w:color="auto" w:fill="auto"/>
          </w:tcPr>
          <w:p w:rsidR="00E04287" w:rsidRPr="005A3957" w:rsidRDefault="00E04287" w:rsidP="00E04287">
            <w:pPr>
              <w:spacing w:after="0" w:line="240" w:lineRule="auto"/>
              <w:rPr>
                <w:b/>
                <w:bCs/>
                <w:iCs/>
              </w:rPr>
            </w:pPr>
            <w:r w:rsidRPr="005A3957">
              <w:rPr>
                <w:b/>
                <w:bCs/>
                <w:iCs/>
              </w:rPr>
              <w:t>SHUSA</w:t>
            </w:r>
          </w:p>
        </w:tc>
        <w:tc>
          <w:tcPr>
            <w:tcW w:w="2490" w:type="dxa"/>
            <w:shd w:val="clear" w:color="auto" w:fill="auto"/>
          </w:tcPr>
          <w:p w:rsidR="00E04287" w:rsidRPr="005A3957" w:rsidRDefault="00E04287" w:rsidP="00E04287">
            <w:pPr>
              <w:spacing w:after="0" w:line="240" w:lineRule="auto"/>
              <w:rPr>
                <w:b/>
                <w:bCs/>
                <w:iCs/>
              </w:rPr>
            </w:pPr>
            <w:r w:rsidRPr="005A3957">
              <w:rPr>
                <w:b/>
                <w:bCs/>
                <w:iCs/>
              </w:rPr>
              <w:t>SBNA</w:t>
            </w:r>
          </w:p>
        </w:tc>
        <w:tc>
          <w:tcPr>
            <w:tcW w:w="2490" w:type="dxa"/>
            <w:gridSpan w:val="2"/>
            <w:shd w:val="clear" w:color="auto" w:fill="auto"/>
          </w:tcPr>
          <w:p w:rsidR="00E04287" w:rsidRPr="005A3957" w:rsidRDefault="00E04287" w:rsidP="00E04287">
            <w:pPr>
              <w:spacing w:after="0" w:line="240" w:lineRule="auto"/>
              <w:rPr>
                <w:b/>
                <w:bCs/>
                <w:iCs/>
              </w:rPr>
            </w:pPr>
            <w:r w:rsidRPr="005A3957">
              <w:rPr>
                <w:b/>
                <w:bCs/>
                <w:iCs/>
              </w:rPr>
              <w:t>SC</w:t>
            </w:r>
          </w:p>
        </w:tc>
      </w:tr>
      <w:tr w:rsidR="00E04287" w:rsidRPr="00206D41" w:rsidTr="00B3414B">
        <w:trPr>
          <w:trHeight w:val="252"/>
        </w:trPr>
        <w:tc>
          <w:tcPr>
            <w:tcW w:w="1728" w:type="dxa"/>
            <w:vMerge/>
            <w:shd w:val="clear" w:color="auto" w:fill="auto"/>
          </w:tcPr>
          <w:p w:rsidR="00E04287" w:rsidRPr="00206D41" w:rsidRDefault="00E04287" w:rsidP="00E04287">
            <w:pPr>
              <w:rPr>
                <w:b/>
                <w:bCs/>
                <w:iCs/>
              </w:rPr>
            </w:pPr>
          </w:p>
        </w:tc>
        <w:tc>
          <w:tcPr>
            <w:tcW w:w="2490" w:type="dxa"/>
            <w:shd w:val="clear" w:color="auto" w:fill="auto"/>
          </w:tcPr>
          <w:p w:rsidR="00E04287" w:rsidRPr="00206D41" w:rsidRDefault="00E04287" w:rsidP="00E04287">
            <w:pPr>
              <w:spacing w:after="0" w:line="240" w:lineRule="auto"/>
              <w:rPr>
                <w:bCs/>
                <w:iCs/>
              </w:rPr>
            </w:pPr>
            <w:r>
              <w:rPr>
                <w:bCs/>
                <w:iCs/>
              </w:rPr>
              <w:t>SHUSA Director of Treasury (ALM)</w:t>
            </w:r>
          </w:p>
        </w:tc>
        <w:tc>
          <w:tcPr>
            <w:tcW w:w="2490" w:type="dxa"/>
            <w:shd w:val="clear" w:color="auto" w:fill="auto"/>
          </w:tcPr>
          <w:p w:rsidR="00E04287" w:rsidRPr="00206D41" w:rsidRDefault="00E04287" w:rsidP="00E04287">
            <w:pPr>
              <w:spacing w:after="0" w:line="240" w:lineRule="auto"/>
              <w:rPr>
                <w:bCs/>
                <w:iCs/>
              </w:rPr>
            </w:pPr>
            <w:r>
              <w:rPr>
                <w:bCs/>
                <w:iCs/>
              </w:rPr>
              <w:t xml:space="preserve">SBNA </w:t>
            </w:r>
            <w:del w:id="4279" w:author="Amarucci, Scott M" w:date="2016-02-17T21:55:00Z">
              <w:r w:rsidDel="00E04287">
                <w:rPr>
                  <w:bCs/>
                  <w:iCs/>
                </w:rPr>
                <w:delText xml:space="preserve">Director  </w:delText>
              </w:r>
            </w:del>
            <w:ins w:id="4280" w:author="Amarucci, Scott M" w:date="2016-02-17T21:55:00Z">
              <w:r>
                <w:rPr>
                  <w:bCs/>
                  <w:iCs/>
                </w:rPr>
                <w:t xml:space="preserve">Dir.  </w:t>
              </w:r>
            </w:ins>
            <w:r>
              <w:rPr>
                <w:bCs/>
                <w:iCs/>
              </w:rPr>
              <w:t>of Treasury (ALM)</w:t>
            </w:r>
          </w:p>
        </w:tc>
        <w:tc>
          <w:tcPr>
            <w:tcW w:w="2490" w:type="dxa"/>
            <w:gridSpan w:val="2"/>
            <w:shd w:val="clear" w:color="auto" w:fill="auto"/>
          </w:tcPr>
          <w:p w:rsidR="00E04287" w:rsidRPr="00206D41" w:rsidRDefault="00E04287" w:rsidP="00E04287">
            <w:pPr>
              <w:spacing w:after="0" w:line="240" w:lineRule="auto"/>
              <w:rPr>
                <w:bCs/>
                <w:iCs/>
              </w:rPr>
            </w:pPr>
            <w:r>
              <w:rPr>
                <w:bCs/>
                <w:iCs/>
              </w:rPr>
              <w:t>N/A</w:t>
            </w:r>
          </w:p>
        </w:tc>
      </w:tr>
      <w:tr w:rsidR="00E04287" w:rsidRPr="00206D41" w:rsidTr="00B3414B">
        <w:trPr>
          <w:trHeight w:val="252"/>
          <w:ins w:id="4281" w:author="Amarucci, Scott M" w:date="2016-02-17T21:55:00Z"/>
        </w:trPr>
        <w:tc>
          <w:tcPr>
            <w:tcW w:w="1728" w:type="dxa"/>
            <w:vMerge/>
            <w:shd w:val="clear" w:color="auto" w:fill="auto"/>
          </w:tcPr>
          <w:p w:rsidR="00E04287" w:rsidRPr="00206D41" w:rsidRDefault="00E04287" w:rsidP="00E04287">
            <w:pPr>
              <w:rPr>
                <w:ins w:id="4282" w:author="Amarucci, Scott M" w:date="2016-02-17T21:55:00Z"/>
                <w:b/>
                <w:bCs/>
                <w:iCs/>
              </w:rPr>
            </w:pPr>
          </w:p>
        </w:tc>
        <w:tc>
          <w:tcPr>
            <w:tcW w:w="2490" w:type="dxa"/>
            <w:shd w:val="clear" w:color="auto" w:fill="auto"/>
          </w:tcPr>
          <w:p w:rsidR="00E04287" w:rsidRDefault="00E04287" w:rsidP="00E04287">
            <w:pPr>
              <w:spacing w:after="0" w:line="240" w:lineRule="auto"/>
              <w:rPr>
                <w:ins w:id="4283" w:author="Amarucci, Scott M" w:date="2016-02-17T21:55:00Z"/>
                <w:bCs/>
                <w:iCs/>
              </w:rPr>
            </w:pPr>
            <w:ins w:id="4284" w:author="Amarucci, Scott M" w:date="2016-02-17T21:55:00Z">
              <w:r>
                <w:rPr>
                  <w:b/>
                  <w:bCs/>
                  <w:iCs/>
                </w:rPr>
                <w:t>SIS</w:t>
              </w:r>
            </w:ins>
          </w:p>
        </w:tc>
        <w:tc>
          <w:tcPr>
            <w:tcW w:w="2490" w:type="dxa"/>
            <w:shd w:val="clear" w:color="auto" w:fill="auto"/>
          </w:tcPr>
          <w:p w:rsidR="00E04287" w:rsidRDefault="00E04287" w:rsidP="00E04287">
            <w:pPr>
              <w:spacing w:after="0" w:line="240" w:lineRule="auto"/>
              <w:rPr>
                <w:ins w:id="4285" w:author="Amarucci, Scott M" w:date="2016-02-17T21:55:00Z"/>
                <w:bCs/>
                <w:iCs/>
              </w:rPr>
            </w:pPr>
            <w:ins w:id="4286" w:author="Amarucci, Scott M" w:date="2016-02-17T21:55:00Z">
              <w:r>
                <w:rPr>
                  <w:b/>
                  <w:bCs/>
                  <w:iCs/>
                </w:rPr>
                <w:t>BSI Miami</w:t>
              </w:r>
            </w:ins>
          </w:p>
        </w:tc>
        <w:tc>
          <w:tcPr>
            <w:tcW w:w="2490" w:type="dxa"/>
            <w:gridSpan w:val="2"/>
            <w:shd w:val="clear" w:color="auto" w:fill="auto"/>
          </w:tcPr>
          <w:p w:rsidR="00E04287" w:rsidRDefault="00E04287" w:rsidP="00E04287">
            <w:pPr>
              <w:spacing w:after="0" w:line="240" w:lineRule="auto"/>
              <w:rPr>
                <w:ins w:id="4287" w:author="Amarucci, Scott M" w:date="2016-02-17T21:55:00Z"/>
                <w:bCs/>
                <w:iCs/>
              </w:rPr>
            </w:pPr>
            <w:ins w:id="4288" w:author="Amarucci, Scott M" w:date="2016-02-17T21:55:00Z">
              <w:r>
                <w:rPr>
                  <w:b/>
                  <w:bCs/>
                  <w:iCs/>
                </w:rPr>
                <w:t>BSPR</w:t>
              </w:r>
            </w:ins>
          </w:p>
        </w:tc>
      </w:tr>
      <w:tr w:rsidR="00E04287" w:rsidRPr="00206D41" w:rsidTr="00B3414B">
        <w:trPr>
          <w:trHeight w:val="252"/>
          <w:ins w:id="4289" w:author="Amarucci, Scott M" w:date="2016-02-17T21:55:00Z"/>
        </w:trPr>
        <w:tc>
          <w:tcPr>
            <w:tcW w:w="1728" w:type="dxa"/>
            <w:vMerge/>
            <w:shd w:val="clear" w:color="auto" w:fill="auto"/>
          </w:tcPr>
          <w:p w:rsidR="00E04287" w:rsidRPr="00206D41" w:rsidRDefault="00E04287" w:rsidP="00E04287">
            <w:pPr>
              <w:rPr>
                <w:ins w:id="4290" w:author="Amarucci, Scott M" w:date="2016-02-17T21:55:00Z"/>
                <w:b/>
                <w:bCs/>
                <w:iCs/>
              </w:rPr>
            </w:pPr>
          </w:p>
        </w:tc>
        <w:tc>
          <w:tcPr>
            <w:tcW w:w="2490" w:type="dxa"/>
            <w:shd w:val="clear" w:color="auto" w:fill="auto"/>
          </w:tcPr>
          <w:p w:rsidR="00E04287" w:rsidRDefault="00E04287" w:rsidP="00E04287">
            <w:pPr>
              <w:spacing w:after="0" w:line="240" w:lineRule="auto"/>
              <w:rPr>
                <w:ins w:id="4291" w:author="Amarucci, Scott M" w:date="2016-02-17T21:55:00Z"/>
                <w:bCs/>
                <w:iCs/>
              </w:rPr>
            </w:pPr>
            <w:ins w:id="4292" w:author="Amarucci, Scott M" w:date="2016-02-17T21:55:00Z">
              <w:r>
                <w:rPr>
                  <w:bCs/>
                  <w:iCs/>
                </w:rPr>
                <w:t>SIS Dir. Treasury ALM</w:t>
              </w:r>
            </w:ins>
          </w:p>
        </w:tc>
        <w:tc>
          <w:tcPr>
            <w:tcW w:w="2490" w:type="dxa"/>
            <w:shd w:val="clear" w:color="auto" w:fill="auto"/>
          </w:tcPr>
          <w:p w:rsidR="00E04287" w:rsidRDefault="00E04287" w:rsidP="00E04287">
            <w:pPr>
              <w:spacing w:after="0" w:line="240" w:lineRule="auto"/>
              <w:rPr>
                <w:ins w:id="4293" w:author="Amarucci, Scott M" w:date="2016-02-17T21:55:00Z"/>
                <w:bCs/>
                <w:iCs/>
              </w:rPr>
            </w:pPr>
            <w:ins w:id="4294" w:author="Amarucci, Scott M" w:date="2016-02-17T21:55:00Z">
              <w:r>
                <w:rPr>
                  <w:bCs/>
                  <w:iCs/>
                </w:rPr>
                <w:t>BSI Dir. Treasury ALM</w:t>
              </w:r>
            </w:ins>
          </w:p>
        </w:tc>
        <w:tc>
          <w:tcPr>
            <w:tcW w:w="2490" w:type="dxa"/>
            <w:gridSpan w:val="2"/>
            <w:shd w:val="clear" w:color="auto" w:fill="auto"/>
          </w:tcPr>
          <w:p w:rsidR="00E04287" w:rsidRDefault="00E04287" w:rsidP="00E04287">
            <w:pPr>
              <w:spacing w:after="0" w:line="240" w:lineRule="auto"/>
              <w:rPr>
                <w:ins w:id="4295" w:author="Amarucci, Scott M" w:date="2016-02-17T21:55:00Z"/>
                <w:bCs/>
                <w:iCs/>
              </w:rPr>
            </w:pPr>
            <w:ins w:id="4296" w:author="Amarucci, Scott M" w:date="2016-02-17T21:55:00Z">
              <w:r>
                <w:rPr>
                  <w:bCs/>
                  <w:iCs/>
                </w:rPr>
                <w:t>BSPR Dir. Treasury ALM</w:t>
              </w:r>
            </w:ins>
          </w:p>
        </w:tc>
      </w:tr>
      <w:tr w:rsidR="00E04287" w:rsidRPr="00206D41" w:rsidTr="00E04287">
        <w:trPr>
          <w:trHeight w:val="252"/>
          <w:ins w:id="4297" w:author="Amarucci, Scott M" w:date="2016-02-17T21:55:00Z"/>
        </w:trPr>
        <w:tc>
          <w:tcPr>
            <w:tcW w:w="1728" w:type="dxa"/>
            <w:vMerge/>
            <w:shd w:val="clear" w:color="auto" w:fill="auto"/>
          </w:tcPr>
          <w:p w:rsidR="00E04287" w:rsidRPr="00206D41" w:rsidRDefault="00E04287" w:rsidP="00E04287">
            <w:pPr>
              <w:rPr>
                <w:ins w:id="4298" w:author="Amarucci, Scott M" w:date="2016-02-17T21:55:00Z"/>
                <w:b/>
                <w:bCs/>
                <w:iCs/>
              </w:rPr>
            </w:pPr>
          </w:p>
        </w:tc>
        <w:tc>
          <w:tcPr>
            <w:tcW w:w="2490" w:type="dxa"/>
            <w:shd w:val="clear" w:color="auto" w:fill="auto"/>
          </w:tcPr>
          <w:p w:rsidR="00E04287" w:rsidRDefault="00E04287" w:rsidP="00E04287">
            <w:pPr>
              <w:spacing w:after="0" w:line="240" w:lineRule="auto"/>
              <w:rPr>
                <w:ins w:id="4299" w:author="Amarucci, Scott M" w:date="2016-02-17T21:55:00Z"/>
                <w:bCs/>
                <w:iCs/>
              </w:rPr>
            </w:pPr>
            <w:ins w:id="4300" w:author="Amarucci, Scott M" w:date="2016-02-17T21:55:00Z">
              <w:r>
                <w:rPr>
                  <w:b/>
                  <w:bCs/>
                  <w:iCs/>
                </w:rPr>
                <w:t>SSLLC</w:t>
              </w:r>
            </w:ins>
          </w:p>
        </w:tc>
        <w:tc>
          <w:tcPr>
            <w:tcW w:w="4980" w:type="dxa"/>
            <w:gridSpan w:val="3"/>
            <w:vMerge w:val="restart"/>
            <w:shd w:val="clear" w:color="auto" w:fill="auto"/>
          </w:tcPr>
          <w:p w:rsidR="00E04287" w:rsidRDefault="00E04287" w:rsidP="00E04287">
            <w:pPr>
              <w:spacing w:after="0" w:line="240" w:lineRule="auto"/>
              <w:rPr>
                <w:ins w:id="4301" w:author="Amarucci, Scott M" w:date="2016-02-17T21:55:00Z"/>
                <w:bCs/>
                <w:iCs/>
              </w:rPr>
            </w:pPr>
          </w:p>
        </w:tc>
      </w:tr>
      <w:tr w:rsidR="00E04287" w:rsidRPr="00206D41" w:rsidTr="00E04287">
        <w:trPr>
          <w:trHeight w:val="252"/>
          <w:ins w:id="4302" w:author="Amarucci, Scott M" w:date="2016-02-17T21:55:00Z"/>
        </w:trPr>
        <w:tc>
          <w:tcPr>
            <w:tcW w:w="1728" w:type="dxa"/>
            <w:vMerge/>
            <w:shd w:val="clear" w:color="auto" w:fill="auto"/>
          </w:tcPr>
          <w:p w:rsidR="00E04287" w:rsidRPr="00206D41" w:rsidRDefault="00E04287" w:rsidP="00E04287">
            <w:pPr>
              <w:rPr>
                <w:ins w:id="4303" w:author="Amarucci, Scott M" w:date="2016-02-17T21:55:00Z"/>
                <w:b/>
                <w:bCs/>
                <w:iCs/>
              </w:rPr>
            </w:pPr>
          </w:p>
        </w:tc>
        <w:tc>
          <w:tcPr>
            <w:tcW w:w="2490" w:type="dxa"/>
            <w:shd w:val="clear" w:color="auto" w:fill="auto"/>
          </w:tcPr>
          <w:p w:rsidR="00E04287" w:rsidRDefault="00E04287" w:rsidP="00E04287">
            <w:pPr>
              <w:spacing w:after="0" w:line="240" w:lineRule="auto"/>
              <w:rPr>
                <w:ins w:id="4304" w:author="Amarucci, Scott M" w:date="2016-02-17T21:55:00Z"/>
                <w:bCs/>
                <w:iCs/>
              </w:rPr>
            </w:pPr>
            <w:ins w:id="4305" w:author="Amarucci, Scott M" w:date="2016-02-17T21:56:00Z">
              <w:r>
                <w:rPr>
                  <w:bCs/>
                  <w:iCs/>
                </w:rPr>
                <w:t>SSLLC Dir. Treasury ALM</w:t>
              </w:r>
            </w:ins>
          </w:p>
        </w:tc>
        <w:tc>
          <w:tcPr>
            <w:tcW w:w="4980" w:type="dxa"/>
            <w:gridSpan w:val="3"/>
            <w:vMerge/>
            <w:shd w:val="clear" w:color="auto" w:fill="auto"/>
          </w:tcPr>
          <w:p w:rsidR="00E04287" w:rsidRDefault="00E04287" w:rsidP="00E04287">
            <w:pPr>
              <w:spacing w:after="0" w:line="240" w:lineRule="auto"/>
              <w:rPr>
                <w:ins w:id="4306" w:author="Amarucci, Scott M" w:date="2016-02-17T21:55:00Z"/>
                <w:bCs/>
                <w:iCs/>
              </w:rPr>
            </w:pPr>
          </w:p>
        </w:tc>
      </w:tr>
      <w:tr w:rsidR="00E04287" w:rsidRPr="00206D41" w:rsidTr="00B3414B">
        <w:trPr>
          <w:trHeight w:val="835"/>
        </w:trPr>
        <w:tc>
          <w:tcPr>
            <w:tcW w:w="1728" w:type="dxa"/>
            <w:shd w:val="clear" w:color="auto" w:fill="auto"/>
          </w:tcPr>
          <w:p w:rsidR="00E04287" w:rsidRPr="00206D41" w:rsidRDefault="00E04287" w:rsidP="00E04287">
            <w:pPr>
              <w:ind w:left="-60"/>
              <w:rPr>
                <w:b/>
                <w:bCs/>
                <w:iCs/>
              </w:rPr>
            </w:pPr>
            <w:r>
              <w:rPr>
                <w:b/>
                <w:bCs/>
                <w:iCs/>
              </w:rPr>
              <w:t>TRIGGER AND LIMIT SETTING</w:t>
            </w:r>
          </w:p>
        </w:tc>
        <w:tc>
          <w:tcPr>
            <w:tcW w:w="7470" w:type="dxa"/>
            <w:gridSpan w:val="4"/>
            <w:shd w:val="clear" w:color="auto" w:fill="auto"/>
          </w:tcPr>
          <w:p w:rsidR="00E04287" w:rsidRDefault="00E04287" w:rsidP="00E04287">
            <w:pPr>
              <w:spacing w:after="0" w:line="240" w:lineRule="auto"/>
              <w:rPr>
                <w:rFonts w:asciiTheme="minorHAnsi" w:eastAsiaTheme="minorHAnsi" w:hAnsiTheme="minorHAnsi" w:cstheme="minorBidi"/>
                <w:iCs/>
              </w:rPr>
            </w:pPr>
            <w:r>
              <w:rPr>
                <w:rFonts w:asciiTheme="minorHAnsi" w:eastAsiaTheme="minorHAnsi" w:hAnsiTheme="minorHAnsi" w:cstheme="minorBidi"/>
                <w:iCs/>
              </w:rPr>
              <w:t>The amber trigger (90 days) and red limit (60 days) are set because they represent a more conservative timeframe than the regulatory definition of 30 days.</w:t>
            </w:r>
          </w:p>
          <w:p w:rsidR="00E04287" w:rsidRPr="00254F91" w:rsidRDefault="00E04287" w:rsidP="00E04287">
            <w:pPr>
              <w:spacing w:after="0" w:line="240" w:lineRule="auto"/>
              <w:rPr>
                <w:rFonts w:asciiTheme="minorHAnsi" w:eastAsiaTheme="minorHAnsi" w:hAnsiTheme="minorHAnsi" w:cstheme="minorBidi"/>
                <w:iCs/>
              </w:rPr>
            </w:pPr>
          </w:p>
        </w:tc>
      </w:tr>
      <w:tr w:rsidR="00E04287" w:rsidRPr="00206D41" w:rsidTr="00B3414B">
        <w:trPr>
          <w:trHeight w:val="510"/>
        </w:trPr>
        <w:tc>
          <w:tcPr>
            <w:tcW w:w="1728" w:type="dxa"/>
            <w:shd w:val="clear" w:color="auto" w:fill="auto"/>
          </w:tcPr>
          <w:p w:rsidR="00E04287" w:rsidRPr="00206D41" w:rsidRDefault="00E04287" w:rsidP="00E04287">
            <w:pPr>
              <w:ind w:left="-60"/>
              <w:rPr>
                <w:b/>
                <w:bCs/>
                <w:iCs/>
              </w:rPr>
            </w:pPr>
            <w:r>
              <w:rPr>
                <w:b/>
                <w:bCs/>
                <w:iCs/>
              </w:rPr>
              <w:t xml:space="preserve">TESTING </w:t>
            </w:r>
            <w:r w:rsidRPr="00206D41">
              <w:rPr>
                <w:b/>
                <w:bCs/>
                <w:iCs/>
              </w:rPr>
              <w:t>FREQUENCY</w:t>
            </w:r>
          </w:p>
        </w:tc>
        <w:tc>
          <w:tcPr>
            <w:tcW w:w="7470" w:type="dxa"/>
            <w:gridSpan w:val="4"/>
            <w:shd w:val="clear" w:color="auto" w:fill="auto"/>
          </w:tcPr>
          <w:p w:rsidR="00E04287" w:rsidRPr="00340596" w:rsidRDefault="00E04287" w:rsidP="00E04287">
            <w:pPr>
              <w:rPr>
                <w:rFonts w:asciiTheme="minorHAnsi" w:eastAsiaTheme="minorHAnsi" w:hAnsiTheme="minorHAnsi" w:cstheme="minorBidi"/>
                <w:iCs/>
              </w:rPr>
            </w:pPr>
            <w:r w:rsidRPr="00206D41">
              <w:rPr>
                <w:rFonts w:asciiTheme="minorHAnsi" w:eastAsiaTheme="minorHAnsi" w:hAnsiTheme="minorHAnsi" w:cstheme="minorBidi"/>
                <w:iCs/>
              </w:rPr>
              <w:t>Monthly</w:t>
            </w:r>
          </w:p>
        </w:tc>
      </w:tr>
      <w:tr w:rsidR="00E04287" w:rsidRPr="00206D41" w:rsidTr="00B3414B">
        <w:trPr>
          <w:trHeight w:val="570"/>
        </w:trPr>
        <w:tc>
          <w:tcPr>
            <w:tcW w:w="1728" w:type="dxa"/>
            <w:shd w:val="clear" w:color="auto" w:fill="auto"/>
          </w:tcPr>
          <w:p w:rsidR="00E04287" w:rsidRPr="00206D41" w:rsidRDefault="00E04287" w:rsidP="00E04287">
            <w:pPr>
              <w:rPr>
                <w:b/>
                <w:bCs/>
                <w:iCs/>
              </w:rPr>
            </w:pPr>
            <w:r w:rsidRPr="00206D41">
              <w:rPr>
                <w:b/>
                <w:bCs/>
                <w:iCs/>
              </w:rPr>
              <w:t>SOURCE OF INFORMATION</w:t>
            </w:r>
          </w:p>
        </w:tc>
        <w:tc>
          <w:tcPr>
            <w:tcW w:w="7470" w:type="dxa"/>
            <w:gridSpan w:val="4"/>
            <w:shd w:val="clear" w:color="auto" w:fill="auto"/>
          </w:tcPr>
          <w:p w:rsidR="00E04287" w:rsidRDefault="00E04287" w:rsidP="00E04287">
            <w:pPr>
              <w:spacing w:after="0" w:line="240" w:lineRule="auto"/>
              <w:rPr>
                <w:rFonts w:asciiTheme="minorHAnsi" w:eastAsiaTheme="minorHAnsi" w:hAnsiTheme="minorHAnsi" w:cstheme="minorBidi"/>
                <w:iCs/>
              </w:rPr>
            </w:pPr>
            <w:r>
              <w:rPr>
                <w:rFonts w:asciiTheme="minorHAnsi" w:eastAsiaTheme="minorHAnsi" w:hAnsiTheme="minorHAnsi" w:cstheme="minorBidi"/>
                <w:iCs/>
              </w:rPr>
              <w:t xml:space="preserve">Data comes from </w:t>
            </w:r>
            <w:r w:rsidRPr="004118AC">
              <w:rPr>
                <w:rFonts w:asciiTheme="minorHAnsi" w:eastAsiaTheme="minorHAnsi" w:hAnsiTheme="minorHAnsi" w:cstheme="minorBidi"/>
                <w:iCs/>
              </w:rPr>
              <w:t>Treasury. File name: “Management LST Results 2015 October”</w:t>
            </w:r>
          </w:p>
          <w:p w:rsidR="00E04287" w:rsidRDefault="00E04287" w:rsidP="00E04287">
            <w:pPr>
              <w:spacing w:after="0" w:line="240" w:lineRule="auto"/>
              <w:rPr>
                <w:rFonts w:asciiTheme="minorHAnsi" w:eastAsiaTheme="minorHAnsi" w:hAnsiTheme="minorHAnsi" w:cstheme="minorBidi"/>
                <w:iCs/>
              </w:rPr>
            </w:pPr>
          </w:p>
          <w:p w:rsidR="00E04287" w:rsidRPr="00206D41" w:rsidRDefault="00E04287" w:rsidP="00E04287">
            <w:pPr>
              <w:spacing w:after="0" w:line="240" w:lineRule="auto"/>
              <w:rPr>
                <w:bCs/>
                <w:iCs/>
              </w:rPr>
            </w:pPr>
            <w:r>
              <w:rPr>
                <w:rFonts w:asciiTheme="minorHAnsi" w:eastAsiaTheme="minorHAnsi" w:hAnsiTheme="minorHAnsi" w:cstheme="minorBidi"/>
                <w:iCs/>
              </w:rPr>
              <w:t>Note: Golden Sources for calculation of the metric are changing in Q1’16. A more detailed description of the source information and calculation will be provided in due course.</w:t>
            </w:r>
          </w:p>
        </w:tc>
      </w:tr>
    </w:tbl>
    <w:p w:rsidR="00B8692E" w:rsidRDefault="00B8692E" w:rsidP="00B52E32"/>
    <w:p w:rsidR="00384347" w:rsidRPr="005A3957" w:rsidRDefault="00784F28" w:rsidP="00FD1AD4">
      <w:pPr>
        <w:pStyle w:val="SANUS2"/>
        <w:numPr>
          <w:ilvl w:val="1"/>
          <w:numId w:val="1"/>
        </w:numPr>
      </w:pPr>
      <w:bookmarkStart w:id="4307" w:name="_Toc439165544"/>
      <w:bookmarkStart w:id="4308" w:name="_Toc439165825"/>
      <w:bookmarkStart w:id="4309" w:name="_Toc439841760"/>
      <w:bookmarkStart w:id="4310" w:name="_Toc439165545"/>
      <w:bookmarkStart w:id="4311" w:name="_Toc439165826"/>
      <w:bookmarkStart w:id="4312" w:name="_Toc439841761"/>
      <w:bookmarkStart w:id="4313" w:name="_Toc439165546"/>
      <w:bookmarkStart w:id="4314" w:name="_Toc439165827"/>
      <w:bookmarkStart w:id="4315" w:name="_Toc439841762"/>
      <w:bookmarkStart w:id="4316" w:name="_Toc439165547"/>
      <w:bookmarkStart w:id="4317" w:name="_Toc439165828"/>
      <w:bookmarkStart w:id="4318" w:name="_Toc439841763"/>
      <w:bookmarkStart w:id="4319" w:name="_Toc439165548"/>
      <w:bookmarkStart w:id="4320" w:name="_Toc439165829"/>
      <w:bookmarkStart w:id="4321" w:name="_Toc439841764"/>
      <w:bookmarkStart w:id="4322" w:name="_Toc439165549"/>
      <w:bookmarkStart w:id="4323" w:name="_Toc439165830"/>
      <w:bookmarkStart w:id="4324" w:name="_Toc439841765"/>
      <w:bookmarkStart w:id="4325" w:name="_Toc439165550"/>
      <w:bookmarkStart w:id="4326" w:name="_Toc439165831"/>
      <w:bookmarkStart w:id="4327" w:name="_Toc439841766"/>
      <w:bookmarkStart w:id="4328" w:name="_Toc441071973"/>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r>
        <w:t>Liquidity Coverage Ratio</w:t>
      </w:r>
      <w:bookmarkEnd w:id="4328"/>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1245"/>
        <w:gridCol w:w="1245"/>
      </w:tblGrid>
      <w:tr w:rsidR="00384347" w:rsidRPr="00206D41" w:rsidTr="00B3414B">
        <w:trPr>
          <w:trHeight w:val="462"/>
        </w:trPr>
        <w:tc>
          <w:tcPr>
            <w:tcW w:w="1728" w:type="dxa"/>
            <w:shd w:val="clear" w:color="auto" w:fill="auto"/>
          </w:tcPr>
          <w:p w:rsidR="00384347" w:rsidRPr="00206D41" w:rsidRDefault="005A3957" w:rsidP="007E122B">
            <w:pPr>
              <w:rPr>
                <w:b/>
                <w:bCs/>
                <w:iCs/>
              </w:rPr>
            </w:pPr>
            <w:r>
              <w:rPr>
                <w:b/>
                <w:bCs/>
                <w:iCs/>
              </w:rPr>
              <w:t>DEFINITION</w:t>
            </w:r>
          </w:p>
        </w:tc>
        <w:tc>
          <w:tcPr>
            <w:tcW w:w="7470" w:type="dxa"/>
            <w:gridSpan w:val="4"/>
            <w:shd w:val="clear" w:color="auto" w:fill="auto"/>
          </w:tcPr>
          <w:p w:rsidR="00384347" w:rsidRPr="00206D41" w:rsidRDefault="0094418D" w:rsidP="0077660A">
            <w:pPr>
              <w:spacing w:after="0" w:line="240" w:lineRule="auto"/>
              <w:rPr>
                <w:bCs/>
                <w:iCs/>
              </w:rPr>
            </w:pPr>
            <w:r>
              <w:rPr>
                <w:bCs/>
                <w:iCs/>
              </w:rPr>
              <w:t>A measurement of t</w:t>
            </w:r>
            <w:r w:rsidR="005A3957" w:rsidRPr="00384347">
              <w:rPr>
                <w:bCs/>
                <w:iCs/>
              </w:rPr>
              <w:t>he resilience of a firm to a short term (30 days) liquidity crisis, on the basis of its High Quality Liquid Assets.</w:t>
            </w:r>
          </w:p>
        </w:tc>
      </w:tr>
      <w:tr w:rsidR="00384347" w:rsidRPr="00206D41" w:rsidTr="00B3414B">
        <w:trPr>
          <w:trHeight w:val="462"/>
        </w:trPr>
        <w:tc>
          <w:tcPr>
            <w:tcW w:w="1728" w:type="dxa"/>
            <w:shd w:val="clear" w:color="auto" w:fill="auto"/>
          </w:tcPr>
          <w:p w:rsidR="00384347" w:rsidRPr="00206D41" w:rsidRDefault="005A3957" w:rsidP="007E122B">
            <w:pPr>
              <w:rPr>
                <w:b/>
                <w:bCs/>
                <w:iCs/>
              </w:rPr>
            </w:pPr>
            <w:r>
              <w:rPr>
                <w:b/>
                <w:bCs/>
                <w:iCs/>
              </w:rPr>
              <w:t>RISK TYPE</w:t>
            </w:r>
          </w:p>
        </w:tc>
        <w:tc>
          <w:tcPr>
            <w:tcW w:w="7470" w:type="dxa"/>
            <w:gridSpan w:val="4"/>
            <w:shd w:val="clear" w:color="auto" w:fill="auto"/>
          </w:tcPr>
          <w:p w:rsidR="00384347" w:rsidRPr="00206D41" w:rsidRDefault="0010609C" w:rsidP="007E122B">
            <w:pPr>
              <w:spacing w:after="0" w:line="240" w:lineRule="auto"/>
              <w:rPr>
                <w:bCs/>
                <w:iCs/>
              </w:rPr>
            </w:pPr>
            <w:r>
              <w:rPr>
                <w:bCs/>
                <w:iCs/>
              </w:rPr>
              <w:t>Liquidity / Funding Risk</w:t>
            </w:r>
          </w:p>
        </w:tc>
      </w:tr>
      <w:tr w:rsidR="008E208E" w:rsidRPr="00206D41" w:rsidTr="00B3414B">
        <w:trPr>
          <w:trHeight w:val="462"/>
          <w:ins w:id="4329" w:author="Amarucci, Scott M" w:date="2016-02-17T21:54:00Z"/>
        </w:trPr>
        <w:tc>
          <w:tcPr>
            <w:tcW w:w="1728" w:type="dxa"/>
            <w:shd w:val="clear" w:color="auto" w:fill="auto"/>
          </w:tcPr>
          <w:p w:rsidR="008E208E" w:rsidRDefault="008E208E" w:rsidP="008E208E">
            <w:pPr>
              <w:rPr>
                <w:ins w:id="4330" w:author="Amarucci, Scott M" w:date="2016-02-17T21:54:00Z"/>
                <w:b/>
                <w:bCs/>
                <w:iCs/>
              </w:rPr>
            </w:pPr>
            <w:ins w:id="4331" w:author="Amarucci, Scott M" w:date="2016-02-17T21:54:00Z">
              <w:r>
                <w:rPr>
                  <w:b/>
                  <w:bCs/>
                  <w:iCs/>
                </w:rPr>
                <w:t>RATIONALE</w:t>
              </w:r>
            </w:ins>
          </w:p>
        </w:tc>
        <w:tc>
          <w:tcPr>
            <w:tcW w:w="7470" w:type="dxa"/>
            <w:gridSpan w:val="4"/>
            <w:shd w:val="clear" w:color="auto" w:fill="auto"/>
          </w:tcPr>
          <w:p w:rsidR="008E208E" w:rsidRDefault="008E208E" w:rsidP="008E208E">
            <w:pPr>
              <w:spacing w:after="0" w:line="240" w:lineRule="auto"/>
              <w:rPr>
                <w:ins w:id="4332" w:author="Amarucci, Scott M" w:date="2016-02-17T21:54:00Z"/>
                <w:bCs/>
                <w:iCs/>
              </w:rPr>
            </w:pPr>
            <w:ins w:id="4333" w:author="Amarucci, Scott M" w:date="2016-02-19T11:33:00Z">
              <w:r>
                <w:rPr>
                  <w:bCs/>
                  <w:iCs/>
                </w:rPr>
                <w:t>D</w:t>
              </w:r>
              <w:r w:rsidRPr="008E208E">
                <w:rPr>
                  <w:bCs/>
                  <w:iCs/>
                </w:rPr>
                <w:t>efined by regulators and is designed to measure li</w:t>
              </w:r>
              <w:r>
                <w:rPr>
                  <w:bCs/>
                  <w:iCs/>
                </w:rPr>
                <w:t>quidity under short-term stress. S</w:t>
              </w:r>
              <w:r w:rsidRPr="008E208E">
                <w:rPr>
                  <w:bCs/>
                  <w:iCs/>
                </w:rPr>
                <w:t>HUSA must ensure its cash flow profile keeps Liquidity Coverage Ratio (LCR) at or above limits to remain compliant with Basel III</w:t>
              </w:r>
            </w:ins>
            <w:ins w:id="4334" w:author="Amarucci, Scott M" w:date="2016-02-19T11:59:00Z">
              <w:r w:rsidR="00213EBA">
                <w:rPr>
                  <w:bCs/>
                  <w:iCs/>
                </w:rPr>
                <w:t>.</w:t>
              </w:r>
            </w:ins>
          </w:p>
        </w:tc>
      </w:tr>
      <w:tr w:rsidR="008E208E" w:rsidRPr="00206D41" w:rsidTr="00B3414B">
        <w:trPr>
          <w:cantSplit/>
          <w:trHeight w:val="270"/>
        </w:trPr>
        <w:tc>
          <w:tcPr>
            <w:tcW w:w="1728" w:type="dxa"/>
            <w:vMerge w:val="restart"/>
            <w:shd w:val="clear" w:color="auto" w:fill="auto"/>
          </w:tcPr>
          <w:p w:rsidR="008E208E" w:rsidRPr="00206D41" w:rsidRDefault="008E208E" w:rsidP="008E208E">
            <w:pPr>
              <w:rPr>
                <w:b/>
                <w:bCs/>
                <w:iCs/>
              </w:rPr>
            </w:pPr>
            <w:r>
              <w:rPr>
                <w:b/>
                <w:bCs/>
                <w:iCs/>
              </w:rPr>
              <w:t>ENTITY</w:t>
            </w:r>
          </w:p>
        </w:tc>
        <w:tc>
          <w:tcPr>
            <w:tcW w:w="2490" w:type="dxa"/>
            <w:shd w:val="clear" w:color="auto" w:fill="auto"/>
          </w:tcPr>
          <w:p w:rsidR="008E208E" w:rsidRPr="005A3957" w:rsidRDefault="008E208E" w:rsidP="008E208E">
            <w:pPr>
              <w:spacing w:after="0" w:line="240" w:lineRule="auto"/>
              <w:rPr>
                <w:b/>
                <w:bCs/>
                <w:iCs/>
              </w:rPr>
            </w:pPr>
            <w:r w:rsidRPr="005A3957">
              <w:rPr>
                <w:b/>
                <w:bCs/>
                <w:iCs/>
              </w:rPr>
              <w:t xml:space="preserve">SHUSA </w:t>
            </w:r>
          </w:p>
        </w:tc>
        <w:tc>
          <w:tcPr>
            <w:tcW w:w="2490" w:type="dxa"/>
            <w:shd w:val="clear" w:color="auto" w:fill="auto"/>
          </w:tcPr>
          <w:p w:rsidR="008E208E" w:rsidRPr="005A3957" w:rsidRDefault="008E208E" w:rsidP="008E208E">
            <w:pPr>
              <w:spacing w:after="0" w:line="240" w:lineRule="auto"/>
              <w:rPr>
                <w:b/>
                <w:bCs/>
                <w:iCs/>
              </w:rPr>
            </w:pPr>
            <w:r w:rsidRPr="005A3957">
              <w:rPr>
                <w:b/>
                <w:bCs/>
                <w:iCs/>
              </w:rPr>
              <w:t xml:space="preserve">SBNA </w:t>
            </w:r>
          </w:p>
        </w:tc>
        <w:tc>
          <w:tcPr>
            <w:tcW w:w="2490" w:type="dxa"/>
            <w:gridSpan w:val="2"/>
            <w:shd w:val="clear" w:color="auto" w:fill="auto"/>
          </w:tcPr>
          <w:p w:rsidR="008E208E" w:rsidRPr="005A3957" w:rsidRDefault="008E208E" w:rsidP="008E208E">
            <w:pPr>
              <w:spacing w:after="0" w:line="240" w:lineRule="auto"/>
              <w:rPr>
                <w:b/>
                <w:bCs/>
                <w:iCs/>
              </w:rPr>
            </w:pPr>
            <w:r w:rsidRPr="005A3957">
              <w:rPr>
                <w:b/>
                <w:bCs/>
                <w:iCs/>
              </w:rPr>
              <w:t>SC</w:t>
            </w:r>
          </w:p>
        </w:tc>
      </w:tr>
      <w:tr w:rsidR="008E208E" w:rsidRPr="00206D41" w:rsidTr="00B3414B">
        <w:trPr>
          <w:trHeight w:val="270"/>
        </w:trPr>
        <w:tc>
          <w:tcPr>
            <w:tcW w:w="1728" w:type="dxa"/>
            <w:vMerge/>
            <w:shd w:val="clear" w:color="auto" w:fill="auto"/>
          </w:tcPr>
          <w:p w:rsidR="008E208E" w:rsidRDefault="008E208E" w:rsidP="008E208E">
            <w:pPr>
              <w:rPr>
                <w:b/>
                <w:bCs/>
                <w:iCs/>
              </w:rPr>
            </w:pPr>
          </w:p>
        </w:tc>
        <w:tc>
          <w:tcPr>
            <w:tcW w:w="2490" w:type="dxa"/>
            <w:shd w:val="clear" w:color="auto" w:fill="auto"/>
          </w:tcPr>
          <w:p w:rsidR="008E208E" w:rsidRPr="00206D41" w:rsidRDefault="008E208E" w:rsidP="008E208E">
            <w:pPr>
              <w:spacing w:after="0" w:line="240" w:lineRule="auto"/>
              <w:rPr>
                <w:bCs/>
                <w:iCs/>
              </w:rPr>
            </w:pPr>
            <w:r>
              <w:rPr>
                <w:bCs/>
                <w:iCs/>
              </w:rPr>
              <w:t>Yes</w:t>
            </w:r>
          </w:p>
        </w:tc>
        <w:tc>
          <w:tcPr>
            <w:tcW w:w="2490" w:type="dxa"/>
            <w:shd w:val="clear" w:color="auto" w:fill="auto"/>
          </w:tcPr>
          <w:p w:rsidR="008E208E" w:rsidRPr="00206D41" w:rsidRDefault="008E208E" w:rsidP="008E208E">
            <w:pPr>
              <w:spacing w:after="0" w:line="240" w:lineRule="auto"/>
              <w:rPr>
                <w:bCs/>
                <w:iCs/>
              </w:rPr>
            </w:pPr>
            <w:r>
              <w:rPr>
                <w:bCs/>
                <w:iCs/>
              </w:rPr>
              <w:t>Yes</w:t>
            </w:r>
          </w:p>
        </w:tc>
        <w:tc>
          <w:tcPr>
            <w:tcW w:w="2490" w:type="dxa"/>
            <w:gridSpan w:val="2"/>
            <w:shd w:val="clear" w:color="auto" w:fill="auto"/>
          </w:tcPr>
          <w:p w:rsidR="008E208E" w:rsidRPr="00206D41" w:rsidRDefault="008E208E" w:rsidP="008E208E">
            <w:pPr>
              <w:spacing w:after="0" w:line="240" w:lineRule="auto"/>
              <w:rPr>
                <w:bCs/>
                <w:iCs/>
              </w:rPr>
            </w:pPr>
            <w:r>
              <w:rPr>
                <w:bCs/>
                <w:iCs/>
              </w:rPr>
              <w:t>No</w:t>
            </w:r>
          </w:p>
        </w:tc>
      </w:tr>
      <w:tr w:rsidR="008E208E" w:rsidRPr="00206D41" w:rsidTr="00E04287">
        <w:trPr>
          <w:trHeight w:val="270"/>
          <w:ins w:id="4335" w:author="Amarucci, Scott M" w:date="2016-02-17T21:52:00Z"/>
        </w:trPr>
        <w:tc>
          <w:tcPr>
            <w:tcW w:w="1728" w:type="dxa"/>
            <w:vMerge/>
            <w:shd w:val="clear" w:color="auto" w:fill="auto"/>
          </w:tcPr>
          <w:p w:rsidR="008E208E" w:rsidRDefault="008E208E" w:rsidP="008E208E">
            <w:pPr>
              <w:rPr>
                <w:ins w:id="4336" w:author="Amarucci, Scott M" w:date="2016-02-17T21:52:00Z"/>
                <w:b/>
                <w:bCs/>
                <w:iCs/>
              </w:rPr>
            </w:pPr>
          </w:p>
        </w:tc>
        <w:tc>
          <w:tcPr>
            <w:tcW w:w="2490" w:type="dxa"/>
            <w:shd w:val="clear" w:color="auto" w:fill="auto"/>
          </w:tcPr>
          <w:p w:rsidR="008E208E" w:rsidRDefault="008E208E" w:rsidP="008E208E">
            <w:pPr>
              <w:spacing w:after="0" w:line="240" w:lineRule="auto"/>
              <w:rPr>
                <w:ins w:id="4337" w:author="Amarucci, Scott M" w:date="2016-02-17T21:52:00Z"/>
                <w:bCs/>
                <w:iCs/>
              </w:rPr>
            </w:pPr>
            <w:ins w:id="4338" w:author="Amarucci, Scott M" w:date="2016-02-17T21:52:00Z">
              <w:r>
                <w:rPr>
                  <w:b/>
                  <w:bCs/>
                  <w:iCs/>
                </w:rPr>
                <w:t>SIS</w:t>
              </w:r>
            </w:ins>
          </w:p>
        </w:tc>
        <w:tc>
          <w:tcPr>
            <w:tcW w:w="2490" w:type="dxa"/>
            <w:shd w:val="clear" w:color="auto" w:fill="auto"/>
          </w:tcPr>
          <w:p w:rsidR="008E208E" w:rsidRDefault="008E208E" w:rsidP="008E208E">
            <w:pPr>
              <w:spacing w:after="0" w:line="240" w:lineRule="auto"/>
              <w:rPr>
                <w:ins w:id="4339" w:author="Amarucci, Scott M" w:date="2016-02-17T21:52:00Z"/>
                <w:bCs/>
                <w:iCs/>
              </w:rPr>
            </w:pPr>
            <w:ins w:id="4340" w:author="Amarucci, Scott M" w:date="2016-02-17T21:52:00Z">
              <w:r>
                <w:rPr>
                  <w:b/>
                  <w:bCs/>
                  <w:iCs/>
                </w:rPr>
                <w:t>BSI Miami</w:t>
              </w:r>
            </w:ins>
          </w:p>
        </w:tc>
        <w:tc>
          <w:tcPr>
            <w:tcW w:w="1245" w:type="dxa"/>
            <w:shd w:val="clear" w:color="auto" w:fill="auto"/>
          </w:tcPr>
          <w:p w:rsidR="008E208E" w:rsidRDefault="008E208E" w:rsidP="008E208E">
            <w:pPr>
              <w:spacing w:after="0" w:line="240" w:lineRule="auto"/>
              <w:rPr>
                <w:ins w:id="4341" w:author="Amarucci, Scott M" w:date="2016-02-17T21:52:00Z"/>
                <w:bCs/>
                <w:iCs/>
              </w:rPr>
            </w:pPr>
            <w:ins w:id="4342" w:author="Amarucci, Scott M" w:date="2016-02-17T21:52:00Z">
              <w:r>
                <w:rPr>
                  <w:b/>
                  <w:bCs/>
                  <w:iCs/>
                </w:rPr>
                <w:t>BSPR</w:t>
              </w:r>
            </w:ins>
          </w:p>
        </w:tc>
        <w:tc>
          <w:tcPr>
            <w:tcW w:w="1245" w:type="dxa"/>
            <w:shd w:val="clear" w:color="auto" w:fill="auto"/>
          </w:tcPr>
          <w:p w:rsidR="008E208E" w:rsidRDefault="008E208E" w:rsidP="008E208E">
            <w:pPr>
              <w:spacing w:after="0" w:line="240" w:lineRule="auto"/>
              <w:rPr>
                <w:ins w:id="4343" w:author="Amarucci, Scott M" w:date="2016-02-17T21:52:00Z"/>
                <w:bCs/>
                <w:iCs/>
              </w:rPr>
            </w:pPr>
            <w:ins w:id="4344" w:author="Amarucci, Scott M" w:date="2016-02-17T21:52:00Z">
              <w:r>
                <w:rPr>
                  <w:b/>
                  <w:bCs/>
                  <w:iCs/>
                </w:rPr>
                <w:t>SSLLC</w:t>
              </w:r>
            </w:ins>
          </w:p>
        </w:tc>
      </w:tr>
      <w:tr w:rsidR="008E208E" w:rsidRPr="00206D41" w:rsidTr="00E04287">
        <w:trPr>
          <w:trHeight w:val="270"/>
          <w:ins w:id="4345" w:author="Amarucci, Scott M" w:date="2016-02-17T21:52:00Z"/>
        </w:trPr>
        <w:tc>
          <w:tcPr>
            <w:tcW w:w="1728" w:type="dxa"/>
            <w:vMerge/>
            <w:shd w:val="clear" w:color="auto" w:fill="auto"/>
          </w:tcPr>
          <w:p w:rsidR="008E208E" w:rsidRDefault="008E208E" w:rsidP="008E208E">
            <w:pPr>
              <w:rPr>
                <w:ins w:id="4346" w:author="Amarucci, Scott M" w:date="2016-02-17T21:52:00Z"/>
                <w:b/>
                <w:bCs/>
                <w:iCs/>
              </w:rPr>
            </w:pPr>
          </w:p>
        </w:tc>
        <w:tc>
          <w:tcPr>
            <w:tcW w:w="2490" w:type="dxa"/>
            <w:shd w:val="clear" w:color="auto" w:fill="auto"/>
          </w:tcPr>
          <w:p w:rsidR="008E208E" w:rsidRDefault="008E208E" w:rsidP="008E208E">
            <w:pPr>
              <w:spacing w:after="0" w:line="240" w:lineRule="auto"/>
              <w:rPr>
                <w:ins w:id="4347" w:author="Amarucci, Scott M" w:date="2016-02-17T21:52:00Z"/>
                <w:bCs/>
                <w:iCs/>
              </w:rPr>
            </w:pPr>
            <w:ins w:id="4348" w:author="Amarucci, Scott M" w:date="2016-02-17T21:52:00Z">
              <w:r>
                <w:rPr>
                  <w:bCs/>
                  <w:iCs/>
                </w:rPr>
                <w:t>Yes</w:t>
              </w:r>
            </w:ins>
          </w:p>
        </w:tc>
        <w:tc>
          <w:tcPr>
            <w:tcW w:w="2490" w:type="dxa"/>
            <w:shd w:val="clear" w:color="auto" w:fill="auto"/>
          </w:tcPr>
          <w:p w:rsidR="008E208E" w:rsidRDefault="008E208E" w:rsidP="008E208E">
            <w:pPr>
              <w:spacing w:after="0" w:line="240" w:lineRule="auto"/>
              <w:rPr>
                <w:ins w:id="4349" w:author="Amarucci, Scott M" w:date="2016-02-17T21:52:00Z"/>
                <w:bCs/>
                <w:iCs/>
              </w:rPr>
            </w:pPr>
            <w:ins w:id="4350" w:author="Amarucci, Scott M" w:date="2016-02-17T21:52:00Z">
              <w:r>
                <w:rPr>
                  <w:bCs/>
                  <w:iCs/>
                </w:rPr>
                <w:t>Yes</w:t>
              </w:r>
            </w:ins>
          </w:p>
        </w:tc>
        <w:tc>
          <w:tcPr>
            <w:tcW w:w="1245" w:type="dxa"/>
            <w:shd w:val="clear" w:color="auto" w:fill="auto"/>
          </w:tcPr>
          <w:p w:rsidR="008E208E" w:rsidRDefault="008E208E" w:rsidP="008E208E">
            <w:pPr>
              <w:spacing w:after="0" w:line="240" w:lineRule="auto"/>
              <w:rPr>
                <w:ins w:id="4351" w:author="Amarucci, Scott M" w:date="2016-02-17T21:52:00Z"/>
                <w:bCs/>
                <w:iCs/>
              </w:rPr>
            </w:pPr>
            <w:ins w:id="4352" w:author="Amarucci, Scott M" w:date="2016-02-17T21:52:00Z">
              <w:r>
                <w:rPr>
                  <w:bCs/>
                  <w:iCs/>
                </w:rPr>
                <w:t>Yes</w:t>
              </w:r>
            </w:ins>
          </w:p>
        </w:tc>
        <w:tc>
          <w:tcPr>
            <w:tcW w:w="1245" w:type="dxa"/>
            <w:shd w:val="clear" w:color="auto" w:fill="auto"/>
          </w:tcPr>
          <w:p w:rsidR="008E208E" w:rsidRDefault="008E208E" w:rsidP="008E208E">
            <w:pPr>
              <w:spacing w:after="0" w:line="240" w:lineRule="auto"/>
              <w:rPr>
                <w:ins w:id="4353" w:author="Amarucci, Scott M" w:date="2016-02-17T21:52:00Z"/>
                <w:bCs/>
                <w:iCs/>
              </w:rPr>
            </w:pPr>
            <w:ins w:id="4354" w:author="Amarucci, Scott M" w:date="2016-02-17T21:52:00Z">
              <w:r>
                <w:rPr>
                  <w:bCs/>
                  <w:iCs/>
                </w:rPr>
                <w:t>Yes</w:t>
              </w:r>
            </w:ins>
          </w:p>
        </w:tc>
      </w:tr>
      <w:tr w:rsidR="008E208E" w:rsidRPr="00206D41" w:rsidTr="00B3414B">
        <w:trPr>
          <w:trHeight w:val="270"/>
        </w:trPr>
        <w:tc>
          <w:tcPr>
            <w:tcW w:w="1728" w:type="dxa"/>
            <w:vMerge w:val="restart"/>
            <w:shd w:val="clear" w:color="auto" w:fill="auto"/>
          </w:tcPr>
          <w:p w:rsidR="008E208E" w:rsidRPr="00206D41" w:rsidRDefault="008E208E" w:rsidP="008E208E">
            <w:pPr>
              <w:rPr>
                <w:b/>
                <w:bCs/>
                <w:iCs/>
              </w:rPr>
            </w:pPr>
            <w:r>
              <w:rPr>
                <w:b/>
                <w:bCs/>
                <w:iCs/>
              </w:rPr>
              <w:t>METRIC OWNER</w:t>
            </w:r>
          </w:p>
        </w:tc>
        <w:tc>
          <w:tcPr>
            <w:tcW w:w="2490" w:type="dxa"/>
            <w:shd w:val="clear" w:color="auto" w:fill="auto"/>
          </w:tcPr>
          <w:p w:rsidR="008E208E" w:rsidRPr="005A3957" w:rsidRDefault="008E208E" w:rsidP="008E208E">
            <w:pPr>
              <w:spacing w:after="0" w:line="240" w:lineRule="auto"/>
              <w:rPr>
                <w:b/>
                <w:bCs/>
                <w:iCs/>
              </w:rPr>
            </w:pPr>
            <w:r w:rsidRPr="005A3957">
              <w:rPr>
                <w:b/>
                <w:bCs/>
                <w:iCs/>
              </w:rPr>
              <w:t>SHUSA</w:t>
            </w:r>
          </w:p>
        </w:tc>
        <w:tc>
          <w:tcPr>
            <w:tcW w:w="2490" w:type="dxa"/>
            <w:shd w:val="clear" w:color="auto" w:fill="auto"/>
          </w:tcPr>
          <w:p w:rsidR="008E208E" w:rsidRPr="005A3957" w:rsidRDefault="008E208E" w:rsidP="008E208E">
            <w:pPr>
              <w:spacing w:after="0" w:line="240" w:lineRule="auto"/>
              <w:rPr>
                <w:b/>
                <w:bCs/>
                <w:iCs/>
              </w:rPr>
            </w:pPr>
            <w:r w:rsidRPr="005A3957">
              <w:rPr>
                <w:b/>
                <w:bCs/>
                <w:iCs/>
              </w:rPr>
              <w:t>SBNA</w:t>
            </w:r>
          </w:p>
        </w:tc>
        <w:tc>
          <w:tcPr>
            <w:tcW w:w="2490" w:type="dxa"/>
            <w:gridSpan w:val="2"/>
            <w:shd w:val="clear" w:color="auto" w:fill="auto"/>
          </w:tcPr>
          <w:p w:rsidR="008E208E" w:rsidRPr="005A3957" w:rsidRDefault="008E208E" w:rsidP="008E208E">
            <w:pPr>
              <w:spacing w:after="0" w:line="240" w:lineRule="auto"/>
              <w:rPr>
                <w:b/>
                <w:bCs/>
                <w:iCs/>
              </w:rPr>
            </w:pPr>
            <w:r w:rsidRPr="005A3957">
              <w:rPr>
                <w:b/>
                <w:bCs/>
                <w:iCs/>
              </w:rPr>
              <w:t>SC</w:t>
            </w:r>
          </w:p>
        </w:tc>
      </w:tr>
      <w:tr w:rsidR="008E208E" w:rsidRPr="00206D41" w:rsidTr="00B3414B">
        <w:trPr>
          <w:trHeight w:val="252"/>
        </w:trPr>
        <w:tc>
          <w:tcPr>
            <w:tcW w:w="1728" w:type="dxa"/>
            <w:vMerge/>
            <w:shd w:val="clear" w:color="auto" w:fill="auto"/>
          </w:tcPr>
          <w:p w:rsidR="008E208E" w:rsidRPr="00206D41" w:rsidRDefault="008E208E" w:rsidP="008E208E">
            <w:pPr>
              <w:rPr>
                <w:b/>
                <w:bCs/>
                <w:iCs/>
              </w:rPr>
            </w:pPr>
          </w:p>
        </w:tc>
        <w:tc>
          <w:tcPr>
            <w:tcW w:w="2490" w:type="dxa"/>
            <w:shd w:val="clear" w:color="auto" w:fill="auto"/>
          </w:tcPr>
          <w:p w:rsidR="008E208E" w:rsidRPr="00206D41" w:rsidRDefault="008E208E" w:rsidP="008E208E">
            <w:pPr>
              <w:spacing w:after="0" w:line="240" w:lineRule="auto"/>
              <w:rPr>
                <w:bCs/>
                <w:iCs/>
              </w:rPr>
            </w:pPr>
            <w:r>
              <w:rPr>
                <w:bCs/>
                <w:iCs/>
              </w:rPr>
              <w:t>SHUSA Director of Treasury (ALM)</w:t>
            </w:r>
          </w:p>
        </w:tc>
        <w:tc>
          <w:tcPr>
            <w:tcW w:w="2490" w:type="dxa"/>
            <w:shd w:val="clear" w:color="auto" w:fill="auto"/>
          </w:tcPr>
          <w:p w:rsidR="008E208E" w:rsidRPr="00206D41" w:rsidRDefault="008E208E" w:rsidP="008E208E">
            <w:pPr>
              <w:spacing w:after="0" w:line="240" w:lineRule="auto"/>
              <w:rPr>
                <w:bCs/>
                <w:iCs/>
              </w:rPr>
            </w:pPr>
            <w:r>
              <w:rPr>
                <w:bCs/>
                <w:iCs/>
              </w:rPr>
              <w:t xml:space="preserve">SBNA </w:t>
            </w:r>
            <w:del w:id="4355" w:author="Amarucci, Scott M" w:date="2016-02-17T21:53:00Z">
              <w:r w:rsidDel="00E04287">
                <w:rPr>
                  <w:bCs/>
                  <w:iCs/>
                </w:rPr>
                <w:delText xml:space="preserve">Director  </w:delText>
              </w:r>
            </w:del>
            <w:ins w:id="4356" w:author="Amarucci, Scott M" w:date="2016-02-17T21:53:00Z">
              <w:r>
                <w:rPr>
                  <w:bCs/>
                  <w:iCs/>
                </w:rPr>
                <w:t xml:space="preserve">Dir.  </w:t>
              </w:r>
            </w:ins>
            <w:r>
              <w:rPr>
                <w:bCs/>
                <w:iCs/>
              </w:rPr>
              <w:t>of Treasury (ALM)</w:t>
            </w:r>
          </w:p>
        </w:tc>
        <w:tc>
          <w:tcPr>
            <w:tcW w:w="2490" w:type="dxa"/>
            <w:gridSpan w:val="2"/>
            <w:shd w:val="clear" w:color="auto" w:fill="auto"/>
          </w:tcPr>
          <w:p w:rsidR="008E208E" w:rsidRPr="00206D41" w:rsidRDefault="008E208E" w:rsidP="008E208E">
            <w:pPr>
              <w:spacing w:after="0" w:line="240" w:lineRule="auto"/>
              <w:rPr>
                <w:bCs/>
                <w:iCs/>
              </w:rPr>
            </w:pPr>
            <w:r>
              <w:rPr>
                <w:bCs/>
                <w:iCs/>
              </w:rPr>
              <w:t>N/A</w:t>
            </w:r>
          </w:p>
        </w:tc>
      </w:tr>
      <w:tr w:rsidR="008E208E" w:rsidRPr="00206D41" w:rsidTr="00B3414B">
        <w:trPr>
          <w:trHeight w:val="252"/>
          <w:ins w:id="4357" w:author="Amarucci, Scott M" w:date="2016-02-17T21:52:00Z"/>
        </w:trPr>
        <w:tc>
          <w:tcPr>
            <w:tcW w:w="1728" w:type="dxa"/>
            <w:vMerge/>
            <w:shd w:val="clear" w:color="auto" w:fill="auto"/>
          </w:tcPr>
          <w:p w:rsidR="008E208E" w:rsidRPr="00206D41" w:rsidRDefault="008E208E" w:rsidP="008E208E">
            <w:pPr>
              <w:rPr>
                <w:ins w:id="4358" w:author="Amarucci, Scott M" w:date="2016-02-17T21:52:00Z"/>
                <w:b/>
                <w:bCs/>
                <w:iCs/>
              </w:rPr>
            </w:pPr>
          </w:p>
        </w:tc>
        <w:tc>
          <w:tcPr>
            <w:tcW w:w="2490" w:type="dxa"/>
            <w:shd w:val="clear" w:color="auto" w:fill="auto"/>
          </w:tcPr>
          <w:p w:rsidR="008E208E" w:rsidRDefault="008E208E" w:rsidP="008E208E">
            <w:pPr>
              <w:spacing w:after="0" w:line="240" w:lineRule="auto"/>
              <w:rPr>
                <w:ins w:id="4359" w:author="Amarucci, Scott M" w:date="2016-02-17T21:52:00Z"/>
                <w:bCs/>
                <w:iCs/>
              </w:rPr>
            </w:pPr>
            <w:ins w:id="4360" w:author="Amarucci, Scott M" w:date="2016-02-17T21:53:00Z">
              <w:r>
                <w:rPr>
                  <w:b/>
                  <w:bCs/>
                  <w:iCs/>
                </w:rPr>
                <w:t>SIS</w:t>
              </w:r>
            </w:ins>
          </w:p>
        </w:tc>
        <w:tc>
          <w:tcPr>
            <w:tcW w:w="2490" w:type="dxa"/>
            <w:shd w:val="clear" w:color="auto" w:fill="auto"/>
          </w:tcPr>
          <w:p w:rsidR="008E208E" w:rsidRDefault="008E208E" w:rsidP="008E208E">
            <w:pPr>
              <w:spacing w:after="0" w:line="240" w:lineRule="auto"/>
              <w:rPr>
                <w:ins w:id="4361" w:author="Amarucci, Scott M" w:date="2016-02-17T21:52:00Z"/>
                <w:bCs/>
                <w:iCs/>
              </w:rPr>
            </w:pPr>
            <w:ins w:id="4362" w:author="Amarucci, Scott M" w:date="2016-02-17T21:53:00Z">
              <w:r>
                <w:rPr>
                  <w:b/>
                  <w:bCs/>
                  <w:iCs/>
                </w:rPr>
                <w:t>BSI Miami</w:t>
              </w:r>
            </w:ins>
          </w:p>
        </w:tc>
        <w:tc>
          <w:tcPr>
            <w:tcW w:w="2490" w:type="dxa"/>
            <w:gridSpan w:val="2"/>
            <w:shd w:val="clear" w:color="auto" w:fill="auto"/>
          </w:tcPr>
          <w:p w:rsidR="008E208E" w:rsidRDefault="008E208E" w:rsidP="008E208E">
            <w:pPr>
              <w:spacing w:after="0" w:line="240" w:lineRule="auto"/>
              <w:rPr>
                <w:ins w:id="4363" w:author="Amarucci, Scott M" w:date="2016-02-17T21:52:00Z"/>
                <w:bCs/>
                <w:iCs/>
              </w:rPr>
            </w:pPr>
            <w:ins w:id="4364" w:author="Amarucci, Scott M" w:date="2016-02-17T21:53:00Z">
              <w:r>
                <w:rPr>
                  <w:b/>
                  <w:bCs/>
                  <w:iCs/>
                </w:rPr>
                <w:t>BSPR</w:t>
              </w:r>
            </w:ins>
          </w:p>
        </w:tc>
      </w:tr>
      <w:tr w:rsidR="008E208E" w:rsidRPr="00206D41" w:rsidTr="00B3414B">
        <w:trPr>
          <w:trHeight w:val="252"/>
          <w:ins w:id="4365" w:author="Amarucci, Scott M" w:date="2016-02-17T21:52:00Z"/>
        </w:trPr>
        <w:tc>
          <w:tcPr>
            <w:tcW w:w="1728" w:type="dxa"/>
            <w:vMerge/>
            <w:shd w:val="clear" w:color="auto" w:fill="auto"/>
          </w:tcPr>
          <w:p w:rsidR="008E208E" w:rsidRPr="00206D41" w:rsidRDefault="008E208E" w:rsidP="008E208E">
            <w:pPr>
              <w:rPr>
                <w:ins w:id="4366" w:author="Amarucci, Scott M" w:date="2016-02-17T21:52:00Z"/>
                <w:b/>
                <w:bCs/>
                <w:iCs/>
              </w:rPr>
            </w:pPr>
          </w:p>
        </w:tc>
        <w:tc>
          <w:tcPr>
            <w:tcW w:w="2490" w:type="dxa"/>
            <w:shd w:val="clear" w:color="auto" w:fill="auto"/>
          </w:tcPr>
          <w:p w:rsidR="008E208E" w:rsidRDefault="008E208E" w:rsidP="008E208E">
            <w:pPr>
              <w:spacing w:after="0" w:line="240" w:lineRule="auto"/>
              <w:rPr>
                <w:ins w:id="4367" w:author="Amarucci, Scott M" w:date="2016-02-17T21:52:00Z"/>
                <w:bCs/>
                <w:iCs/>
              </w:rPr>
            </w:pPr>
            <w:ins w:id="4368" w:author="Amarucci, Scott M" w:date="2016-02-17T21:53:00Z">
              <w:r>
                <w:rPr>
                  <w:bCs/>
                  <w:iCs/>
                </w:rPr>
                <w:t>SIS Dir. Treasury ALM</w:t>
              </w:r>
            </w:ins>
          </w:p>
        </w:tc>
        <w:tc>
          <w:tcPr>
            <w:tcW w:w="2490" w:type="dxa"/>
            <w:shd w:val="clear" w:color="auto" w:fill="auto"/>
          </w:tcPr>
          <w:p w:rsidR="008E208E" w:rsidRDefault="008E208E" w:rsidP="008E208E">
            <w:pPr>
              <w:spacing w:after="0" w:line="240" w:lineRule="auto"/>
              <w:rPr>
                <w:ins w:id="4369" w:author="Amarucci, Scott M" w:date="2016-02-17T21:52:00Z"/>
                <w:bCs/>
                <w:iCs/>
              </w:rPr>
            </w:pPr>
            <w:ins w:id="4370" w:author="Amarucci, Scott M" w:date="2016-02-17T21:53:00Z">
              <w:r>
                <w:rPr>
                  <w:bCs/>
                  <w:iCs/>
                </w:rPr>
                <w:t>BSI Dir. Treasury ALM</w:t>
              </w:r>
            </w:ins>
          </w:p>
        </w:tc>
        <w:tc>
          <w:tcPr>
            <w:tcW w:w="2490" w:type="dxa"/>
            <w:gridSpan w:val="2"/>
            <w:shd w:val="clear" w:color="auto" w:fill="auto"/>
          </w:tcPr>
          <w:p w:rsidR="008E208E" w:rsidRDefault="008E208E" w:rsidP="008E208E">
            <w:pPr>
              <w:spacing w:after="0" w:line="240" w:lineRule="auto"/>
              <w:rPr>
                <w:ins w:id="4371" w:author="Amarucci, Scott M" w:date="2016-02-17T21:52:00Z"/>
                <w:bCs/>
                <w:iCs/>
              </w:rPr>
            </w:pPr>
            <w:ins w:id="4372" w:author="Amarucci, Scott M" w:date="2016-02-17T21:53:00Z">
              <w:r>
                <w:rPr>
                  <w:bCs/>
                  <w:iCs/>
                </w:rPr>
                <w:t>BSPR Dir. Treasury ALM</w:t>
              </w:r>
            </w:ins>
          </w:p>
        </w:tc>
      </w:tr>
      <w:tr w:rsidR="008E208E" w:rsidRPr="00206D41" w:rsidTr="00E04287">
        <w:trPr>
          <w:trHeight w:val="252"/>
          <w:ins w:id="4373" w:author="Amarucci, Scott M" w:date="2016-02-17T21:52:00Z"/>
        </w:trPr>
        <w:tc>
          <w:tcPr>
            <w:tcW w:w="1728" w:type="dxa"/>
            <w:vMerge/>
            <w:shd w:val="clear" w:color="auto" w:fill="auto"/>
          </w:tcPr>
          <w:p w:rsidR="008E208E" w:rsidRPr="00206D41" w:rsidRDefault="008E208E" w:rsidP="008E208E">
            <w:pPr>
              <w:rPr>
                <w:ins w:id="4374" w:author="Amarucci, Scott M" w:date="2016-02-17T21:52:00Z"/>
                <w:b/>
                <w:bCs/>
                <w:iCs/>
              </w:rPr>
            </w:pPr>
          </w:p>
        </w:tc>
        <w:tc>
          <w:tcPr>
            <w:tcW w:w="2490" w:type="dxa"/>
            <w:shd w:val="clear" w:color="auto" w:fill="auto"/>
          </w:tcPr>
          <w:p w:rsidR="008E208E" w:rsidRDefault="008E208E" w:rsidP="008E208E">
            <w:pPr>
              <w:spacing w:after="0" w:line="240" w:lineRule="auto"/>
              <w:rPr>
                <w:ins w:id="4375" w:author="Amarucci, Scott M" w:date="2016-02-17T21:52:00Z"/>
                <w:bCs/>
                <w:iCs/>
              </w:rPr>
            </w:pPr>
            <w:ins w:id="4376" w:author="Amarucci, Scott M" w:date="2016-02-17T21:53:00Z">
              <w:r>
                <w:rPr>
                  <w:b/>
                  <w:bCs/>
                  <w:iCs/>
                </w:rPr>
                <w:t>SSLLC</w:t>
              </w:r>
            </w:ins>
          </w:p>
        </w:tc>
        <w:tc>
          <w:tcPr>
            <w:tcW w:w="4980" w:type="dxa"/>
            <w:gridSpan w:val="3"/>
            <w:vMerge w:val="restart"/>
            <w:shd w:val="clear" w:color="auto" w:fill="auto"/>
          </w:tcPr>
          <w:p w:rsidR="008E208E" w:rsidRDefault="008E208E" w:rsidP="008E208E">
            <w:pPr>
              <w:spacing w:after="0" w:line="240" w:lineRule="auto"/>
              <w:rPr>
                <w:ins w:id="4377" w:author="Amarucci, Scott M" w:date="2016-02-17T21:52:00Z"/>
                <w:bCs/>
                <w:iCs/>
              </w:rPr>
            </w:pPr>
          </w:p>
        </w:tc>
      </w:tr>
      <w:tr w:rsidR="008E208E" w:rsidRPr="00206D41" w:rsidTr="00E04287">
        <w:trPr>
          <w:trHeight w:val="252"/>
          <w:ins w:id="4378" w:author="Amarucci, Scott M" w:date="2016-02-17T21:52:00Z"/>
        </w:trPr>
        <w:tc>
          <w:tcPr>
            <w:tcW w:w="1728" w:type="dxa"/>
            <w:vMerge/>
            <w:shd w:val="clear" w:color="auto" w:fill="auto"/>
          </w:tcPr>
          <w:p w:rsidR="008E208E" w:rsidRPr="00206D41" w:rsidRDefault="008E208E" w:rsidP="008E208E">
            <w:pPr>
              <w:rPr>
                <w:ins w:id="4379" w:author="Amarucci, Scott M" w:date="2016-02-17T21:52:00Z"/>
                <w:b/>
                <w:bCs/>
                <w:iCs/>
              </w:rPr>
            </w:pPr>
          </w:p>
        </w:tc>
        <w:tc>
          <w:tcPr>
            <w:tcW w:w="2490" w:type="dxa"/>
            <w:shd w:val="clear" w:color="auto" w:fill="auto"/>
          </w:tcPr>
          <w:p w:rsidR="008E208E" w:rsidRDefault="008E208E" w:rsidP="008E208E">
            <w:pPr>
              <w:spacing w:after="0" w:line="240" w:lineRule="auto"/>
              <w:rPr>
                <w:ins w:id="4380" w:author="Amarucci, Scott M" w:date="2016-02-17T21:52:00Z"/>
                <w:bCs/>
                <w:iCs/>
              </w:rPr>
            </w:pPr>
            <w:ins w:id="4381" w:author="Amarucci, Scott M" w:date="2016-02-17T21:53:00Z">
              <w:r>
                <w:rPr>
                  <w:bCs/>
                  <w:iCs/>
                </w:rPr>
                <w:t>SSLLC Dir. Treasury ALM</w:t>
              </w:r>
            </w:ins>
          </w:p>
        </w:tc>
        <w:tc>
          <w:tcPr>
            <w:tcW w:w="4980" w:type="dxa"/>
            <w:gridSpan w:val="3"/>
            <w:vMerge/>
            <w:shd w:val="clear" w:color="auto" w:fill="auto"/>
          </w:tcPr>
          <w:p w:rsidR="008E208E" w:rsidRDefault="008E208E" w:rsidP="008E208E">
            <w:pPr>
              <w:spacing w:after="0" w:line="240" w:lineRule="auto"/>
              <w:rPr>
                <w:ins w:id="4382" w:author="Amarucci, Scott M" w:date="2016-02-17T21:52:00Z"/>
                <w:bCs/>
                <w:iCs/>
              </w:rPr>
            </w:pPr>
          </w:p>
        </w:tc>
      </w:tr>
      <w:tr w:rsidR="008E208E" w:rsidRPr="00206D41" w:rsidTr="00B3414B">
        <w:trPr>
          <w:trHeight w:val="360"/>
        </w:trPr>
        <w:tc>
          <w:tcPr>
            <w:tcW w:w="1728" w:type="dxa"/>
            <w:shd w:val="clear" w:color="auto" w:fill="auto"/>
          </w:tcPr>
          <w:p w:rsidR="008E208E" w:rsidRPr="00206D41" w:rsidRDefault="008E208E" w:rsidP="008E208E">
            <w:pPr>
              <w:ind w:left="-60"/>
              <w:rPr>
                <w:b/>
                <w:bCs/>
                <w:iCs/>
              </w:rPr>
            </w:pPr>
            <w:r>
              <w:rPr>
                <w:b/>
                <w:bCs/>
                <w:iCs/>
              </w:rPr>
              <w:t>TRIGGER AND LIMIT SETTING</w:t>
            </w:r>
          </w:p>
        </w:tc>
        <w:tc>
          <w:tcPr>
            <w:tcW w:w="7470" w:type="dxa"/>
            <w:gridSpan w:val="4"/>
            <w:shd w:val="clear" w:color="auto" w:fill="auto"/>
          </w:tcPr>
          <w:p w:rsidR="008E208E" w:rsidRPr="00254F91" w:rsidRDefault="008E208E" w:rsidP="008E208E">
            <w:pPr>
              <w:spacing w:after="0" w:line="240" w:lineRule="auto"/>
              <w:rPr>
                <w:rFonts w:asciiTheme="minorHAnsi" w:eastAsiaTheme="minorHAnsi" w:hAnsiTheme="minorHAnsi" w:cstheme="minorBidi"/>
                <w:iCs/>
              </w:rPr>
            </w:pPr>
            <w:r w:rsidRPr="00950957">
              <w:rPr>
                <w:rFonts w:asciiTheme="minorHAnsi" w:eastAsiaTheme="minorHAnsi" w:hAnsiTheme="minorHAnsi" w:cstheme="minorBidi"/>
                <w:iCs/>
              </w:rPr>
              <w:t>LCR limits are set using the regulatory minimum (100%) as an anchor point, then adding a buffer per management discretion, and verifying against historical trends</w:t>
            </w:r>
            <w:r>
              <w:rPr>
                <w:rFonts w:asciiTheme="minorHAnsi" w:eastAsiaTheme="minorHAnsi" w:hAnsiTheme="minorHAnsi" w:cstheme="minorBidi"/>
                <w:iCs/>
              </w:rPr>
              <w:t>.</w:t>
            </w:r>
          </w:p>
        </w:tc>
      </w:tr>
      <w:tr w:rsidR="008E208E" w:rsidRPr="00206D41" w:rsidTr="00B3414B">
        <w:trPr>
          <w:trHeight w:val="360"/>
        </w:trPr>
        <w:tc>
          <w:tcPr>
            <w:tcW w:w="1728" w:type="dxa"/>
            <w:shd w:val="clear" w:color="auto" w:fill="auto"/>
          </w:tcPr>
          <w:p w:rsidR="008E208E" w:rsidRPr="00206D41" w:rsidRDefault="008E208E" w:rsidP="008E208E">
            <w:pPr>
              <w:ind w:left="-60"/>
              <w:rPr>
                <w:b/>
                <w:bCs/>
                <w:iCs/>
              </w:rPr>
            </w:pPr>
            <w:r>
              <w:rPr>
                <w:b/>
                <w:bCs/>
                <w:iCs/>
              </w:rPr>
              <w:t>TESTING FREQUENCY</w:t>
            </w:r>
          </w:p>
        </w:tc>
        <w:tc>
          <w:tcPr>
            <w:tcW w:w="7470" w:type="dxa"/>
            <w:gridSpan w:val="4"/>
            <w:shd w:val="clear" w:color="auto" w:fill="auto"/>
          </w:tcPr>
          <w:p w:rsidR="008E208E" w:rsidRDefault="008E208E" w:rsidP="008E208E">
            <w:pPr>
              <w:spacing w:after="0" w:line="240" w:lineRule="auto"/>
              <w:rPr>
                <w:rFonts w:asciiTheme="minorHAnsi" w:eastAsiaTheme="minorHAnsi" w:hAnsiTheme="minorHAnsi" w:cstheme="minorBidi"/>
                <w:iCs/>
              </w:rPr>
            </w:pPr>
            <w:r>
              <w:rPr>
                <w:rFonts w:asciiTheme="minorHAnsi" w:eastAsiaTheme="minorHAnsi" w:hAnsiTheme="minorHAnsi" w:cstheme="minorBidi"/>
                <w:iCs/>
              </w:rPr>
              <w:t>Monthly.</w:t>
            </w:r>
          </w:p>
          <w:p w:rsidR="008E208E" w:rsidRDefault="008E208E" w:rsidP="008E208E">
            <w:pPr>
              <w:spacing w:after="0" w:line="240" w:lineRule="auto"/>
              <w:rPr>
                <w:rFonts w:asciiTheme="minorHAnsi" w:eastAsiaTheme="minorHAnsi" w:hAnsiTheme="minorHAnsi" w:cstheme="minorBidi"/>
                <w:iCs/>
              </w:rPr>
            </w:pPr>
            <w:r>
              <w:rPr>
                <w:rFonts w:asciiTheme="minorHAnsi" w:eastAsiaTheme="minorHAnsi" w:hAnsiTheme="minorHAnsi" w:cstheme="minorBidi"/>
                <w:iCs/>
              </w:rPr>
              <w:t>The proportion of High Quality Liquid assets to total net cash outflows:</w:t>
            </w:r>
          </w:p>
          <w:p w:rsidR="008E208E" w:rsidRDefault="008E208E" w:rsidP="008E208E">
            <w:pPr>
              <w:spacing w:after="0" w:line="240" w:lineRule="auto"/>
              <w:rPr>
                <w:rFonts w:asciiTheme="minorHAnsi" w:eastAsiaTheme="minorHAnsi" w:hAnsiTheme="minorHAnsi" w:cstheme="minorBidi"/>
                <w:iCs/>
              </w:rPr>
            </w:pPr>
          </w:p>
          <w:p w:rsidR="008E208E" w:rsidRPr="00340596" w:rsidRDefault="008E208E" w:rsidP="008E208E">
            <w:pPr>
              <w:spacing w:after="0" w:line="240" w:lineRule="auto"/>
              <w:jc w:val="center"/>
              <w:rPr>
                <w:rFonts w:asciiTheme="minorHAnsi" w:eastAsiaTheme="minorHAnsi" w:hAnsiTheme="minorHAnsi" w:cstheme="minorBidi"/>
                <w:iCs/>
                <w:sz w:val="28"/>
                <w:szCs w:val="28"/>
              </w:rPr>
            </w:pPr>
            <m:oMath>
              <m:f>
                <m:fPr>
                  <m:ctrlPr>
                    <w:rPr>
                      <w:rFonts w:ascii="Cambria Math" w:eastAsiaTheme="minorHAnsi" w:hAnsi="Cambria Math" w:cstheme="minorBidi"/>
                      <w:i/>
                      <w:iCs/>
                      <w:sz w:val="28"/>
                      <w:szCs w:val="28"/>
                    </w:rPr>
                  </m:ctrlPr>
                </m:fPr>
                <m:num>
                  <m:r>
                    <w:rPr>
                      <w:rFonts w:ascii="Cambria Math" w:eastAsiaTheme="minorHAnsi" w:hAnsi="Cambria Math" w:cstheme="minorBidi"/>
                      <w:sz w:val="28"/>
                      <w:szCs w:val="28"/>
                    </w:rPr>
                    <m:t>High Quality Liquid Assets (HQLA)</m:t>
                  </m:r>
                </m:num>
                <m:den>
                  <m:r>
                    <w:rPr>
                      <w:rFonts w:ascii="Cambria Math" w:eastAsiaTheme="minorHAnsi" w:hAnsi="Cambria Math" w:cstheme="minorBidi"/>
                      <w:sz w:val="28"/>
                      <w:szCs w:val="28"/>
                    </w:rPr>
                    <m:t xml:space="preserve">Total net cash outflow </m:t>
                  </m:r>
                </m:den>
              </m:f>
            </m:oMath>
            <w:r w:rsidRPr="00340596">
              <w:rPr>
                <w:rFonts w:asciiTheme="minorHAnsi" w:eastAsiaTheme="minorHAnsi" w:hAnsiTheme="minorHAnsi" w:cstheme="minorBidi"/>
                <w:iCs/>
                <w:sz w:val="28"/>
                <w:szCs w:val="28"/>
              </w:rPr>
              <w:t xml:space="preserve"> </w:t>
            </w:r>
          </w:p>
          <w:p w:rsidR="008E208E" w:rsidRDefault="008E208E" w:rsidP="008E208E">
            <w:pPr>
              <w:spacing w:after="0" w:line="240" w:lineRule="auto"/>
              <w:jc w:val="center"/>
              <w:rPr>
                <w:rFonts w:asciiTheme="minorHAnsi" w:eastAsiaTheme="minorHAnsi" w:hAnsiTheme="minorHAnsi" w:cstheme="minorBidi"/>
                <w:iCs/>
              </w:rPr>
            </w:pPr>
          </w:p>
          <w:p w:rsidR="008E208E" w:rsidRDefault="008E208E" w:rsidP="008E208E">
            <w:pPr>
              <w:spacing w:after="0" w:line="240" w:lineRule="auto"/>
              <w:rPr>
                <w:rFonts w:asciiTheme="minorHAnsi" w:eastAsiaTheme="minorHAnsi" w:hAnsiTheme="minorHAnsi" w:cstheme="minorBidi"/>
                <w:iCs/>
              </w:rPr>
            </w:pPr>
            <w:r>
              <w:rPr>
                <w:rFonts w:asciiTheme="minorHAnsi" w:eastAsiaTheme="minorHAnsi" w:hAnsiTheme="minorHAnsi" w:cstheme="minorBidi"/>
                <w:iCs/>
              </w:rPr>
              <w:t>The calculation of the LCR follows the standard industry calculation:</w:t>
            </w:r>
          </w:p>
          <w:p w:rsidR="008E208E" w:rsidRDefault="008E208E" w:rsidP="008E208E">
            <w:pPr>
              <w:pStyle w:val="ListParagraph"/>
              <w:numPr>
                <w:ilvl w:val="0"/>
                <w:numId w:val="14"/>
              </w:numPr>
              <w:spacing w:after="0" w:line="240" w:lineRule="auto"/>
              <w:rPr>
                <w:iCs/>
              </w:rPr>
            </w:pPr>
            <w:r w:rsidRPr="00950957">
              <w:rPr>
                <w:iCs/>
              </w:rPr>
              <w:t xml:space="preserve">HQLA are defined based on specific regulatory guidance under Basel III; </w:t>
            </w:r>
          </w:p>
          <w:p w:rsidR="008E208E" w:rsidRPr="0010609C" w:rsidRDefault="008E208E" w:rsidP="008E208E">
            <w:pPr>
              <w:pStyle w:val="ListParagraph"/>
              <w:numPr>
                <w:ilvl w:val="0"/>
                <w:numId w:val="14"/>
              </w:numPr>
              <w:spacing w:after="0" w:line="240" w:lineRule="auto"/>
              <w:rPr>
                <w:iCs/>
              </w:rPr>
            </w:pPr>
            <w:r w:rsidRPr="001520DE">
              <w:rPr>
                <w:iCs/>
              </w:rPr>
              <w:t>Net Cash Outflows are defi</w:t>
            </w:r>
            <w:r>
              <w:rPr>
                <w:iCs/>
              </w:rPr>
              <w:t>ned as e</w:t>
            </w:r>
            <w:r w:rsidRPr="001520DE">
              <w:rPr>
                <w:iCs/>
              </w:rPr>
              <w:t xml:space="preserve">xpected cash </w:t>
            </w:r>
            <w:r>
              <w:rPr>
                <w:iCs/>
              </w:rPr>
              <w:t>outflows over the next 30 days less</w:t>
            </w:r>
            <w:r w:rsidRPr="001520DE">
              <w:rPr>
                <w:iCs/>
              </w:rPr>
              <w:t xml:space="preserve"> expected cash inflows over the next 30 days.</w:t>
            </w:r>
            <w:r>
              <w:rPr>
                <w:iCs/>
              </w:rPr>
              <w:t xml:space="preserve"> </w:t>
            </w:r>
            <w:r w:rsidRPr="001520DE">
              <w:rPr>
                <w:iCs/>
              </w:rPr>
              <w:t>Specific cash outflows/inflows are defined according to the specific regulatory guidance</w:t>
            </w:r>
            <w:r>
              <w:rPr>
                <w:rStyle w:val="FootnoteReference"/>
                <w:iCs/>
              </w:rPr>
              <w:footnoteReference w:id="16"/>
            </w:r>
            <w:r w:rsidRPr="001520DE">
              <w:rPr>
                <w:iCs/>
              </w:rPr>
              <w:t>.</w:t>
            </w:r>
          </w:p>
        </w:tc>
      </w:tr>
      <w:tr w:rsidR="008E208E" w:rsidRPr="00206D41" w:rsidTr="00B3414B">
        <w:trPr>
          <w:trHeight w:val="525"/>
        </w:trPr>
        <w:tc>
          <w:tcPr>
            <w:tcW w:w="1728" w:type="dxa"/>
            <w:shd w:val="clear" w:color="auto" w:fill="auto"/>
          </w:tcPr>
          <w:p w:rsidR="008E208E" w:rsidRPr="00206D41" w:rsidRDefault="008E208E" w:rsidP="008E208E">
            <w:pPr>
              <w:rPr>
                <w:b/>
                <w:bCs/>
                <w:iCs/>
              </w:rPr>
            </w:pPr>
            <w:r w:rsidRPr="00206D41">
              <w:rPr>
                <w:b/>
                <w:bCs/>
                <w:iCs/>
              </w:rPr>
              <w:t>SOURCE OF INFORMATION</w:t>
            </w:r>
          </w:p>
        </w:tc>
        <w:tc>
          <w:tcPr>
            <w:tcW w:w="7470" w:type="dxa"/>
            <w:gridSpan w:val="4"/>
            <w:shd w:val="clear" w:color="auto" w:fill="auto"/>
          </w:tcPr>
          <w:p w:rsidR="008E208E" w:rsidRPr="00206D41" w:rsidRDefault="008E208E" w:rsidP="008E208E">
            <w:pPr>
              <w:spacing w:after="0" w:line="240" w:lineRule="auto"/>
              <w:rPr>
                <w:bCs/>
                <w:iCs/>
              </w:rPr>
            </w:pPr>
            <w:r w:rsidRPr="00C05360">
              <w:rPr>
                <w:bCs/>
                <w:iCs/>
              </w:rPr>
              <w:t>QRM; Source and Use Report; Investment Portfolio Report; GL</w:t>
            </w:r>
            <w:r>
              <w:rPr>
                <w:bCs/>
                <w:iCs/>
              </w:rPr>
              <w:t xml:space="preserve"> - </w:t>
            </w:r>
            <w:r w:rsidRPr="000B3F8D">
              <w:rPr>
                <w:bCs/>
                <w:iCs/>
              </w:rPr>
              <w:tab/>
              <w:t>File name: “RL_LCR_019_201511”</w:t>
            </w:r>
          </w:p>
        </w:tc>
      </w:tr>
    </w:tbl>
    <w:p w:rsidR="00A0462D" w:rsidRDefault="00A0462D" w:rsidP="00B52E32"/>
    <w:p w:rsidR="00BB4DCA" w:rsidRPr="00454B3A" w:rsidRDefault="00784F28" w:rsidP="00454B3A">
      <w:pPr>
        <w:pStyle w:val="SANUS2"/>
        <w:numPr>
          <w:ilvl w:val="1"/>
          <w:numId w:val="1"/>
        </w:numPr>
      </w:pPr>
      <w:bookmarkStart w:id="4383" w:name="_Toc441071974"/>
      <w:r>
        <w:t>Structural Funding Ratio</w:t>
      </w:r>
      <w:r w:rsidR="0072224D">
        <w:t xml:space="preserve"> (SFR)</w:t>
      </w:r>
      <w:bookmarkEnd w:id="4383"/>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872"/>
        <w:gridCol w:w="2442"/>
        <w:gridCol w:w="2442"/>
        <w:gridCol w:w="1221"/>
        <w:gridCol w:w="1221"/>
      </w:tblGrid>
      <w:tr w:rsidR="00BB4DCA" w:rsidRPr="00206D41" w:rsidTr="00B3414B">
        <w:trPr>
          <w:trHeight w:val="462"/>
        </w:trPr>
        <w:tc>
          <w:tcPr>
            <w:tcW w:w="1872" w:type="dxa"/>
            <w:shd w:val="clear" w:color="auto" w:fill="auto"/>
          </w:tcPr>
          <w:p w:rsidR="00BB4DCA" w:rsidRPr="00206D41" w:rsidRDefault="00157B7A" w:rsidP="007E122B">
            <w:pPr>
              <w:rPr>
                <w:b/>
                <w:bCs/>
                <w:iCs/>
              </w:rPr>
            </w:pPr>
            <w:r>
              <w:rPr>
                <w:b/>
                <w:bCs/>
                <w:iCs/>
              </w:rPr>
              <w:t>DEFINITION</w:t>
            </w:r>
          </w:p>
        </w:tc>
        <w:tc>
          <w:tcPr>
            <w:tcW w:w="7326" w:type="dxa"/>
            <w:gridSpan w:val="4"/>
            <w:shd w:val="clear" w:color="auto" w:fill="auto"/>
          </w:tcPr>
          <w:p w:rsidR="00BB4DCA" w:rsidRPr="00206D41" w:rsidRDefault="00205458" w:rsidP="007E122B">
            <w:pPr>
              <w:spacing w:after="0" w:line="240" w:lineRule="auto"/>
              <w:rPr>
                <w:bCs/>
                <w:iCs/>
              </w:rPr>
            </w:pPr>
            <w:r>
              <w:rPr>
                <w:bCs/>
                <w:iCs/>
              </w:rPr>
              <w:t>T</w:t>
            </w:r>
            <w:r w:rsidR="005A3957">
              <w:rPr>
                <w:bCs/>
                <w:iCs/>
              </w:rPr>
              <w:t>he percentage of structural assets that are funded with medium and long term liabilities</w:t>
            </w:r>
          </w:p>
        </w:tc>
      </w:tr>
      <w:tr w:rsidR="00BB4DCA" w:rsidRPr="00206D41" w:rsidTr="00B3414B">
        <w:trPr>
          <w:cantSplit/>
          <w:trHeight w:val="429"/>
        </w:trPr>
        <w:tc>
          <w:tcPr>
            <w:tcW w:w="1872" w:type="dxa"/>
            <w:shd w:val="clear" w:color="auto" w:fill="auto"/>
          </w:tcPr>
          <w:p w:rsidR="00BB4DCA" w:rsidRPr="00206D41" w:rsidRDefault="00157B7A" w:rsidP="007E122B">
            <w:pPr>
              <w:rPr>
                <w:b/>
                <w:bCs/>
                <w:iCs/>
              </w:rPr>
            </w:pPr>
            <w:r>
              <w:rPr>
                <w:b/>
                <w:bCs/>
                <w:iCs/>
              </w:rPr>
              <w:t>RISK TYPE</w:t>
            </w:r>
          </w:p>
        </w:tc>
        <w:tc>
          <w:tcPr>
            <w:tcW w:w="7326" w:type="dxa"/>
            <w:gridSpan w:val="4"/>
            <w:shd w:val="clear" w:color="auto" w:fill="auto"/>
          </w:tcPr>
          <w:p w:rsidR="00BB4DCA" w:rsidRPr="00206D41" w:rsidRDefault="00157B7A" w:rsidP="00205458">
            <w:pPr>
              <w:tabs>
                <w:tab w:val="left" w:pos="2145"/>
              </w:tabs>
              <w:spacing w:after="0" w:line="240" w:lineRule="auto"/>
              <w:rPr>
                <w:bCs/>
                <w:iCs/>
              </w:rPr>
            </w:pPr>
            <w:r>
              <w:rPr>
                <w:bCs/>
                <w:iCs/>
              </w:rPr>
              <w:t>Liquidity</w:t>
            </w:r>
            <w:r w:rsidR="00205458">
              <w:rPr>
                <w:bCs/>
                <w:iCs/>
              </w:rPr>
              <w:t xml:space="preserve"> / Funding</w:t>
            </w:r>
            <w:r>
              <w:rPr>
                <w:bCs/>
                <w:iCs/>
              </w:rPr>
              <w:t xml:space="preserve"> Risk</w:t>
            </w:r>
            <w:r w:rsidR="00205458">
              <w:rPr>
                <w:bCs/>
                <w:iCs/>
              </w:rPr>
              <w:tab/>
            </w:r>
          </w:p>
        </w:tc>
      </w:tr>
      <w:tr w:rsidR="00E04287" w:rsidRPr="00206D41" w:rsidTr="00B3414B">
        <w:trPr>
          <w:cantSplit/>
          <w:trHeight w:val="429"/>
          <w:ins w:id="4384" w:author="Amarucci, Scott M" w:date="2016-02-17T21:49:00Z"/>
        </w:trPr>
        <w:tc>
          <w:tcPr>
            <w:tcW w:w="1872" w:type="dxa"/>
            <w:shd w:val="clear" w:color="auto" w:fill="auto"/>
          </w:tcPr>
          <w:p w:rsidR="00E04287" w:rsidRDefault="00E04287" w:rsidP="007E122B">
            <w:pPr>
              <w:rPr>
                <w:ins w:id="4385" w:author="Amarucci, Scott M" w:date="2016-02-17T21:49:00Z"/>
                <w:b/>
                <w:bCs/>
                <w:iCs/>
              </w:rPr>
            </w:pPr>
            <w:ins w:id="4386" w:author="Amarucci, Scott M" w:date="2016-02-17T21:49:00Z">
              <w:r>
                <w:rPr>
                  <w:b/>
                  <w:bCs/>
                  <w:iCs/>
                </w:rPr>
                <w:t>RATIONALE</w:t>
              </w:r>
            </w:ins>
          </w:p>
        </w:tc>
        <w:tc>
          <w:tcPr>
            <w:tcW w:w="7326" w:type="dxa"/>
            <w:gridSpan w:val="4"/>
            <w:shd w:val="clear" w:color="auto" w:fill="auto"/>
          </w:tcPr>
          <w:p w:rsidR="00E04287" w:rsidRDefault="008E208E" w:rsidP="00EF0941">
            <w:pPr>
              <w:tabs>
                <w:tab w:val="left" w:pos="2145"/>
              </w:tabs>
              <w:spacing w:after="0" w:line="240" w:lineRule="auto"/>
              <w:rPr>
                <w:ins w:id="4387" w:author="Amarucci, Scott M" w:date="2016-02-17T21:49:00Z"/>
                <w:bCs/>
                <w:iCs/>
              </w:rPr>
            </w:pPr>
            <w:ins w:id="4388" w:author="Amarucci, Scott M" w:date="2016-02-19T11:39:00Z">
              <w:r w:rsidRPr="008E208E">
                <w:rPr>
                  <w:bCs/>
                  <w:iCs/>
                </w:rPr>
                <w:t xml:space="preserve">SHUSA currently monitors the structural funding ratio which is a precursor to </w:t>
              </w:r>
            </w:ins>
            <w:ins w:id="4389" w:author="Amarucci, Scott M" w:date="2016-02-19T11:42:00Z">
              <w:r w:rsidR="00EF0941">
                <w:rPr>
                  <w:bCs/>
                  <w:iCs/>
                </w:rPr>
                <w:t xml:space="preserve">net </w:t>
              </w:r>
            </w:ins>
            <w:ins w:id="4390" w:author="Amarucci, Scott M" w:date="2016-02-19T11:43:00Z">
              <w:r w:rsidR="00EF0941">
                <w:rPr>
                  <w:bCs/>
                  <w:iCs/>
                </w:rPr>
                <w:t>stable</w:t>
              </w:r>
            </w:ins>
            <w:ins w:id="4391" w:author="Amarucci, Scott M" w:date="2016-02-19T11:42:00Z">
              <w:r w:rsidR="00EF0941">
                <w:rPr>
                  <w:bCs/>
                  <w:iCs/>
                </w:rPr>
                <w:t xml:space="preserve"> funding ratio (NSFR)</w:t>
              </w:r>
            </w:ins>
            <w:ins w:id="4392" w:author="Amarucci, Scott M" w:date="2016-02-19T11:39:00Z">
              <w:r w:rsidR="00EF0941">
                <w:rPr>
                  <w:bCs/>
                  <w:iCs/>
                </w:rPr>
                <w:t xml:space="preserve">, a monitoring </w:t>
              </w:r>
            </w:ins>
            <w:ins w:id="4393" w:author="Amarucci, Scott M" w:date="2016-02-19T11:42:00Z">
              <w:r w:rsidR="00EF0941">
                <w:rPr>
                  <w:bCs/>
                  <w:iCs/>
                </w:rPr>
                <w:t xml:space="preserve">standard </w:t>
              </w:r>
            </w:ins>
            <w:ins w:id="4394" w:author="Amarucci, Scott M" w:date="2016-02-19T11:39:00Z">
              <w:r w:rsidR="00EF0941">
                <w:rPr>
                  <w:bCs/>
                  <w:iCs/>
                </w:rPr>
                <w:t>specified by Basel III</w:t>
              </w:r>
            </w:ins>
            <w:ins w:id="4395" w:author="Amarucci, Scott M" w:date="2016-02-19T11:42:00Z">
              <w:r w:rsidR="00EF0941">
                <w:rPr>
                  <w:bCs/>
                  <w:iCs/>
                </w:rPr>
                <w:t xml:space="preserve"> which will have to be met by 2018</w:t>
              </w:r>
            </w:ins>
            <w:ins w:id="4396" w:author="Amarucci, Scott M" w:date="2016-02-19T11:59:00Z">
              <w:r w:rsidR="00213EBA">
                <w:rPr>
                  <w:bCs/>
                  <w:iCs/>
                </w:rPr>
                <w:t>.</w:t>
              </w:r>
            </w:ins>
          </w:p>
        </w:tc>
      </w:tr>
      <w:tr w:rsidR="00E04287" w:rsidRPr="00206D41" w:rsidTr="00B3414B">
        <w:trPr>
          <w:cantSplit/>
          <w:trHeight w:val="270"/>
        </w:trPr>
        <w:tc>
          <w:tcPr>
            <w:tcW w:w="1872" w:type="dxa"/>
            <w:vMerge w:val="restart"/>
            <w:shd w:val="clear" w:color="auto" w:fill="auto"/>
          </w:tcPr>
          <w:p w:rsidR="00E04287" w:rsidRPr="00206D41" w:rsidRDefault="00E04287" w:rsidP="007E122B">
            <w:pPr>
              <w:rPr>
                <w:b/>
                <w:bCs/>
                <w:iCs/>
              </w:rPr>
            </w:pPr>
            <w:r>
              <w:rPr>
                <w:b/>
                <w:bCs/>
                <w:iCs/>
              </w:rPr>
              <w:t>ENTITY</w:t>
            </w:r>
          </w:p>
        </w:tc>
        <w:tc>
          <w:tcPr>
            <w:tcW w:w="2442" w:type="dxa"/>
            <w:shd w:val="clear" w:color="auto" w:fill="auto"/>
          </w:tcPr>
          <w:p w:rsidR="00E04287" w:rsidRPr="00157B7A" w:rsidRDefault="00E04287" w:rsidP="007E122B">
            <w:pPr>
              <w:spacing w:after="0" w:line="240" w:lineRule="auto"/>
              <w:rPr>
                <w:b/>
                <w:bCs/>
                <w:iCs/>
              </w:rPr>
            </w:pPr>
            <w:r w:rsidRPr="00157B7A">
              <w:rPr>
                <w:b/>
                <w:bCs/>
                <w:iCs/>
              </w:rPr>
              <w:t>SHUSA</w:t>
            </w:r>
          </w:p>
        </w:tc>
        <w:tc>
          <w:tcPr>
            <w:tcW w:w="2442" w:type="dxa"/>
            <w:shd w:val="clear" w:color="auto" w:fill="auto"/>
          </w:tcPr>
          <w:p w:rsidR="00E04287" w:rsidRPr="00157B7A" w:rsidRDefault="00E04287" w:rsidP="007E122B">
            <w:pPr>
              <w:spacing w:after="0" w:line="240" w:lineRule="auto"/>
              <w:rPr>
                <w:b/>
                <w:bCs/>
                <w:iCs/>
              </w:rPr>
            </w:pPr>
            <w:r w:rsidRPr="00157B7A">
              <w:rPr>
                <w:b/>
                <w:bCs/>
                <w:iCs/>
              </w:rPr>
              <w:t xml:space="preserve">SBNA </w:t>
            </w:r>
          </w:p>
        </w:tc>
        <w:tc>
          <w:tcPr>
            <w:tcW w:w="2442" w:type="dxa"/>
            <w:gridSpan w:val="2"/>
            <w:shd w:val="clear" w:color="auto" w:fill="auto"/>
          </w:tcPr>
          <w:p w:rsidR="00E04287" w:rsidRPr="00157B7A" w:rsidRDefault="00E04287" w:rsidP="007E122B">
            <w:pPr>
              <w:spacing w:after="0" w:line="240" w:lineRule="auto"/>
              <w:rPr>
                <w:b/>
                <w:bCs/>
                <w:iCs/>
              </w:rPr>
            </w:pPr>
            <w:r w:rsidRPr="00157B7A">
              <w:rPr>
                <w:b/>
                <w:bCs/>
                <w:iCs/>
              </w:rPr>
              <w:t>SC</w:t>
            </w:r>
          </w:p>
        </w:tc>
      </w:tr>
      <w:tr w:rsidR="00E04287" w:rsidRPr="00206D41" w:rsidTr="00B3414B">
        <w:trPr>
          <w:trHeight w:val="270"/>
        </w:trPr>
        <w:tc>
          <w:tcPr>
            <w:tcW w:w="1872" w:type="dxa"/>
            <w:vMerge/>
            <w:shd w:val="clear" w:color="auto" w:fill="auto"/>
          </w:tcPr>
          <w:p w:rsidR="00E04287" w:rsidRDefault="00E04287" w:rsidP="007E122B">
            <w:pPr>
              <w:rPr>
                <w:b/>
                <w:bCs/>
                <w:iCs/>
              </w:rPr>
            </w:pPr>
          </w:p>
        </w:tc>
        <w:tc>
          <w:tcPr>
            <w:tcW w:w="2442" w:type="dxa"/>
            <w:shd w:val="clear" w:color="auto" w:fill="auto"/>
          </w:tcPr>
          <w:p w:rsidR="00E04287" w:rsidRPr="00206D41" w:rsidRDefault="00E04287" w:rsidP="007E122B">
            <w:pPr>
              <w:spacing w:after="0" w:line="240" w:lineRule="auto"/>
              <w:rPr>
                <w:bCs/>
                <w:iCs/>
              </w:rPr>
            </w:pPr>
            <w:r>
              <w:rPr>
                <w:bCs/>
                <w:iCs/>
              </w:rPr>
              <w:t>Yes</w:t>
            </w:r>
          </w:p>
        </w:tc>
        <w:tc>
          <w:tcPr>
            <w:tcW w:w="2442" w:type="dxa"/>
            <w:shd w:val="clear" w:color="auto" w:fill="auto"/>
          </w:tcPr>
          <w:p w:rsidR="00E04287" w:rsidRPr="00206D41" w:rsidRDefault="00E04287" w:rsidP="007E122B">
            <w:pPr>
              <w:spacing w:after="0" w:line="240" w:lineRule="auto"/>
              <w:rPr>
                <w:bCs/>
                <w:iCs/>
              </w:rPr>
            </w:pPr>
            <w:r>
              <w:rPr>
                <w:bCs/>
                <w:iCs/>
              </w:rPr>
              <w:t>Yes</w:t>
            </w:r>
          </w:p>
        </w:tc>
        <w:tc>
          <w:tcPr>
            <w:tcW w:w="2442" w:type="dxa"/>
            <w:gridSpan w:val="2"/>
            <w:shd w:val="clear" w:color="auto" w:fill="auto"/>
          </w:tcPr>
          <w:p w:rsidR="00E04287" w:rsidRPr="00206D41" w:rsidRDefault="00E04287" w:rsidP="007E122B">
            <w:pPr>
              <w:spacing w:after="0" w:line="240" w:lineRule="auto"/>
              <w:rPr>
                <w:bCs/>
                <w:iCs/>
              </w:rPr>
            </w:pPr>
            <w:r>
              <w:rPr>
                <w:bCs/>
                <w:iCs/>
              </w:rPr>
              <w:t>Yes</w:t>
            </w:r>
          </w:p>
        </w:tc>
      </w:tr>
      <w:tr w:rsidR="00E04287" w:rsidRPr="00206D41" w:rsidTr="00E04287">
        <w:trPr>
          <w:trHeight w:val="270"/>
          <w:ins w:id="4397" w:author="Amarucci, Scott M" w:date="2016-02-17T21:47:00Z"/>
        </w:trPr>
        <w:tc>
          <w:tcPr>
            <w:tcW w:w="1872" w:type="dxa"/>
            <w:vMerge/>
            <w:shd w:val="clear" w:color="auto" w:fill="auto"/>
          </w:tcPr>
          <w:p w:rsidR="00E04287" w:rsidRDefault="00E04287" w:rsidP="00E04287">
            <w:pPr>
              <w:rPr>
                <w:ins w:id="4398" w:author="Amarucci, Scott M" w:date="2016-02-17T21:47:00Z"/>
                <w:b/>
                <w:bCs/>
                <w:iCs/>
              </w:rPr>
            </w:pPr>
          </w:p>
        </w:tc>
        <w:tc>
          <w:tcPr>
            <w:tcW w:w="2442" w:type="dxa"/>
            <w:shd w:val="clear" w:color="auto" w:fill="auto"/>
          </w:tcPr>
          <w:p w:rsidR="00E04287" w:rsidRDefault="00E04287" w:rsidP="00E04287">
            <w:pPr>
              <w:spacing w:after="0" w:line="240" w:lineRule="auto"/>
              <w:rPr>
                <w:ins w:id="4399" w:author="Amarucci, Scott M" w:date="2016-02-17T21:47:00Z"/>
                <w:bCs/>
                <w:iCs/>
              </w:rPr>
            </w:pPr>
            <w:ins w:id="4400" w:author="Amarucci, Scott M" w:date="2016-02-17T21:48:00Z">
              <w:r>
                <w:rPr>
                  <w:b/>
                  <w:bCs/>
                  <w:iCs/>
                </w:rPr>
                <w:t>SIS</w:t>
              </w:r>
            </w:ins>
          </w:p>
        </w:tc>
        <w:tc>
          <w:tcPr>
            <w:tcW w:w="2442" w:type="dxa"/>
            <w:shd w:val="clear" w:color="auto" w:fill="auto"/>
          </w:tcPr>
          <w:p w:rsidR="00E04287" w:rsidRDefault="00E04287" w:rsidP="00E04287">
            <w:pPr>
              <w:spacing w:after="0" w:line="240" w:lineRule="auto"/>
              <w:rPr>
                <w:ins w:id="4401" w:author="Amarucci, Scott M" w:date="2016-02-17T21:47:00Z"/>
                <w:bCs/>
                <w:iCs/>
              </w:rPr>
            </w:pPr>
            <w:ins w:id="4402" w:author="Amarucci, Scott M" w:date="2016-02-17T21:48:00Z">
              <w:r>
                <w:rPr>
                  <w:b/>
                  <w:bCs/>
                  <w:iCs/>
                </w:rPr>
                <w:t>BSI Miami</w:t>
              </w:r>
            </w:ins>
          </w:p>
        </w:tc>
        <w:tc>
          <w:tcPr>
            <w:tcW w:w="1221" w:type="dxa"/>
            <w:shd w:val="clear" w:color="auto" w:fill="auto"/>
          </w:tcPr>
          <w:p w:rsidR="00E04287" w:rsidRDefault="00E04287" w:rsidP="00E04287">
            <w:pPr>
              <w:spacing w:after="0" w:line="240" w:lineRule="auto"/>
              <w:rPr>
                <w:ins w:id="4403" w:author="Amarucci, Scott M" w:date="2016-02-17T21:47:00Z"/>
                <w:bCs/>
                <w:iCs/>
              </w:rPr>
            </w:pPr>
            <w:ins w:id="4404" w:author="Amarucci, Scott M" w:date="2016-02-17T21:48:00Z">
              <w:r>
                <w:rPr>
                  <w:b/>
                  <w:bCs/>
                  <w:iCs/>
                </w:rPr>
                <w:t>BSPR</w:t>
              </w:r>
            </w:ins>
          </w:p>
        </w:tc>
        <w:tc>
          <w:tcPr>
            <w:tcW w:w="1221" w:type="dxa"/>
            <w:shd w:val="clear" w:color="auto" w:fill="auto"/>
          </w:tcPr>
          <w:p w:rsidR="00E04287" w:rsidRDefault="00E04287" w:rsidP="00E04287">
            <w:pPr>
              <w:spacing w:after="0" w:line="240" w:lineRule="auto"/>
              <w:rPr>
                <w:ins w:id="4405" w:author="Amarucci, Scott M" w:date="2016-02-17T21:47:00Z"/>
                <w:bCs/>
                <w:iCs/>
              </w:rPr>
            </w:pPr>
            <w:ins w:id="4406" w:author="Amarucci, Scott M" w:date="2016-02-17T21:48:00Z">
              <w:r>
                <w:rPr>
                  <w:b/>
                  <w:bCs/>
                  <w:iCs/>
                </w:rPr>
                <w:t>SSLLC</w:t>
              </w:r>
            </w:ins>
          </w:p>
        </w:tc>
      </w:tr>
      <w:tr w:rsidR="00E04287" w:rsidRPr="00206D41" w:rsidTr="00E04287">
        <w:trPr>
          <w:trHeight w:val="270"/>
          <w:ins w:id="4407" w:author="Amarucci, Scott M" w:date="2016-02-17T21:47:00Z"/>
        </w:trPr>
        <w:tc>
          <w:tcPr>
            <w:tcW w:w="1872" w:type="dxa"/>
            <w:vMerge/>
            <w:shd w:val="clear" w:color="auto" w:fill="auto"/>
          </w:tcPr>
          <w:p w:rsidR="00E04287" w:rsidRDefault="00E04287" w:rsidP="00E04287">
            <w:pPr>
              <w:rPr>
                <w:ins w:id="4408" w:author="Amarucci, Scott M" w:date="2016-02-17T21:47:00Z"/>
                <w:b/>
                <w:bCs/>
                <w:iCs/>
              </w:rPr>
            </w:pPr>
          </w:p>
        </w:tc>
        <w:tc>
          <w:tcPr>
            <w:tcW w:w="2442" w:type="dxa"/>
            <w:shd w:val="clear" w:color="auto" w:fill="auto"/>
          </w:tcPr>
          <w:p w:rsidR="00E04287" w:rsidRDefault="00E04287" w:rsidP="00E04287">
            <w:pPr>
              <w:spacing w:after="0" w:line="240" w:lineRule="auto"/>
              <w:rPr>
                <w:ins w:id="4409" w:author="Amarucci, Scott M" w:date="2016-02-17T21:47:00Z"/>
                <w:bCs/>
                <w:iCs/>
              </w:rPr>
            </w:pPr>
            <w:ins w:id="4410" w:author="Amarucci, Scott M" w:date="2016-02-17T21:48:00Z">
              <w:r>
                <w:rPr>
                  <w:bCs/>
                  <w:iCs/>
                </w:rPr>
                <w:t>Yes</w:t>
              </w:r>
            </w:ins>
          </w:p>
        </w:tc>
        <w:tc>
          <w:tcPr>
            <w:tcW w:w="2442" w:type="dxa"/>
            <w:shd w:val="clear" w:color="auto" w:fill="auto"/>
          </w:tcPr>
          <w:p w:rsidR="00E04287" w:rsidRDefault="00E04287" w:rsidP="00E04287">
            <w:pPr>
              <w:spacing w:after="0" w:line="240" w:lineRule="auto"/>
              <w:rPr>
                <w:ins w:id="4411" w:author="Amarucci, Scott M" w:date="2016-02-17T21:47:00Z"/>
                <w:bCs/>
                <w:iCs/>
              </w:rPr>
            </w:pPr>
            <w:ins w:id="4412" w:author="Amarucci, Scott M" w:date="2016-02-17T21:48:00Z">
              <w:r>
                <w:rPr>
                  <w:bCs/>
                  <w:iCs/>
                </w:rPr>
                <w:t>Yes</w:t>
              </w:r>
            </w:ins>
          </w:p>
        </w:tc>
        <w:tc>
          <w:tcPr>
            <w:tcW w:w="1221" w:type="dxa"/>
            <w:shd w:val="clear" w:color="auto" w:fill="auto"/>
          </w:tcPr>
          <w:p w:rsidR="00E04287" w:rsidRDefault="00E04287" w:rsidP="00E04287">
            <w:pPr>
              <w:spacing w:after="0" w:line="240" w:lineRule="auto"/>
              <w:rPr>
                <w:ins w:id="4413" w:author="Amarucci, Scott M" w:date="2016-02-17T21:47:00Z"/>
                <w:bCs/>
                <w:iCs/>
              </w:rPr>
            </w:pPr>
            <w:ins w:id="4414" w:author="Amarucci, Scott M" w:date="2016-02-17T21:48:00Z">
              <w:r>
                <w:rPr>
                  <w:bCs/>
                  <w:iCs/>
                </w:rPr>
                <w:t>Yes</w:t>
              </w:r>
            </w:ins>
          </w:p>
        </w:tc>
        <w:tc>
          <w:tcPr>
            <w:tcW w:w="1221" w:type="dxa"/>
            <w:shd w:val="clear" w:color="auto" w:fill="auto"/>
          </w:tcPr>
          <w:p w:rsidR="00E04287" w:rsidRDefault="00E04287" w:rsidP="00E04287">
            <w:pPr>
              <w:spacing w:after="0" w:line="240" w:lineRule="auto"/>
              <w:rPr>
                <w:ins w:id="4415" w:author="Amarucci, Scott M" w:date="2016-02-17T21:47:00Z"/>
                <w:bCs/>
                <w:iCs/>
              </w:rPr>
            </w:pPr>
            <w:ins w:id="4416" w:author="Amarucci, Scott M" w:date="2016-02-17T21:48:00Z">
              <w:r>
                <w:rPr>
                  <w:bCs/>
                  <w:iCs/>
                </w:rPr>
                <w:t>Yes</w:t>
              </w:r>
            </w:ins>
          </w:p>
        </w:tc>
      </w:tr>
      <w:tr w:rsidR="00E04287" w:rsidRPr="00206D41" w:rsidTr="00B3414B">
        <w:trPr>
          <w:trHeight w:val="270"/>
        </w:trPr>
        <w:tc>
          <w:tcPr>
            <w:tcW w:w="1872" w:type="dxa"/>
            <w:vMerge w:val="restart"/>
            <w:shd w:val="clear" w:color="auto" w:fill="auto"/>
          </w:tcPr>
          <w:p w:rsidR="00E04287" w:rsidRPr="00206D41" w:rsidRDefault="00E04287" w:rsidP="00E04287">
            <w:pPr>
              <w:rPr>
                <w:b/>
                <w:bCs/>
                <w:iCs/>
              </w:rPr>
            </w:pPr>
            <w:r>
              <w:rPr>
                <w:b/>
                <w:bCs/>
                <w:iCs/>
              </w:rPr>
              <w:lastRenderedPageBreak/>
              <w:t>METRIC OWNER</w:t>
            </w:r>
          </w:p>
        </w:tc>
        <w:tc>
          <w:tcPr>
            <w:tcW w:w="2442" w:type="dxa"/>
            <w:shd w:val="clear" w:color="auto" w:fill="auto"/>
          </w:tcPr>
          <w:p w:rsidR="00E04287" w:rsidRPr="00157B7A" w:rsidRDefault="00E04287" w:rsidP="00E04287">
            <w:pPr>
              <w:spacing w:after="0" w:line="240" w:lineRule="auto"/>
              <w:rPr>
                <w:b/>
                <w:bCs/>
                <w:iCs/>
              </w:rPr>
            </w:pPr>
            <w:r w:rsidRPr="00157B7A">
              <w:rPr>
                <w:b/>
                <w:bCs/>
                <w:iCs/>
              </w:rPr>
              <w:t>SHUSA</w:t>
            </w:r>
          </w:p>
        </w:tc>
        <w:tc>
          <w:tcPr>
            <w:tcW w:w="2442" w:type="dxa"/>
            <w:shd w:val="clear" w:color="auto" w:fill="auto"/>
          </w:tcPr>
          <w:p w:rsidR="00E04287" w:rsidRPr="00157B7A" w:rsidRDefault="00E04287" w:rsidP="00E04287">
            <w:pPr>
              <w:spacing w:after="0" w:line="240" w:lineRule="auto"/>
              <w:rPr>
                <w:b/>
                <w:bCs/>
                <w:iCs/>
              </w:rPr>
            </w:pPr>
            <w:r w:rsidRPr="00157B7A">
              <w:rPr>
                <w:b/>
                <w:bCs/>
                <w:iCs/>
              </w:rPr>
              <w:t>SBNA</w:t>
            </w:r>
          </w:p>
        </w:tc>
        <w:tc>
          <w:tcPr>
            <w:tcW w:w="2442" w:type="dxa"/>
            <w:gridSpan w:val="2"/>
            <w:shd w:val="clear" w:color="auto" w:fill="auto"/>
          </w:tcPr>
          <w:p w:rsidR="00E04287" w:rsidRPr="00157B7A" w:rsidRDefault="00E04287" w:rsidP="00E04287">
            <w:pPr>
              <w:spacing w:after="0" w:line="240" w:lineRule="auto"/>
              <w:rPr>
                <w:b/>
                <w:bCs/>
                <w:iCs/>
              </w:rPr>
            </w:pPr>
            <w:r w:rsidRPr="00157B7A">
              <w:rPr>
                <w:b/>
                <w:bCs/>
                <w:iCs/>
              </w:rPr>
              <w:t>SC</w:t>
            </w:r>
          </w:p>
        </w:tc>
      </w:tr>
      <w:tr w:rsidR="00E04287" w:rsidRPr="00206D41" w:rsidTr="00E04287">
        <w:trPr>
          <w:trHeight w:val="550"/>
        </w:trPr>
        <w:tc>
          <w:tcPr>
            <w:tcW w:w="1872" w:type="dxa"/>
            <w:vMerge/>
            <w:shd w:val="clear" w:color="auto" w:fill="auto"/>
          </w:tcPr>
          <w:p w:rsidR="00E04287" w:rsidRPr="00206D41" w:rsidRDefault="00E04287" w:rsidP="00E04287">
            <w:pPr>
              <w:rPr>
                <w:b/>
                <w:bCs/>
                <w:iCs/>
              </w:rPr>
            </w:pPr>
          </w:p>
        </w:tc>
        <w:tc>
          <w:tcPr>
            <w:tcW w:w="2442" w:type="dxa"/>
            <w:shd w:val="clear" w:color="auto" w:fill="auto"/>
          </w:tcPr>
          <w:p w:rsidR="00E04287" w:rsidRPr="00206D41" w:rsidRDefault="00E04287" w:rsidP="00E04287">
            <w:pPr>
              <w:spacing w:after="0" w:line="240" w:lineRule="auto"/>
              <w:rPr>
                <w:bCs/>
                <w:iCs/>
              </w:rPr>
            </w:pPr>
            <w:r>
              <w:rPr>
                <w:bCs/>
                <w:iCs/>
              </w:rPr>
              <w:t>SHUSA Director of Market Risk ALM</w:t>
            </w:r>
          </w:p>
        </w:tc>
        <w:tc>
          <w:tcPr>
            <w:tcW w:w="2442" w:type="dxa"/>
            <w:shd w:val="clear" w:color="auto" w:fill="auto"/>
          </w:tcPr>
          <w:p w:rsidR="00E04287" w:rsidRPr="00206D41" w:rsidRDefault="00E04287" w:rsidP="00E04287">
            <w:pPr>
              <w:spacing w:after="0" w:line="240" w:lineRule="auto"/>
              <w:rPr>
                <w:bCs/>
                <w:iCs/>
              </w:rPr>
            </w:pPr>
            <w:r>
              <w:rPr>
                <w:bCs/>
                <w:iCs/>
              </w:rPr>
              <w:t xml:space="preserve">SBNA </w:t>
            </w:r>
            <w:del w:id="4417" w:author="Amarucci, Scott M" w:date="2016-02-17T21:48:00Z">
              <w:r w:rsidDel="00E04287">
                <w:rPr>
                  <w:bCs/>
                  <w:iCs/>
                </w:rPr>
                <w:delText xml:space="preserve">Director </w:delText>
              </w:r>
            </w:del>
            <w:ins w:id="4418" w:author="Amarucci, Scott M" w:date="2016-02-17T21:48:00Z">
              <w:r>
                <w:rPr>
                  <w:bCs/>
                  <w:iCs/>
                </w:rPr>
                <w:t xml:space="preserve">Dir. </w:t>
              </w:r>
            </w:ins>
            <w:r>
              <w:rPr>
                <w:bCs/>
                <w:iCs/>
              </w:rPr>
              <w:t>of Market Risk ALM</w:t>
            </w:r>
          </w:p>
        </w:tc>
        <w:tc>
          <w:tcPr>
            <w:tcW w:w="2442" w:type="dxa"/>
            <w:gridSpan w:val="2"/>
            <w:shd w:val="clear" w:color="auto" w:fill="auto"/>
          </w:tcPr>
          <w:p w:rsidR="00E04287" w:rsidRPr="00206D41" w:rsidRDefault="00E04287" w:rsidP="00E04287">
            <w:pPr>
              <w:spacing w:after="0" w:line="240" w:lineRule="auto"/>
              <w:rPr>
                <w:bCs/>
                <w:iCs/>
              </w:rPr>
            </w:pPr>
            <w:r>
              <w:rPr>
                <w:bCs/>
                <w:iCs/>
              </w:rPr>
              <w:t xml:space="preserve">SC </w:t>
            </w:r>
            <w:del w:id="4419" w:author="Amarucci, Scott M" w:date="2016-02-17T21:48:00Z">
              <w:r w:rsidDel="00E04287">
                <w:rPr>
                  <w:bCs/>
                  <w:iCs/>
                </w:rPr>
                <w:delText xml:space="preserve">Director </w:delText>
              </w:r>
            </w:del>
            <w:ins w:id="4420" w:author="Amarucci, Scott M" w:date="2016-02-17T21:48:00Z">
              <w:r>
                <w:rPr>
                  <w:bCs/>
                  <w:iCs/>
                </w:rPr>
                <w:t xml:space="preserve">Dir. </w:t>
              </w:r>
            </w:ins>
            <w:r>
              <w:rPr>
                <w:bCs/>
                <w:iCs/>
              </w:rPr>
              <w:t>Market Risk ALM</w:t>
            </w:r>
          </w:p>
        </w:tc>
      </w:tr>
      <w:tr w:rsidR="00E04287" w:rsidRPr="00206D41" w:rsidTr="00B3414B">
        <w:trPr>
          <w:trHeight w:val="252"/>
          <w:ins w:id="4421" w:author="Amarucci, Scott M" w:date="2016-02-17T21:48:00Z"/>
        </w:trPr>
        <w:tc>
          <w:tcPr>
            <w:tcW w:w="1872" w:type="dxa"/>
            <w:vMerge/>
            <w:shd w:val="clear" w:color="auto" w:fill="auto"/>
          </w:tcPr>
          <w:p w:rsidR="00E04287" w:rsidRPr="00206D41" w:rsidRDefault="00E04287" w:rsidP="00E04287">
            <w:pPr>
              <w:rPr>
                <w:ins w:id="4422" w:author="Amarucci, Scott M" w:date="2016-02-17T21:48:00Z"/>
                <w:b/>
                <w:bCs/>
                <w:iCs/>
              </w:rPr>
            </w:pPr>
          </w:p>
        </w:tc>
        <w:tc>
          <w:tcPr>
            <w:tcW w:w="2442" w:type="dxa"/>
            <w:shd w:val="clear" w:color="auto" w:fill="auto"/>
          </w:tcPr>
          <w:p w:rsidR="00E04287" w:rsidRDefault="00E04287" w:rsidP="00E04287">
            <w:pPr>
              <w:spacing w:after="0" w:line="240" w:lineRule="auto"/>
              <w:rPr>
                <w:ins w:id="4423" w:author="Amarucci, Scott M" w:date="2016-02-17T21:48:00Z"/>
                <w:bCs/>
                <w:iCs/>
              </w:rPr>
            </w:pPr>
            <w:ins w:id="4424" w:author="Amarucci, Scott M" w:date="2016-02-17T21:49:00Z">
              <w:r>
                <w:rPr>
                  <w:b/>
                  <w:bCs/>
                  <w:iCs/>
                </w:rPr>
                <w:t>SIS</w:t>
              </w:r>
            </w:ins>
          </w:p>
        </w:tc>
        <w:tc>
          <w:tcPr>
            <w:tcW w:w="2442" w:type="dxa"/>
            <w:shd w:val="clear" w:color="auto" w:fill="auto"/>
          </w:tcPr>
          <w:p w:rsidR="00E04287" w:rsidRDefault="00E04287" w:rsidP="00E04287">
            <w:pPr>
              <w:spacing w:after="0" w:line="240" w:lineRule="auto"/>
              <w:rPr>
                <w:ins w:id="4425" w:author="Amarucci, Scott M" w:date="2016-02-17T21:48:00Z"/>
                <w:bCs/>
                <w:iCs/>
              </w:rPr>
            </w:pPr>
            <w:ins w:id="4426" w:author="Amarucci, Scott M" w:date="2016-02-17T21:49:00Z">
              <w:r>
                <w:rPr>
                  <w:b/>
                  <w:bCs/>
                  <w:iCs/>
                </w:rPr>
                <w:t>BSI Miami</w:t>
              </w:r>
            </w:ins>
          </w:p>
        </w:tc>
        <w:tc>
          <w:tcPr>
            <w:tcW w:w="2442" w:type="dxa"/>
            <w:gridSpan w:val="2"/>
            <w:shd w:val="clear" w:color="auto" w:fill="auto"/>
          </w:tcPr>
          <w:p w:rsidR="00E04287" w:rsidRDefault="00E04287" w:rsidP="00E04287">
            <w:pPr>
              <w:spacing w:after="0" w:line="240" w:lineRule="auto"/>
              <w:rPr>
                <w:ins w:id="4427" w:author="Amarucci, Scott M" w:date="2016-02-17T21:48:00Z"/>
                <w:bCs/>
                <w:iCs/>
              </w:rPr>
            </w:pPr>
            <w:ins w:id="4428" w:author="Amarucci, Scott M" w:date="2016-02-17T21:49:00Z">
              <w:r>
                <w:rPr>
                  <w:b/>
                  <w:bCs/>
                  <w:iCs/>
                </w:rPr>
                <w:t>BSPR</w:t>
              </w:r>
            </w:ins>
          </w:p>
        </w:tc>
      </w:tr>
      <w:tr w:rsidR="00E04287" w:rsidRPr="00206D41" w:rsidTr="00B3414B">
        <w:trPr>
          <w:trHeight w:val="252"/>
          <w:ins w:id="4429" w:author="Amarucci, Scott M" w:date="2016-02-17T21:48:00Z"/>
        </w:trPr>
        <w:tc>
          <w:tcPr>
            <w:tcW w:w="1872" w:type="dxa"/>
            <w:vMerge/>
            <w:shd w:val="clear" w:color="auto" w:fill="auto"/>
          </w:tcPr>
          <w:p w:rsidR="00E04287" w:rsidRPr="00206D41" w:rsidRDefault="00E04287" w:rsidP="00E04287">
            <w:pPr>
              <w:rPr>
                <w:ins w:id="4430" w:author="Amarucci, Scott M" w:date="2016-02-17T21:48:00Z"/>
                <w:b/>
                <w:bCs/>
                <w:iCs/>
              </w:rPr>
            </w:pPr>
          </w:p>
        </w:tc>
        <w:tc>
          <w:tcPr>
            <w:tcW w:w="2442" w:type="dxa"/>
            <w:shd w:val="clear" w:color="auto" w:fill="auto"/>
          </w:tcPr>
          <w:p w:rsidR="00E04287" w:rsidRDefault="00E04287" w:rsidP="00E04287">
            <w:pPr>
              <w:spacing w:after="0" w:line="240" w:lineRule="auto"/>
              <w:rPr>
                <w:ins w:id="4431" w:author="Amarucci, Scott M" w:date="2016-02-17T21:48:00Z"/>
                <w:bCs/>
                <w:iCs/>
              </w:rPr>
            </w:pPr>
            <w:ins w:id="4432" w:author="Amarucci, Scott M" w:date="2016-02-17T21:49:00Z">
              <w:r>
                <w:rPr>
                  <w:bCs/>
                  <w:iCs/>
                </w:rPr>
                <w:t>SIS Dir. Market Risk ALM</w:t>
              </w:r>
            </w:ins>
          </w:p>
        </w:tc>
        <w:tc>
          <w:tcPr>
            <w:tcW w:w="2442" w:type="dxa"/>
            <w:shd w:val="clear" w:color="auto" w:fill="auto"/>
          </w:tcPr>
          <w:p w:rsidR="00E04287" w:rsidRDefault="00E04287" w:rsidP="00E04287">
            <w:pPr>
              <w:spacing w:after="0" w:line="240" w:lineRule="auto"/>
              <w:rPr>
                <w:ins w:id="4433" w:author="Amarucci, Scott M" w:date="2016-02-17T21:48:00Z"/>
                <w:bCs/>
                <w:iCs/>
              </w:rPr>
            </w:pPr>
            <w:ins w:id="4434" w:author="Amarucci, Scott M" w:date="2016-02-17T21:49:00Z">
              <w:r>
                <w:rPr>
                  <w:bCs/>
                  <w:iCs/>
                </w:rPr>
                <w:t>BSI Dir. Market Risk ALM</w:t>
              </w:r>
            </w:ins>
          </w:p>
        </w:tc>
        <w:tc>
          <w:tcPr>
            <w:tcW w:w="2442" w:type="dxa"/>
            <w:gridSpan w:val="2"/>
            <w:shd w:val="clear" w:color="auto" w:fill="auto"/>
          </w:tcPr>
          <w:p w:rsidR="00E04287" w:rsidRDefault="00E04287" w:rsidP="00E04287">
            <w:pPr>
              <w:spacing w:after="0" w:line="240" w:lineRule="auto"/>
              <w:rPr>
                <w:ins w:id="4435" w:author="Amarucci, Scott M" w:date="2016-02-17T21:48:00Z"/>
                <w:bCs/>
                <w:iCs/>
              </w:rPr>
            </w:pPr>
            <w:ins w:id="4436" w:author="Amarucci, Scott M" w:date="2016-02-17T21:49:00Z">
              <w:r>
                <w:rPr>
                  <w:bCs/>
                  <w:iCs/>
                </w:rPr>
                <w:t>BSPR Dir. Market Risk ALM</w:t>
              </w:r>
            </w:ins>
          </w:p>
        </w:tc>
      </w:tr>
      <w:tr w:rsidR="00E04287" w:rsidRPr="00206D41" w:rsidTr="00E04287">
        <w:trPr>
          <w:trHeight w:val="252"/>
          <w:ins w:id="4437" w:author="Amarucci, Scott M" w:date="2016-02-17T21:48:00Z"/>
        </w:trPr>
        <w:tc>
          <w:tcPr>
            <w:tcW w:w="1872" w:type="dxa"/>
            <w:vMerge/>
            <w:shd w:val="clear" w:color="auto" w:fill="auto"/>
          </w:tcPr>
          <w:p w:rsidR="00E04287" w:rsidRPr="00206D41" w:rsidRDefault="00E04287" w:rsidP="00E04287">
            <w:pPr>
              <w:rPr>
                <w:ins w:id="4438" w:author="Amarucci, Scott M" w:date="2016-02-17T21:48:00Z"/>
                <w:b/>
                <w:bCs/>
                <w:iCs/>
              </w:rPr>
            </w:pPr>
          </w:p>
        </w:tc>
        <w:tc>
          <w:tcPr>
            <w:tcW w:w="2442" w:type="dxa"/>
            <w:shd w:val="clear" w:color="auto" w:fill="auto"/>
          </w:tcPr>
          <w:p w:rsidR="00E04287" w:rsidRDefault="00E04287" w:rsidP="00E04287">
            <w:pPr>
              <w:spacing w:after="0" w:line="240" w:lineRule="auto"/>
              <w:rPr>
                <w:ins w:id="4439" w:author="Amarucci, Scott M" w:date="2016-02-17T21:48:00Z"/>
                <w:bCs/>
                <w:iCs/>
              </w:rPr>
            </w:pPr>
            <w:ins w:id="4440" w:author="Amarucci, Scott M" w:date="2016-02-17T21:49:00Z">
              <w:r>
                <w:rPr>
                  <w:b/>
                  <w:bCs/>
                  <w:iCs/>
                </w:rPr>
                <w:t>SSLLC</w:t>
              </w:r>
            </w:ins>
          </w:p>
        </w:tc>
        <w:tc>
          <w:tcPr>
            <w:tcW w:w="4884" w:type="dxa"/>
            <w:gridSpan w:val="3"/>
            <w:vMerge w:val="restart"/>
            <w:shd w:val="clear" w:color="auto" w:fill="auto"/>
          </w:tcPr>
          <w:p w:rsidR="00E04287" w:rsidRDefault="00E04287" w:rsidP="00E04287">
            <w:pPr>
              <w:spacing w:after="0" w:line="240" w:lineRule="auto"/>
              <w:rPr>
                <w:ins w:id="4441" w:author="Amarucci, Scott M" w:date="2016-02-17T21:48:00Z"/>
                <w:bCs/>
                <w:iCs/>
              </w:rPr>
            </w:pPr>
          </w:p>
        </w:tc>
      </w:tr>
      <w:tr w:rsidR="00E04287" w:rsidRPr="00206D41" w:rsidTr="00E04287">
        <w:trPr>
          <w:trHeight w:val="252"/>
          <w:ins w:id="4442" w:author="Amarucci, Scott M" w:date="2016-02-17T21:48:00Z"/>
        </w:trPr>
        <w:tc>
          <w:tcPr>
            <w:tcW w:w="1872" w:type="dxa"/>
            <w:vMerge/>
            <w:shd w:val="clear" w:color="auto" w:fill="auto"/>
          </w:tcPr>
          <w:p w:rsidR="00E04287" w:rsidRPr="00206D41" w:rsidRDefault="00E04287" w:rsidP="00E04287">
            <w:pPr>
              <w:rPr>
                <w:ins w:id="4443" w:author="Amarucci, Scott M" w:date="2016-02-17T21:48:00Z"/>
                <w:b/>
                <w:bCs/>
                <w:iCs/>
              </w:rPr>
            </w:pPr>
          </w:p>
        </w:tc>
        <w:tc>
          <w:tcPr>
            <w:tcW w:w="2442" w:type="dxa"/>
            <w:shd w:val="clear" w:color="auto" w:fill="auto"/>
          </w:tcPr>
          <w:p w:rsidR="00E04287" w:rsidRDefault="00E04287" w:rsidP="00E04287">
            <w:pPr>
              <w:spacing w:after="0" w:line="240" w:lineRule="auto"/>
              <w:rPr>
                <w:ins w:id="4444" w:author="Amarucci, Scott M" w:date="2016-02-17T21:48:00Z"/>
                <w:bCs/>
                <w:iCs/>
              </w:rPr>
            </w:pPr>
            <w:ins w:id="4445" w:author="Amarucci, Scott M" w:date="2016-02-17T21:49:00Z">
              <w:r>
                <w:rPr>
                  <w:bCs/>
                  <w:iCs/>
                </w:rPr>
                <w:t>SSLLC Dir. Market Risk ALM</w:t>
              </w:r>
            </w:ins>
          </w:p>
        </w:tc>
        <w:tc>
          <w:tcPr>
            <w:tcW w:w="4884" w:type="dxa"/>
            <w:gridSpan w:val="3"/>
            <w:vMerge/>
            <w:shd w:val="clear" w:color="auto" w:fill="auto"/>
          </w:tcPr>
          <w:p w:rsidR="00E04287" w:rsidRDefault="00E04287" w:rsidP="00E04287">
            <w:pPr>
              <w:spacing w:after="0" w:line="240" w:lineRule="auto"/>
              <w:rPr>
                <w:ins w:id="4446" w:author="Amarucci, Scott M" w:date="2016-02-17T21:48:00Z"/>
                <w:bCs/>
                <w:iCs/>
              </w:rPr>
            </w:pPr>
          </w:p>
        </w:tc>
      </w:tr>
      <w:tr w:rsidR="00E04287" w:rsidRPr="00206D41" w:rsidTr="00B3414B">
        <w:trPr>
          <w:cantSplit/>
          <w:trHeight w:val="360"/>
        </w:trPr>
        <w:tc>
          <w:tcPr>
            <w:tcW w:w="1872" w:type="dxa"/>
            <w:shd w:val="clear" w:color="auto" w:fill="auto"/>
          </w:tcPr>
          <w:p w:rsidR="00E04287" w:rsidRPr="00206D41" w:rsidRDefault="00E04287" w:rsidP="00E04287">
            <w:pPr>
              <w:ind w:left="-60"/>
              <w:rPr>
                <w:b/>
                <w:bCs/>
                <w:iCs/>
              </w:rPr>
            </w:pPr>
            <w:r>
              <w:rPr>
                <w:b/>
                <w:bCs/>
                <w:iCs/>
              </w:rPr>
              <w:t>TRIGGER AND LIMIT SETTING</w:t>
            </w:r>
          </w:p>
        </w:tc>
        <w:tc>
          <w:tcPr>
            <w:tcW w:w="7326" w:type="dxa"/>
            <w:gridSpan w:val="4"/>
            <w:shd w:val="clear" w:color="auto" w:fill="auto"/>
          </w:tcPr>
          <w:p w:rsidR="00E04287" w:rsidRPr="00254F91" w:rsidRDefault="00E04287" w:rsidP="00E04287">
            <w:pPr>
              <w:spacing w:after="0" w:line="240" w:lineRule="auto"/>
              <w:rPr>
                <w:rFonts w:asciiTheme="minorHAnsi" w:eastAsiaTheme="minorHAnsi" w:hAnsiTheme="minorHAnsi" w:cstheme="minorBidi"/>
                <w:iCs/>
              </w:rPr>
            </w:pPr>
            <w:r w:rsidRPr="003B5229">
              <w:rPr>
                <w:rFonts w:asciiTheme="minorHAnsi" w:eastAsiaTheme="minorHAnsi" w:hAnsiTheme="minorHAnsi" w:cstheme="minorBidi"/>
                <w:iCs/>
              </w:rPr>
              <w:t>SFR</w:t>
            </w:r>
            <w:r>
              <w:rPr>
                <w:rFonts w:asciiTheme="minorHAnsi" w:eastAsiaTheme="minorHAnsi" w:hAnsiTheme="minorHAnsi" w:cstheme="minorBidi"/>
                <w:iCs/>
              </w:rPr>
              <w:t xml:space="preserve"> trigger and</w:t>
            </w:r>
            <w:r w:rsidRPr="003B5229">
              <w:rPr>
                <w:rFonts w:asciiTheme="minorHAnsi" w:eastAsiaTheme="minorHAnsi" w:hAnsiTheme="minorHAnsi" w:cstheme="minorBidi"/>
                <w:iCs/>
              </w:rPr>
              <w:t xml:space="preserve"> limit are set keeping in mind the future regulatory minimum (100%) for the Net Stable Funding Ratio, adding a buffer per management discretion, and verifying against historical trends</w:t>
            </w:r>
            <w:r>
              <w:rPr>
                <w:rFonts w:asciiTheme="minorHAnsi" w:eastAsiaTheme="minorHAnsi" w:hAnsiTheme="minorHAnsi" w:cstheme="minorBidi"/>
                <w:iCs/>
              </w:rPr>
              <w:t>.</w:t>
            </w:r>
          </w:p>
        </w:tc>
      </w:tr>
      <w:tr w:rsidR="00E04287" w:rsidRPr="00206D41" w:rsidTr="00B3414B">
        <w:trPr>
          <w:cantSplit/>
          <w:trHeight w:val="360"/>
        </w:trPr>
        <w:tc>
          <w:tcPr>
            <w:tcW w:w="1872" w:type="dxa"/>
            <w:shd w:val="clear" w:color="auto" w:fill="auto"/>
          </w:tcPr>
          <w:p w:rsidR="00E04287" w:rsidRPr="00206D41" w:rsidRDefault="00E04287" w:rsidP="00E04287">
            <w:pPr>
              <w:ind w:left="-60"/>
              <w:rPr>
                <w:b/>
                <w:bCs/>
                <w:iCs/>
              </w:rPr>
            </w:pPr>
            <w:r>
              <w:rPr>
                <w:b/>
                <w:bCs/>
                <w:iCs/>
              </w:rPr>
              <w:t>TESTING FREQUENCY</w:t>
            </w:r>
          </w:p>
        </w:tc>
        <w:tc>
          <w:tcPr>
            <w:tcW w:w="7326" w:type="dxa"/>
            <w:gridSpan w:val="4"/>
            <w:shd w:val="clear" w:color="auto" w:fill="auto"/>
          </w:tcPr>
          <w:p w:rsidR="00E04287" w:rsidRPr="001B002E" w:rsidRDefault="00E04287" w:rsidP="00E04287">
            <w:pPr>
              <w:spacing w:after="0" w:line="240" w:lineRule="auto"/>
              <w:rPr>
                <w:iCs/>
              </w:rPr>
            </w:pPr>
            <w:r w:rsidRPr="001B002E">
              <w:rPr>
                <w:iCs/>
              </w:rPr>
              <w:t>Monthly.</w:t>
            </w:r>
          </w:p>
          <w:p w:rsidR="00E04287" w:rsidRDefault="00E04287" w:rsidP="00E04287">
            <w:pPr>
              <w:spacing w:after="0" w:line="240" w:lineRule="auto"/>
              <w:rPr>
                <w:bCs/>
                <w:iCs/>
              </w:rPr>
            </w:pPr>
            <w:r w:rsidRPr="001B002E">
              <w:rPr>
                <w:iCs/>
              </w:rPr>
              <w:t xml:space="preserve">The </w:t>
            </w:r>
            <w:r w:rsidRPr="001B002E">
              <w:rPr>
                <w:bCs/>
                <w:iCs/>
              </w:rPr>
              <w:t>ratio of total structural funding to total structural needs</w:t>
            </w:r>
            <w:r>
              <w:rPr>
                <w:rStyle w:val="FootnoteReference"/>
                <w:bCs/>
                <w:iCs/>
              </w:rPr>
              <w:footnoteReference w:id="17"/>
            </w:r>
            <w:r w:rsidRPr="001B002E">
              <w:rPr>
                <w:bCs/>
                <w:iCs/>
              </w:rPr>
              <w:t>:</w:t>
            </w:r>
          </w:p>
          <w:p w:rsidR="00E04287" w:rsidRDefault="00E04287" w:rsidP="00E04287">
            <w:pPr>
              <w:spacing w:after="0" w:line="240" w:lineRule="auto"/>
              <w:jc w:val="center"/>
              <w:rPr>
                <w:bCs/>
                <w:iCs/>
                <w:sz w:val="28"/>
                <w:szCs w:val="28"/>
              </w:rPr>
            </w:pPr>
            <m:oMath>
              <m:f>
                <m:fPr>
                  <m:ctrlPr>
                    <w:rPr>
                      <w:rFonts w:ascii="Cambria Math" w:hAnsi="Cambria Math"/>
                      <w:bCs/>
                      <w:iCs/>
                      <w:sz w:val="28"/>
                      <w:szCs w:val="28"/>
                    </w:rPr>
                  </m:ctrlPr>
                </m:fPr>
                <m:num>
                  <m:r>
                    <m:rPr>
                      <m:sty m:val="p"/>
                    </m:rPr>
                    <w:rPr>
                      <w:rFonts w:ascii="Cambria Math" w:hAnsi="Cambria Math"/>
                      <w:sz w:val="28"/>
                      <w:szCs w:val="28"/>
                    </w:rPr>
                    <m:t>Structural funding</m:t>
                  </m:r>
                </m:num>
                <m:den>
                  <m:r>
                    <m:rPr>
                      <m:sty m:val="p"/>
                    </m:rPr>
                    <w:rPr>
                      <w:rFonts w:ascii="Cambria Math" w:hAnsi="Cambria Math"/>
                      <w:sz w:val="28"/>
                      <w:szCs w:val="28"/>
                    </w:rPr>
                    <m:t>Structural needs</m:t>
                  </m:r>
                </m:den>
              </m:f>
            </m:oMath>
            <w:r>
              <w:rPr>
                <w:bCs/>
                <w:iCs/>
                <w:sz w:val="28"/>
                <w:szCs w:val="28"/>
              </w:rPr>
              <w:t xml:space="preserve"> </w:t>
            </w:r>
          </w:p>
          <w:p w:rsidR="00E04287" w:rsidRPr="002E30C5" w:rsidRDefault="00E04287" w:rsidP="00E04287">
            <w:pPr>
              <w:spacing w:after="0" w:line="240" w:lineRule="auto"/>
              <w:jc w:val="center"/>
              <w:rPr>
                <w:bCs/>
                <w:iCs/>
                <w:sz w:val="28"/>
                <w:szCs w:val="28"/>
              </w:rPr>
            </w:pPr>
          </w:p>
        </w:tc>
      </w:tr>
      <w:tr w:rsidR="00E04287" w:rsidRPr="00206D41" w:rsidTr="00B3414B">
        <w:trPr>
          <w:trHeight w:val="525"/>
        </w:trPr>
        <w:tc>
          <w:tcPr>
            <w:tcW w:w="1872" w:type="dxa"/>
            <w:shd w:val="clear" w:color="auto" w:fill="auto"/>
          </w:tcPr>
          <w:p w:rsidR="00E04287" w:rsidRPr="00206D41" w:rsidRDefault="00E04287" w:rsidP="00E04287">
            <w:pPr>
              <w:rPr>
                <w:b/>
                <w:bCs/>
                <w:iCs/>
              </w:rPr>
            </w:pPr>
            <w:r w:rsidRPr="00206D41">
              <w:rPr>
                <w:b/>
                <w:bCs/>
                <w:iCs/>
              </w:rPr>
              <w:t>SOURCE OF INFORMATION</w:t>
            </w:r>
          </w:p>
        </w:tc>
        <w:tc>
          <w:tcPr>
            <w:tcW w:w="7326" w:type="dxa"/>
            <w:gridSpan w:val="4"/>
            <w:shd w:val="clear" w:color="auto" w:fill="auto"/>
          </w:tcPr>
          <w:p w:rsidR="00E04287" w:rsidRDefault="00E04287" w:rsidP="00E04287">
            <w:pPr>
              <w:spacing w:after="0" w:line="240" w:lineRule="auto"/>
              <w:rPr>
                <w:bCs/>
                <w:iCs/>
              </w:rPr>
            </w:pPr>
            <w:r>
              <w:rPr>
                <w:bCs/>
                <w:iCs/>
              </w:rPr>
              <w:t xml:space="preserve">SHUSA and SBNA - Liquidity risk  - </w:t>
            </w:r>
            <w:r w:rsidRPr="000B3F8D">
              <w:rPr>
                <w:bCs/>
                <w:iCs/>
              </w:rPr>
              <w:t>File name: “201511_O_SFR_Detail”</w:t>
            </w:r>
          </w:p>
          <w:p w:rsidR="00E04287" w:rsidRDefault="00E04287" w:rsidP="00E04287">
            <w:pPr>
              <w:spacing w:after="0" w:line="240" w:lineRule="auto"/>
              <w:rPr>
                <w:bCs/>
                <w:iCs/>
              </w:rPr>
            </w:pPr>
          </w:p>
          <w:p w:rsidR="00E04287" w:rsidRPr="00C05360" w:rsidRDefault="00E04287" w:rsidP="00E04287">
            <w:pPr>
              <w:spacing w:after="0" w:line="240" w:lineRule="auto"/>
              <w:rPr>
                <w:bCs/>
                <w:iCs/>
                <w:highlight w:val="yellow"/>
              </w:rPr>
            </w:pPr>
            <w:r>
              <w:rPr>
                <w:bCs/>
                <w:iCs/>
              </w:rPr>
              <w:t xml:space="preserve">SC - </w:t>
            </w:r>
            <w:r>
              <w:rPr>
                <w:iCs/>
              </w:rPr>
              <w:t>Director of Liquidity Risk is responsible for production of metric. Structural Funding Ratio data is collected from Treasury and Accounting.</w:t>
            </w:r>
          </w:p>
        </w:tc>
      </w:tr>
    </w:tbl>
    <w:p w:rsidR="000076CD" w:rsidRDefault="000076CD" w:rsidP="000076CD">
      <w:pPr>
        <w:pStyle w:val="SANUS2"/>
        <w:keepNext/>
        <w:ind w:left="680"/>
        <w:rPr>
          <w:ins w:id="4447" w:author="Amarucci, Scott M" w:date="2016-02-16T19:38:00Z"/>
        </w:rPr>
      </w:pPr>
    </w:p>
    <w:p w:rsidR="00863562" w:rsidRPr="00090B3E" w:rsidRDefault="00863562" w:rsidP="00863562">
      <w:pPr>
        <w:pStyle w:val="SANUS2"/>
        <w:numPr>
          <w:ilvl w:val="1"/>
          <w:numId w:val="1"/>
        </w:numPr>
        <w:tabs>
          <w:tab w:val="num" w:pos="540"/>
        </w:tabs>
        <w:ind w:left="567" w:hanging="567"/>
        <w:rPr>
          <w:ins w:id="4448" w:author="Amarucci, Scott M" w:date="2016-02-16T19:38:00Z"/>
          <w:color w:val="000000" w:themeColor="text1"/>
        </w:rPr>
      </w:pPr>
      <w:ins w:id="4449" w:author="Amarucci, Scott M" w:date="2016-02-16T19:38:00Z">
        <w:r>
          <w:rPr>
            <w:color w:val="000000" w:themeColor="text1"/>
          </w:rPr>
          <w:t>Asset encumbrance</w:t>
        </w:r>
      </w:ins>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1245"/>
        <w:gridCol w:w="1245"/>
      </w:tblGrid>
      <w:tr w:rsidR="00863562" w:rsidRPr="00206D41" w:rsidTr="00BB7C56">
        <w:trPr>
          <w:trHeight w:val="462"/>
          <w:ins w:id="4450" w:author="Amarucci, Scott M" w:date="2016-02-16T19:38:00Z"/>
        </w:trPr>
        <w:tc>
          <w:tcPr>
            <w:tcW w:w="1728" w:type="dxa"/>
            <w:shd w:val="clear" w:color="auto" w:fill="auto"/>
          </w:tcPr>
          <w:p w:rsidR="00863562" w:rsidRPr="00206D41" w:rsidRDefault="00863562" w:rsidP="00BB7C56">
            <w:pPr>
              <w:rPr>
                <w:ins w:id="4451" w:author="Amarucci, Scott M" w:date="2016-02-16T19:38:00Z"/>
                <w:b/>
                <w:bCs/>
                <w:iCs/>
              </w:rPr>
            </w:pPr>
            <w:ins w:id="4452" w:author="Amarucci, Scott M" w:date="2016-02-16T19:38:00Z">
              <w:r>
                <w:rPr>
                  <w:b/>
                  <w:bCs/>
                  <w:iCs/>
                </w:rPr>
                <w:t>DEFINITION</w:t>
              </w:r>
            </w:ins>
          </w:p>
        </w:tc>
        <w:tc>
          <w:tcPr>
            <w:tcW w:w="7470" w:type="dxa"/>
            <w:gridSpan w:val="4"/>
            <w:shd w:val="clear" w:color="auto" w:fill="auto"/>
          </w:tcPr>
          <w:p w:rsidR="00863562" w:rsidRDefault="00863562" w:rsidP="00863562">
            <w:pPr>
              <w:spacing w:after="0"/>
              <w:jc w:val="both"/>
              <w:rPr>
                <w:ins w:id="4453" w:author="Amarucci, Scott M" w:date="2016-02-16T19:39:00Z"/>
              </w:rPr>
            </w:pPr>
            <w:ins w:id="4454" w:author="Amarucci, Scott M" w:date="2016-02-16T19:39:00Z">
              <w:r>
                <w:t>A</w:t>
              </w:r>
              <w:r w:rsidRPr="006A327B">
                <w:t>ssets encumbered by guarantees contributed in mid</w:t>
              </w:r>
            </w:ins>
            <w:ins w:id="4455" w:author="Amarucci, Scott M" w:date="2016-02-16T19:40:00Z">
              <w:r>
                <w:t>-</w:t>
              </w:r>
            </w:ins>
            <w:ins w:id="4456" w:author="Amarucci, Scott M" w:date="2016-02-16T19:39:00Z">
              <w:r w:rsidRPr="006A327B">
                <w:t xml:space="preserve"> and long</w:t>
              </w:r>
            </w:ins>
            <w:ins w:id="4457" w:author="Amarucci, Scott M" w:date="2016-02-16T19:40:00Z">
              <w:r>
                <w:t>-</w:t>
              </w:r>
            </w:ins>
            <w:ins w:id="4458" w:author="Amarucci, Scott M" w:date="2016-02-16T19:39:00Z">
              <w:r w:rsidRPr="006A327B">
                <w:t>term financing op</w:t>
              </w:r>
              <w:r>
                <w:t>erations in order to finance</w:t>
              </w:r>
              <w:r w:rsidRPr="006A327B">
                <w:t xml:space="preserve"> balance sheet commercial ac</w:t>
              </w:r>
              <w:r>
                <w:t>tivity (covered bonds, securiti</w:t>
              </w:r>
            </w:ins>
            <w:ins w:id="4459" w:author="Amarucci, Scott M" w:date="2016-02-16T19:40:00Z">
              <w:r>
                <w:t>z</w:t>
              </w:r>
            </w:ins>
            <w:ins w:id="4460" w:author="Amarucci, Scott M" w:date="2016-02-16T19:39:00Z">
              <w:r w:rsidRPr="006A327B">
                <w:t>ations</w:t>
              </w:r>
              <w:r>
                <w:t xml:space="preserve"> and TLTRO) as a percentage of total assets</w:t>
              </w:r>
            </w:ins>
            <w:ins w:id="4461" w:author="Amarucci, Scott M" w:date="2016-02-16T19:43:00Z">
              <w:r>
                <w:t>.</w:t>
              </w:r>
            </w:ins>
          </w:p>
          <w:p w:rsidR="00863562" w:rsidRPr="00426737" w:rsidRDefault="00863562" w:rsidP="00863562">
            <w:pPr>
              <w:spacing w:after="0"/>
              <w:jc w:val="both"/>
              <w:rPr>
                <w:ins w:id="4462" w:author="Amarucci, Scott M" w:date="2016-02-16T19:38:00Z"/>
              </w:rPr>
              <w:pPrChange w:id="4463" w:author="Amarucci, Scott M" w:date="2016-02-16T19:40:00Z">
                <w:pPr>
                  <w:spacing w:after="120" w:line="240" w:lineRule="auto"/>
                  <w:jc w:val="both"/>
                </w:pPr>
              </w:pPrChange>
            </w:pPr>
          </w:p>
        </w:tc>
      </w:tr>
      <w:tr w:rsidR="00863562" w:rsidRPr="00206D41" w:rsidTr="00BB7C56">
        <w:trPr>
          <w:trHeight w:val="462"/>
          <w:ins w:id="4464" w:author="Amarucci, Scott M" w:date="2016-02-16T19:38:00Z"/>
        </w:trPr>
        <w:tc>
          <w:tcPr>
            <w:tcW w:w="1728" w:type="dxa"/>
            <w:shd w:val="clear" w:color="auto" w:fill="auto"/>
          </w:tcPr>
          <w:p w:rsidR="00863562" w:rsidRPr="00206D41" w:rsidRDefault="00863562" w:rsidP="00BB7C56">
            <w:pPr>
              <w:rPr>
                <w:ins w:id="4465" w:author="Amarucci, Scott M" w:date="2016-02-16T19:38:00Z"/>
                <w:b/>
                <w:bCs/>
                <w:iCs/>
              </w:rPr>
            </w:pPr>
            <w:ins w:id="4466" w:author="Amarucci, Scott M" w:date="2016-02-16T19:38:00Z">
              <w:r>
                <w:rPr>
                  <w:b/>
                  <w:bCs/>
                  <w:iCs/>
                </w:rPr>
                <w:t>RISK TYPE</w:t>
              </w:r>
            </w:ins>
          </w:p>
        </w:tc>
        <w:tc>
          <w:tcPr>
            <w:tcW w:w="7470" w:type="dxa"/>
            <w:gridSpan w:val="4"/>
            <w:shd w:val="clear" w:color="auto" w:fill="auto"/>
          </w:tcPr>
          <w:p w:rsidR="00863562" w:rsidRPr="00206D41" w:rsidRDefault="00863562" w:rsidP="00BB7C56">
            <w:pPr>
              <w:spacing w:after="0" w:line="240" w:lineRule="auto"/>
              <w:rPr>
                <w:ins w:id="4467" w:author="Amarucci, Scott M" w:date="2016-02-16T19:38:00Z"/>
                <w:bCs/>
                <w:iCs/>
              </w:rPr>
            </w:pPr>
            <w:ins w:id="4468" w:author="Amarucci, Scott M" w:date="2016-02-16T19:40:00Z">
              <w:r>
                <w:rPr>
                  <w:bCs/>
                  <w:iCs/>
                </w:rPr>
                <w:t>Liquidity/Funding Risk</w:t>
              </w:r>
            </w:ins>
          </w:p>
        </w:tc>
      </w:tr>
      <w:tr w:rsidR="00863562" w:rsidRPr="00206D41" w:rsidTr="00BB7C56">
        <w:trPr>
          <w:trHeight w:val="462"/>
          <w:ins w:id="4469" w:author="Amarucci, Scott M" w:date="2016-02-16T19:38:00Z"/>
        </w:trPr>
        <w:tc>
          <w:tcPr>
            <w:tcW w:w="1728" w:type="dxa"/>
            <w:shd w:val="clear" w:color="auto" w:fill="auto"/>
          </w:tcPr>
          <w:p w:rsidR="00863562" w:rsidRDefault="00863562" w:rsidP="00BB7C56">
            <w:pPr>
              <w:rPr>
                <w:ins w:id="4470" w:author="Amarucci, Scott M" w:date="2016-02-16T19:38:00Z"/>
                <w:b/>
                <w:bCs/>
                <w:iCs/>
              </w:rPr>
            </w:pPr>
            <w:ins w:id="4471" w:author="Amarucci, Scott M" w:date="2016-02-16T19:38:00Z">
              <w:r>
                <w:rPr>
                  <w:b/>
                  <w:bCs/>
                  <w:iCs/>
                </w:rPr>
                <w:t>RATIONALE</w:t>
              </w:r>
            </w:ins>
          </w:p>
        </w:tc>
        <w:tc>
          <w:tcPr>
            <w:tcW w:w="7470" w:type="dxa"/>
            <w:gridSpan w:val="4"/>
            <w:shd w:val="clear" w:color="auto" w:fill="auto"/>
          </w:tcPr>
          <w:p w:rsidR="00863562" w:rsidRDefault="00863562" w:rsidP="00BB7C56">
            <w:pPr>
              <w:spacing w:after="0" w:line="240" w:lineRule="auto"/>
              <w:rPr>
                <w:ins w:id="4472" w:author="Amarucci, Scott M" w:date="2016-02-16T19:38:00Z"/>
                <w:bCs/>
                <w:iCs/>
              </w:rPr>
            </w:pPr>
            <w:ins w:id="4473" w:author="Amarucci, Scott M" w:date="2016-02-16T19:38:00Z">
              <w:r>
                <w:rPr>
                  <w:bCs/>
                  <w:iCs/>
                </w:rPr>
                <w:t>…</w:t>
              </w:r>
            </w:ins>
          </w:p>
        </w:tc>
      </w:tr>
      <w:tr w:rsidR="00863562" w:rsidRPr="00206D41" w:rsidTr="00BB7C56">
        <w:trPr>
          <w:trHeight w:val="270"/>
          <w:ins w:id="4474" w:author="Amarucci, Scott M" w:date="2016-02-16T19:38:00Z"/>
        </w:trPr>
        <w:tc>
          <w:tcPr>
            <w:tcW w:w="1728" w:type="dxa"/>
            <w:vMerge w:val="restart"/>
            <w:shd w:val="clear" w:color="auto" w:fill="auto"/>
          </w:tcPr>
          <w:p w:rsidR="00863562" w:rsidRPr="00206D41" w:rsidRDefault="00863562" w:rsidP="00BB7C56">
            <w:pPr>
              <w:rPr>
                <w:ins w:id="4475" w:author="Amarucci, Scott M" w:date="2016-02-16T19:38:00Z"/>
                <w:b/>
                <w:bCs/>
                <w:iCs/>
              </w:rPr>
            </w:pPr>
            <w:ins w:id="4476" w:author="Amarucci, Scott M" w:date="2016-02-16T19:38:00Z">
              <w:r>
                <w:rPr>
                  <w:b/>
                  <w:bCs/>
                  <w:iCs/>
                </w:rPr>
                <w:t>ENTITY</w:t>
              </w:r>
            </w:ins>
          </w:p>
        </w:tc>
        <w:tc>
          <w:tcPr>
            <w:tcW w:w="2490" w:type="dxa"/>
            <w:shd w:val="clear" w:color="auto" w:fill="auto"/>
          </w:tcPr>
          <w:p w:rsidR="00863562" w:rsidRPr="007973F5" w:rsidRDefault="00863562" w:rsidP="00BB7C56">
            <w:pPr>
              <w:spacing w:after="0" w:line="240" w:lineRule="auto"/>
              <w:rPr>
                <w:ins w:id="4477" w:author="Amarucci, Scott M" w:date="2016-02-16T19:38:00Z"/>
                <w:b/>
                <w:bCs/>
                <w:iCs/>
              </w:rPr>
            </w:pPr>
            <w:ins w:id="4478" w:author="Amarucci, Scott M" w:date="2016-02-16T19:38:00Z">
              <w:r w:rsidRPr="007973F5">
                <w:rPr>
                  <w:b/>
                  <w:bCs/>
                  <w:iCs/>
                </w:rPr>
                <w:t>SHUSA</w:t>
              </w:r>
            </w:ins>
          </w:p>
        </w:tc>
        <w:tc>
          <w:tcPr>
            <w:tcW w:w="2490" w:type="dxa"/>
            <w:shd w:val="clear" w:color="auto" w:fill="auto"/>
          </w:tcPr>
          <w:p w:rsidR="00863562" w:rsidRPr="007973F5" w:rsidRDefault="00863562" w:rsidP="00BB7C56">
            <w:pPr>
              <w:spacing w:after="0" w:line="240" w:lineRule="auto"/>
              <w:rPr>
                <w:ins w:id="4479" w:author="Amarucci, Scott M" w:date="2016-02-16T19:38:00Z"/>
                <w:b/>
                <w:bCs/>
                <w:iCs/>
              </w:rPr>
            </w:pPr>
            <w:ins w:id="4480" w:author="Amarucci, Scott M" w:date="2016-02-16T19:38:00Z">
              <w:r w:rsidRPr="007973F5">
                <w:rPr>
                  <w:b/>
                  <w:bCs/>
                  <w:iCs/>
                </w:rPr>
                <w:t>SBNA</w:t>
              </w:r>
            </w:ins>
          </w:p>
        </w:tc>
        <w:tc>
          <w:tcPr>
            <w:tcW w:w="2490" w:type="dxa"/>
            <w:gridSpan w:val="2"/>
            <w:shd w:val="clear" w:color="auto" w:fill="auto"/>
          </w:tcPr>
          <w:p w:rsidR="00863562" w:rsidRPr="007973F5" w:rsidRDefault="00863562" w:rsidP="00BB7C56">
            <w:pPr>
              <w:spacing w:after="0" w:line="240" w:lineRule="auto"/>
              <w:rPr>
                <w:ins w:id="4481" w:author="Amarucci, Scott M" w:date="2016-02-16T19:38:00Z"/>
                <w:b/>
                <w:bCs/>
                <w:iCs/>
              </w:rPr>
            </w:pPr>
            <w:ins w:id="4482" w:author="Amarucci, Scott M" w:date="2016-02-16T19:38:00Z">
              <w:r w:rsidRPr="007973F5">
                <w:rPr>
                  <w:b/>
                  <w:bCs/>
                  <w:iCs/>
                </w:rPr>
                <w:t>SC</w:t>
              </w:r>
            </w:ins>
          </w:p>
        </w:tc>
      </w:tr>
      <w:tr w:rsidR="00863562" w:rsidRPr="00206D41" w:rsidTr="00BB7C56">
        <w:trPr>
          <w:trHeight w:val="113"/>
          <w:ins w:id="4483" w:author="Amarucci, Scott M" w:date="2016-02-16T19:38:00Z"/>
        </w:trPr>
        <w:tc>
          <w:tcPr>
            <w:tcW w:w="1728" w:type="dxa"/>
            <w:vMerge/>
            <w:shd w:val="clear" w:color="auto" w:fill="auto"/>
          </w:tcPr>
          <w:p w:rsidR="00863562" w:rsidRDefault="00863562" w:rsidP="00BB7C56">
            <w:pPr>
              <w:rPr>
                <w:ins w:id="4484" w:author="Amarucci, Scott M" w:date="2016-02-16T19:38:00Z"/>
                <w:b/>
                <w:bCs/>
                <w:iCs/>
              </w:rPr>
            </w:pPr>
          </w:p>
        </w:tc>
        <w:tc>
          <w:tcPr>
            <w:tcW w:w="2490" w:type="dxa"/>
            <w:shd w:val="clear" w:color="auto" w:fill="auto"/>
          </w:tcPr>
          <w:p w:rsidR="00863562" w:rsidRPr="00206D41" w:rsidRDefault="00863562" w:rsidP="00BB7C56">
            <w:pPr>
              <w:spacing w:after="0" w:line="240" w:lineRule="auto"/>
              <w:rPr>
                <w:ins w:id="4485" w:author="Amarucci, Scott M" w:date="2016-02-16T19:38:00Z"/>
                <w:bCs/>
                <w:iCs/>
              </w:rPr>
            </w:pPr>
            <w:ins w:id="4486" w:author="Amarucci, Scott M" w:date="2016-02-16T19:38:00Z">
              <w:r>
                <w:rPr>
                  <w:bCs/>
                  <w:iCs/>
                </w:rPr>
                <w:t>Yes</w:t>
              </w:r>
            </w:ins>
          </w:p>
        </w:tc>
        <w:tc>
          <w:tcPr>
            <w:tcW w:w="2490" w:type="dxa"/>
            <w:shd w:val="clear" w:color="auto" w:fill="auto"/>
          </w:tcPr>
          <w:p w:rsidR="00863562" w:rsidRPr="00206D41" w:rsidRDefault="00863562" w:rsidP="00BB7C56">
            <w:pPr>
              <w:spacing w:after="0" w:line="240" w:lineRule="auto"/>
              <w:rPr>
                <w:ins w:id="4487" w:author="Amarucci, Scott M" w:date="2016-02-16T19:38:00Z"/>
                <w:bCs/>
                <w:iCs/>
              </w:rPr>
            </w:pPr>
            <w:ins w:id="4488" w:author="Amarucci, Scott M" w:date="2016-02-16T19:44:00Z">
              <w:r>
                <w:rPr>
                  <w:bCs/>
                  <w:iCs/>
                </w:rPr>
                <w:t>Yes</w:t>
              </w:r>
            </w:ins>
          </w:p>
        </w:tc>
        <w:tc>
          <w:tcPr>
            <w:tcW w:w="2490" w:type="dxa"/>
            <w:gridSpan w:val="2"/>
            <w:shd w:val="clear" w:color="auto" w:fill="auto"/>
          </w:tcPr>
          <w:p w:rsidR="00863562" w:rsidRPr="00206D41" w:rsidRDefault="00863562" w:rsidP="00BB7C56">
            <w:pPr>
              <w:spacing w:after="0" w:line="240" w:lineRule="auto"/>
              <w:rPr>
                <w:ins w:id="4489" w:author="Amarucci, Scott M" w:date="2016-02-16T19:38:00Z"/>
                <w:bCs/>
                <w:iCs/>
              </w:rPr>
            </w:pPr>
            <w:ins w:id="4490" w:author="Amarucci, Scott M" w:date="2016-02-16T19:44:00Z">
              <w:r>
                <w:rPr>
                  <w:bCs/>
                  <w:iCs/>
                </w:rPr>
                <w:t>Yes</w:t>
              </w:r>
            </w:ins>
          </w:p>
        </w:tc>
      </w:tr>
      <w:tr w:rsidR="00863562" w:rsidRPr="00206D41" w:rsidTr="00BB7C56">
        <w:trPr>
          <w:trHeight w:val="112"/>
          <w:ins w:id="4491" w:author="Amarucci, Scott M" w:date="2016-02-16T19:38:00Z"/>
        </w:trPr>
        <w:tc>
          <w:tcPr>
            <w:tcW w:w="1728" w:type="dxa"/>
            <w:vMerge/>
            <w:shd w:val="clear" w:color="auto" w:fill="auto"/>
          </w:tcPr>
          <w:p w:rsidR="00863562" w:rsidRDefault="00863562" w:rsidP="00BB7C56">
            <w:pPr>
              <w:rPr>
                <w:ins w:id="4492" w:author="Amarucci, Scott M" w:date="2016-02-16T19:38:00Z"/>
                <w:b/>
                <w:bCs/>
                <w:iCs/>
              </w:rPr>
            </w:pPr>
          </w:p>
        </w:tc>
        <w:tc>
          <w:tcPr>
            <w:tcW w:w="2490" w:type="dxa"/>
            <w:shd w:val="clear" w:color="auto" w:fill="auto"/>
          </w:tcPr>
          <w:p w:rsidR="00863562" w:rsidRPr="00426737" w:rsidRDefault="00863562" w:rsidP="00BB7C56">
            <w:pPr>
              <w:spacing w:after="0" w:line="240" w:lineRule="auto"/>
              <w:rPr>
                <w:ins w:id="4493" w:author="Amarucci, Scott M" w:date="2016-02-16T19:38:00Z"/>
                <w:b/>
                <w:bCs/>
                <w:iCs/>
              </w:rPr>
            </w:pPr>
            <w:ins w:id="4494" w:author="Amarucci, Scott M" w:date="2016-02-16T19:38:00Z">
              <w:r>
                <w:rPr>
                  <w:b/>
                  <w:bCs/>
                  <w:iCs/>
                </w:rPr>
                <w:t>SIS</w:t>
              </w:r>
            </w:ins>
          </w:p>
        </w:tc>
        <w:tc>
          <w:tcPr>
            <w:tcW w:w="2490" w:type="dxa"/>
            <w:shd w:val="clear" w:color="auto" w:fill="auto"/>
          </w:tcPr>
          <w:p w:rsidR="00863562" w:rsidRPr="00426737" w:rsidRDefault="00863562" w:rsidP="00BB7C56">
            <w:pPr>
              <w:spacing w:after="0" w:line="240" w:lineRule="auto"/>
              <w:rPr>
                <w:ins w:id="4495" w:author="Amarucci, Scott M" w:date="2016-02-16T19:38:00Z"/>
                <w:b/>
                <w:bCs/>
                <w:iCs/>
              </w:rPr>
            </w:pPr>
            <w:ins w:id="4496" w:author="Amarucci, Scott M" w:date="2016-02-16T19:38:00Z">
              <w:r>
                <w:rPr>
                  <w:b/>
                  <w:bCs/>
                  <w:iCs/>
                </w:rPr>
                <w:t>BSI Miami</w:t>
              </w:r>
            </w:ins>
          </w:p>
        </w:tc>
        <w:tc>
          <w:tcPr>
            <w:tcW w:w="1245" w:type="dxa"/>
            <w:shd w:val="clear" w:color="auto" w:fill="auto"/>
          </w:tcPr>
          <w:p w:rsidR="00863562" w:rsidRPr="00426737" w:rsidRDefault="00863562" w:rsidP="00BB7C56">
            <w:pPr>
              <w:spacing w:after="0" w:line="240" w:lineRule="auto"/>
              <w:rPr>
                <w:ins w:id="4497" w:author="Amarucci, Scott M" w:date="2016-02-16T19:38:00Z"/>
                <w:b/>
                <w:bCs/>
                <w:iCs/>
              </w:rPr>
            </w:pPr>
            <w:ins w:id="4498" w:author="Amarucci, Scott M" w:date="2016-02-16T19:38:00Z">
              <w:r>
                <w:rPr>
                  <w:b/>
                  <w:bCs/>
                  <w:iCs/>
                </w:rPr>
                <w:t>BSPR</w:t>
              </w:r>
            </w:ins>
          </w:p>
        </w:tc>
        <w:tc>
          <w:tcPr>
            <w:tcW w:w="1245" w:type="dxa"/>
            <w:shd w:val="clear" w:color="auto" w:fill="auto"/>
          </w:tcPr>
          <w:p w:rsidR="00863562" w:rsidRPr="00785EA3" w:rsidRDefault="00863562" w:rsidP="00BB7C56">
            <w:pPr>
              <w:spacing w:after="0" w:line="240" w:lineRule="auto"/>
              <w:rPr>
                <w:ins w:id="4499" w:author="Amarucci, Scott M" w:date="2016-02-16T19:38:00Z"/>
                <w:b/>
                <w:bCs/>
                <w:iCs/>
              </w:rPr>
            </w:pPr>
            <w:ins w:id="4500" w:author="Amarucci, Scott M" w:date="2016-02-16T19:38:00Z">
              <w:r>
                <w:rPr>
                  <w:b/>
                  <w:bCs/>
                  <w:iCs/>
                </w:rPr>
                <w:t>SSLLC</w:t>
              </w:r>
            </w:ins>
          </w:p>
        </w:tc>
      </w:tr>
      <w:tr w:rsidR="00863562" w:rsidRPr="00206D41" w:rsidTr="00BB7C56">
        <w:trPr>
          <w:trHeight w:val="112"/>
          <w:ins w:id="4501" w:author="Amarucci, Scott M" w:date="2016-02-16T19:38:00Z"/>
        </w:trPr>
        <w:tc>
          <w:tcPr>
            <w:tcW w:w="1728" w:type="dxa"/>
            <w:vMerge/>
            <w:shd w:val="clear" w:color="auto" w:fill="auto"/>
          </w:tcPr>
          <w:p w:rsidR="00863562" w:rsidRDefault="00863562" w:rsidP="00BB7C56">
            <w:pPr>
              <w:rPr>
                <w:ins w:id="4502" w:author="Amarucci, Scott M" w:date="2016-02-16T19:38:00Z"/>
                <w:b/>
                <w:bCs/>
                <w:iCs/>
              </w:rPr>
            </w:pPr>
          </w:p>
        </w:tc>
        <w:tc>
          <w:tcPr>
            <w:tcW w:w="2490" w:type="dxa"/>
            <w:shd w:val="clear" w:color="auto" w:fill="auto"/>
          </w:tcPr>
          <w:p w:rsidR="00863562" w:rsidRDefault="00863562" w:rsidP="00BB7C56">
            <w:pPr>
              <w:spacing w:after="0" w:line="240" w:lineRule="auto"/>
              <w:rPr>
                <w:ins w:id="4503" w:author="Amarucci, Scott M" w:date="2016-02-16T19:38:00Z"/>
                <w:bCs/>
                <w:iCs/>
              </w:rPr>
            </w:pPr>
            <w:ins w:id="4504" w:author="Amarucci, Scott M" w:date="2016-02-16T19:38:00Z">
              <w:r>
                <w:rPr>
                  <w:bCs/>
                  <w:iCs/>
                </w:rPr>
                <w:t>No</w:t>
              </w:r>
            </w:ins>
          </w:p>
        </w:tc>
        <w:tc>
          <w:tcPr>
            <w:tcW w:w="2490" w:type="dxa"/>
            <w:shd w:val="clear" w:color="auto" w:fill="auto"/>
          </w:tcPr>
          <w:p w:rsidR="00863562" w:rsidRDefault="00863562" w:rsidP="00BB7C56">
            <w:pPr>
              <w:spacing w:after="0" w:line="240" w:lineRule="auto"/>
              <w:rPr>
                <w:ins w:id="4505" w:author="Amarucci, Scott M" w:date="2016-02-16T19:38:00Z"/>
                <w:bCs/>
                <w:iCs/>
              </w:rPr>
            </w:pPr>
            <w:ins w:id="4506" w:author="Amarucci, Scott M" w:date="2016-02-16T19:44:00Z">
              <w:r>
                <w:rPr>
                  <w:bCs/>
                  <w:iCs/>
                </w:rPr>
                <w:t>No</w:t>
              </w:r>
            </w:ins>
          </w:p>
        </w:tc>
        <w:tc>
          <w:tcPr>
            <w:tcW w:w="1245" w:type="dxa"/>
            <w:shd w:val="clear" w:color="auto" w:fill="auto"/>
          </w:tcPr>
          <w:p w:rsidR="00863562" w:rsidRDefault="00863562" w:rsidP="00BB7C56">
            <w:pPr>
              <w:spacing w:after="0" w:line="240" w:lineRule="auto"/>
              <w:rPr>
                <w:ins w:id="4507" w:author="Amarucci, Scott M" w:date="2016-02-16T19:38:00Z"/>
                <w:bCs/>
                <w:iCs/>
              </w:rPr>
            </w:pPr>
            <w:ins w:id="4508" w:author="Amarucci, Scott M" w:date="2016-02-16T19:44:00Z">
              <w:r>
                <w:rPr>
                  <w:bCs/>
                  <w:iCs/>
                </w:rPr>
                <w:t>Yes</w:t>
              </w:r>
            </w:ins>
          </w:p>
        </w:tc>
        <w:tc>
          <w:tcPr>
            <w:tcW w:w="1245" w:type="dxa"/>
            <w:shd w:val="clear" w:color="auto" w:fill="auto"/>
          </w:tcPr>
          <w:p w:rsidR="00863562" w:rsidRDefault="00863562" w:rsidP="00BB7C56">
            <w:pPr>
              <w:spacing w:after="0" w:line="240" w:lineRule="auto"/>
              <w:rPr>
                <w:ins w:id="4509" w:author="Amarucci, Scott M" w:date="2016-02-16T19:38:00Z"/>
                <w:bCs/>
                <w:iCs/>
              </w:rPr>
            </w:pPr>
            <w:ins w:id="4510" w:author="Amarucci, Scott M" w:date="2016-02-16T19:38:00Z">
              <w:r>
                <w:rPr>
                  <w:bCs/>
                  <w:iCs/>
                </w:rPr>
                <w:t>No</w:t>
              </w:r>
            </w:ins>
          </w:p>
        </w:tc>
      </w:tr>
      <w:tr w:rsidR="00863562" w:rsidRPr="00206D41" w:rsidTr="00BB7C56">
        <w:trPr>
          <w:trHeight w:val="245"/>
          <w:ins w:id="4511" w:author="Amarucci, Scott M" w:date="2016-02-16T19:38:00Z"/>
        </w:trPr>
        <w:tc>
          <w:tcPr>
            <w:tcW w:w="1728" w:type="dxa"/>
            <w:vMerge w:val="restart"/>
            <w:shd w:val="clear" w:color="auto" w:fill="auto"/>
          </w:tcPr>
          <w:p w:rsidR="00863562" w:rsidRDefault="00863562" w:rsidP="00BB7C56">
            <w:pPr>
              <w:rPr>
                <w:ins w:id="4512" w:author="Amarucci, Scott M" w:date="2016-02-16T19:38:00Z"/>
                <w:b/>
                <w:bCs/>
                <w:iCs/>
              </w:rPr>
            </w:pPr>
            <w:ins w:id="4513" w:author="Amarucci, Scott M" w:date="2016-02-16T19:38:00Z">
              <w:r>
                <w:rPr>
                  <w:b/>
                  <w:bCs/>
                  <w:iCs/>
                </w:rPr>
                <w:t>METRIC OWNER</w:t>
              </w:r>
            </w:ins>
          </w:p>
        </w:tc>
        <w:tc>
          <w:tcPr>
            <w:tcW w:w="2490" w:type="dxa"/>
            <w:shd w:val="clear" w:color="auto" w:fill="auto"/>
          </w:tcPr>
          <w:p w:rsidR="00863562" w:rsidRPr="005A6F8C" w:rsidRDefault="00863562" w:rsidP="00BB7C56">
            <w:pPr>
              <w:spacing w:after="0" w:line="240" w:lineRule="auto"/>
              <w:rPr>
                <w:ins w:id="4514" w:author="Amarucci, Scott M" w:date="2016-02-16T19:38:00Z"/>
                <w:b/>
                <w:bCs/>
                <w:iCs/>
              </w:rPr>
            </w:pPr>
            <w:ins w:id="4515" w:author="Amarucci, Scott M" w:date="2016-02-16T19:38:00Z">
              <w:r w:rsidRPr="005A6F8C">
                <w:rPr>
                  <w:b/>
                  <w:bCs/>
                  <w:iCs/>
                </w:rPr>
                <w:t>SHUSA</w:t>
              </w:r>
            </w:ins>
          </w:p>
        </w:tc>
        <w:tc>
          <w:tcPr>
            <w:tcW w:w="2490" w:type="dxa"/>
            <w:shd w:val="clear" w:color="auto" w:fill="auto"/>
          </w:tcPr>
          <w:p w:rsidR="00863562" w:rsidRPr="005A6F8C" w:rsidRDefault="00863562" w:rsidP="00BB7C56">
            <w:pPr>
              <w:spacing w:after="0" w:line="240" w:lineRule="auto"/>
              <w:rPr>
                <w:ins w:id="4516" w:author="Amarucci, Scott M" w:date="2016-02-16T19:38:00Z"/>
                <w:b/>
                <w:bCs/>
                <w:iCs/>
              </w:rPr>
            </w:pPr>
            <w:ins w:id="4517" w:author="Amarucci, Scott M" w:date="2016-02-16T19:38:00Z">
              <w:r w:rsidRPr="005A6F8C">
                <w:rPr>
                  <w:b/>
                  <w:bCs/>
                  <w:iCs/>
                </w:rPr>
                <w:t>SBNA</w:t>
              </w:r>
            </w:ins>
          </w:p>
        </w:tc>
        <w:tc>
          <w:tcPr>
            <w:tcW w:w="2490" w:type="dxa"/>
            <w:gridSpan w:val="2"/>
            <w:shd w:val="clear" w:color="auto" w:fill="auto"/>
          </w:tcPr>
          <w:p w:rsidR="00863562" w:rsidRPr="005A6F8C" w:rsidRDefault="00863562" w:rsidP="00BB7C56">
            <w:pPr>
              <w:spacing w:after="0" w:line="240" w:lineRule="auto"/>
              <w:rPr>
                <w:ins w:id="4518" w:author="Amarucci, Scott M" w:date="2016-02-16T19:38:00Z"/>
                <w:b/>
                <w:bCs/>
                <w:iCs/>
              </w:rPr>
            </w:pPr>
            <w:ins w:id="4519" w:author="Amarucci, Scott M" w:date="2016-02-16T19:38:00Z">
              <w:r w:rsidRPr="005A6F8C">
                <w:rPr>
                  <w:b/>
                  <w:bCs/>
                  <w:iCs/>
                </w:rPr>
                <w:t>SC</w:t>
              </w:r>
            </w:ins>
          </w:p>
        </w:tc>
      </w:tr>
      <w:tr w:rsidR="00863562" w:rsidRPr="00206D41" w:rsidTr="00BB7C56">
        <w:trPr>
          <w:trHeight w:val="322"/>
          <w:ins w:id="4520" w:author="Amarucci, Scott M" w:date="2016-02-16T19:38:00Z"/>
        </w:trPr>
        <w:tc>
          <w:tcPr>
            <w:tcW w:w="1728" w:type="dxa"/>
            <w:vMerge/>
            <w:shd w:val="clear" w:color="auto" w:fill="auto"/>
          </w:tcPr>
          <w:p w:rsidR="00863562" w:rsidRDefault="00863562" w:rsidP="00BB7C56">
            <w:pPr>
              <w:rPr>
                <w:ins w:id="4521" w:author="Amarucci, Scott M" w:date="2016-02-16T19:38:00Z"/>
                <w:b/>
                <w:bCs/>
                <w:iCs/>
              </w:rPr>
            </w:pPr>
          </w:p>
        </w:tc>
        <w:tc>
          <w:tcPr>
            <w:tcW w:w="2490" w:type="dxa"/>
            <w:shd w:val="clear" w:color="auto" w:fill="auto"/>
          </w:tcPr>
          <w:p w:rsidR="00863562" w:rsidRPr="00206D41" w:rsidRDefault="00863562" w:rsidP="00BB7C56">
            <w:pPr>
              <w:spacing w:after="0" w:line="240" w:lineRule="auto"/>
              <w:rPr>
                <w:ins w:id="4522" w:author="Amarucci, Scott M" w:date="2016-02-16T19:38:00Z"/>
                <w:bCs/>
                <w:iCs/>
              </w:rPr>
            </w:pPr>
            <w:ins w:id="4523" w:author="Amarucci, Scott M" w:date="2016-02-16T19:38:00Z">
              <w:r>
                <w:rPr>
                  <w:bCs/>
                  <w:iCs/>
                </w:rPr>
                <w:t>???</w:t>
              </w:r>
            </w:ins>
          </w:p>
        </w:tc>
        <w:tc>
          <w:tcPr>
            <w:tcW w:w="2490" w:type="dxa"/>
            <w:shd w:val="clear" w:color="auto" w:fill="auto"/>
          </w:tcPr>
          <w:p w:rsidR="00863562" w:rsidRPr="00206D41" w:rsidRDefault="00863562" w:rsidP="00BB7C56">
            <w:pPr>
              <w:spacing w:after="0" w:line="240" w:lineRule="auto"/>
              <w:rPr>
                <w:ins w:id="4524" w:author="Amarucci, Scott M" w:date="2016-02-16T19:38:00Z"/>
                <w:bCs/>
                <w:iCs/>
              </w:rPr>
            </w:pPr>
            <w:ins w:id="4525" w:author="Amarucci, Scott M" w:date="2016-02-16T19:44:00Z">
              <w:r>
                <w:rPr>
                  <w:bCs/>
                  <w:iCs/>
                </w:rPr>
                <w:t>???</w:t>
              </w:r>
            </w:ins>
          </w:p>
        </w:tc>
        <w:tc>
          <w:tcPr>
            <w:tcW w:w="2490" w:type="dxa"/>
            <w:gridSpan w:val="2"/>
            <w:shd w:val="clear" w:color="auto" w:fill="auto"/>
          </w:tcPr>
          <w:p w:rsidR="00863562" w:rsidRPr="00206D41" w:rsidRDefault="00863562" w:rsidP="00BB7C56">
            <w:pPr>
              <w:spacing w:after="0" w:line="240" w:lineRule="auto"/>
              <w:rPr>
                <w:ins w:id="4526" w:author="Amarucci, Scott M" w:date="2016-02-16T19:38:00Z"/>
                <w:bCs/>
                <w:iCs/>
              </w:rPr>
            </w:pPr>
            <w:ins w:id="4527" w:author="Amarucci, Scott M" w:date="2016-02-16T19:44:00Z">
              <w:r>
                <w:rPr>
                  <w:bCs/>
                  <w:iCs/>
                </w:rPr>
                <w:t>???</w:t>
              </w:r>
            </w:ins>
          </w:p>
        </w:tc>
      </w:tr>
      <w:tr w:rsidR="00863562" w:rsidRPr="00206D41" w:rsidTr="00BB7C56">
        <w:trPr>
          <w:trHeight w:val="245"/>
          <w:ins w:id="4528" w:author="Amarucci, Scott M" w:date="2016-02-16T19:38:00Z"/>
        </w:trPr>
        <w:tc>
          <w:tcPr>
            <w:tcW w:w="1728" w:type="dxa"/>
            <w:vMerge/>
            <w:shd w:val="clear" w:color="auto" w:fill="auto"/>
          </w:tcPr>
          <w:p w:rsidR="00863562" w:rsidRDefault="00863562" w:rsidP="00BB7C56">
            <w:pPr>
              <w:rPr>
                <w:ins w:id="4529" w:author="Amarucci, Scott M" w:date="2016-02-16T19:38:00Z"/>
                <w:b/>
                <w:bCs/>
                <w:iCs/>
              </w:rPr>
            </w:pPr>
          </w:p>
        </w:tc>
        <w:tc>
          <w:tcPr>
            <w:tcW w:w="2490" w:type="dxa"/>
            <w:shd w:val="clear" w:color="auto" w:fill="auto"/>
          </w:tcPr>
          <w:p w:rsidR="00863562" w:rsidRDefault="00863562" w:rsidP="00BB7C56">
            <w:pPr>
              <w:spacing w:after="0" w:line="240" w:lineRule="auto"/>
              <w:rPr>
                <w:ins w:id="4530" w:author="Amarucci, Scott M" w:date="2016-02-16T19:38:00Z"/>
                <w:bCs/>
                <w:iCs/>
              </w:rPr>
            </w:pPr>
            <w:ins w:id="4531" w:author="Amarucci, Scott M" w:date="2016-02-16T19:38:00Z">
              <w:r>
                <w:rPr>
                  <w:b/>
                  <w:bCs/>
                  <w:iCs/>
                </w:rPr>
                <w:t>SIS</w:t>
              </w:r>
            </w:ins>
          </w:p>
        </w:tc>
        <w:tc>
          <w:tcPr>
            <w:tcW w:w="2490" w:type="dxa"/>
            <w:shd w:val="clear" w:color="auto" w:fill="auto"/>
          </w:tcPr>
          <w:p w:rsidR="00863562" w:rsidRDefault="00863562" w:rsidP="00BB7C56">
            <w:pPr>
              <w:spacing w:after="0" w:line="240" w:lineRule="auto"/>
              <w:rPr>
                <w:ins w:id="4532" w:author="Amarucci, Scott M" w:date="2016-02-16T19:38:00Z"/>
                <w:bCs/>
                <w:iCs/>
              </w:rPr>
            </w:pPr>
            <w:ins w:id="4533" w:author="Amarucci, Scott M" w:date="2016-02-16T19:38:00Z">
              <w:r>
                <w:rPr>
                  <w:b/>
                  <w:bCs/>
                  <w:iCs/>
                </w:rPr>
                <w:t>BSI Miami</w:t>
              </w:r>
            </w:ins>
          </w:p>
        </w:tc>
        <w:tc>
          <w:tcPr>
            <w:tcW w:w="2490" w:type="dxa"/>
            <w:gridSpan w:val="2"/>
            <w:shd w:val="clear" w:color="auto" w:fill="auto"/>
          </w:tcPr>
          <w:p w:rsidR="00863562" w:rsidRPr="007362A8" w:rsidRDefault="00863562" w:rsidP="00BB7C56">
            <w:pPr>
              <w:spacing w:after="0" w:line="240" w:lineRule="auto"/>
              <w:rPr>
                <w:ins w:id="4534" w:author="Amarucci, Scott M" w:date="2016-02-16T19:38:00Z"/>
                <w:bCs/>
                <w:iCs/>
              </w:rPr>
            </w:pPr>
            <w:ins w:id="4535" w:author="Amarucci, Scott M" w:date="2016-02-16T19:38:00Z">
              <w:r>
                <w:rPr>
                  <w:b/>
                  <w:bCs/>
                  <w:iCs/>
                </w:rPr>
                <w:t>BSPR</w:t>
              </w:r>
            </w:ins>
          </w:p>
        </w:tc>
      </w:tr>
      <w:tr w:rsidR="00863562" w:rsidRPr="00206D41" w:rsidTr="00BB7C56">
        <w:trPr>
          <w:trHeight w:val="331"/>
          <w:ins w:id="4536" w:author="Amarucci, Scott M" w:date="2016-02-16T19:38:00Z"/>
        </w:trPr>
        <w:tc>
          <w:tcPr>
            <w:tcW w:w="1728" w:type="dxa"/>
            <w:vMerge/>
            <w:shd w:val="clear" w:color="auto" w:fill="auto"/>
          </w:tcPr>
          <w:p w:rsidR="00863562" w:rsidRDefault="00863562" w:rsidP="00BB7C56">
            <w:pPr>
              <w:rPr>
                <w:ins w:id="4537" w:author="Amarucci, Scott M" w:date="2016-02-16T19:38:00Z"/>
                <w:b/>
                <w:bCs/>
                <w:iCs/>
              </w:rPr>
            </w:pPr>
          </w:p>
        </w:tc>
        <w:tc>
          <w:tcPr>
            <w:tcW w:w="2490" w:type="dxa"/>
            <w:shd w:val="clear" w:color="auto" w:fill="auto"/>
          </w:tcPr>
          <w:p w:rsidR="00863562" w:rsidRDefault="003107E5" w:rsidP="00BB7C56">
            <w:pPr>
              <w:spacing w:after="0" w:line="240" w:lineRule="auto"/>
              <w:rPr>
                <w:ins w:id="4538" w:author="Amarucci, Scott M" w:date="2016-02-16T19:38:00Z"/>
                <w:bCs/>
                <w:iCs/>
              </w:rPr>
            </w:pPr>
            <w:ins w:id="4539" w:author="Amarucci, Scott M" w:date="2016-02-18T15:43:00Z">
              <w:r>
                <w:rPr>
                  <w:bCs/>
                  <w:iCs/>
                </w:rPr>
                <w:t>N/A</w:t>
              </w:r>
            </w:ins>
          </w:p>
        </w:tc>
        <w:tc>
          <w:tcPr>
            <w:tcW w:w="2490" w:type="dxa"/>
            <w:shd w:val="clear" w:color="auto" w:fill="auto"/>
          </w:tcPr>
          <w:p w:rsidR="00863562" w:rsidRDefault="003107E5" w:rsidP="00BB7C56">
            <w:pPr>
              <w:spacing w:after="0" w:line="240" w:lineRule="auto"/>
              <w:rPr>
                <w:ins w:id="4540" w:author="Amarucci, Scott M" w:date="2016-02-16T19:38:00Z"/>
                <w:bCs/>
                <w:iCs/>
              </w:rPr>
            </w:pPr>
            <w:ins w:id="4541" w:author="Amarucci, Scott M" w:date="2016-02-18T15:43:00Z">
              <w:r>
                <w:rPr>
                  <w:bCs/>
                  <w:iCs/>
                </w:rPr>
                <w:t>N/A</w:t>
              </w:r>
            </w:ins>
          </w:p>
        </w:tc>
        <w:tc>
          <w:tcPr>
            <w:tcW w:w="2490" w:type="dxa"/>
            <w:gridSpan w:val="2"/>
            <w:shd w:val="clear" w:color="auto" w:fill="auto"/>
          </w:tcPr>
          <w:p w:rsidR="00863562" w:rsidRDefault="00863562" w:rsidP="00BB7C56">
            <w:pPr>
              <w:spacing w:after="0" w:line="240" w:lineRule="auto"/>
              <w:rPr>
                <w:ins w:id="4542" w:author="Amarucci, Scott M" w:date="2016-02-16T19:38:00Z"/>
                <w:bCs/>
                <w:iCs/>
              </w:rPr>
            </w:pPr>
            <w:ins w:id="4543" w:author="Amarucci, Scott M" w:date="2016-02-16T19:44:00Z">
              <w:r>
                <w:rPr>
                  <w:bCs/>
                  <w:iCs/>
                </w:rPr>
                <w:t>???</w:t>
              </w:r>
            </w:ins>
          </w:p>
        </w:tc>
      </w:tr>
      <w:tr w:rsidR="00863562" w:rsidRPr="00206D41" w:rsidTr="00BB7C56">
        <w:trPr>
          <w:trHeight w:val="268"/>
          <w:ins w:id="4544" w:author="Amarucci, Scott M" w:date="2016-02-16T19:38:00Z"/>
        </w:trPr>
        <w:tc>
          <w:tcPr>
            <w:tcW w:w="1728" w:type="dxa"/>
            <w:vMerge/>
            <w:shd w:val="clear" w:color="auto" w:fill="auto"/>
          </w:tcPr>
          <w:p w:rsidR="00863562" w:rsidRDefault="00863562" w:rsidP="00BB7C56">
            <w:pPr>
              <w:rPr>
                <w:ins w:id="4545" w:author="Amarucci, Scott M" w:date="2016-02-16T19:38:00Z"/>
                <w:b/>
                <w:bCs/>
                <w:iCs/>
              </w:rPr>
            </w:pPr>
          </w:p>
        </w:tc>
        <w:tc>
          <w:tcPr>
            <w:tcW w:w="2490" w:type="dxa"/>
            <w:shd w:val="clear" w:color="auto" w:fill="auto"/>
          </w:tcPr>
          <w:p w:rsidR="00863562" w:rsidRPr="00426737" w:rsidRDefault="00863562" w:rsidP="00BB7C56">
            <w:pPr>
              <w:spacing w:after="0" w:line="240" w:lineRule="auto"/>
              <w:rPr>
                <w:ins w:id="4546" w:author="Amarucci, Scott M" w:date="2016-02-16T19:38:00Z"/>
                <w:b/>
                <w:bCs/>
                <w:iCs/>
              </w:rPr>
            </w:pPr>
            <w:ins w:id="4547" w:author="Amarucci, Scott M" w:date="2016-02-16T19:38:00Z">
              <w:r>
                <w:rPr>
                  <w:b/>
                  <w:bCs/>
                  <w:iCs/>
                </w:rPr>
                <w:t>SSLLC</w:t>
              </w:r>
            </w:ins>
          </w:p>
        </w:tc>
        <w:tc>
          <w:tcPr>
            <w:tcW w:w="4980" w:type="dxa"/>
            <w:gridSpan w:val="3"/>
            <w:vMerge w:val="restart"/>
            <w:shd w:val="clear" w:color="auto" w:fill="auto"/>
          </w:tcPr>
          <w:p w:rsidR="00863562" w:rsidRDefault="00863562" w:rsidP="00BB7C56">
            <w:pPr>
              <w:spacing w:after="0" w:line="240" w:lineRule="auto"/>
              <w:rPr>
                <w:ins w:id="4548" w:author="Amarucci, Scott M" w:date="2016-02-16T19:38:00Z"/>
                <w:bCs/>
                <w:iCs/>
              </w:rPr>
            </w:pPr>
          </w:p>
        </w:tc>
      </w:tr>
      <w:tr w:rsidR="00863562" w:rsidRPr="00206D41" w:rsidTr="00BB7C56">
        <w:trPr>
          <w:trHeight w:val="259"/>
          <w:ins w:id="4549" w:author="Amarucci, Scott M" w:date="2016-02-16T19:38:00Z"/>
        </w:trPr>
        <w:tc>
          <w:tcPr>
            <w:tcW w:w="1728" w:type="dxa"/>
            <w:vMerge/>
            <w:shd w:val="clear" w:color="auto" w:fill="auto"/>
          </w:tcPr>
          <w:p w:rsidR="00863562" w:rsidRDefault="00863562" w:rsidP="00BB7C56">
            <w:pPr>
              <w:rPr>
                <w:ins w:id="4550" w:author="Amarucci, Scott M" w:date="2016-02-16T19:38:00Z"/>
                <w:b/>
                <w:bCs/>
                <w:iCs/>
              </w:rPr>
            </w:pPr>
          </w:p>
        </w:tc>
        <w:tc>
          <w:tcPr>
            <w:tcW w:w="2490" w:type="dxa"/>
            <w:shd w:val="clear" w:color="auto" w:fill="auto"/>
          </w:tcPr>
          <w:p w:rsidR="00863562" w:rsidRDefault="003107E5" w:rsidP="00BB7C56">
            <w:pPr>
              <w:spacing w:after="0" w:line="240" w:lineRule="auto"/>
              <w:rPr>
                <w:ins w:id="4551" w:author="Amarucci, Scott M" w:date="2016-02-16T19:38:00Z"/>
                <w:bCs/>
                <w:iCs/>
              </w:rPr>
            </w:pPr>
            <w:ins w:id="4552" w:author="Amarucci, Scott M" w:date="2016-02-18T15:43:00Z">
              <w:r>
                <w:rPr>
                  <w:bCs/>
                  <w:iCs/>
                </w:rPr>
                <w:t>N/A</w:t>
              </w:r>
            </w:ins>
          </w:p>
        </w:tc>
        <w:tc>
          <w:tcPr>
            <w:tcW w:w="4980" w:type="dxa"/>
            <w:gridSpan w:val="3"/>
            <w:vMerge/>
            <w:shd w:val="clear" w:color="auto" w:fill="auto"/>
          </w:tcPr>
          <w:p w:rsidR="00863562" w:rsidRDefault="00863562" w:rsidP="00BB7C56">
            <w:pPr>
              <w:spacing w:after="0" w:line="240" w:lineRule="auto"/>
              <w:rPr>
                <w:ins w:id="4553" w:author="Amarucci, Scott M" w:date="2016-02-16T19:38:00Z"/>
                <w:bCs/>
                <w:iCs/>
              </w:rPr>
            </w:pPr>
          </w:p>
        </w:tc>
      </w:tr>
      <w:tr w:rsidR="00863562" w:rsidRPr="00206D41" w:rsidTr="00BB7C56">
        <w:trPr>
          <w:trHeight w:val="439"/>
          <w:ins w:id="4554" w:author="Amarucci, Scott M" w:date="2016-02-16T19:38:00Z"/>
        </w:trPr>
        <w:tc>
          <w:tcPr>
            <w:tcW w:w="1728" w:type="dxa"/>
            <w:shd w:val="clear" w:color="auto" w:fill="auto"/>
          </w:tcPr>
          <w:p w:rsidR="00863562" w:rsidRPr="00206D41" w:rsidRDefault="00863562" w:rsidP="00BB7C56">
            <w:pPr>
              <w:rPr>
                <w:ins w:id="4555" w:author="Amarucci, Scott M" w:date="2016-02-16T19:38:00Z"/>
                <w:b/>
                <w:bCs/>
                <w:iCs/>
              </w:rPr>
            </w:pPr>
            <w:ins w:id="4556" w:author="Amarucci, Scott M" w:date="2016-02-16T19:38:00Z">
              <w:r w:rsidRPr="005B0BAF">
                <w:rPr>
                  <w:rFonts w:asciiTheme="minorHAnsi" w:hAnsiTheme="minorHAnsi"/>
                  <w:b/>
                  <w:bCs/>
                  <w:iCs/>
                </w:rPr>
                <w:t>TRIGGER AND LIMIT SETTING</w:t>
              </w:r>
            </w:ins>
          </w:p>
        </w:tc>
        <w:tc>
          <w:tcPr>
            <w:tcW w:w="7470" w:type="dxa"/>
            <w:gridSpan w:val="4"/>
            <w:shd w:val="clear" w:color="auto" w:fill="auto"/>
          </w:tcPr>
          <w:p w:rsidR="00863562" w:rsidRDefault="00863562" w:rsidP="00BB7C56">
            <w:pPr>
              <w:spacing w:after="0" w:line="240" w:lineRule="auto"/>
              <w:rPr>
                <w:ins w:id="4557" w:author="Amarucci, Scott M" w:date="2016-02-16T19:38:00Z"/>
                <w:bCs/>
                <w:iCs/>
              </w:rPr>
            </w:pPr>
            <w:ins w:id="4558" w:author="Amarucci, Scott M" w:date="2016-02-16T19:38:00Z">
              <w:r>
                <w:rPr>
                  <w:bCs/>
                  <w:iCs/>
                </w:rPr>
                <w:t xml:space="preserve">The </w:t>
              </w:r>
            </w:ins>
            <w:ins w:id="4559" w:author="Amarucci, Scott M" w:date="2016-02-16T19:43:00Z">
              <w:r>
                <w:rPr>
                  <w:bCs/>
                  <w:iCs/>
                </w:rPr>
                <w:t>asset encumbrance</w:t>
              </w:r>
            </w:ins>
            <w:ins w:id="4560" w:author="Amarucci, Scott M" w:date="2016-02-16T19:38:00Z">
              <w:r>
                <w:rPr>
                  <w:bCs/>
                  <w:iCs/>
                </w:rPr>
                <w:t xml:space="preserve"> triggers and limits are set as follows:</w:t>
              </w:r>
            </w:ins>
          </w:p>
          <w:p w:rsidR="00863562" w:rsidRDefault="00863562" w:rsidP="00BB7C56">
            <w:pPr>
              <w:spacing w:after="0" w:line="240" w:lineRule="auto"/>
              <w:rPr>
                <w:ins w:id="4561" w:author="Amarucci, Scott M" w:date="2016-02-16T19:38:00Z"/>
                <w:bCs/>
                <w:iCs/>
              </w:rPr>
            </w:pPr>
          </w:p>
          <w:p w:rsidR="00863562" w:rsidRPr="00204F0A" w:rsidRDefault="00863562" w:rsidP="00BB7C56">
            <w:pPr>
              <w:pStyle w:val="ListParagraph"/>
              <w:numPr>
                <w:ilvl w:val="0"/>
                <w:numId w:val="5"/>
              </w:numPr>
              <w:spacing w:after="0" w:line="240" w:lineRule="auto"/>
              <w:rPr>
                <w:ins w:id="4562" w:author="Amarucci, Scott M" w:date="2016-02-16T19:38:00Z"/>
                <w:bCs/>
                <w:iCs/>
              </w:rPr>
            </w:pPr>
            <w:ins w:id="4563" w:author="Amarucci, Scott M" w:date="2016-02-16T19:38:00Z">
              <w:r>
                <w:rPr>
                  <w:bCs/>
                  <w:iCs/>
                </w:rPr>
                <w:t>Am</w:t>
              </w:r>
              <w:r w:rsidRPr="00204F0A">
                <w:rPr>
                  <w:bCs/>
                  <w:iCs/>
                </w:rPr>
                <w:t>ber trigger</w:t>
              </w:r>
              <w:r>
                <w:rPr>
                  <w:bCs/>
                  <w:iCs/>
                </w:rPr>
                <w:t>:</w:t>
              </w:r>
              <w:r w:rsidRPr="00204F0A">
                <w:rPr>
                  <w:bCs/>
                  <w:iCs/>
                </w:rPr>
                <w:t xml:space="preserve"> is</w:t>
              </w:r>
              <w:r>
                <w:rPr>
                  <w:bCs/>
                  <w:iCs/>
                </w:rPr>
                <w:t xml:space="preserve"> calculated as </w:t>
              </w:r>
            </w:ins>
          </w:p>
          <w:p w:rsidR="00863562" w:rsidRPr="00426737" w:rsidRDefault="00863562" w:rsidP="00BB7C56">
            <w:pPr>
              <w:pStyle w:val="ListParagraph"/>
              <w:numPr>
                <w:ilvl w:val="0"/>
                <w:numId w:val="5"/>
              </w:numPr>
              <w:spacing w:after="0" w:line="240" w:lineRule="auto"/>
              <w:rPr>
                <w:ins w:id="4564" w:author="Amarucci, Scott M" w:date="2016-02-16T19:38:00Z"/>
                <w:bCs/>
                <w:iCs/>
              </w:rPr>
            </w:pPr>
            <w:ins w:id="4565" w:author="Amarucci, Scott M" w:date="2016-02-16T19:38:00Z">
              <w:r w:rsidRPr="0072414D">
                <w:rPr>
                  <w:bCs/>
                  <w:iCs/>
                </w:rPr>
                <w:t>Red limit: is calculate</w:t>
              </w:r>
              <w:r w:rsidRPr="00785EA3">
                <w:rPr>
                  <w:bCs/>
                  <w:iCs/>
                </w:rPr>
                <w:t xml:space="preserve">d as </w:t>
              </w:r>
            </w:ins>
          </w:p>
          <w:p w:rsidR="00863562" w:rsidRDefault="00863562" w:rsidP="00BB7C56">
            <w:pPr>
              <w:spacing w:after="0" w:line="240" w:lineRule="auto"/>
              <w:rPr>
                <w:ins w:id="4566" w:author="Amarucci, Scott M" w:date="2016-02-16T19:38:00Z"/>
                <w:bCs/>
                <w:iCs/>
              </w:rPr>
            </w:pPr>
          </w:p>
          <w:p w:rsidR="00863562" w:rsidRPr="00206D41" w:rsidRDefault="00863562" w:rsidP="00BB7C56">
            <w:pPr>
              <w:spacing w:after="0" w:line="240" w:lineRule="auto"/>
              <w:jc w:val="center"/>
              <w:rPr>
                <w:ins w:id="4567" w:author="Amarucci, Scott M" w:date="2016-02-16T19:38:00Z"/>
                <w:rFonts w:asciiTheme="minorHAnsi" w:eastAsiaTheme="minorHAnsi" w:hAnsiTheme="minorHAnsi" w:cstheme="minorBidi"/>
                <w:iCs/>
              </w:rPr>
            </w:pPr>
          </w:p>
        </w:tc>
      </w:tr>
      <w:tr w:rsidR="00863562" w:rsidRPr="00206D41" w:rsidTr="00BB7C56">
        <w:trPr>
          <w:trHeight w:val="303"/>
          <w:ins w:id="4568" w:author="Amarucci, Scott M" w:date="2016-02-16T19:38:00Z"/>
        </w:trPr>
        <w:tc>
          <w:tcPr>
            <w:tcW w:w="1728" w:type="dxa"/>
            <w:shd w:val="clear" w:color="auto" w:fill="auto"/>
          </w:tcPr>
          <w:p w:rsidR="00863562" w:rsidRPr="00DF3739" w:rsidRDefault="00863562" w:rsidP="00BB7C56">
            <w:pPr>
              <w:rPr>
                <w:ins w:id="4569" w:author="Amarucci, Scott M" w:date="2016-02-16T19:38:00Z"/>
                <w:b/>
                <w:bCs/>
                <w:iCs/>
              </w:rPr>
            </w:pPr>
            <w:ins w:id="4570" w:author="Amarucci, Scott M" w:date="2016-02-16T19:38:00Z">
              <w:r>
                <w:rPr>
                  <w:rFonts w:asciiTheme="minorHAnsi" w:hAnsiTheme="minorHAnsi"/>
                  <w:b/>
                  <w:bCs/>
                  <w:iCs/>
                </w:rPr>
                <w:t>T</w:t>
              </w:r>
              <w:r w:rsidRPr="00DF3739">
                <w:rPr>
                  <w:rFonts w:asciiTheme="minorHAnsi" w:hAnsiTheme="minorHAnsi"/>
                  <w:b/>
                  <w:bCs/>
                  <w:iCs/>
                </w:rPr>
                <w:t>ESTING FREQUENCY</w:t>
              </w:r>
            </w:ins>
          </w:p>
        </w:tc>
        <w:tc>
          <w:tcPr>
            <w:tcW w:w="7470" w:type="dxa"/>
            <w:gridSpan w:val="4"/>
            <w:shd w:val="clear" w:color="auto" w:fill="auto"/>
          </w:tcPr>
          <w:p w:rsidR="00863562" w:rsidRPr="00DF3739" w:rsidRDefault="00863562" w:rsidP="00BB7C56">
            <w:pPr>
              <w:spacing w:after="0" w:line="240" w:lineRule="auto"/>
              <w:rPr>
                <w:ins w:id="4571" w:author="Amarucci, Scott M" w:date="2016-02-16T19:38:00Z"/>
              </w:rPr>
            </w:pPr>
            <w:ins w:id="4572" w:author="Amarucci, Scott M" w:date="2016-02-16T19:44:00Z">
              <w:r>
                <w:rPr>
                  <w:bCs/>
                  <w:iCs/>
                </w:rPr>
                <w:t>Quarterly (TBD)</w:t>
              </w:r>
            </w:ins>
          </w:p>
        </w:tc>
      </w:tr>
      <w:tr w:rsidR="00863562" w:rsidRPr="00206D41" w:rsidTr="00BB7C56">
        <w:trPr>
          <w:trHeight w:val="978"/>
          <w:ins w:id="4573" w:author="Amarucci, Scott M" w:date="2016-02-16T19:38:00Z"/>
        </w:trPr>
        <w:tc>
          <w:tcPr>
            <w:tcW w:w="1728" w:type="dxa"/>
            <w:shd w:val="clear" w:color="auto" w:fill="auto"/>
          </w:tcPr>
          <w:p w:rsidR="00863562" w:rsidRPr="00DF3739" w:rsidRDefault="00863562" w:rsidP="00BB7C56">
            <w:pPr>
              <w:rPr>
                <w:ins w:id="4574" w:author="Amarucci, Scott M" w:date="2016-02-16T19:38:00Z"/>
                <w:b/>
                <w:bCs/>
                <w:iCs/>
              </w:rPr>
            </w:pPr>
            <w:ins w:id="4575" w:author="Amarucci, Scott M" w:date="2016-02-16T19:38:00Z">
              <w:r w:rsidRPr="00DF3739">
                <w:rPr>
                  <w:b/>
                  <w:bCs/>
                  <w:iCs/>
                </w:rPr>
                <w:t>SOURCE OF INFORMATION</w:t>
              </w:r>
            </w:ins>
          </w:p>
        </w:tc>
        <w:tc>
          <w:tcPr>
            <w:tcW w:w="7470" w:type="dxa"/>
            <w:gridSpan w:val="4"/>
            <w:shd w:val="clear" w:color="auto" w:fill="auto"/>
          </w:tcPr>
          <w:p w:rsidR="00863562" w:rsidRPr="000E4C0C" w:rsidRDefault="00863562" w:rsidP="00BB7C56">
            <w:pPr>
              <w:spacing w:after="0" w:line="240" w:lineRule="auto"/>
              <w:rPr>
                <w:ins w:id="4576" w:author="Amarucci, Scott M" w:date="2016-02-16T19:38:00Z"/>
                <w:bCs/>
                <w:iCs/>
              </w:rPr>
            </w:pPr>
            <w:ins w:id="4577" w:author="Amarucci, Scott M" w:date="2016-02-16T19:38:00Z">
              <w:r>
                <w:rPr>
                  <w:bCs/>
                  <w:iCs/>
                </w:rPr>
                <w:t>Provided by</w:t>
              </w:r>
              <w:r w:rsidRPr="000E4C0C">
                <w:rPr>
                  <w:bCs/>
                  <w:iCs/>
                </w:rPr>
                <w:tab/>
              </w:r>
              <w:r w:rsidRPr="000E4C0C">
                <w:rPr>
                  <w:bCs/>
                  <w:iCs/>
                </w:rPr>
                <w:tab/>
              </w:r>
              <w:r w:rsidRPr="000E4C0C">
                <w:rPr>
                  <w:bCs/>
                  <w:iCs/>
                </w:rPr>
                <w:tab/>
              </w:r>
              <w:r w:rsidRPr="000E4C0C">
                <w:rPr>
                  <w:bCs/>
                  <w:iCs/>
                </w:rPr>
                <w:tab/>
              </w:r>
              <w:r w:rsidRPr="000E4C0C">
                <w:rPr>
                  <w:bCs/>
                  <w:iCs/>
                </w:rPr>
                <w:tab/>
              </w:r>
            </w:ins>
          </w:p>
        </w:tc>
      </w:tr>
    </w:tbl>
    <w:p w:rsidR="00863562" w:rsidRDefault="00863562" w:rsidP="000076CD">
      <w:pPr>
        <w:pStyle w:val="SANUS2"/>
        <w:keepNext/>
        <w:ind w:left="680"/>
      </w:pPr>
    </w:p>
    <w:p w:rsidR="00384347" w:rsidRPr="007F075C" w:rsidRDefault="00784F28" w:rsidP="00FD5E7C">
      <w:pPr>
        <w:pStyle w:val="SANUS2"/>
        <w:keepNext/>
        <w:numPr>
          <w:ilvl w:val="1"/>
          <w:numId w:val="1"/>
        </w:numPr>
      </w:pPr>
      <w:bookmarkStart w:id="4578" w:name="_Toc441071975"/>
      <w:r>
        <w:t>Available SC committed liquidity / average projected net originations</w:t>
      </w:r>
      <w:bookmarkEnd w:id="4578"/>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1245"/>
        <w:gridCol w:w="1245"/>
      </w:tblGrid>
      <w:tr w:rsidR="00384347" w:rsidRPr="00206D41" w:rsidTr="00B3414B">
        <w:trPr>
          <w:cantSplit/>
          <w:trHeight w:val="462"/>
        </w:trPr>
        <w:tc>
          <w:tcPr>
            <w:tcW w:w="1728" w:type="dxa"/>
            <w:shd w:val="clear" w:color="auto" w:fill="auto"/>
          </w:tcPr>
          <w:p w:rsidR="00384347" w:rsidRPr="00206D41" w:rsidRDefault="007F075C" w:rsidP="00FD5E7C">
            <w:pPr>
              <w:keepNext/>
              <w:rPr>
                <w:b/>
                <w:bCs/>
                <w:iCs/>
              </w:rPr>
            </w:pPr>
            <w:r>
              <w:rPr>
                <w:b/>
                <w:bCs/>
                <w:iCs/>
              </w:rPr>
              <w:t>DEFINITION</w:t>
            </w:r>
          </w:p>
        </w:tc>
        <w:tc>
          <w:tcPr>
            <w:tcW w:w="7470" w:type="dxa"/>
            <w:gridSpan w:val="4"/>
            <w:shd w:val="clear" w:color="auto" w:fill="auto"/>
          </w:tcPr>
          <w:p w:rsidR="00FD5E7C" w:rsidRPr="00206D41" w:rsidRDefault="00FD5E7C" w:rsidP="00FD5E7C">
            <w:pPr>
              <w:keepNext/>
              <w:spacing w:after="0" w:line="240" w:lineRule="auto"/>
              <w:rPr>
                <w:bCs/>
                <w:iCs/>
              </w:rPr>
            </w:pPr>
            <w:r>
              <w:rPr>
                <w:bCs/>
                <w:iCs/>
              </w:rPr>
              <w:t>A measurement of t</w:t>
            </w:r>
            <w:r w:rsidR="00E057DD">
              <w:rPr>
                <w:bCs/>
                <w:iCs/>
              </w:rPr>
              <w:t>he c</w:t>
            </w:r>
            <w:r w:rsidR="00E057DD" w:rsidRPr="00E057DD">
              <w:rPr>
                <w:bCs/>
                <w:iCs/>
              </w:rPr>
              <w:t>ommitted liquidity available to SC against projected net originations.</w:t>
            </w:r>
            <w:r>
              <w:rPr>
                <w:bCs/>
                <w:iCs/>
              </w:rPr>
              <w:t xml:space="preserve"> </w:t>
            </w:r>
          </w:p>
          <w:p w:rsidR="00384347" w:rsidRPr="00206D41" w:rsidRDefault="00384347" w:rsidP="00FD5E7C">
            <w:pPr>
              <w:keepNext/>
              <w:spacing w:after="0" w:line="240" w:lineRule="auto"/>
              <w:rPr>
                <w:bCs/>
                <w:iCs/>
              </w:rPr>
            </w:pPr>
          </w:p>
        </w:tc>
      </w:tr>
      <w:tr w:rsidR="00384347" w:rsidRPr="00206D41" w:rsidTr="00B3414B">
        <w:trPr>
          <w:trHeight w:val="462"/>
        </w:trPr>
        <w:tc>
          <w:tcPr>
            <w:tcW w:w="1728" w:type="dxa"/>
            <w:shd w:val="clear" w:color="auto" w:fill="auto"/>
          </w:tcPr>
          <w:p w:rsidR="00384347" w:rsidRPr="00206D41" w:rsidRDefault="00E057DD" w:rsidP="00FD5E7C">
            <w:pPr>
              <w:keepNext/>
              <w:rPr>
                <w:b/>
                <w:bCs/>
                <w:iCs/>
              </w:rPr>
            </w:pPr>
            <w:r>
              <w:rPr>
                <w:b/>
                <w:bCs/>
                <w:iCs/>
              </w:rPr>
              <w:t>RISK TYPE</w:t>
            </w:r>
          </w:p>
        </w:tc>
        <w:tc>
          <w:tcPr>
            <w:tcW w:w="7470" w:type="dxa"/>
            <w:gridSpan w:val="4"/>
            <w:shd w:val="clear" w:color="auto" w:fill="auto"/>
          </w:tcPr>
          <w:p w:rsidR="00384347" w:rsidRPr="00206D41" w:rsidRDefault="00FD5E7C" w:rsidP="00FD5E7C">
            <w:pPr>
              <w:keepNext/>
              <w:spacing w:after="0" w:line="240" w:lineRule="auto"/>
              <w:rPr>
                <w:bCs/>
                <w:iCs/>
              </w:rPr>
            </w:pPr>
            <w:r>
              <w:rPr>
                <w:bCs/>
                <w:iCs/>
              </w:rPr>
              <w:t>Liquidity / Funding Risk</w:t>
            </w:r>
            <w:r>
              <w:rPr>
                <w:bCs/>
                <w:iCs/>
              </w:rPr>
              <w:tab/>
            </w:r>
          </w:p>
        </w:tc>
      </w:tr>
      <w:tr w:rsidR="00E04287" w:rsidRPr="00206D41" w:rsidTr="00B3414B">
        <w:trPr>
          <w:trHeight w:val="462"/>
          <w:ins w:id="4579" w:author="Amarucci, Scott M" w:date="2016-02-17T21:45:00Z"/>
        </w:trPr>
        <w:tc>
          <w:tcPr>
            <w:tcW w:w="1728" w:type="dxa"/>
            <w:shd w:val="clear" w:color="auto" w:fill="auto"/>
          </w:tcPr>
          <w:p w:rsidR="00E04287" w:rsidRDefault="00E04287" w:rsidP="00FD5E7C">
            <w:pPr>
              <w:keepNext/>
              <w:rPr>
                <w:ins w:id="4580" w:author="Amarucci, Scott M" w:date="2016-02-17T21:45:00Z"/>
                <w:b/>
                <w:bCs/>
                <w:iCs/>
              </w:rPr>
            </w:pPr>
            <w:ins w:id="4581" w:author="Amarucci, Scott M" w:date="2016-02-17T21:45:00Z">
              <w:r>
                <w:rPr>
                  <w:b/>
                  <w:bCs/>
                  <w:iCs/>
                </w:rPr>
                <w:t>RATIONALE</w:t>
              </w:r>
            </w:ins>
          </w:p>
        </w:tc>
        <w:tc>
          <w:tcPr>
            <w:tcW w:w="7470" w:type="dxa"/>
            <w:gridSpan w:val="4"/>
            <w:shd w:val="clear" w:color="auto" w:fill="auto"/>
          </w:tcPr>
          <w:p w:rsidR="00E04287" w:rsidRDefault="00EF0941" w:rsidP="00EF0941">
            <w:pPr>
              <w:keepNext/>
              <w:spacing w:after="0" w:line="240" w:lineRule="auto"/>
              <w:rPr>
                <w:ins w:id="4582" w:author="Amarucci, Scott M" w:date="2016-02-17T21:45:00Z"/>
                <w:bCs/>
                <w:iCs/>
              </w:rPr>
            </w:pPr>
            <w:ins w:id="4583" w:author="Amarucci, Scott M" w:date="2016-02-19T11:43:00Z">
              <w:r>
                <w:rPr>
                  <w:bCs/>
                  <w:iCs/>
                </w:rPr>
                <w:t>E</w:t>
              </w:r>
              <w:r w:rsidRPr="00EF0941">
                <w:rPr>
                  <w:bCs/>
                  <w:iCs/>
                </w:rPr>
                <w:t xml:space="preserve">nsures SC has adequate liquidity to cover the time between loan origination and the time at which assets are placed </w:t>
              </w:r>
              <w:r w:rsidR="00213EBA">
                <w:rPr>
                  <w:bCs/>
                  <w:iCs/>
                </w:rPr>
                <w:t>in match-funded securitizations.</w:t>
              </w:r>
            </w:ins>
          </w:p>
        </w:tc>
      </w:tr>
      <w:tr w:rsidR="00E04287" w:rsidRPr="00206D41" w:rsidTr="00B3414B">
        <w:trPr>
          <w:trHeight w:val="270"/>
        </w:trPr>
        <w:tc>
          <w:tcPr>
            <w:tcW w:w="1728" w:type="dxa"/>
            <w:vMerge w:val="restart"/>
            <w:shd w:val="clear" w:color="auto" w:fill="auto"/>
          </w:tcPr>
          <w:p w:rsidR="00E04287" w:rsidRPr="00206D41" w:rsidRDefault="00E04287" w:rsidP="00874DA1">
            <w:pPr>
              <w:keepNext/>
              <w:rPr>
                <w:b/>
                <w:bCs/>
                <w:iCs/>
              </w:rPr>
            </w:pPr>
            <w:r w:rsidRPr="00206D41">
              <w:rPr>
                <w:b/>
                <w:bCs/>
                <w:iCs/>
              </w:rPr>
              <w:t>ENTITY</w:t>
            </w:r>
          </w:p>
        </w:tc>
        <w:tc>
          <w:tcPr>
            <w:tcW w:w="2490" w:type="dxa"/>
            <w:shd w:val="clear" w:color="auto" w:fill="auto"/>
          </w:tcPr>
          <w:p w:rsidR="00E04287" w:rsidRPr="00E057DD" w:rsidRDefault="00E04287" w:rsidP="00874DA1">
            <w:pPr>
              <w:keepNext/>
              <w:spacing w:after="0" w:line="240" w:lineRule="auto"/>
              <w:rPr>
                <w:b/>
                <w:bCs/>
                <w:iCs/>
              </w:rPr>
            </w:pPr>
            <w:r w:rsidRPr="00E057DD">
              <w:rPr>
                <w:b/>
                <w:bCs/>
                <w:iCs/>
              </w:rPr>
              <w:t>SHUSA</w:t>
            </w:r>
          </w:p>
        </w:tc>
        <w:tc>
          <w:tcPr>
            <w:tcW w:w="2490" w:type="dxa"/>
            <w:shd w:val="clear" w:color="auto" w:fill="auto"/>
          </w:tcPr>
          <w:p w:rsidR="00E04287" w:rsidRPr="00E057DD" w:rsidRDefault="00E04287" w:rsidP="00874DA1">
            <w:pPr>
              <w:keepNext/>
              <w:spacing w:after="0" w:line="240" w:lineRule="auto"/>
              <w:rPr>
                <w:b/>
                <w:bCs/>
                <w:iCs/>
              </w:rPr>
            </w:pPr>
            <w:r w:rsidRPr="00E057DD">
              <w:rPr>
                <w:b/>
                <w:bCs/>
                <w:iCs/>
              </w:rPr>
              <w:t>SBNA</w:t>
            </w:r>
          </w:p>
        </w:tc>
        <w:tc>
          <w:tcPr>
            <w:tcW w:w="2490" w:type="dxa"/>
            <w:gridSpan w:val="2"/>
            <w:shd w:val="clear" w:color="auto" w:fill="auto"/>
          </w:tcPr>
          <w:p w:rsidR="00E04287" w:rsidRPr="00E057DD" w:rsidRDefault="00E04287" w:rsidP="0096752A">
            <w:pPr>
              <w:keepNext/>
              <w:spacing w:after="0" w:line="240" w:lineRule="auto"/>
              <w:rPr>
                <w:b/>
                <w:bCs/>
                <w:iCs/>
              </w:rPr>
            </w:pPr>
            <w:r w:rsidRPr="00E057DD">
              <w:rPr>
                <w:b/>
                <w:bCs/>
                <w:iCs/>
              </w:rPr>
              <w:t>SC</w:t>
            </w:r>
          </w:p>
        </w:tc>
      </w:tr>
      <w:tr w:rsidR="00E04287" w:rsidRPr="00206D41" w:rsidTr="00B3414B">
        <w:trPr>
          <w:trHeight w:val="270"/>
        </w:trPr>
        <w:tc>
          <w:tcPr>
            <w:tcW w:w="1728" w:type="dxa"/>
            <w:vMerge/>
            <w:shd w:val="clear" w:color="auto" w:fill="auto"/>
          </w:tcPr>
          <w:p w:rsidR="00E04287" w:rsidRPr="00206D41" w:rsidRDefault="00E04287" w:rsidP="00874DA1">
            <w:pPr>
              <w:keepNext/>
              <w:rPr>
                <w:b/>
                <w:bCs/>
                <w:iCs/>
              </w:rPr>
            </w:pPr>
          </w:p>
        </w:tc>
        <w:tc>
          <w:tcPr>
            <w:tcW w:w="2490" w:type="dxa"/>
            <w:shd w:val="clear" w:color="auto" w:fill="auto"/>
          </w:tcPr>
          <w:p w:rsidR="00E04287" w:rsidRPr="00206D41" w:rsidRDefault="00E04287" w:rsidP="00874DA1">
            <w:pPr>
              <w:keepNext/>
              <w:spacing w:after="0" w:line="240" w:lineRule="auto"/>
              <w:rPr>
                <w:bCs/>
                <w:iCs/>
              </w:rPr>
            </w:pPr>
            <w:r>
              <w:rPr>
                <w:bCs/>
                <w:iCs/>
              </w:rPr>
              <w:t>Yes</w:t>
            </w:r>
          </w:p>
        </w:tc>
        <w:tc>
          <w:tcPr>
            <w:tcW w:w="2490" w:type="dxa"/>
            <w:shd w:val="clear" w:color="auto" w:fill="auto"/>
          </w:tcPr>
          <w:p w:rsidR="00E04287" w:rsidRPr="00206D41" w:rsidRDefault="00E04287" w:rsidP="00874DA1">
            <w:pPr>
              <w:keepNext/>
              <w:spacing w:after="0" w:line="240" w:lineRule="auto"/>
              <w:rPr>
                <w:bCs/>
                <w:iCs/>
              </w:rPr>
            </w:pPr>
            <w:del w:id="4584" w:author="Amarucci, Scott M" w:date="2016-02-19T11:44:00Z">
              <w:r w:rsidRPr="00206D41" w:rsidDel="00EF0941">
                <w:rPr>
                  <w:bCs/>
                  <w:iCs/>
                </w:rPr>
                <w:delText>N/A</w:delText>
              </w:r>
            </w:del>
            <w:ins w:id="4585" w:author="Amarucci, Scott M" w:date="2016-02-19T11:44:00Z">
              <w:r w:rsidR="00EF0941">
                <w:rPr>
                  <w:bCs/>
                  <w:iCs/>
                </w:rPr>
                <w:t>No</w:t>
              </w:r>
            </w:ins>
          </w:p>
        </w:tc>
        <w:tc>
          <w:tcPr>
            <w:tcW w:w="2490" w:type="dxa"/>
            <w:gridSpan w:val="2"/>
            <w:shd w:val="clear" w:color="auto" w:fill="auto"/>
          </w:tcPr>
          <w:p w:rsidR="00E04287" w:rsidRPr="00206D41" w:rsidRDefault="00E04287" w:rsidP="00874DA1">
            <w:pPr>
              <w:keepNext/>
              <w:spacing w:after="0" w:line="240" w:lineRule="auto"/>
              <w:rPr>
                <w:bCs/>
                <w:iCs/>
              </w:rPr>
            </w:pPr>
            <w:r w:rsidRPr="00206D41">
              <w:rPr>
                <w:bCs/>
                <w:iCs/>
              </w:rPr>
              <w:t>Yes</w:t>
            </w:r>
          </w:p>
        </w:tc>
      </w:tr>
      <w:tr w:rsidR="00E04287" w:rsidRPr="00206D41" w:rsidTr="00E04287">
        <w:trPr>
          <w:trHeight w:val="270"/>
          <w:ins w:id="4586" w:author="Amarucci, Scott M" w:date="2016-02-17T21:46:00Z"/>
        </w:trPr>
        <w:tc>
          <w:tcPr>
            <w:tcW w:w="1728" w:type="dxa"/>
            <w:vMerge/>
            <w:shd w:val="clear" w:color="auto" w:fill="auto"/>
          </w:tcPr>
          <w:p w:rsidR="00E04287" w:rsidRPr="00206D41" w:rsidRDefault="00E04287" w:rsidP="00E04287">
            <w:pPr>
              <w:keepNext/>
              <w:rPr>
                <w:ins w:id="4587" w:author="Amarucci, Scott M" w:date="2016-02-17T21:46:00Z"/>
                <w:b/>
                <w:bCs/>
                <w:iCs/>
              </w:rPr>
            </w:pPr>
          </w:p>
        </w:tc>
        <w:tc>
          <w:tcPr>
            <w:tcW w:w="2490" w:type="dxa"/>
            <w:shd w:val="clear" w:color="auto" w:fill="auto"/>
          </w:tcPr>
          <w:p w:rsidR="00E04287" w:rsidRDefault="00E04287" w:rsidP="00E04287">
            <w:pPr>
              <w:keepNext/>
              <w:spacing w:after="0" w:line="240" w:lineRule="auto"/>
              <w:rPr>
                <w:ins w:id="4588" w:author="Amarucci, Scott M" w:date="2016-02-17T21:46:00Z"/>
                <w:bCs/>
                <w:iCs/>
              </w:rPr>
            </w:pPr>
            <w:ins w:id="4589" w:author="Amarucci, Scott M" w:date="2016-02-17T21:46:00Z">
              <w:r>
                <w:rPr>
                  <w:b/>
                  <w:bCs/>
                  <w:iCs/>
                </w:rPr>
                <w:t>SIS</w:t>
              </w:r>
            </w:ins>
          </w:p>
        </w:tc>
        <w:tc>
          <w:tcPr>
            <w:tcW w:w="2490" w:type="dxa"/>
            <w:shd w:val="clear" w:color="auto" w:fill="auto"/>
          </w:tcPr>
          <w:p w:rsidR="00E04287" w:rsidRPr="00206D41" w:rsidRDefault="00E04287" w:rsidP="00E04287">
            <w:pPr>
              <w:keepNext/>
              <w:spacing w:after="0" w:line="240" w:lineRule="auto"/>
              <w:rPr>
                <w:ins w:id="4590" w:author="Amarucci, Scott M" w:date="2016-02-17T21:46:00Z"/>
                <w:bCs/>
                <w:iCs/>
              </w:rPr>
            </w:pPr>
            <w:ins w:id="4591" w:author="Amarucci, Scott M" w:date="2016-02-17T21:46:00Z">
              <w:r>
                <w:rPr>
                  <w:b/>
                  <w:bCs/>
                  <w:iCs/>
                </w:rPr>
                <w:t>BSI Miami</w:t>
              </w:r>
            </w:ins>
          </w:p>
        </w:tc>
        <w:tc>
          <w:tcPr>
            <w:tcW w:w="1245" w:type="dxa"/>
            <w:shd w:val="clear" w:color="auto" w:fill="auto"/>
          </w:tcPr>
          <w:p w:rsidR="00E04287" w:rsidRPr="00206D41" w:rsidRDefault="00E04287" w:rsidP="00E04287">
            <w:pPr>
              <w:keepNext/>
              <w:spacing w:after="0" w:line="240" w:lineRule="auto"/>
              <w:rPr>
                <w:ins w:id="4592" w:author="Amarucci, Scott M" w:date="2016-02-17T21:46:00Z"/>
                <w:bCs/>
                <w:iCs/>
              </w:rPr>
            </w:pPr>
            <w:ins w:id="4593" w:author="Amarucci, Scott M" w:date="2016-02-17T21:46:00Z">
              <w:r>
                <w:rPr>
                  <w:b/>
                  <w:bCs/>
                  <w:iCs/>
                </w:rPr>
                <w:t>BSPR</w:t>
              </w:r>
            </w:ins>
          </w:p>
        </w:tc>
        <w:tc>
          <w:tcPr>
            <w:tcW w:w="1245" w:type="dxa"/>
            <w:shd w:val="clear" w:color="auto" w:fill="auto"/>
          </w:tcPr>
          <w:p w:rsidR="00E04287" w:rsidRPr="00206D41" w:rsidRDefault="00E04287" w:rsidP="00E04287">
            <w:pPr>
              <w:keepNext/>
              <w:spacing w:after="0" w:line="240" w:lineRule="auto"/>
              <w:rPr>
                <w:ins w:id="4594" w:author="Amarucci, Scott M" w:date="2016-02-17T21:46:00Z"/>
                <w:bCs/>
                <w:iCs/>
              </w:rPr>
            </w:pPr>
            <w:ins w:id="4595" w:author="Amarucci, Scott M" w:date="2016-02-17T21:46:00Z">
              <w:r>
                <w:rPr>
                  <w:b/>
                  <w:bCs/>
                  <w:iCs/>
                </w:rPr>
                <w:t>SSLLC</w:t>
              </w:r>
            </w:ins>
          </w:p>
        </w:tc>
      </w:tr>
      <w:tr w:rsidR="00E04287" w:rsidRPr="00206D41" w:rsidTr="00E04287">
        <w:trPr>
          <w:trHeight w:val="270"/>
          <w:ins w:id="4596" w:author="Amarucci, Scott M" w:date="2016-02-17T21:46:00Z"/>
        </w:trPr>
        <w:tc>
          <w:tcPr>
            <w:tcW w:w="1728" w:type="dxa"/>
            <w:vMerge/>
            <w:shd w:val="clear" w:color="auto" w:fill="auto"/>
          </w:tcPr>
          <w:p w:rsidR="00E04287" w:rsidRPr="00206D41" w:rsidRDefault="00E04287" w:rsidP="00E04287">
            <w:pPr>
              <w:keepNext/>
              <w:rPr>
                <w:ins w:id="4597" w:author="Amarucci, Scott M" w:date="2016-02-17T21:46:00Z"/>
                <w:b/>
                <w:bCs/>
                <w:iCs/>
              </w:rPr>
            </w:pPr>
          </w:p>
        </w:tc>
        <w:tc>
          <w:tcPr>
            <w:tcW w:w="2490" w:type="dxa"/>
            <w:shd w:val="clear" w:color="auto" w:fill="auto"/>
          </w:tcPr>
          <w:p w:rsidR="00E04287" w:rsidRDefault="00EF0941" w:rsidP="00E04287">
            <w:pPr>
              <w:keepNext/>
              <w:spacing w:after="0" w:line="240" w:lineRule="auto"/>
              <w:rPr>
                <w:ins w:id="4598" w:author="Amarucci, Scott M" w:date="2016-02-17T21:46:00Z"/>
                <w:bCs/>
                <w:iCs/>
              </w:rPr>
            </w:pPr>
            <w:ins w:id="4599" w:author="Amarucci, Scott M" w:date="2016-02-19T11:44:00Z">
              <w:r>
                <w:rPr>
                  <w:bCs/>
                  <w:iCs/>
                </w:rPr>
                <w:t>No</w:t>
              </w:r>
            </w:ins>
          </w:p>
        </w:tc>
        <w:tc>
          <w:tcPr>
            <w:tcW w:w="2490" w:type="dxa"/>
            <w:shd w:val="clear" w:color="auto" w:fill="auto"/>
          </w:tcPr>
          <w:p w:rsidR="00E04287" w:rsidRPr="00206D41" w:rsidRDefault="00EF0941" w:rsidP="00E04287">
            <w:pPr>
              <w:keepNext/>
              <w:spacing w:after="0" w:line="240" w:lineRule="auto"/>
              <w:rPr>
                <w:ins w:id="4600" w:author="Amarucci, Scott M" w:date="2016-02-17T21:46:00Z"/>
                <w:bCs/>
                <w:iCs/>
              </w:rPr>
            </w:pPr>
            <w:ins w:id="4601" w:author="Amarucci, Scott M" w:date="2016-02-19T11:44:00Z">
              <w:r>
                <w:rPr>
                  <w:bCs/>
                  <w:iCs/>
                </w:rPr>
                <w:t>No</w:t>
              </w:r>
            </w:ins>
          </w:p>
        </w:tc>
        <w:tc>
          <w:tcPr>
            <w:tcW w:w="1245" w:type="dxa"/>
            <w:shd w:val="clear" w:color="auto" w:fill="auto"/>
          </w:tcPr>
          <w:p w:rsidR="00E04287" w:rsidRPr="00206D41" w:rsidRDefault="00EF0941" w:rsidP="00E04287">
            <w:pPr>
              <w:keepNext/>
              <w:spacing w:after="0" w:line="240" w:lineRule="auto"/>
              <w:rPr>
                <w:ins w:id="4602" w:author="Amarucci, Scott M" w:date="2016-02-17T21:46:00Z"/>
                <w:bCs/>
                <w:iCs/>
              </w:rPr>
            </w:pPr>
            <w:ins w:id="4603" w:author="Amarucci, Scott M" w:date="2016-02-19T11:44:00Z">
              <w:r>
                <w:rPr>
                  <w:bCs/>
                  <w:iCs/>
                </w:rPr>
                <w:t>No</w:t>
              </w:r>
            </w:ins>
          </w:p>
        </w:tc>
        <w:tc>
          <w:tcPr>
            <w:tcW w:w="1245" w:type="dxa"/>
            <w:shd w:val="clear" w:color="auto" w:fill="auto"/>
          </w:tcPr>
          <w:p w:rsidR="00E04287" w:rsidRPr="00206D41" w:rsidRDefault="00EF0941" w:rsidP="00E04287">
            <w:pPr>
              <w:keepNext/>
              <w:spacing w:after="0" w:line="240" w:lineRule="auto"/>
              <w:rPr>
                <w:ins w:id="4604" w:author="Amarucci, Scott M" w:date="2016-02-17T21:46:00Z"/>
                <w:bCs/>
                <w:iCs/>
              </w:rPr>
            </w:pPr>
            <w:ins w:id="4605" w:author="Amarucci, Scott M" w:date="2016-02-19T11:45:00Z">
              <w:r>
                <w:rPr>
                  <w:bCs/>
                  <w:iCs/>
                </w:rPr>
                <w:t>No</w:t>
              </w:r>
            </w:ins>
          </w:p>
        </w:tc>
      </w:tr>
      <w:tr w:rsidR="00E04287" w:rsidRPr="00206D41" w:rsidTr="00B3414B">
        <w:trPr>
          <w:trHeight w:val="270"/>
        </w:trPr>
        <w:tc>
          <w:tcPr>
            <w:tcW w:w="1728" w:type="dxa"/>
            <w:vMerge w:val="restart"/>
            <w:shd w:val="clear" w:color="auto" w:fill="auto"/>
          </w:tcPr>
          <w:p w:rsidR="00E04287" w:rsidRPr="00206D41" w:rsidRDefault="00E04287" w:rsidP="00E04287">
            <w:pPr>
              <w:keepNext/>
              <w:rPr>
                <w:b/>
                <w:bCs/>
                <w:iCs/>
              </w:rPr>
            </w:pPr>
            <w:r>
              <w:rPr>
                <w:b/>
                <w:bCs/>
                <w:iCs/>
              </w:rPr>
              <w:t xml:space="preserve">METRIC OWNER </w:t>
            </w:r>
          </w:p>
        </w:tc>
        <w:tc>
          <w:tcPr>
            <w:tcW w:w="2490" w:type="dxa"/>
            <w:shd w:val="clear" w:color="auto" w:fill="auto"/>
          </w:tcPr>
          <w:p w:rsidR="00E04287" w:rsidRPr="00E057DD" w:rsidRDefault="00E04287" w:rsidP="00E04287">
            <w:pPr>
              <w:keepNext/>
              <w:spacing w:after="0" w:line="240" w:lineRule="auto"/>
              <w:rPr>
                <w:b/>
                <w:bCs/>
                <w:iCs/>
              </w:rPr>
            </w:pPr>
            <w:r w:rsidRPr="00E057DD">
              <w:rPr>
                <w:b/>
                <w:bCs/>
                <w:iCs/>
              </w:rPr>
              <w:t xml:space="preserve">SHUSA </w:t>
            </w:r>
          </w:p>
        </w:tc>
        <w:tc>
          <w:tcPr>
            <w:tcW w:w="2490" w:type="dxa"/>
            <w:shd w:val="clear" w:color="auto" w:fill="auto"/>
          </w:tcPr>
          <w:p w:rsidR="00E04287" w:rsidRPr="00E057DD" w:rsidRDefault="00E04287" w:rsidP="00E04287">
            <w:pPr>
              <w:keepNext/>
              <w:spacing w:after="0" w:line="240" w:lineRule="auto"/>
              <w:rPr>
                <w:b/>
                <w:bCs/>
                <w:iCs/>
              </w:rPr>
            </w:pPr>
            <w:r w:rsidRPr="00E057DD">
              <w:rPr>
                <w:b/>
                <w:bCs/>
                <w:iCs/>
              </w:rPr>
              <w:t>SBNA</w:t>
            </w:r>
          </w:p>
        </w:tc>
        <w:tc>
          <w:tcPr>
            <w:tcW w:w="2490" w:type="dxa"/>
            <w:gridSpan w:val="2"/>
            <w:shd w:val="clear" w:color="auto" w:fill="auto"/>
          </w:tcPr>
          <w:p w:rsidR="00E04287" w:rsidRPr="00E057DD" w:rsidRDefault="00E04287" w:rsidP="00E04287">
            <w:pPr>
              <w:keepNext/>
              <w:spacing w:after="0" w:line="240" w:lineRule="auto"/>
              <w:rPr>
                <w:b/>
                <w:bCs/>
                <w:iCs/>
              </w:rPr>
            </w:pPr>
            <w:r w:rsidRPr="00E057DD">
              <w:rPr>
                <w:b/>
                <w:bCs/>
                <w:iCs/>
              </w:rPr>
              <w:t>SC</w:t>
            </w:r>
          </w:p>
        </w:tc>
      </w:tr>
      <w:tr w:rsidR="00E04287" w:rsidRPr="00206D41" w:rsidTr="00B3414B">
        <w:trPr>
          <w:trHeight w:val="270"/>
        </w:trPr>
        <w:tc>
          <w:tcPr>
            <w:tcW w:w="1728" w:type="dxa"/>
            <w:vMerge/>
            <w:shd w:val="clear" w:color="auto" w:fill="auto"/>
          </w:tcPr>
          <w:p w:rsidR="00E04287" w:rsidRDefault="00E04287" w:rsidP="00E04287">
            <w:pPr>
              <w:keepNext/>
              <w:rPr>
                <w:b/>
                <w:bCs/>
                <w:iCs/>
              </w:rPr>
            </w:pPr>
          </w:p>
        </w:tc>
        <w:tc>
          <w:tcPr>
            <w:tcW w:w="2490" w:type="dxa"/>
            <w:shd w:val="clear" w:color="auto" w:fill="auto"/>
          </w:tcPr>
          <w:p w:rsidR="00E04287" w:rsidRPr="00206D41" w:rsidRDefault="00E04287" w:rsidP="00E04287">
            <w:pPr>
              <w:keepNext/>
              <w:spacing w:after="0" w:line="240" w:lineRule="auto"/>
              <w:rPr>
                <w:bCs/>
                <w:iCs/>
              </w:rPr>
            </w:pPr>
            <w:r>
              <w:rPr>
                <w:bCs/>
                <w:iCs/>
              </w:rPr>
              <w:t>SHUSA</w:t>
            </w:r>
            <w:r w:rsidRPr="00B75C61">
              <w:rPr>
                <w:bCs/>
                <w:iCs/>
              </w:rPr>
              <w:t xml:space="preserve"> Director of Market Risk ALM</w:t>
            </w:r>
          </w:p>
        </w:tc>
        <w:tc>
          <w:tcPr>
            <w:tcW w:w="2490" w:type="dxa"/>
            <w:shd w:val="clear" w:color="auto" w:fill="auto"/>
          </w:tcPr>
          <w:p w:rsidR="00E04287" w:rsidRPr="00206D41" w:rsidRDefault="00E04287" w:rsidP="00E04287">
            <w:pPr>
              <w:keepNext/>
              <w:spacing w:after="0" w:line="240" w:lineRule="auto"/>
              <w:rPr>
                <w:bCs/>
                <w:iCs/>
              </w:rPr>
            </w:pPr>
            <w:r>
              <w:rPr>
                <w:bCs/>
                <w:iCs/>
              </w:rPr>
              <w:t>N/A</w:t>
            </w:r>
          </w:p>
        </w:tc>
        <w:tc>
          <w:tcPr>
            <w:tcW w:w="2490" w:type="dxa"/>
            <w:gridSpan w:val="2"/>
            <w:shd w:val="clear" w:color="auto" w:fill="auto"/>
          </w:tcPr>
          <w:p w:rsidR="00E04287" w:rsidRPr="00206D41" w:rsidRDefault="00E04287" w:rsidP="00EF0941">
            <w:pPr>
              <w:keepNext/>
              <w:spacing w:after="0" w:line="240" w:lineRule="auto"/>
              <w:rPr>
                <w:bCs/>
                <w:iCs/>
              </w:rPr>
            </w:pPr>
            <w:r>
              <w:rPr>
                <w:bCs/>
                <w:iCs/>
              </w:rPr>
              <w:t xml:space="preserve">SC </w:t>
            </w:r>
            <w:del w:id="4606" w:author="Amarucci, Scott M" w:date="2016-02-19T11:44:00Z">
              <w:r w:rsidDel="00EF0941">
                <w:rPr>
                  <w:bCs/>
                  <w:iCs/>
                </w:rPr>
                <w:delText xml:space="preserve">Director </w:delText>
              </w:r>
            </w:del>
            <w:ins w:id="4607" w:author="Amarucci, Scott M" w:date="2016-02-19T11:44:00Z">
              <w:r w:rsidR="00EF0941">
                <w:rPr>
                  <w:bCs/>
                  <w:iCs/>
                </w:rPr>
                <w:t xml:space="preserve">Dir. </w:t>
              </w:r>
            </w:ins>
            <w:r>
              <w:rPr>
                <w:bCs/>
                <w:iCs/>
              </w:rPr>
              <w:t>of Market Risk ALM</w:t>
            </w:r>
          </w:p>
        </w:tc>
      </w:tr>
      <w:tr w:rsidR="00E04287" w:rsidRPr="00206D41" w:rsidTr="00B3414B">
        <w:trPr>
          <w:trHeight w:val="270"/>
          <w:ins w:id="4608" w:author="Amarucci, Scott M" w:date="2016-02-17T21:46:00Z"/>
        </w:trPr>
        <w:tc>
          <w:tcPr>
            <w:tcW w:w="1728" w:type="dxa"/>
            <w:vMerge/>
            <w:shd w:val="clear" w:color="auto" w:fill="auto"/>
          </w:tcPr>
          <w:p w:rsidR="00E04287" w:rsidRDefault="00E04287" w:rsidP="00E04287">
            <w:pPr>
              <w:keepNext/>
              <w:rPr>
                <w:ins w:id="4609" w:author="Amarucci, Scott M" w:date="2016-02-17T21:46:00Z"/>
                <w:b/>
                <w:bCs/>
                <w:iCs/>
              </w:rPr>
            </w:pPr>
          </w:p>
        </w:tc>
        <w:tc>
          <w:tcPr>
            <w:tcW w:w="2490" w:type="dxa"/>
            <w:shd w:val="clear" w:color="auto" w:fill="auto"/>
          </w:tcPr>
          <w:p w:rsidR="00E04287" w:rsidRDefault="00E04287" w:rsidP="00E04287">
            <w:pPr>
              <w:keepNext/>
              <w:spacing w:after="0" w:line="240" w:lineRule="auto"/>
              <w:rPr>
                <w:ins w:id="4610" w:author="Amarucci, Scott M" w:date="2016-02-17T21:46:00Z"/>
                <w:bCs/>
                <w:iCs/>
              </w:rPr>
            </w:pPr>
            <w:ins w:id="4611" w:author="Amarucci, Scott M" w:date="2016-02-17T21:47:00Z">
              <w:r>
                <w:rPr>
                  <w:b/>
                  <w:bCs/>
                  <w:iCs/>
                </w:rPr>
                <w:t>SIS</w:t>
              </w:r>
            </w:ins>
          </w:p>
        </w:tc>
        <w:tc>
          <w:tcPr>
            <w:tcW w:w="2490" w:type="dxa"/>
            <w:shd w:val="clear" w:color="auto" w:fill="auto"/>
          </w:tcPr>
          <w:p w:rsidR="00E04287" w:rsidRDefault="00E04287" w:rsidP="00E04287">
            <w:pPr>
              <w:keepNext/>
              <w:spacing w:after="0" w:line="240" w:lineRule="auto"/>
              <w:rPr>
                <w:ins w:id="4612" w:author="Amarucci, Scott M" w:date="2016-02-17T21:46:00Z"/>
                <w:bCs/>
                <w:iCs/>
              </w:rPr>
            </w:pPr>
            <w:ins w:id="4613" w:author="Amarucci, Scott M" w:date="2016-02-17T21:47:00Z">
              <w:r>
                <w:rPr>
                  <w:b/>
                  <w:bCs/>
                  <w:iCs/>
                </w:rPr>
                <w:t>BSI Miami</w:t>
              </w:r>
            </w:ins>
          </w:p>
        </w:tc>
        <w:tc>
          <w:tcPr>
            <w:tcW w:w="2490" w:type="dxa"/>
            <w:gridSpan w:val="2"/>
            <w:shd w:val="clear" w:color="auto" w:fill="auto"/>
          </w:tcPr>
          <w:p w:rsidR="00E04287" w:rsidRDefault="00E04287" w:rsidP="00E04287">
            <w:pPr>
              <w:keepNext/>
              <w:spacing w:after="0" w:line="240" w:lineRule="auto"/>
              <w:rPr>
                <w:ins w:id="4614" w:author="Amarucci, Scott M" w:date="2016-02-17T21:46:00Z"/>
                <w:bCs/>
                <w:iCs/>
              </w:rPr>
            </w:pPr>
            <w:ins w:id="4615" w:author="Amarucci, Scott M" w:date="2016-02-17T21:47:00Z">
              <w:r>
                <w:rPr>
                  <w:b/>
                  <w:bCs/>
                  <w:iCs/>
                </w:rPr>
                <w:t>BSPR</w:t>
              </w:r>
            </w:ins>
          </w:p>
        </w:tc>
      </w:tr>
      <w:tr w:rsidR="00E04287" w:rsidRPr="00206D41" w:rsidTr="00B3414B">
        <w:trPr>
          <w:trHeight w:val="270"/>
          <w:ins w:id="4616" w:author="Amarucci, Scott M" w:date="2016-02-17T21:46:00Z"/>
        </w:trPr>
        <w:tc>
          <w:tcPr>
            <w:tcW w:w="1728" w:type="dxa"/>
            <w:vMerge/>
            <w:shd w:val="clear" w:color="auto" w:fill="auto"/>
          </w:tcPr>
          <w:p w:rsidR="00E04287" w:rsidRDefault="00E04287" w:rsidP="00E04287">
            <w:pPr>
              <w:keepNext/>
              <w:rPr>
                <w:ins w:id="4617" w:author="Amarucci, Scott M" w:date="2016-02-17T21:46:00Z"/>
                <w:b/>
                <w:bCs/>
                <w:iCs/>
              </w:rPr>
            </w:pPr>
          </w:p>
        </w:tc>
        <w:tc>
          <w:tcPr>
            <w:tcW w:w="2490" w:type="dxa"/>
            <w:shd w:val="clear" w:color="auto" w:fill="auto"/>
          </w:tcPr>
          <w:p w:rsidR="00E04287" w:rsidRDefault="00E04287" w:rsidP="00E04287">
            <w:pPr>
              <w:keepNext/>
              <w:spacing w:after="0" w:line="240" w:lineRule="auto"/>
              <w:rPr>
                <w:ins w:id="4618" w:author="Amarucci, Scott M" w:date="2016-02-17T21:46:00Z"/>
                <w:bCs/>
                <w:iCs/>
              </w:rPr>
            </w:pPr>
            <w:ins w:id="4619" w:author="Amarucci, Scott M" w:date="2016-02-17T21:47:00Z">
              <w:r>
                <w:rPr>
                  <w:bCs/>
                  <w:iCs/>
                </w:rPr>
                <w:t>N/A</w:t>
              </w:r>
            </w:ins>
          </w:p>
        </w:tc>
        <w:tc>
          <w:tcPr>
            <w:tcW w:w="2490" w:type="dxa"/>
            <w:shd w:val="clear" w:color="auto" w:fill="auto"/>
          </w:tcPr>
          <w:p w:rsidR="00E04287" w:rsidRDefault="00E04287" w:rsidP="00E04287">
            <w:pPr>
              <w:keepNext/>
              <w:spacing w:after="0" w:line="240" w:lineRule="auto"/>
              <w:rPr>
                <w:ins w:id="4620" w:author="Amarucci, Scott M" w:date="2016-02-17T21:46:00Z"/>
                <w:bCs/>
                <w:iCs/>
              </w:rPr>
            </w:pPr>
            <w:ins w:id="4621" w:author="Amarucci, Scott M" w:date="2016-02-17T21:47:00Z">
              <w:r>
                <w:rPr>
                  <w:bCs/>
                  <w:iCs/>
                </w:rPr>
                <w:t>N/A</w:t>
              </w:r>
            </w:ins>
          </w:p>
        </w:tc>
        <w:tc>
          <w:tcPr>
            <w:tcW w:w="2490" w:type="dxa"/>
            <w:gridSpan w:val="2"/>
            <w:shd w:val="clear" w:color="auto" w:fill="auto"/>
          </w:tcPr>
          <w:p w:rsidR="00E04287" w:rsidRDefault="00E04287" w:rsidP="00E04287">
            <w:pPr>
              <w:keepNext/>
              <w:spacing w:after="0" w:line="240" w:lineRule="auto"/>
              <w:rPr>
                <w:ins w:id="4622" w:author="Amarucci, Scott M" w:date="2016-02-17T21:46:00Z"/>
                <w:bCs/>
                <w:iCs/>
              </w:rPr>
            </w:pPr>
            <w:ins w:id="4623" w:author="Amarucci, Scott M" w:date="2016-02-17T21:47:00Z">
              <w:r>
                <w:rPr>
                  <w:bCs/>
                  <w:iCs/>
                </w:rPr>
                <w:t>N/A</w:t>
              </w:r>
            </w:ins>
          </w:p>
        </w:tc>
      </w:tr>
      <w:tr w:rsidR="00E04287" w:rsidRPr="00206D41" w:rsidTr="00E04287">
        <w:trPr>
          <w:trHeight w:val="270"/>
          <w:ins w:id="4624" w:author="Amarucci, Scott M" w:date="2016-02-17T21:46:00Z"/>
        </w:trPr>
        <w:tc>
          <w:tcPr>
            <w:tcW w:w="1728" w:type="dxa"/>
            <w:vMerge/>
            <w:shd w:val="clear" w:color="auto" w:fill="auto"/>
          </w:tcPr>
          <w:p w:rsidR="00E04287" w:rsidRDefault="00E04287" w:rsidP="00E04287">
            <w:pPr>
              <w:keepNext/>
              <w:rPr>
                <w:ins w:id="4625" w:author="Amarucci, Scott M" w:date="2016-02-17T21:46:00Z"/>
                <w:b/>
                <w:bCs/>
                <w:iCs/>
              </w:rPr>
            </w:pPr>
          </w:p>
        </w:tc>
        <w:tc>
          <w:tcPr>
            <w:tcW w:w="2490" w:type="dxa"/>
            <w:shd w:val="clear" w:color="auto" w:fill="auto"/>
          </w:tcPr>
          <w:p w:rsidR="00E04287" w:rsidRDefault="00E04287" w:rsidP="00E04287">
            <w:pPr>
              <w:keepNext/>
              <w:spacing w:after="0" w:line="240" w:lineRule="auto"/>
              <w:rPr>
                <w:ins w:id="4626" w:author="Amarucci, Scott M" w:date="2016-02-17T21:46:00Z"/>
                <w:bCs/>
                <w:iCs/>
              </w:rPr>
            </w:pPr>
            <w:ins w:id="4627" w:author="Amarucci, Scott M" w:date="2016-02-17T21:47:00Z">
              <w:r>
                <w:rPr>
                  <w:b/>
                  <w:bCs/>
                  <w:iCs/>
                </w:rPr>
                <w:t>SSLLC</w:t>
              </w:r>
            </w:ins>
          </w:p>
        </w:tc>
        <w:tc>
          <w:tcPr>
            <w:tcW w:w="4980" w:type="dxa"/>
            <w:gridSpan w:val="3"/>
            <w:vMerge w:val="restart"/>
            <w:shd w:val="clear" w:color="auto" w:fill="auto"/>
          </w:tcPr>
          <w:p w:rsidR="00E04287" w:rsidRDefault="00E04287" w:rsidP="00E04287">
            <w:pPr>
              <w:keepNext/>
              <w:spacing w:after="0" w:line="240" w:lineRule="auto"/>
              <w:rPr>
                <w:ins w:id="4628" w:author="Amarucci, Scott M" w:date="2016-02-17T21:46:00Z"/>
                <w:bCs/>
                <w:iCs/>
              </w:rPr>
            </w:pPr>
          </w:p>
        </w:tc>
      </w:tr>
      <w:tr w:rsidR="00E04287" w:rsidRPr="00206D41" w:rsidTr="00E04287">
        <w:trPr>
          <w:trHeight w:val="270"/>
          <w:ins w:id="4629" w:author="Amarucci, Scott M" w:date="2016-02-17T21:46:00Z"/>
        </w:trPr>
        <w:tc>
          <w:tcPr>
            <w:tcW w:w="1728" w:type="dxa"/>
            <w:vMerge/>
            <w:shd w:val="clear" w:color="auto" w:fill="auto"/>
          </w:tcPr>
          <w:p w:rsidR="00E04287" w:rsidRDefault="00E04287" w:rsidP="00E04287">
            <w:pPr>
              <w:keepNext/>
              <w:rPr>
                <w:ins w:id="4630" w:author="Amarucci, Scott M" w:date="2016-02-17T21:46:00Z"/>
                <w:b/>
                <w:bCs/>
                <w:iCs/>
              </w:rPr>
            </w:pPr>
          </w:p>
        </w:tc>
        <w:tc>
          <w:tcPr>
            <w:tcW w:w="2490" w:type="dxa"/>
            <w:shd w:val="clear" w:color="auto" w:fill="auto"/>
          </w:tcPr>
          <w:p w:rsidR="00E04287" w:rsidRDefault="00E04287" w:rsidP="00E04287">
            <w:pPr>
              <w:keepNext/>
              <w:spacing w:after="0" w:line="240" w:lineRule="auto"/>
              <w:rPr>
                <w:ins w:id="4631" w:author="Amarucci, Scott M" w:date="2016-02-17T21:46:00Z"/>
                <w:bCs/>
                <w:iCs/>
              </w:rPr>
            </w:pPr>
            <w:ins w:id="4632" w:author="Amarucci, Scott M" w:date="2016-02-17T21:47:00Z">
              <w:r>
                <w:rPr>
                  <w:bCs/>
                  <w:iCs/>
                </w:rPr>
                <w:t>N/A</w:t>
              </w:r>
            </w:ins>
          </w:p>
        </w:tc>
        <w:tc>
          <w:tcPr>
            <w:tcW w:w="4980" w:type="dxa"/>
            <w:gridSpan w:val="3"/>
            <w:vMerge/>
            <w:shd w:val="clear" w:color="auto" w:fill="auto"/>
          </w:tcPr>
          <w:p w:rsidR="00E04287" w:rsidRDefault="00E04287" w:rsidP="00E04287">
            <w:pPr>
              <w:keepNext/>
              <w:spacing w:after="0" w:line="240" w:lineRule="auto"/>
              <w:rPr>
                <w:ins w:id="4633" w:author="Amarucci, Scott M" w:date="2016-02-17T21:46:00Z"/>
                <w:bCs/>
                <w:iCs/>
              </w:rPr>
            </w:pPr>
          </w:p>
        </w:tc>
      </w:tr>
      <w:tr w:rsidR="00E04287" w:rsidRPr="00206D41" w:rsidTr="00B3414B">
        <w:trPr>
          <w:cantSplit/>
          <w:trHeight w:val="3292"/>
        </w:trPr>
        <w:tc>
          <w:tcPr>
            <w:tcW w:w="1728" w:type="dxa"/>
            <w:shd w:val="clear" w:color="auto" w:fill="auto"/>
          </w:tcPr>
          <w:p w:rsidR="00E04287" w:rsidRPr="00206D41" w:rsidRDefault="00E04287" w:rsidP="00E04287">
            <w:pPr>
              <w:ind w:left="-60"/>
              <w:rPr>
                <w:b/>
                <w:bCs/>
                <w:iCs/>
              </w:rPr>
            </w:pPr>
            <w:r>
              <w:rPr>
                <w:b/>
                <w:bCs/>
                <w:iCs/>
              </w:rPr>
              <w:lastRenderedPageBreak/>
              <w:t>TRIGGER AND LIMIT SETTING</w:t>
            </w:r>
          </w:p>
        </w:tc>
        <w:tc>
          <w:tcPr>
            <w:tcW w:w="7470" w:type="dxa"/>
            <w:gridSpan w:val="4"/>
            <w:shd w:val="clear" w:color="auto" w:fill="auto"/>
          </w:tcPr>
          <w:p w:rsidR="00E04287" w:rsidRDefault="00E04287" w:rsidP="00E04287">
            <w:pPr>
              <w:spacing w:after="0" w:line="240" w:lineRule="auto"/>
              <w:rPr>
                <w:rFonts w:asciiTheme="minorHAnsi" w:eastAsiaTheme="minorHAnsi" w:hAnsiTheme="minorHAnsi" w:cstheme="minorBidi"/>
                <w:iCs/>
              </w:rPr>
            </w:pPr>
            <w:r w:rsidRPr="00B75C61">
              <w:rPr>
                <w:rFonts w:asciiTheme="minorHAnsi" w:eastAsiaTheme="minorHAnsi" w:hAnsiTheme="minorHAnsi" w:cstheme="minorBidi"/>
                <w:iCs/>
              </w:rPr>
              <w:t>Due to the nature of its business, SC does not have a liquidity stress testing survival horizon metric or an LCR metric</w:t>
            </w:r>
            <w:r>
              <w:rPr>
                <w:rFonts w:asciiTheme="minorHAnsi" w:eastAsiaTheme="minorHAnsi" w:hAnsiTheme="minorHAnsi" w:cstheme="minorBidi"/>
                <w:iCs/>
              </w:rPr>
              <w:t xml:space="preserve">. </w:t>
            </w:r>
          </w:p>
          <w:p w:rsidR="00E04287" w:rsidRDefault="00E04287" w:rsidP="00E04287">
            <w:pPr>
              <w:spacing w:after="0" w:line="240" w:lineRule="auto"/>
              <w:rPr>
                <w:rFonts w:asciiTheme="minorHAnsi" w:eastAsiaTheme="minorHAnsi" w:hAnsiTheme="minorHAnsi" w:cstheme="minorBidi"/>
                <w:iCs/>
              </w:rPr>
            </w:pPr>
            <w:r>
              <w:rPr>
                <w:rFonts w:asciiTheme="minorHAnsi" w:eastAsiaTheme="minorHAnsi" w:hAnsiTheme="minorHAnsi" w:cstheme="minorBidi"/>
                <w:iCs/>
              </w:rPr>
              <w:t xml:space="preserve">The Committed Liquidity metric has been designed by management at SHUSA and SC to </w:t>
            </w:r>
            <w:r w:rsidRPr="00B75C61">
              <w:rPr>
                <w:rFonts w:asciiTheme="minorHAnsi" w:eastAsiaTheme="minorHAnsi" w:hAnsiTheme="minorHAnsi" w:cstheme="minorBidi"/>
                <w:iCs/>
              </w:rPr>
              <w:t>ensure SC has adequate liquidity to cover the time between loan origination and the time at which assets are placed in match-funded securitizations</w:t>
            </w:r>
            <w:r>
              <w:rPr>
                <w:rFonts w:asciiTheme="minorHAnsi" w:eastAsiaTheme="minorHAnsi" w:hAnsiTheme="minorHAnsi" w:cstheme="minorBidi"/>
                <w:iCs/>
              </w:rPr>
              <w:t>.</w:t>
            </w:r>
          </w:p>
          <w:p w:rsidR="00E04287" w:rsidRDefault="00E04287" w:rsidP="00E04287">
            <w:pPr>
              <w:pStyle w:val="ListParagraph"/>
              <w:numPr>
                <w:ilvl w:val="0"/>
                <w:numId w:val="17"/>
              </w:numPr>
              <w:spacing w:after="0" w:line="240" w:lineRule="auto"/>
              <w:rPr>
                <w:iCs/>
              </w:rPr>
            </w:pPr>
            <w:r w:rsidRPr="00B75C61">
              <w:rPr>
                <w:iCs/>
              </w:rPr>
              <w:t>The amber trigger of 6 months was established by evaluating the changes to the level of the metric if monthly funding needs increase to $1,000 MM and available liquidity decreases by $500 MM</w:t>
            </w:r>
            <w:r>
              <w:rPr>
                <w:iCs/>
              </w:rPr>
              <w:t xml:space="preserve">. </w:t>
            </w:r>
          </w:p>
          <w:p w:rsidR="00E04287" w:rsidRPr="00B75C61" w:rsidRDefault="00E04287" w:rsidP="00E04287">
            <w:pPr>
              <w:pStyle w:val="ListParagraph"/>
              <w:numPr>
                <w:ilvl w:val="0"/>
                <w:numId w:val="17"/>
              </w:numPr>
              <w:spacing w:after="0" w:line="240" w:lineRule="auto"/>
              <w:rPr>
                <w:iCs/>
              </w:rPr>
            </w:pPr>
            <w:r w:rsidRPr="00B75C61">
              <w:rPr>
                <w:iCs/>
              </w:rPr>
              <w:t>The red limit of 5 months was established by evaluating the changes to the level of the metric if monthly funding needs increase to $1,250 MM or greater without an increase in available liquidity</w:t>
            </w:r>
            <w:r>
              <w:rPr>
                <w:iCs/>
              </w:rPr>
              <w:t xml:space="preserve">. </w:t>
            </w:r>
          </w:p>
        </w:tc>
      </w:tr>
      <w:tr w:rsidR="00E04287" w:rsidRPr="00206D41" w:rsidTr="00B3414B">
        <w:trPr>
          <w:cantSplit/>
          <w:trHeight w:val="360"/>
        </w:trPr>
        <w:tc>
          <w:tcPr>
            <w:tcW w:w="1728" w:type="dxa"/>
            <w:shd w:val="clear" w:color="auto" w:fill="auto"/>
          </w:tcPr>
          <w:p w:rsidR="00E04287" w:rsidRPr="00206D41" w:rsidRDefault="00E04287" w:rsidP="00E04287">
            <w:pPr>
              <w:keepNext/>
              <w:ind w:left="-60"/>
              <w:rPr>
                <w:b/>
                <w:bCs/>
                <w:iCs/>
              </w:rPr>
            </w:pPr>
            <w:r>
              <w:rPr>
                <w:b/>
                <w:bCs/>
                <w:iCs/>
              </w:rPr>
              <w:t>TESTING FREQUENCY</w:t>
            </w:r>
          </w:p>
        </w:tc>
        <w:tc>
          <w:tcPr>
            <w:tcW w:w="7470" w:type="dxa"/>
            <w:gridSpan w:val="4"/>
            <w:shd w:val="clear" w:color="auto" w:fill="auto"/>
          </w:tcPr>
          <w:p w:rsidR="00E04287" w:rsidRDefault="00E04287" w:rsidP="00E04287">
            <w:pPr>
              <w:keepNext/>
              <w:tabs>
                <w:tab w:val="left" w:pos="1755"/>
              </w:tabs>
              <w:spacing w:after="0" w:line="240" w:lineRule="auto"/>
              <w:rPr>
                <w:rFonts w:asciiTheme="minorHAnsi" w:eastAsiaTheme="minorHAnsi" w:hAnsiTheme="minorHAnsi" w:cstheme="minorBidi"/>
                <w:iCs/>
              </w:rPr>
            </w:pPr>
            <w:r>
              <w:rPr>
                <w:rFonts w:asciiTheme="minorHAnsi" w:eastAsiaTheme="minorHAnsi" w:hAnsiTheme="minorHAnsi" w:cstheme="minorBidi"/>
                <w:iCs/>
              </w:rPr>
              <w:t>Monthly</w:t>
            </w:r>
          </w:p>
          <w:p w:rsidR="00E04287" w:rsidRDefault="00E04287" w:rsidP="00E04287">
            <w:pPr>
              <w:keepNext/>
              <w:tabs>
                <w:tab w:val="left" w:pos="1755"/>
              </w:tabs>
              <w:spacing w:after="0" w:line="240" w:lineRule="auto"/>
              <w:rPr>
                <w:rFonts w:asciiTheme="minorHAnsi" w:eastAsiaTheme="minorHAnsi" w:hAnsiTheme="minorHAnsi" w:cstheme="minorBidi"/>
                <w:iCs/>
              </w:rPr>
            </w:pPr>
          </w:p>
          <w:p w:rsidR="00E04287" w:rsidRDefault="00E04287" w:rsidP="00E04287">
            <w:pPr>
              <w:keepNext/>
              <w:spacing w:after="0" w:line="240" w:lineRule="auto"/>
              <w:jc w:val="center"/>
              <w:rPr>
                <w:rFonts w:asciiTheme="minorHAnsi" w:eastAsiaTheme="minorHAnsi" w:hAnsiTheme="minorHAnsi" w:cstheme="minorBidi"/>
                <w:iCs/>
              </w:rPr>
            </w:pPr>
            <m:oMathPara>
              <m:oMath>
                <m:f>
                  <m:fPr>
                    <m:ctrlPr>
                      <w:rPr>
                        <w:rFonts w:ascii="Cambria Math" w:eastAsiaTheme="minorHAnsi" w:hAnsi="Cambria Math" w:cstheme="minorBidi"/>
                        <w:i/>
                        <w:iCs/>
                      </w:rPr>
                    </m:ctrlPr>
                  </m:fPr>
                  <m:num>
                    <m:r>
                      <w:rPr>
                        <w:rFonts w:ascii="Cambria Math" w:eastAsiaTheme="minorHAnsi" w:hAnsi="Cambria Math" w:cstheme="minorBidi"/>
                      </w:rPr>
                      <m:t>Current capacity available for Warehouse Loans+BSNY Line</m:t>
                    </m:r>
                  </m:num>
                  <m:den>
                    <m:eqArr>
                      <m:eqArrPr>
                        <m:ctrlPr>
                          <w:rPr>
                            <w:rFonts w:ascii="Cambria Math" w:eastAsiaTheme="minorHAnsi" w:hAnsi="Cambria Math" w:cstheme="minorBidi"/>
                            <w:i/>
                          </w:rPr>
                        </m:ctrlPr>
                      </m:eqArrPr>
                      <m:e>
                        <m:r>
                          <w:rPr>
                            <w:rFonts w:ascii="Cambria Math" w:eastAsiaTheme="minorHAnsi" w:hAnsi="Cambria Math" w:cstheme="minorBidi"/>
                          </w:rPr>
                          <m:t xml:space="preserve">Average (projected monthly net funding needs for next 6 months </m:t>
                        </m:r>
                      </m:e>
                      <m:e>
                        <m:r>
                          <w:rPr>
                            <w:rFonts w:ascii="Cambria Math" w:eastAsiaTheme="minorHAnsi" w:hAnsi="Cambria Math" w:cstheme="minorBidi"/>
                          </w:rPr>
                          <m:t>- Paydowns-Subventions or Discounts-Flow Agreements</m:t>
                        </m:r>
                      </m:e>
                    </m:eqArr>
                  </m:den>
                </m:f>
              </m:oMath>
            </m:oMathPara>
          </w:p>
          <w:p w:rsidR="00E04287" w:rsidRDefault="00E04287" w:rsidP="00E04287">
            <w:pPr>
              <w:keepNext/>
              <w:spacing w:after="0" w:line="240" w:lineRule="auto"/>
              <w:rPr>
                <w:rFonts w:asciiTheme="minorHAnsi" w:eastAsiaTheme="minorHAnsi" w:hAnsiTheme="minorHAnsi" w:cstheme="minorBidi"/>
                <w:iCs/>
              </w:rPr>
            </w:pPr>
          </w:p>
          <w:p w:rsidR="00E04287" w:rsidRDefault="00E04287" w:rsidP="00E04287">
            <w:pPr>
              <w:keepNext/>
              <w:spacing w:after="0" w:line="240" w:lineRule="auto"/>
              <w:rPr>
                <w:bCs/>
                <w:iCs/>
              </w:rPr>
            </w:pPr>
            <w:r w:rsidRPr="00E057DD">
              <w:rPr>
                <w:bCs/>
                <w:iCs/>
              </w:rPr>
              <w:t xml:space="preserve">For conservatism the metric assumes no access to the securitization market (unless a new issuance has already been priced at the time of metric calculation) </w:t>
            </w:r>
          </w:p>
          <w:p w:rsidR="00E04287" w:rsidRDefault="00E04287" w:rsidP="00E04287">
            <w:pPr>
              <w:keepNext/>
              <w:spacing w:after="0" w:line="240" w:lineRule="auto"/>
              <w:rPr>
                <w:bCs/>
                <w:iCs/>
              </w:rPr>
            </w:pPr>
          </w:p>
          <w:p w:rsidR="00E04287" w:rsidRPr="00E057DD" w:rsidRDefault="00E04287" w:rsidP="00E04287">
            <w:pPr>
              <w:keepNext/>
              <w:spacing w:after="0" w:line="240" w:lineRule="auto"/>
              <w:rPr>
                <w:rFonts w:asciiTheme="minorHAnsi" w:eastAsiaTheme="minorHAnsi" w:hAnsiTheme="minorHAnsi" w:cstheme="minorBidi"/>
                <w:iCs/>
              </w:rPr>
            </w:pPr>
            <w:r w:rsidRPr="00B75C61">
              <w:rPr>
                <w:rFonts w:asciiTheme="minorHAnsi" w:eastAsiaTheme="minorHAnsi" w:hAnsiTheme="minorHAnsi" w:cstheme="minorBidi"/>
                <w:iCs/>
              </w:rPr>
              <w:t xml:space="preserve">No available balance under the </w:t>
            </w:r>
            <w:r>
              <w:rPr>
                <w:rFonts w:asciiTheme="minorHAnsi" w:eastAsiaTheme="minorHAnsi" w:hAnsiTheme="minorHAnsi" w:cstheme="minorBidi"/>
                <w:iCs/>
              </w:rPr>
              <w:t>BSNY</w:t>
            </w:r>
            <w:r w:rsidRPr="00B75C61">
              <w:rPr>
                <w:rFonts w:asciiTheme="minorHAnsi" w:eastAsiaTheme="minorHAnsi" w:hAnsiTheme="minorHAnsi" w:cstheme="minorBidi"/>
                <w:iCs/>
              </w:rPr>
              <w:t xml:space="preserve"> line will be included in the metric from Sep-16 onwards. At end of each year, 1.5B BSNY line will become liquidity back-up line which is only available if a “liquidity event” is invoked under the SC Liquidity Policy.</w:t>
            </w:r>
            <w:r w:rsidRPr="00E057DD">
              <w:rPr>
                <w:rFonts w:asciiTheme="minorHAnsi" w:eastAsiaTheme="minorHAnsi" w:hAnsiTheme="minorHAnsi" w:cstheme="minorBidi"/>
                <w:iCs/>
              </w:rPr>
              <w:tab/>
            </w:r>
          </w:p>
        </w:tc>
      </w:tr>
      <w:tr w:rsidR="00E04287" w:rsidRPr="001903BB" w:rsidTr="00B3414B">
        <w:trPr>
          <w:trHeight w:val="525"/>
        </w:trPr>
        <w:tc>
          <w:tcPr>
            <w:tcW w:w="1728" w:type="dxa"/>
            <w:shd w:val="clear" w:color="auto" w:fill="auto"/>
          </w:tcPr>
          <w:p w:rsidR="00E04287" w:rsidRPr="00206D41" w:rsidRDefault="00E04287" w:rsidP="00E04287">
            <w:pPr>
              <w:rPr>
                <w:b/>
                <w:bCs/>
                <w:iCs/>
              </w:rPr>
            </w:pPr>
            <w:r w:rsidRPr="00206D41">
              <w:rPr>
                <w:b/>
                <w:bCs/>
                <w:iCs/>
              </w:rPr>
              <w:t>SOURCE OF INFORMATION</w:t>
            </w:r>
          </w:p>
        </w:tc>
        <w:tc>
          <w:tcPr>
            <w:tcW w:w="7470" w:type="dxa"/>
            <w:gridSpan w:val="4"/>
            <w:shd w:val="clear" w:color="auto" w:fill="auto"/>
          </w:tcPr>
          <w:p w:rsidR="00E04287" w:rsidRPr="002B6FE8" w:rsidRDefault="00E04287" w:rsidP="00E04287">
            <w:pPr>
              <w:spacing w:after="0" w:line="240" w:lineRule="auto"/>
              <w:rPr>
                <w:bCs/>
                <w:iCs/>
                <w:lang w:val="it-IT"/>
              </w:rPr>
            </w:pPr>
            <w:r>
              <w:rPr>
                <w:bCs/>
                <w:iCs/>
                <w:lang w:val="it-IT"/>
              </w:rPr>
              <w:t xml:space="preserve">- </w:t>
            </w:r>
            <w:r w:rsidRPr="002B6FE8">
              <w:rPr>
                <w:bCs/>
                <w:iCs/>
                <w:lang w:val="it-IT"/>
              </w:rPr>
              <w:t>External warehouse capacity and available remaining BSNY commitment; data provided by SC Treasury</w:t>
            </w:r>
          </w:p>
          <w:p w:rsidR="00E04287" w:rsidRDefault="00E04287" w:rsidP="00E04287">
            <w:pPr>
              <w:spacing w:after="0" w:line="240" w:lineRule="auto"/>
              <w:rPr>
                <w:bCs/>
                <w:iCs/>
                <w:lang w:val="it-IT"/>
              </w:rPr>
            </w:pPr>
            <w:r>
              <w:rPr>
                <w:bCs/>
                <w:iCs/>
                <w:lang w:val="it-IT"/>
              </w:rPr>
              <w:t xml:space="preserve"> - </w:t>
            </w:r>
            <w:r w:rsidRPr="002B6FE8">
              <w:rPr>
                <w:bCs/>
                <w:iCs/>
                <w:lang w:val="it-IT"/>
              </w:rPr>
              <w:t>Net projected originations; data provided by SC FP&amp;A</w:t>
            </w:r>
          </w:p>
          <w:p w:rsidR="00E04287" w:rsidRDefault="00E04287" w:rsidP="00E04287">
            <w:pPr>
              <w:spacing w:after="0" w:line="240" w:lineRule="auto"/>
              <w:rPr>
                <w:bCs/>
                <w:iCs/>
                <w:lang w:val="it-IT"/>
              </w:rPr>
            </w:pPr>
          </w:p>
          <w:p w:rsidR="00E04287" w:rsidRPr="00371B1C" w:rsidRDefault="00E04287" w:rsidP="00E04287">
            <w:pPr>
              <w:spacing w:after="0" w:line="240" w:lineRule="auto"/>
              <w:rPr>
                <w:bCs/>
                <w:iCs/>
                <w:lang w:val="it-IT"/>
              </w:rPr>
            </w:pPr>
            <w:r>
              <w:rPr>
                <w:bCs/>
                <w:iCs/>
                <w:lang w:val="it-IT"/>
              </w:rPr>
              <w:t xml:space="preserve">SC – </w:t>
            </w:r>
            <w:r>
              <w:rPr>
                <w:iCs/>
              </w:rPr>
              <w:t>Director of Liquidity Risk is responsible for production of metric. Structural Funding Ratio data is collected from Treasury and Accounting. Available Committed Liquidity data is collected from Treasury and the Average Projected Net Originations comes from FP&amp;A.</w:t>
            </w:r>
            <w:r>
              <w:rPr>
                <w:bCs/>
                <w:iCs/>
                <w:lang w:val="it-IT"/>
              </w:rPr>
              <w:t xml:space="preserve"> </w:t>
            </w:r>
          </w:p>
        </w:tc>
      </w:tr>
    </w:tbl>
    <w:p w:rsidR="006F175D" w:rsidRDefault="006F175D" w:rsidP="006F175D">
      <w:pPr>
        <w:pStyle w:val="SANUS1"/>
      </w:pPr>
      <w:bookmarkStart w:id="4634" w:name="_Toc425172209"/>
      <w:bookmarkStart w:id="4635" w:name="_Toc425172328"/>
      <w:bookmarkStart w:id="4636" w:name="_Toc425172448"/>
      <w:bookmarkStart w:id="4637" w:name="_Toc425172567"/>
      <w:bookmarkStart w:id="4638" w:name="_Toc425172685"/>
      <w:bookmarkStart w:id="4639" w:name="_Toc425172804"/>
      <w:bookmarkStart w:id="4640" w:name="_Toc425172921"/>
      <w:bookmarkStart w:id="4641" w:name="_Toc425173039"/>
      <w:bookmarkStart w:id="4642" w:name="_Toc425173155"/>
      <w:bookmarkStart w:id="4643" w:name="_Toc425173272"/>
      <w:bookmarkStart w:id="4644" w:name="_Toc425173425"/>
      <w:bookmarkStart w:id="4645" w:name="_Toc425173576"/>
      <w:bookmarkStart w:id="4646" w:name="_Toc425173727"/>
      <w:bookmarkStart w:id="4647" w:name="_Toc425173878"/>
      <w:bookmarkStart w:id="4648" w:name="_Toc425174025"/>
      <w:bookmarkStart w:id="4649" w:name="_Toc425174168"/>
      <w:bookmarkStart w:id="4650" w:name="_Toc425174311"/>
      <w:bookmarkStart w:id="4651" w:name="_Toc425174454"/>
      <w:bookmarkStart w:id="4652" w:name="_Toc425174595"/>
      <w:bookmarkStart w:id="4653" w:name="_Toc425172210"/>
      <w:bookmarkStart w:id="4654" w:name="_Toc425172329"/>
      <w:bookmarkStart w:id="4655" w:name="_Toc425172449"/>
      <w:bookmarkStart w:id="4656" w:name="_Toc425172568"/>
      <w:bookmarkStart w:id="4657" w:name="_Toc425172686"/>
      <w:bookmarkStart w:id="4658" w:name="_Toc425172805"/>
      <w:bookmarkStart w:id="4659" w:name="_Toc425172922"/>
      <w:bookmarkStart w:id="4660" w:name="_Toc425173040"/>
      <w:bookmarkStart w:id="4661" w:name="_Toc425173156"/>
      <w:bookmarkStart w:id="4662" w:name="_Toc425173273"/>
      <w:bookmarkStart w:id="4663" w:name="_Toc425173426"/>
      <w:bookmarkStart w:id="4664" w:name="_Toc425173577"/>
      <w:bookmarkStart w:id="4665" w:name="_Toc425173728"/>
      <w:bookmarkStart w:id="4666" w:name="_Toc425173879"/>
      <w:bookmarkStart w:id="4667" w:name="_Toc425174026"/>
      <w:bookmarkStart w:id="4668" w:name="_Toc425174169"/>
      <w:bookmarkStart w:id="4669" w:name="_Toc425174312"/>
      <w:bookmarkStart w:id="4670" w:name="_Toc425174455"/>
      <w:bookmarkStart w:id="4671" w:name="_Toc425174596"/>
      <w:bookmarkStart w:id="4672" w:name="OLE_LINK1"/>
      <w:bookmarkStart w:id="4673" w:name="OLE_LINK2"/>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p>
    <w:p w:rsidR="006F175D" w:rsidRDefault="006F175D" w:rsidP="006F175D">
      <w:pPr>
        <w:pStyle w:val="SANUS1"/>
      </w:pPr>
    </w:p>
    <w:p w:rsidR="006F175D" w:rsidRDefault="006F175D" w:rsidP="006F175D">
      <w:pPr>
        <w:pStyle w:val="SANUS1"/>
      </w:pPr>
    </w:p>
    <w:p w:rsidR="006F175D" w:rsidRDefault="006F175D" w:rsidP="006F175D">
      <w:pPr>
        <w:pStyle w:val="SANUS1"/>
      </w:pPr>
    </w:p>
    <w:p w:rsidR="006F175D" w:rsidRDefault="006F175D" w:rsidP="006F175D">
      <w:pPr>
        <w:pStyle w:val="SANUS1"/>
      </w:pPr>
    </w:p>
    <w:p w:rsidR="006F175D" w:rsidRDefault="006F175D" w:rsidP="006F175D">
      <w:pPr>
        <w:pStyle w:val="SANUS1"/>
      </w:pPr>
    </w:p>
    <w:p w:rsidR="006F175D" w:rsidRDefault="006F175D" w:rsidP="006F175D">
      <w:pPr>
        <w:pStyle w:val="SANUS1"/>
      </w:pPr>
    </w:p>
    <w:p w:rsidR="006F175D" w:rsidRDefault="006F175D" w:rsidP="006F175D">
      <w:pPr>
        <w:pStyle w:val="SANUS1"/>
      </w:pPr>
    </w:p>
    <w:p w:rsidR="006F175D" w:rsidRDefault="006F175D" w:rsidP="006F175D">
      <w:pPr>
        <w:pStyle w:val="SANUS1"/>
      </w:pPr>
    </w:p>
    <w:p w:rsidR="006F175D" w:rsidRDefault="006F175D" w:rsidP="006F175D">
      <w:pPr>
        <w:pStyle w:val="SANUS1"/>
      </w:pPr>
    </w:p>
    <w:p w:rsidR="006F175D" w:rsidRDefault="006F175D" w:rsidP="006F175D">
      <w:pPr>
        <w:pStyle w:val="SANUS1"/>
      </w:pPr>
    </w:p>
    <w:p w:rsidR="006F175D" w:rsidRDefault="006F175D" w:rsidP="006F175D">
      <w:pPr>
        <w:pStyle w:val="SANUS1"/>
      </w:pPr>
    </w:p>
    <w:p w:rsidR="006F175D" w:rsidRDefault="006F175D" w:rsidP="006F175D">
      <w:pPr>
        <w:pStyle w:val="SANUS1"/>
      </w:pPr>
    </w:p>
    <w:p w:rsidR="006F175D" w:rsidRDefault="006F175D" w:rsidP="006F175D">
      <w:pPr>
        <w:pStyle w:val="SANUS1"/>
      </w:pPr>
    </w:p>
    <w:p w:rsidR="006F175D" w:rsidRDefault="006F175D" w:rsidP="006F175D">
      <w:pPr>
        <w:pStyle w:val="SANUS1"/>
      </w:pPr>
    </w:p>
    <w:p w:rsidR="006F175D" w:rsidRPr="006F175D" w:rsidRDefault="006F175D" w:rsidP="006F175D">
      <w:pPr>
        <w:pStyle w:val="SANUS1"/>
      </w:pPr>
    </w:p>
    <w:p w:rsidR="00784F28" w:rsidRDefault="00784F28" w:rsidP="00FC2445">
      <w:pPr>
        <w:pStyle w:val="SANUS1"/>
        <w:numPr>
          <w:ilvl w:val="0"/>
          <w:numId w:val="1"/>
        </w:numPr>
      </w:pPr>
      <w:r w:rsidRPr="00371B1C">
        <w:rPr>
          <w:lang w:val="it-IT"/>
        </w:rPr>
        <w:t xml:space="preserve"> </w:t>
      </w:r>
      <w:bookmarkStart w:id="4674" w:name="_Toc441071976"/>
      <w:r>
        <w:t>Interest rate risk metrics</w:t>
      </w:r>
      <w:bookmarkEnd w:id="4674"/>
    </w:p>
    <w:p w:rsidR="00BB4DCA" w:rsidRPr="00981DFF" w:rsidRDefault="00784F28" w:rsidP="00981DFF">
      <w:pPr>
        <w:pStyle w:val="SANUS2"/>
        <w:numPr>
          <w:ilvl w:val="1"/>
          <w:numId w:val="1"/>
        </w:numPr>
        <w:rPr>
          <w:color w:val="000000" w:themeColor="text1"/>
        </w:rPr>
      </w:pPr>
      <w:bookmarkStart w:id="4675" w:name="_Toc441071977"/>
      <w:r>
        <w:rPr>
          <w:color w:val="000000" w:themeColor="text1"/>
        </w:rPr>
        <w:t>Net interest income</w:t>
      </w:r>
      <w:r w:rsidR="00981DFF">
        <w:rPr>
          <w:color w:val="000000" w:themeColor="text1"/>
        </w:rPr>
        <w:t xml:space="preserve"> (NII)</w:t>
      </w:r>
      <w:r>
        <w:rPr>
          <w:color w:val="000000" w:themeColor="text1"/>
        </w:rPr>
        <w:t xml:space="preserve"> sensitivity (+/- 100 bps shock)</w:t>
      </w:r>
      <w:bookmarkEnd w:id="4675"/>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1245"/>
        <w:gridCol w:w="1245"/>
      </w:tblGrid>
      <w:tr w:rsidR="00BB4DCA" w:rsidRPr="00206D41" w:rsidTr="00B3414B">
        <w:trPr>
          <w:cantSplit/>
          <w:trHeight w:val="462"/>
        </w:trPr>
        <w:tc>
          <w:tcPr>
            <w:tcW w:w="1728" w:type="dxa"/>
            <w:shd w:val="clear" w:color="auto" w:fill="auto"/>
          </w:tcPr>
          <w:p w:rsidR="00BB4DCA" w:rsidRPr="00206D41" w:rsidRDefault="00E057DD" w:rsidP="00E057DD">
            <w:pPr>
              <w:rPr>
                <w:b/>
                <w:bCs/>
                <w:iCs/>
              </w:rPr>
            </w:pPr>
            <w:r>
              <w:rPr>
                <w:b/>
                <w:bCs/>
                <w:iCs/>
              </w:rPr>
              <w:t>DEFINITION</w:t>
            </w:r>
          </w:p>
        </w:tc>
        <w:tc>
          <w:tcPr>
            <w:tcW w:w="7470" w:type="dxa"/>
            <w:gridSpan w:val="4"/>
            <w:shd w:val="clear" w:color="auto" w:fill="auto"/>
          </w:tcPr>
          <w:p w:rsidR="00981DFF" w:rsidRPr="00874DA1" w:rsidRDefault="00874DA1" w:rsidP="007E122B">
            <w:pPr>
              <w:spacing w:after="0" w:line="240" w:lineRule="auto"/>
              <w:rPr>
                <w:rFonts w:asciiTheme="minorHAnsi" w:eastAsiaTheme="minorHAnsi" w:hAnsiTheme="minorHAnsi" w:cstheme="minorBidi"/>
                <w:iCs/>
              </w:rPr>
            </w:pPr>
            <w:r>
              <w:rPr>
                <w:rFonts w:asciiTheme="minorHAnsi" w:eastAsiaTheme="minorHAnsi" w:hAnsiTheme="minorHAnsi" w:cstheme="minorBidi"/>
                <w:iCs/>
              </w:rPr>
              <w:t>A measurement of t</w:t>
            </w:r>
            <w:r w:rsidR="00E057DD" w:rsidRPr="00E057DD">
              <w:rPr>
                <w:rFonts w:asciiTheme="minorHAnsi" w:eastAsiaTheme="minorHAnsi" w:hAnsiTheme="minorHAnsi" w:cstheme="minorBidi"/>
                <w:iCs/>
              </w:rPr>
              <w:t xml:space="preserve">he directional sensitivity of earnings at </w:t>
            </w:r>
            <w:r w:rsidR="00602C3A">
              <w:rPr>
                <w:rFonts w:asciiTheme="minorHAnsi" w:eastAsiaTheme="minorHAnsi" w:hAnsiTheme="minorHAnsi" w:cstheme="minorBidi"/>
                <w:iCs/>
              </w:rPr>
              <w:t xml:space="preserve">risk (NII) due to the </w:t>
            </w:r>
            <w:proofErr w:type="spellStart"/>
            <w:r w:rsidR="00602C3A">
              <w:rPr>
                <w:rFonts w:asciiTheme="minorHAnsi" w:eastAsiaTheme="minorHAnsi" w:hAnsiTheme="minorHAnsi" w:cstheme="minorBidi"/>
                <w:iCs/>
              </w:rPr>
              <w:t>repricing</w:t>
            </w:r>
            <w:proofErr w:type="spellEnd"/>
            <w:r w:rsidR="00602C3A">
              <w:rPr>
                <w:rFonts w:asciiTheme="minorHAnsi" w:eastAsiaTheme="minorHAnsi" w:hAnsiTheme="minorHAnsi" w:cstheme="minorBidi"/>
                <w:iCs/>
              </w:rPr>
              <w:t xml:space="preserve"> </w:t>
            </w:r>
            <w:r w:rsidR="00E057DD" w:rsidRPr="00E057DD">
              <w:rPr>
                <w:rFonts w:asciiTheme="minorHAnsi" w:eastAsiaTheme="minorHAnsi" w:hAnsiTheme="minorHAnsi" w:cstheme="minorBidi"/>
                <w:iCs/>
              </w:rPr>
              <w:t>interaction of the existing assets and liabilities over time resulting from a particular yield curve shift</w:t>
            </w:r>
            <w:r w:rsidR="0075325F">
              <w:rPr>
                <w:rFonts w:asciiTheme="minorHAnsi" w:eastAsiaTheme="minorHAnsi" w:hAnsiTheme="minorHAnsi" w:cstheme="minorBidi"/>
                <w:iCs/>
              </w:rPr>
              <w:t>.</w:t>
            </w:r>
          </w:p>
        </w:tc>
      </w:tr>
      <w:tr w:rsidR="00BB4DCA" w:rsidRPr="00206D41" w:rsidTr="00B3414B">
        <w:trPr>
          <w:trHeight w:val="462"/>
        </w:trPr>
        <w:tc>
          <w:tcPr>
            <w:tcW w:w="1728" w:type="dxa"/>
            <w:shd w:val="clear" w:color="auto" w:fill="auto"/>
          </w:tcPr>
          <w:p w:rsidR="00BB4DCA" w:rsidRPr="00206D41" w:rsidRDefault="00981DFF" w:rsidP="007E122B">
            <w:pPr>
              <w:rPr>
                <w:b/>
                <w:bCs/>
                <w:iCs/>
              </w:rPr>
            </w:pPr>
            <w:r>
              <w:rPr>
                <w:b/>
                <w:bCs/>
                <w:iCs/>
              </w:rPr>
              <w:t>RISK TYPE</w:t>
            </w:r>
          </w:p>
        </w:tc>
        <w:tc>
          <w:tcPr>
            <w:tcW w:w="7470" w:type="dxa"/>
            <w:gridSpan w:val="4"/>
            <w:shd w:val="clear" w:color="auto" w:fill="auto"/>
          </w:tcPr>
          <w:p w:rsidR="00BB4DCA" w:rsidRPr="00206D41" w:rsidRDefault="00981DFF" w:rsidP="007E122B">
            <w:pPr>
              <w:spacing w:after="0" w:line="240" w:lineRule="auto"/>
              <w:rPr>
                <w:bCs/>
                <w:iCs/>
              </w:rPr>
            </w:pPr>
            <w:r>
              <w:rPr>
                <w:bCs/>
                <w:iCs/>
              </w:rPr>
              <w:t>Interest Rate Risk</w:t>
            </w:r>
          </w:p>
        </w:tc>
      </w:tr>
      <w:tr w:rsidR="002D0E55" w:rsidRPr="00206D41" w:rsidTr="00B3414B">
        <w:trPr>
          <w:trHeight w:val="462"/>
          <w:ins w:id="4676" w:author="Amarucci, Scott M" w:date="2016-02-17T21:43:00Z"/>
        </w:trPr>
        <w:tc>
          <w:tcPr>
            <w:tcW w:w="1728" w:type="dxa"/>
            <w:shd w:val="clear" w:color="auto" w:fill="auto"/>
          </w:tcPr>
          <w:p w:rsidR="002D0E55" w:rsidRDefault="002D0E55" w:rsidP="007E122B">
            <w:pPr>
              <w:rPr>
                <w:ins w:id="4677" w:author="Amarucci, Scott M" w:date="2016-02-17T21:43:00Z"/>
                <w:b/>
                <w:bCs/>
                <w:iCs/>
              </w:rPr>
            </w:pPr>
            <w:ins w:id="4678" w:author="Amarucci, Scott M" w:date="2016-02-17T21:43:00Z">
              <w:r>
                <w:rPr>
                  <w:b/>
                  <w:bCs/>
                  <w:iCs/>
                </w:rPr>
                <w:t>RATIONALE</w:t>
              </w:r>
            </w:ins>
          </w:p>
        </w:tc>
        <w:tc>
          <w:tcPr>
            <w:tcW w:w="7470" w:type="dxa"/>
            <w:gridSpan w:val="4"/>
            <w:shd w:val="clear" w:color="auto" w:fill="auto"/>
          </w:tcPr>
          <w:p w:rsidR="00EF0941" w:rsidRPr="00EF0941" w:rsidRDefault="00EF0941" w:rsidP="00EF0941">
            <w:pPr>
              <w:spacing w:after="0" w:line="240" w:lineRule="auto"/>
              <w:rPr>
                <w:ins w:id="4679" w:author="Amarucci, Scott M" w:date="2016-02-19T11:48:00Z"/>
                <w:bCs/>
                <w:iCs/>
              </w:rPr>
            </w:pPr>
            <w:ins w:id="4680" w:author="Amarucci, Scott M" w:date="2016-02-19T11:49:00Z">
              <w:r>
                <w:rPr>
                  <w:bCs/>
                  <w:iCs/>
                </w:rPr>
                <w:t>E</w:t>
              </w:r>
            </w:ins>
            <w:ins w:id="4681" w:author="Amarucci, Scott M" w:date="2016-02-19T11:48:00Z">
              <w:r w:rsidRPr="00EF0941">
                <w:rPr>
                  <w:bCs/>
                  <w:iCs/>
                </w:rPr>
                <w:t>stimates the directional sensitivity of earnings at risk (NII) due to the re</w:t>
              </w:r>
            </w:ins>
            <w:ins w:id="4682" w:author="Amarucci, Scott M" w:date="2016-02-19T11:49:00Z">
              <w:r>
                <w:rPr>
                  <w:bCs/>
                  <w:iCs/>
                </w:rPr>
                <w:t>-</w:t>
              </w:r>
            </w:ins>
            <w:ins w:id="4683" w:author="Amarucci, Scott M" w:date="2016-02-19T11:48:00Z">
              <w:r w:rsidRPr="00EF0941">
                <w:rPr>
                  <w:bCs/>
                  <w:iCs/>
                </w:rPr>
                <w:t>pricing interaction of the existing assets and liabilities over time resulting from a particular yield curve shift</w:t>
              </w:r>
            </w:ins>
            <w:ins w:id="4684" w:author="Amarucci, Scott M" w:date="2016-02-19T11:59:00Z">
              <w:r w:rsidR="00213EBA">
                <w:rPr>
                  <w:bCs/>
                  <w:iCs/>
                </w:rPr>
                <w:t>.</w:t>
              </w:r>
            </w:ins>
          </w:p>
          <w:p w:rsidR="002D0E55" w:rsidRDefault="00EF0941" w:rsidP="00EF0941">
            <w:pPr>
              <w:spacing w:after="0" w:line="240" w:lineRule="auto"/>
              <w:rPr>
                <w:ins w:id="4685" w:author="Amarucci, Scott M" w:date="2016-02-17T21:43:00Z"/>
                <w:bCs/>
                <w:iCs/>
              </w:rPr>
            </w:pPr>
            <w:ins w:id="4686" w:author="Amarucci, Scott M" w:date="2016-02-19T11:48:00Z">
              <w:r>
                <w:rPr>
                  <w:bCs/>
                  <w:iCs/>
                </w:rPr>
                <w:t>NII shocks provide a short-</w:t>
              </w:r>
            </w:ins>
            <w:ins w:id="4687" w:author="Amarucci, Scott M" w:date="2016-02-19T11:49:00Z">
              <w:r>
                <w:rPr>
                  <w:bCs/>
                  <w:iCs/>
                </w:rPr>
                <w:t xml:space="preserve"> </w:t>
              </w:r>
            </w:ins>
            <w:ins w:id="4688" w:author="Amarucci, Scott M" w:date="2016-02-19T11:48:00Z">
              <w:r>
                <w:rPr>
                  <w:bCs/>
                  <w:iCs/>
                </w:rPr>
                <w:t>to</w:t>
              </w:r>
            </w:ins>
            <w:ins w:id="4689" w:author="Amarucci, Scott M" w:date="2016-02-19T11:49:00Z">
              <w:r>
                <w:rPr>
                  <w:bCs/>
                  <w:iCs/>
                </w:rPr>
                <w:t xml:space="preserve"> </w:t>
              </w:r>
            </w:ins>
            <w:ins w:id="4690" w:author="Amarucci, Scott M" w:date="2016-02-19T11:48:00Z">
              <w:r w:rsidRPr="00EF0941">
                <w:rPr>
                  <w:bCs/>
                  <w:iCs/>
                </w:rPr>
                <w:t>mid</w:t>
              </w:r>
            </w:ins>
            <w:ins w:id="4691" w:author="Amarucci, Scott M" w:date="2016-02-19T11:49:00Z">
              <w:r>
                <w:rPr>
                  <w:bCs/>
                  <w:iCs/>
                </w:rPr>
                <w:t>-</w:t>
              </w:r>
            </w:ins>
            <w:ins w:id="4692" w:author="Amarucci, Scott M" w:date="2016-02-19T11:48:00Z">
              <w:r w:rsidRPr="00EF0941">
                <w:rPr>
                  <w:bCs/>
                  <w:iCs/>
                </w:rPr>
                <w:t>term view of the impact on earnings and capital due to various changes in interest rates</w:t>
              </w:r>
            </w:ins>
            <w:ins w:id="4693" w:author="Amarucci, Scott M" w:date="2016-02-19T11:59:00Z">
              <w:r w:rsidR="00213EBA">
                <w:rPr>
                  <w:bCs/>
                  <w:iCs/>
                </w:rPr>
                <w:t>.</w:t>
              </w:r>
            </w:ins>
          </w:p>
        </w:tc>
      </w:tr>
      <w:tr w:rsidR="002D0E55" w:rsidRPr="00206D41" w:rsidTr="00B3414B">
        <w:trPr>
          <w:trHeight w:val="270"/>
        </w:trPr>
        <w:tc>
          <w:tcPr>
            <w:tcW w:w="1728" w:type="dxa"/>
            <w:vMerge w:val="restart"/>
            <w:shd w:val="clear" w:color="auto" w:fill="auto"/>
          </w:tcPr>
          <w:p w:rsidR="002D0E55" w:rsidRPr="00206D41" w:rsidRDefault="002D0E55" w:rsidP="007E122B">
            <w:pPr>
              <w:rPr>
                <w:b/>
                <w:bCs/>
                <w:iCs/>
              </w:rPr>
            </w:pPr>
            <w:r>
              <w:rPr>
                <w:b/>
                <w:bCs/>
                <w:iCs/>
              </w:rPr>
              <w:t>ENTITY</w:t>
            </w:r>
          </w:p>
        </w:tc>
        <w:tc>
          <w:tcPr>
            <w:tcW w:w="2490" w:type="dxa"/>
            <w:shd w:val="clear" w:color="auto" w:fill="auto"/>
          </w:tcPr>
          <w:p w:rsidR="002D0E55" w:rsidRPr="00981DFF" w:rsidRDefault="002D0E55" w:rsidP="007E122B">
            <w:pPr>
              <w:spacing w:after="0" w:line="240" w:lineRule="auto"/>
              <w:rPr>
                <w:b/>
                <w:bCs/>
                <w:iCs/>
              </w:rPr>
            </w:pPr>
            <w:r w:rsidRPr="00981DFF">
              <w:rPr>
                <w:b/>
                <w:bCs/>
                <w:iCs/>
              </w:rPr>
              <w:t>SHUSA</w:t>
            </w:r>
          </w:p>
        </w:tc>
        <w:tc>
          <w:tcPr>
            <w:tcW w:w="2490" w:type="dxa"/>
            <w:shd w:val="clear" w:color="auto" w:fill="auto"/>
          </w:tcPr>
          <w:p w:rsidR="002D0E55" w:rsidRPr="00981DFF" w:rsidRDefault="002D0E55" w:rsidP="007E122B">
            <w:pPr>
              <w:spacing w:after="0" w:line="240" w:lineRule="auto"/>
              <w:rPr>
                <w:b/>
                <w:bCs/>
                <w:iCs/>
              </w:rPr>
            </w:pPr>
            <w:r w:rsidRPr="00981DFF">
              <w:rPr>
                <w:b/>
                <w:bCs/>
                <w:iCs/>
              </w:rPr>
              <w:t>SBNA</w:t>
            </w:r>
          </w:p>
        </w:tc>
        <w:tc>
          <w:tcPr>
            <w:tcW w:w="2490" w:type="dxa"/>
            <w:gridSpan w:val="2"/>
            <w:shd w:val="clear" w:color="auto" w:fill="auto"/>
          </w:tcPr>
          <w:p w:rsidR="002D0E55" w:rsidRPr="00981DFF" w:rsidRDefault="002D0E55" w:rsidP="0096752A">
            <w:pPr>
              <w:spacing w:after="0" w:line="240" w:lineRule="auto"/>
              <w:rPr>
                <w:b/>
                <w:bCs/>
                <w:iCs/>
              </w:rPr>
            </w:pPr>
            <w:r w:rsidRPr="00981DFF">
              <w:rPr>
                <w:b/>
                <w:bCs/>
                <w:iCs/>
              </w:rPr>
              <w:t>SC</w:t>
            </w:r>
          </w:p>
        </w:tc>
      </w:tr>
      <w:tr w:rsidR="002D0E55" w:rsidRPr="00206D41" w:rsidTr="00B3414B">
        <w:trPr>
          <w:trHeight w:val="270"/>
        </w:trPr>
        <w:tc>
          <w:tcPr>
            <w:tcW w:w="1728" w:type="dxa"/>
            <w:vMerge/>
            <w:shd w:val="clear" w:color="auto" w:fill="auto"/>
          </w:tcPr>
          <w:p w:rsidR="002D0E55" w:rsidRDefault="002D0E55" w:rsidP="007E122B">
            <w:pPr>
              <w:rPr>
                <w:b/>
                <w:bCs/>
                <w:iCs/>
              </w:rPr>
            </w:pPr>
          </w:p>
        </w:tc>
        <w:tc>
          <w:tcPr>
            <w:tcW w:w="2490" w:type="dxa"/>
            <w:shd w:val="clear" w:color="auto" w:fill="auto"/>
          </w:tcPr>
          <w:p w:rsidR="002D0E55" w:rsidRPr="00206D41" w:rsidRDefault="002D0E55" w:rsidP="007E122B">
            <w:pPr>
              <w:spacing w:after="0" w:line="240" w:lineRule="auto"/>
              <w:rPr>
                <w:bCs/>
                <w:iCs/>
              </w:rPr>
            </w:pPr>
            <w:r>
              <w:rPr>
                <w:bCs/>
                <w:iCs/>
              </w:rPr>
              <w:t>Yes</w:t>
            </w:r>
          </w:p>
        </w:tc>
        <w:tc>
          <w:tcPr>
            <w:tcW w:w="2490" w:type="dxa"/>
            <w:shd w:val="clear" w:color="auto" w:fill="auto"/>
          </w:tcPr>
          <w:p w:rsidR="002D0E55" w:rsidRPr="00206D41" w:rsidRDefault="002D0E55" w:rsidP="007E122B">
            <w:pPr>
              <w:spacing w:after="0" w:line="240" w:lineRule="auto"/>
              <w:rPr>
                <w:bCs/>
                <w:iCs/>
              </w:rPr>
            </w:pPr>
            <w:r>
              <w:rPr>
                <w:bCs/>
                <w:iCs/>
              </w:rPr>
              <w:t>Yes</w:t>
            </w:r>
          </w:p>
        </w:tc>
        <w:tc>
          <w:tcPr>
            <w:tcW w:w="2490" w:type="dxa"/>
            <w:gridSpan w:val="2"/>
            <w:shd w:val="clear" w:color="auto" w:fill="auto"/>
          </w:tcPr>
          <w:p w:rsidR="002D0E55" w:rsidRPr="00206D41" w:rsidRDefault="002D0E55" w:rsidP="007E122B">
            <w:pPr>
              <w:spacing w:after="0" w:line="240" w:lineRule="auto"/>
              <w:rPr>
                <w:bCs/>
                <w:iCs/>
              </w:rPr>
            </w:pPr>
            <w:r>
              <w:rPr>
                <w:bCs/>
                <w:iCs/>
              </w:rPr>
              <w:t>Yes</w:t>
            </w:r>
          </w:p>
        </w:tc>
      </w:tr>
      <w:tr w:rsidR="002D0E55" w:rsidRPr="00206D41" w:rsidTr="00E04287">
        <w:trPr>
          <w:trHeight w:val="270"/>
          <w:ins w:id="4694" w:author="Amarucci, Scott M" w:date="2016-02-17T21:43:00Z"/>
        </w:trPr>
        <w:tc>
          <w:tcPr>
            <w:tcW w:w="1728" w:type="dxa"/>
            <w:vMerge/>
            <w:shd w:val="clear" w:color="auto" w:fill="auto"/>
          </w:tcPr>
          <w:p w:rsidR="002D0E55" w:rsidRDefault="002D0E55" w:rsidP="002D0E55">
            <w:pPr>
              <w:rPr>
                <w:ins w:id="4695" w:author="Amarucci, Scott M" w:date="2016-02-17T21:43:00Z"/>
                <w:b/>
                <w:bCs/>
                <w:iCs/>
              </w:rPr>
            </w:pPr>
          </w:p>
        </w:tc>
        <w:tc>
          <w:tcPr>
            <w:tcW w:w="2490" w:type="dxa"/>
            <w:shd w:val="clear" w:color="auto" w:fill="auto"/>
          </w:tcPr>
          <w:p w:rsidR="002D0E55" w:rsidRDefault="002D0E55" w:rsidP="002D0E55">
            <w:pPr>
              <w:spacing w:after="0" w:line="240" w:lineRule="auto"/>
              <w:rPr>
                <w:ins w:id="4696" w:author="Amarucci, Scott M" w:date="2016-02-17T21:43:00Z"/>
                <w:bCs/>
                <w:iCs/>
              </w:rPr>
            </w:pPr>
            <w:ins w:id="4697" w:author="Amarucci, Scott M" w:date="2016-02-17T21:44:00Z">
              <w:r>
                <w:rPr>
                  <w:b/>
                  <w:bCs/>
                  <w:iCs/>
                </w:rPr>
                <w:t>SIS</w:t>
              </w:r>
            </w:ins>
          </w:p>
        </w:tc>
        <w:tc>
          <w:tcPr>
            <w:tcW w:w="2490" w:type="dxa"/>
            <w:shd w:val="clear" w:color="auto" w:fill="auto"/>
          </w:tcPr>
          <w:p w:rsidR="002D0E55" w:rsidRDefault="002D0E55" w:rsidP="002D0E55">
            <w:pPr>
              <w:spacing w:after="0" w:line="240" w:lineRule="auto"/>
              <w:rPr>
                <w:ins w:id="4698" w:author="Amarucci, Scott M" w:date="2016-02-17T21:43:00Z"/>
                <w:bCs/>
                <w:iCs/>
              </w:rPr>
            </w:pPr>
            <w:ins w:id="4699" w:author="Amarucci, Scott M" w:date="2016-02-17T21:44:00Z">
              <w:r>
                <w:rPr>
                  <w:b/>
                  <w:bCs/>
                  <w:iCs/>
                </w:rPr>
                <w:t>BSI Miami</w:t>
              </w:r>
            </w:ins>
          </w:p>
        </w:tc>
        <w:tc>
          <w:tcPr>
            <w:tcW w:w="1245" w:type="dxa"/>
            <w:shd w:val="clear" w:color="auto" w:fill="auto"/>
          </w:tcPr>
          <w:p w:rsidR="002D0E55" w:rsidRDefault="002D0E55" w:rsidP="002D0E55">
            <w:pPr>
              <w:spacing w:after="0" w:line="240" w:lineRule="auto"/>
              <w:rPr>
                <w:ins w:id="4700" w:author="Amarucci, Scott M" w:date="2016-02-17T21:43:00Z"/>
                <w:bCs/>
                <w:iCs/>
              </w:rPr>
            </w:pPr>
            <w:ins w:id="4701" w:author="Amarucci, Scott M" w:date="2016-02-17T21:44:00Z">
              <w:r>
                <w:rPr>
                  <w:b/>
                  <w:bCs/>
                  <w:iCs/>
                </w:rPr>
                <w:t>BSPR</w:t>
              </w:r>
            </w:ins>
          </w:p>
        </w:tc>
        <w:tc>
          <w:tcPr>
            <w:tcW w:w="1245" w:type="dxa"/>
            <w:shd w:val="clear" w:color="auto" w:fill="auto"/>
          </w:tcPr>
          <w:p w:rsidR="002D0E55" w:rsidRDefault="002D0E55" w:rsidP="002D0E55">
            <w:pPr>
              <w:spacing w:after="0" w:line="240" w:lineRule="auto"/>
              <w:rPr>
                <w:ins w:id="4702" w:author="Amarucci, Scott M" w:date="2016-02-17T21:43:00Z"/>
                <w:bCs/>
                <w:iCs/>
              </w:rPr>
            </w:pPr>
            <w:ins w:id="4703" w:author="Amarucci, Scott M" w:date="2016-02-17T21:44:00Z">
              <w:r>
                <w:rPr>
                  <w:b/>
                  <w:bCs/>
                  <w:iCs/>
                </w:rPr>
                <w:t>SSLLC</w:t>
              </w:r>
            </w:ins>
          </w:p>
        </w:tc>
      </w:tr>
      <w:tr w:rsidR="002D0E55" w:rsidRPr="00206D41" w:rsidTr="00E04287">
        <w:trPr>
          <w:trHeight w:val="270"/>
          <w:ins w:id="4704" w:author="Amarucci, Scott M" w:date="2016-02-17T21:43:00Z"/>
        </w:trPr>
        <w:tc>
          <w:tcPr>
            <w:tcW w:w="1728" w:type="dxa"/>
            <w:vMerge/>
            <w:shd w:val="clear" w:color="auto" w:fill="auto"/>
          </w:tcPr>
          <w:p w:rsidR="002D0E55" w:rsidRDefault="002D0E55" w:rsidP="002D0E55">
            <w:pPr>
              <w:rPr>
                <w:ins w:id="4705" w:author="Amarucci, Scott M" w:date="2016-02-17T21:43:00Z"/>
                <w:b/>
                <w:bCs/>
                <w:iCs/>
              </w:rPr>
            </w:pPr>
          </w:p>
        </w:tc>
        <w:tc>
          <w:tcPr>
            <w:tcW w:w="2490" w:type="dxa"/>
            <w:shd w:val="clear" w:color="auto" w:fill="auto"/>
          </w:tcPr>
          <w:p w:rsidR="002D0E55" w:rsidRDefault="002D0E55" w:rsidP="002D0E55">
            <w:pPr>
              <w:spacing w:after="0" w:line="240" w:lineRule="auto"/>
              <w:rPr>
                <w:ins w:id="4706" w:author="Amarucci, Scott M" w:date="2016-02-17T21:43:00Z"/>
                <w:bCs/>
                <w:iCs/>
              </w:rPr>
            </w:pPr>
            <w:ins w:id="4707" w:author="Amarucci, Scott M" w:date="2016-02-17T21:44:00Z">
              <w:r>
                <w:rPr>
                  <w:bCs/>
                  <w:iCs/>
                </w:rPr>
                <w:t>Yes</w:t>
              </w:r>
            </w:ins>
          </w:p>
        </w:tc>
        <w:tc>
          <w:tcPr>
            <w:tcW w:w="2490" w:type="dxa"/>
            <w:shd w:val="clear" w:color="auto" w:fill="auto"/>
          </w:tcPr>
          <w:p w:rsidR="002D0E55" w:rsidRDefault="002D0E55" w:rsidP="002D0E55">
            <w:pPr>
              <w:spacing w:after="0" w:line="240" w:lineRule="auto"/>
              <w:rPr>
                <w:ins w:id="4708" w:author="Amarucci, Scott M" w:date="2016-02-17T21:43:00Z"/>
                <w:bCs/>
                <w:iCs/>
              </w:rPr>
            </w:pPr>
            <w:ins w:id="4709" w:author="Amarucci, Scott M" w:date="2016-02-17T21:44:00Z">
              <w:r>
                <w:rPr>
                  <w:bCs/>
                  <w:iCs/>
                </w:rPr>
                <w:t>Yes</w:t>
              </w:r>
            </w:ins>
          </w:p>
        </w:tc>
        <w:tc>
          <w:tcPr>
            <w:tcW w:w="1245" w:type="dxa"/>
            <w:shd w:val="clear" w:color="auto" w:fill="auto"/>
          </w:tcPr>
          <w:p w:rsidR="002D0E55" w:rsidRDefault="002D0E55" w:rsidP="002D0E55">
            <w:pPr>
              <w:spacing w:after="0" w:line="240" w:lineRule="auto"/>
              <w:rPr>
                <w:ins w:id="4710" w:author="Amarucci, Scott M" w:date="2016-02-17T21:43:00Z"/>
                <w:bCs/>
                <w:iCs/>
              </w:rPr>
            </w:pPr>
            <w:ins w:id="4711" w:author="Amarucci, Scott M" w:date="2016-02-17T21:44:00Z">
              <w:r>
                <w:rPr>
                  <w:bCs/>
                  <w:iCs/>
                </w:rPr>
                <w:t>Yes</w:t>
              </w:r>
            </w:ins>
          </w:p>
        </w:tc>
        <w:tc>
          <w:tcPr>
            <w:tcW w:w="1245" w:type="dxa"/>
            <w:shd w:val="clear" w:color="auto" w:fill="auto"/>
          </w:tcPr>
          <w:p w:rsidR="002D0E55" w:rsidRDefault="002D0E55" w:rsidP="002D0E55">
            <w:pPr>
              <w:spacing w:after="0" w:line="240" w:lineRule="auto"/>
              <w:rPr>
                <w:ins w:id="4712" w:author="Amarucci, Scott M" w:date="2016-02-17T21:43:00Z"/>
                <w:bCs/>
                <w:iCs/>
              </w:rPr>
            </w:pPr>
            <w:ins w:id="4713" w:author="Amarucci, Scott M" w:date="2016-02-17T21:44:00Z">
              <w:r>
                <w:rPr>
                  <w:bCs/>
                  <w:iCs/>
                </w:rPr>
                <w:t>Yes</w:t>
              </w:r>
            </w:ins>
          </w:p>
        </w:tc>
      </w:tr>
      <w:tr w:rsidR="002D0E55" w:rsidRPr="00206D41" w:rsidTr="00B3414B">
        <w:trPr>
          <w:trHeight w:val="270"/>
        </w:trPr>
        <w:tc>
          <w:tcPr>
            <w:tcW w:w="1728" w:type="dxa"/>
            <w:vMerge w:val="restart"/>
            <w:shd w:val="clear" w:color="auto" w:fill="auto"/>
          </w:tcPr>
          <w:p w:rsidR="002D0E55" w:rsidRPr="00206D41" w:rsidRDefault="002D0E55" w:rsidP="002D0E55">
            <w:pPr>
              <w:rPr>
                <w:b/>
                <w:bCs/>
                <w:iCs/>
              </w:rPr>
            </w:pPr>
            <w:r>
              <w:rPr>
                <w:b/>
                <w:bCs/>
                <w:iCs/>
              </w:rPr>
              <w:t>METRIC OWNER</w:t>
            </w:r>
          </w:p>
        </w:tc>
        <w:tc>
          <w:tcPr>
            <w:tcW w:w="2490" w:type="dxa"/>
            <w:shd w:val="clear" w:color="auto" w:fill="auto"/>
          </w:tcPr>
          <w:p w:rsidR="002D0E55" w:rsidRPr="00981DFF" w:rsidRDefault="002D0E55" w:rsidP="002D0E55">
            <w:pPr>
              <w:spacing w:after="0" w:line="240" w:lineRule="auto"/>
              <w:rPr>
                <w:b/>
                <w:bCs/>
                <w:iCs/>
              </w:rPr>
            </w:pPr>
            <w:r w:rsidRPr="00981DFF">
              <w:rPr>
                <w:b/>
                <w:bCs/>
                <w:iCs/>
              </w:rPr>
              <w:t>SHUSA</w:t>
            </w:r>
          </w:p>
        </w:tc>
        <w:tc>
          <w:tcPr>
            <w:tcW w:w="2490" w:type="dxa"/>
            <w:shd w:val="clear" w:color="auto" w:fill="auto"/>
          </w:tcPr>
          <w:p w:rsidR="002D0E55" w:rsidRPr="00981DFF" w:rsidRDefault="002D0E55" w:rsidP="002D0E55">
            <w:pPr>
              <w:spacing w:after="0" w:line="240" w:lineRule="auto"/>
              <w:rPr>
                <w:b/>
                <w:bCs/>
                <w:iCs/>
              </w:rPr>
            </w:pPr>
            <w:r w:rsidRPr="00981DFF">
              <w:rPr>
                <w:b/>
                <w:bCs/>
                <w:iCs/>
              </w:rPr>
              <w:t>SBNA</w:t>
            </w:r>
          </w:p>
        </w:tc>
        <w:tc>
          <w:tcPr>
            <w:tcW w:w="2490" w:type="dxa"/>
            <w:gridSpan w:val="2"/>
            <w:shd w:val="clear" w:color="auto" w:fill="auto"/>
          </w:tcPr>
          <w:p w:rsidR="002D0E55" w:rsidRPr="00981DFF" w:rsidRDefault="002D0E55" w:rsidP="002D0E55">
            <w:pPr>
              <w:spacing w:after="0" w:line="240" w:lineRule="auto"/>
              <w:rPr>
                <w:b/>
                <w:bCs/>
                <w:iCs/>
              </w:rPr>
            </w:pPr>
            <w:r w:rsidRPr="00981DFF">
              <w:rPr>
                <w:b/>
                <w:bCs/>
                <w:iCs/>
              </w:rPr>
              <w:t>SC</w:t>
            </w:r>
          </w:p>
        </w:tc>
      </w:tr>
      <w:tr w:rsidR="002D0E55" w:rsidRPr="00206D41" w:rsidTr="00B3414B">
        <w:trPr>
          <w:trHeight w:val="252"/>
        </w:trPr>
        <w:tc>
          <w:tcPr>
            <w:tcW w:w="1728" w:type="dxa"/>
            <w:vMerge/>
            <w:shd w:val="clear" w:color="auto" w:fill="auto"/>
          </w:tcPr>
          <w:p w:rsidR="002D0E55" w:rsidRPr="00206D41" w:rsidRDefault="002D0E55" w:rsidP="002D0E55">
            <w:pPr>
              <w:rPr>
                <w:b/>
                <w:bCs/>
                <w:iCs/>
              </w:rPr>
            </w:pPr>
          </w:p>
        </w:tc>
        <w:tc>
          <w:tcPr>
            <w:tcW w:w="2490" w:type="dxa"/>
            <w:shd w:val="clear" w:color="auto" w:fill="auto"/>
          </w:tcPr>
          <w:p w:rsidR="002D0E55" w:rsidRPr="00206D41" w:rsidRDefault="002D0E55" w:rsidP="002D0E55">
            <w:pPr>
              <w:spacing w:after="0" w:line="240" w:lineRule="auto"/>
              <w:rPr>
                <w:bCs/>
                <w:iCs/>
              </w:rPr>
            </w:pPr>
            <w:r>
              <w:rPr>
                <w:bCs/>
                <w:iCs/>
              </w:rPr>
              <w:t>SHUSA Director of Market Risk ALM</w:t>
            </w:r>
          </w:p>
        </w:tc>
        <w:tc>
          <w:tcPr>
            <w:tcW w:w="2490" w:type="dxa"/>
            <w:shd w:val="clear" w:color="auto" w:fill="auto"/>
          </w:tcPr>
          <w:p w:rsidR="002D0E55" w:rsidRPr="00206D41" w:rsidRDefault="002D0E55" w:rsidP="002D0E55">
            <w:pPr>
              <w:spacing w:after="0" w:line="240" w:lineRule="auto"/>
              <w:rPr>
                <w:bCs/>
                <w:iCs/>
              </w:rPr>
            </w:pPr>
            <w:r>
              <w:rPr>
                <w:bCs/>
                <w:iCs/>
              </w:rPr>
              <w:t xml:space="preserve">SBNA </w:t>
            </w:r>
            <w:del w:id="4714" w:author="Amarucci, Scott M" w:date="2016-02-17T21:44:00Z">
              <w:r w:rsidDel="002D0E55">
                <w:rPr>
                  <w:bCs/>
                  <w:iCs/>
                </w:rPr>
                <w:delText xml:space="preserve">Director </w:delText>
              </w:r>
            </w:del>
            <w:ins w:id="4715" w:author="Amarucci, Scott M" w:date="2016-02-17T21:44:00Z">
              <w:r>
                <w:rPr>
                  <w:bCs/>
                  <w:iCs/>
                </w:rPr>
                <w:t xml:space="preserve">Dir. </w:t>
              </w:r>
            </w:ins>
            <w:r>
              <w:rPr>
                <w:bCs/>
                <w:iCs/>
              </w:rPr>
              <w:t>of Market Risk ALM</w:t>
            </w:r>
          </w:p>
        </w:tc>
        <w:tc>
          <w:tcPr>
            <w:tcW w:w="2490" w:type="dxa"/>
            <w:gridSpan w:val="2"/>
            <w:shd w:val="clear" w:color="auto" w:fill="auto"/>
          </w:tcPr>
          <w:p w:rsidR="002D0E55" w:rsidRPr="00206D41" w:rsidRDefault="002D0E55" w:rsidP="002D0E55">
            <w:pPr>
              <w:spacing w:after="0" w:line="240" w:lineRule="auto"/>
              <w:rPr>
                <w:bCs/>
                <w:iCs/>
              </w:rPr>
            </w:pPr>
            <w:r>
              <w:rPr>
                <w:bCs/>
                <w:iCs/>
              </w:rPr>
              <w:t xml:space="preserve">SC </w:t>
            </w:r>
            <w:del w:id="4716" w:author="Amarucci, Scott M" w:date="2016-02-17T21:44:00Z">
              <w:r w:rsidDel="002D0E55">
                <w:rPr>
                  <w:bCs/>
                  <w:iCs/>
                </w:rPr>
                <w:delText xml:space="preserve">Director </w:delText>
              </w:r>
            </w:del>
            <w:ins w:id="4717" w:author="Amarucci, Scott M" w:date="2016-02-17T21:44:00Z">
              <w:r>
                <w:rPr>
                  <w:bCs/>
                  <w:iCs/>
                </w:rPr>
                <w:t xml:space="preserve">Dir. </w:t>
              </w:r>
            </w:ins>
            <w:r>
              <w:rPr>
                <w:bCs/>
                <w:iCs/>
              </w:rPr>
              <w:t>Market Risk ALM</w:t>
            </w:r>
          </w:p>
        </w:tc>
      </w:tr>
      <w:tr w:rsidR="002D0E55" w:rsidRPr="00206D41" w:rsidTr="00B3414B">
        <w:trPr>
          <w:trHeight w:val="252"/>
          <w:ins w:id="4718" w:author="Amarucci, Scott M" w:date="2016-02-17T21:44:00Z"/>
        </w:trPr>
        <w:tc>
          <w:tcPr>
            <w:tcW w:w="1728" w:type="dxa"/>
            <w:vMerge/>
            <w:shd w:val="clear" w:color="auto" w:fill="auto"/>
          </w:tcPr>
          <w:p w:rsidR="002D0E55" w:rsidRPr="00206D41" w:rsidRDefault="002D0E55" w:rsidP="002D0E55">
            <w:pPr>
              <w:rPr>
                <w:ins w:id="4719" w:author="Amarucci, Scott M" w:date="2016-02-17T21:44:00Z"/>
                <w:b/>
                <w:bCs/>
                <w:iCs/>
              </w:rPr>
            </w:pPr>
          </w:p>
        </w:tc>
        <w:tc>
          <w:tcPr>
            <w:tcW w:w="2490" w:type="dxa"/>
            <w:shd w:val="clear" w:color="auto" w:fill="auto"/>
          </w:tcPr>
          <w:p w:rsidR="002D0E55" w:rsidRDefault="002D0E55" w:rsidP="002D0E55">
            <w:pPr>
              <w:spacing w:after="0" w:line="240" w:lineRule="auto"/>
              <w:rPr>
                <w:ins w:id="4720" w:author="Amarucci, Scott M" w:date="2016-02-17T21:44:00Z"/>
                <w:bCs/>
                <w:iCs/>
              </w:rPr>
            </w:pPr>
            <w:ins w:id="4721" w:author="Amarucci, Scott M" w:date="2016-02-17T21:44:00Z">
              <w:r>
                <w:rPr>
                  <w:b/>
                  <w:bCs/>
                  <w:iCs/>
                </w:rPr>
                <w:t>SIS</w:t>
              </w:r>
            </w:ins>
          </w:p>
        </w:tc>
        <w:tc>
          <w:tcPr>
            <w:tcW w:w="2490" w:type="dxa"/>
            <w:shd w:val="clear" w:color="auto" w:fill="auto"/>
          </w:tcPr>
          <w:p w:rsidR="002D0E55" w:rsidRDefault="002D0E55" w:rsidP="002D0E55">
            <w:pPr>
              <w:spacing w:after="0" w:line="240" w:lineRule="auto"/>
              <w:rPr>
                <w:ins w:id="4722" w:author="Amarucci, Scott M" w:date="2016-02-17T21:44:00Z"/>
                <w:bCs/>
                <w:iCs/>
              </w:rPr>
            </w:pPr>
            <w:ins w:id="4723" w:author="Amarucci, Scott M" w:date="2016-02-17T21:44:00Z">
              <w:r>
                <w:rPr>
                  <w:b/>
                  <w:bCs/>
                  <w:iCs/>
                </w:rPr>
                <w:t>BSI Miami</w:t>
              </w:r>
            </w:ins>
          </w:p>
        </w:tc>
        <w:tc>
          <w:tcPr>
            <w:tcW w:w="2490" w:type="dxa"/>
            <w:gridSpan w:val="2"/>
            <w:shd w:val="clear" w:color="auto" w:fill="auto"/>
          </w:tcPr>
          <w:p w:rsidR="002D0E55" w:rsidRDefault="002D0E55" w:rsidP="002D0E55">
            <w:pPr>
              <w:spacing w:after="0" w:line="240" w:lineRule="auto"/>
              <w:rPr>
                <w:ins w:id="4724" w:author="Amarucci, Scott M" w:date="2016-02-17T21:44:00Z"/>
                <w:bCs/>
                <w:iCs/>
              </w:rPr>
            </w:pPr>
            <w:ins w:id="4725" w:author="Amarucci, Scott M" w:date="2016-02-17T21:44:00Z">
              <w:r>
                <w:rPr>
                  <w:b/>
                  <w:bCs/>
                  <w:iCs/>
                </w:rPr>
                <w:t>BSPR</w:t>
              </w:r>
            </w:ins>
          </w:p>
        </w:tc>
      </w:tr>
      <w:tr w:rsidR="002D0E55" w:rsidRPr="00206D41" w:rsidTr="00B3414B">
        <w:trPr>
          <w:trHeight w:val="252"/>
          <w:ins w:id="4726" w:author="Amarucci, Scott M" w:date="2016-02-17T21:44:00Z"/>
        </w:trPr>
        <w:tc>
          <w:tcPr>
            <w:tcW w:w="1728" w:type="dxa"/>
            <w:vMerge/>
            <w:shd w:val="clear" w:color="auto" w:fill="auto"/>
          </w:tcPr>
          <w:p w:rsidR="002D0E55" w:rsidRPr="00206D41" w:rsidRDefault="002D0E55" w:rsidP="002D0E55">
            <w:pPr>
              <w:rPr>
                <w:ins w:id="4727" w:author="Amarucci, Scott M" w:date="2016-02-17T21:44:00Z"/>
                <w:b/>
                <w:bCs/>
                <w:iCs/>
              </w:rPr>
            </w:pPr>
          </w:p>
        </w:tc>
        <w:tc>
          <w:tcPr>
            <w:tcW w:w="2490" w:type="dxa"/>
            <w:shd w:val="clear" w:color="auto" w:fill="auto"/>
          </w:tcPr>
          <w:p w:rsidR="002D0E55" w:rsidRDefault="002D0E55" w:rsidP="002D0E55">
            <w:pPr>
              <w:spacing w:after="0" w:line="240" w:lineRule="auto"/>
              <w:rPr>
                <w:ins w:id="4728" w:author="Amarucci, Scott M" w:date="2016-02-17T21:44:00Z"/>
                <w:bCs/>
                <w:iCs/>
              </w:rPr>
            </w:pPr>
            <w:ins w:id="4729" w:author="Amarucci, Scott M" w:date="2016-02-17T21:44:00Z">
              <w:r>
                <w:rPr>
                  <w:bCs/>
                  <w:iCs/>
                </w:rPr>
                <w:t>SIS Dir. Market Risk ALM</w:t>
              </w:r>
            </w:ins>
          </w:p>
        </w:tc>
        <w:tc>
          <w:tcPr>
            <w:tcW w:w="2490" w:type="dxa"/>
            <w:shd w:val="clear" w:color="auto" w:fill="auto"/>
          </w:tcPr>
          <w:p w:rsidR="002D0E55" w:rsidRDefault="002D0E55" w:rsidP="002D0E55">
            <w:pPr>
              <w:spacing w:after="0" w:line="240" w:lineRule="auto"/>
              <w:rPr>
                <w:ins w:id="4730" w:author="Amarucci, Scott M" w:date="2016-02-17T21:44:00Z"/>
                <w:bCs/>
                <w:iCs/>
              </w:rPr>
            </w:pPr>
            <w:ins w:id="4731" w:author="Amarucci, Scott M" w:date="2016-02-17T21:44:00Z">
              <w:r>
                <w:rPr>
                  <w:bCs/>
                  <w:iCs/>
                </w:rPr>
                <w:t>BSI Dir. Market Risk ALM</w:t>
              </w:r>
            </w:ins>
          </w:p>
        </w:tc>
        <w:tc>
          <w:tcPr>
            <w:tcW w:w="2490" w:type="dxa"/>
            <w:gridSpan w:val="2"/>
            <w:shd w:val="clear" w:color="auto" w:fill="auto"/>
          </w:tcPr>
          <w:p w:rsidR="002D0E55" w:rsidRDefault="002D0E55" w:rsidP="002D0E55">
            <w:pPr>
              <w:spacing w:after="0" w:line="240" w:lineRule="auto"/>
              <w:rPr>
                <w:ins w:id="4732" w:author="Amarucci, Scott M" w:date="2016-02-17T21:44:00Z"/>
                <w:bCs/>
                <w:iCs/>
              </w:rPr>
            </w:pPr>
            <w:ins w:id="4733" w:author="Amarucci, Scott M" w:date="2016-02-17T21:44:00Z">
              <w:r>
                <w:rPr>
                  <w:bCs/>
                  <w:iCs/>
                </w:rPr>
                <w:t>BSPR Dir. Market Risk ALM</w:t>
              </w:r>
            </w:ins>
          </w:p>
        </w:tc>
      </w:tr>
      <w:tr w:rsidR="002D0E55" w:rsidRPr="00206D41" w:rsidTr="00E04287">
        <w:trPr>
          <w:trHeight w:val="252"/>
          <w:ins w:id="4734" w:author="Amarucci, Scott M" w:date="2016-02-17T21:44:00Z"/>
        </w:trPr>
        <w:tc>
          <w:tcPr>
            <w:tcW w:w="1728" w:type="dxa"/>
            <w:vMerge/>
            <w:shd w:val="clear" w:color="auto" w:fill="auto"/>
          </w:tcPr>
          <w:p w:rsidR="002D0E55" w:rsidRPr="00206D41" w:rsidRDefault="002D0E55" w:rsidP="002D0E55">
            <w:pPr>
              <w:rPr>
                <w:ins w:id="4735" w:author="Amarucci, Scott M" w:date="2016-02-17T21:44:00Z"/>
                <w:b/>
                <w:bCs/>
                <w:iCs/>
              </w:rPr>
            </w:pPr>
          </w:p>
        </w:tc>
        <w:tc>
          <w:tcPr>
            <w:tcW w:w="2490" w:type="dxa"/>
            <w:shd w:val="clear" w:color="auto" w:fill="auto"/>
          </w:tcPr>
          <w:p w:rsidR="002D0E55" w:rsidRDefault="002D0E55" w:rsidP="002D0E55">
            <w:pPr>
              <w:spacing w:after="0" w:line="240" w:lineRule="auto"/>
              <w:rPr>
                <w:ins w:id="4736" w:author="Amarucci, Scott M" w:date="2016-02-17T21:44:00Z"/>
                <w:bCs/>
                <w:iCs/>
              </w:rPr>
            </w:pPr>
            <w:ins w:id="4737" w:author="Amarucci, Scott M" w:date="2016-02-17T21:44:00Z">
              <w:r>
                <w:rPr>
                  <w:b/>
                  <w:bCs/>
                  <w:iCs/>
                </w:rPr>
                <w:t>SSLLC</w:t>
              </w:r>
            </w:ins>
          </w:p>
        </w:tc>
        <w:tc>
          <w:tcPr>
            <w:tcW w:w="4980" w:type="dxa"/>
            <w:gridSpan w:val="3"/>
            <w:vMerge w:val="restart"/>
            <w:shd w:val="clear" w:color="auto" w:fill="auto"/>
          </w:tcPr>
          <w:p w:rsidR="002D0E55" w:rsidRDefault="002D0E55" w:rsidP="002D0E55">
            <w:pPr>
              <w:spacing w:after="0" w:line="240" w:lineRule="auto"/>
              <w:rPr>
                <w:ins w:id="4738" w:author="Amarucci, Scott M" w:date="2016-02-17T21:44:00Z"/>
                <w:bCs/>
                <w:iCs/>
              </w:rPr>
            </w:pPr>
          </w:p>
        </w:tc>
      </w:tr>
      <w:tr w:rsidR="002D0E55" w:rsidRPr="00206D41" w:rsidTr="00E04287">
        <w:trPr>
          <w:trHeight w:val="252"/>
          <w:ins w:id="4739" w:author="Amarucci, Scott M" w:date="2016-02-17T21:44:00Z"/>
        </w:trPr>
        <w:tc>
          <w:tcPr>
            <w:tcW w:w="1728" w:type="dxa"/>
            <w:vMerge/>
            <w:shd w:val="clear" w:color="auto" w:fill="auto"/>
          </w:tcPr>
          <w:p w:rsidR="002D0E55" w:rsidRPr="00206D41" w:rsidRDefault="002D0E55" w:rsidP="002D0E55">
            <w:pPr>
              <w:rPr>
                <w:ins w:id="4740" w:author="Amarucci, Scott M" w:date="2016-02-17T21:44:00Z"/>
                <w:b/>
                <w:bCs/>
                <w:iCs/>
              </w:rPr>
            </w:pPr>
          </w:p>
        </w:tc>
        <w:tc>
          <w:tcPr>
            <w:tcW w:w="2490" w:type="dxa"/>
            <w:shd w:val="clear" w:color="auto" w:fill="auto"/>
          </w:tcPr>
          <w:p w:rsidR="002D0E55" w:rsidRDefault="002D0E55" w:rsidP="002D0E55">
            <w:pPr>
              <w:spacing w:after="0" w:line="240" w:lineRule="auto"/>
              <w:rPr>
                <w:ins w:id="4741" w:author="Amarucci, Scott M" w:date="2016-02-17T21:44:00Z"/>
                <w:bCs/>
                <w:iCs/>
              </w:rPr>
            </w:pPr>
            <w:ins w:id="4742" w:author="Amarucci, Scott M" w:date="2016-02-17T21:44:00Z">
              <w:r>
                <w:rPr>
                  <w:bCs/>
                  <w:iCs/>
                </w:rPr>
                <w:t>SSLLC Dir. Market Risk ALM</w:t>
              </w:r>
            </w:ins>
          </w:p>
        </w:tc>
        <w:tc>
          <w:tcPr>
            <w:tcW w:w="4980" w:type="dxa"/>
            <w:gridSpan w:val="3"/>
            <w:vMerge/>
            <w:shd w:val="clear" w:color="auto" w:fill="auto"/>
          </w:tcPr>
          <w:p w:rsidR="002D0E55" w:rsidRDefault="002D0E55" w:rsidP="002D0E55">
            <w:pPr>
              <w:spacing w:after="0" w:line="240" w:lineRule="auto"/>
              <w:rPr>
                <w:ins w:id="4743" w:author="Amarucci, Scott M" w:date="2016-02-17T21:44:00Z"/>
                <w:bCs/>
                <w:iCs/>
              </w:rPr>
            </w:pPr>
          </w:p>
        </w:tc>
      </w:tr>
      <w:tr w:rsidR="002D0E55" w:rsidRPr="00206D41" w:rsidTr="00B3414B">
        <w:trPr>
          <w:trHeight w:val="360"/>
        </w:trPr>
        <w:tc>
          <w:tcPr>
            <w:tcW w:w="1728" w:type="dxa"/>
            <w:shd w:val="clear" w:color="auto" w:fill="auto"/>
          </w:tcPr>
          <w:p w:rsidR="002D0E55" w:rsidRPr="00206D41" w:rsidRDefault="002D0E55" w:rsidP="002D0E55">
            <w:pPr>
              <w:ind w:left="-60"/>
              <w:rPr>
                <w:b/>
                <w:bCs/>
                <w:iCs/>
              </w:rPr>
            </w:pPr>
            <w:r>
              <w:rPr>
                <w:b/>
                <w:bCs/>
                <w:iCs/>
              </w:rPr>
              <w:t>TRIGGER AND LIMIT SETTING</w:t>
            </w:r>
          </w:p>
        </w:tc>
        <w:tc>
          <w:tcPr>
            <w:tcW w:w="7470" w:type="dxa"/>
            <w:gridSpan w:val="4"/>
            <w:shd w:val="clear" w:color="auto" w:fill="auto"/>
          </w:tcPr>
          <w:p w:rsidR="002D0E55" w:rsidRDefault="002D0E55" w:rsidP="002D0E55">
            <w:pPr>
              <w:spacing w:after="0" w:line="240" w:lineRule="auto"/>
              <w:rPr>
                <w:rFonts w:asciiTheme="minorHAnsi" w:eastAsiaTheme="minorHAnsi" w:hAnsiTheme="minorHAnsi" w:cstheme="minorBidi"/>
                <w:iCs/>
              </w:rPr>
            </w:pPr>
            <w:r w:rsidRPr="0075325F">
              <w:rPr>
                <w:rFonts w:asciiTheme="minorHAnsi" w:eastAsiaTheme="minorHAnsi" w:hAnsiTheme="minorHAnsi" w:cstheme="minorBidi"/>
                <w:iCs/>
              </w:rPr>
              <w:t>NII shocks provide a short-to-mid-term view of the impact on earnings and capital due to various changes in interest rates</w:t>
            </w:r>
            <w:r>
              <w:rPr>
                <w:rFonts w:asciiTheme="minorHAnsi" w:eastAsiaTheme="minorHAnsi" w:hAnsiTheme="minorHAnsi" w:cstheme="minorBidi"/>
                <w:iCs/>
              </w:rPr>
              <w:t>. The</w:t>
            </w:r>
            <w:r w:rsidRPr="0075325F">
              <w:rPr>
                <w:rFonts w:asciiTheme="minorHAnsi" w:eastAsiaTheme="minorHAnsi" w:hAnsiTheme="minorHAnsi" w:cstheme="minorBidi"/>
                <w:iCs/>
              </w:rPr>
              <w:t xml:space="preserve"> configuration of the metric is an industry standard</w:t>
            </w:r>
            <w:r>
              <w:rPr>
                <w:rFonts w:asciiTheme="minorHAnsi" w:eastAsiaTheme="minorHAnsi" w:hAnsiTheme="minorHAnsi" w:cstheme="minorBidi"/>
                <w:iCs/>
              </w:rPr>
              <w:t>.</w:t>
            </w:r>
            <w:r w:rsidRPr="00206D41">
              <w:rPr>
                <w:rFonts w:asciiTheme="minorHAnsi" w:eastAsiaTheme="minorHAnsi" w:hAnsiTheme="minorHAnsi" w:cstheme="minorBidi"/>
                <w:iCs/>
              </w:rPr>
              <w:t xml:space="preserve"> The metric is computed through the full measurement of interest income and expense of all compo</w:t>
            </w:r>
            <w:r>
              <w:rPr>
                <w:rFonts w:asciiTheme="minorHAnsi" w:eastAsiaTheme="minorHAnsi" w:hAnsiTheme="minorHAnsi" w:cstheme="minorBidi"/>
                <w:iCs/>
              </w:rPr>
              <w:t>nents of the Balance Sheet</w:t>
            </w:r>
            <w:r w:rsidRPr="00206D41">
              <w:rPr>
                <w:rFonts w:asciiTheme="minorHAnsi" w:eastAsiaTheme="minorHAnsi" w:hAnsiTheme="minorHAnsi" w:cstheme="minorBidi"/>
                <w:iCs/>
              </w:rPr>
              <w:t xml:space="preserve"> (On-B/S and Off-</w:t>
            </w:r>
            <w:r>
              <w:rPr>
                <w:rFonts w:asciiTheme="minorHAnsi" w:eastAsiaTheme="minorHAnsi" w:hAnsiTheme="minorHAnsi" w:cstheme="minorBidi"/>
                <w:iCs/>
              </w:rPr>
              <w:t>B/S</w:t>
            </w:r>
            <w:r w:rsidRPr="00206D41">
              <w:rPr>
                <w:rFonts w:asciiTheme="minorHAnsi" w:eastAsiaTheme="minorHAnsi" w:hAnsiTheme="minorHAnsi" w:cstheme="minorBidi"/>
                <w:iCs/>
              </w:rPr>
              <w:t xml:space="preserve">), selecting the biggest loss </w:t>
            </w:r>
            <w:r>
              <w:rPr>
                <w:rFonts w:asciiTheme="minorHAnsi" w:eastAsiaTheme="minorHAnsi" w:hAnsiTheme="minorHAnsi" w:cstheme="minorBidi"/>
                <w:iCs/>
              </w:rPr>
              <w:t xml:space="preserve">generated between </w:t>
            </w:r>
            <w:r w:rsidRPr="00206D41">
              <w:rPr>
                <w:rFonts w:asciiTheme="minorHAnsi" w:eastAsiaTheme="minorHAnsi" w:hAnsiTheme="minorHAnsi" w:cstheme="minorBidi"/>
                <w:iCs/>
              </w:rPr>
              <w:t xml:space="preserve">relevant parallel shocks computed from minus </w:t>
            </w:r>
            <w:r>
              <w:rPr>
                <w:rFonts w:asciiTheme="minorHAnsi" w:eastAsiaTheme="minorHAnsi" w:hAnsiTheme="minorHAnsi" w:cstheme="minorBidi"/>
                <w:iCs/>
              </w:rPr>
              <w:t xml:space="preserve">100 bps </w:t>
            </w:r>
            <w:r w:rsidRPr="00206D41">
              <w:rPr>
                <w:rFonts w:asciiTheme="minorHAnsi" w:eastAsiaTheme="minorHAnsi" w:hAnsiTheme="minorHAnsi" w:cstheme="minorBidi"/>
                <w:iCs/>
              </w:rPr>
              <w:t xml:space="preserve">up to plus </w:t>
            </w:r>
            <w:r>
              <w:rPr>
                <w:rFonts w:asciiTheme="minorHAnsi" w:eastAsiaTheme="minorHAnsi" w:hAnsiTheme="minorHAnsi" w:cstheme="minorBidi"/>
                <w:iCs/>
              </w:rPr>
              <w:t>1</w:t>
            </w:r>
            <w:r w:rsidRPr="00206D41">
              <w:rPr>
                <w:rFonts w:asciiTheme="minorHAnsi" w:eastAsiaTheme="minorHAnsi" w:hAnsiTheme="minorHAnsi" w:cstheme="minorBidi"/>
                <w:iCs/>
              </w:rPr>
              <w:t>00</w:t>
            </w:r>
            <w:r>
              <w:rPr>
                <w:rFonts w:asciiTheme="minorHAnsi" w:eastAsiaTheme="minorHAnsi" w:hAnsiTheme="minorHAnsi" w:cstheme="minorBidi"/>
                <w:iCs/>
              </w:rPr>
              <w:t xml:space="preserve"> bps, compared to the base case scenario.</w:t>
            </w:r>
          </w:p>
          <w:p w:rsidR="002D0E55" w:rsidRDefault="002D0E55" w:rsidP="002D0E55">
            <w:pPr>
              <w:pStyle w:val="ListParagraph"/>
              <w:numPr>
                <w:ilvl w:val="0"/>
                <w:numId w:val="18"/>
              </w:numPr>
              <w:spacing w:after="0" w:line="240" w:lineRule="auto"/>
              <w:rPr>
                <w:iCs/>
              </w:rPr>
            </w:pPr>
            <w:r w:rsidRPr="001B002E">
              <w:rPr>
                <w:rFonts w:ascii="Calibri" w:hAnsi="Calibri"/>
                <w:iCs/>
              </w:rPr>
              <w:t xml:space="preserve">The amber trigger is established by </w:t>
            </w:r>
            <w:r>
              <w:rPr>
                <w:rFonts w:ascii="Calibri" w:hAnsi="Calibri"/>
                <w:iCs/>
              </w:rPr>
              <w:t>the business line (Treasury)</w:t>
            </w:r>
          </w:p>
          <w:p w:rsidR="002D0E55" w:rsidRPr="006F175D" w:rsidRDefault="002D0E55" w:rsidP="002D0E55">
            <w:pPr>
              <w:pStyle w:val="ListParagraph"/>
              <w:numPr>
                <w:ilvl w:val="0"/>
                <w:numId w:val="18"/>
              </w:numPr>
              <w:spacing w:after="0" w:line="240" w:lineRule="auto"/>
              <w:rPr>
                <w:iCs/>
              </w:rPr>
            </w:pPr>
            <w:r w:rsidRPr="00C05360">
              <w:rPr>
                <w:rFonts w:ascii="Calibri" w:hAnsi="Calibri"/>
                <w:iCs/>
              </w:rPr>
              <w:t xml:space="preserve">The red </w:t>
            </w:r>
            <w:proofErr w:type="gramStart"/>
            <w:r w:rsidRPr="00C05360">
              <w:rPr>
                <w:rFonts w:ascii="Calibri" w:hAnsi="Calibri"/>
                <w:iCs/>
              </w:rPr>
              <w:t>limit is proposed by Treasury, review</w:t>
            </w:r>
            <w:proofErr w:type="gramEnd"/>
            <w:r w:rsidRPr="00C05360">
              <w:rPr>
                <w:rFonts w:ascii="Calibri" w:hAnsi="Calibri"/>
                <w:iCs/>
              </w:rPr>
              <w:t xml:space="preserve"> and challenged by Market Risk and approved by ERM.</w:t>
            </w:r>
          </w:p>
        </w:tc>
      </w:tr>
      <w:tr w:rsidR="002D0E55" w:rsidRPr="00206D41" w:rsidTr="00B3414B">
        <w:trPr>
          <w:trHeight w:val="360"/>
        </w:trPr>
        <w:tc>
          <w:tcPr>
            <w:tcW w:w="1728" w:type="dxa"/>
            <w:shd w:val="clear" w:color="auto" w:fill="auto"/>
          </w:tcPr>
          <w:p w:rsidR="002D0E55" w:rsidRPr="00206D41" w:rsidRDefault="002D0E55" w:rsidP="002D0E55">
            <w:pPr>
              <w:ind w:left="-60"/>
              <w:rPr>
                <w:b/>
                <w:bCs/>
                <w:iCs/>
              </w:rPr>
            </w:pPr>
            <w:r>
              <w:rPr>
                <w:b/>
                <w:bCs/>
                <w:iCs/>
              </w:rPr>
              <w:lastRenderedPageBreak/>
              <w:t>TESTING FREQUENCY</w:t>
            </w:r>
          </w:p>
        </w:tc>
        <w:tc>
          <w:tcPr>
            <w:tcW w:w="7470" w:type="dxa"/>
            <w:gridSpan w:val="4"/>
            <w:shd w:val="clear" w:color="auto" w:fill="auto"/>
          </w:tcPr>
          <w:p w:rsidR="002D0E55" w:rsidRPr="0099481D" w:rsidRDefault="002D0E55" w:rsidP="002D0E55">
            <w:pPr>
              <w:spacing w:after="0" w:line="240" w:lineRule="auto"/>
              <w:rPr>
                <w:rFonts w:asciiTheme="minorHAnsi" w:eastAsiaTheme="minorHAnsi" w:hAnsiTheme="minorHAnsi" w:cstheme="minorBidi"/>
                <w:iCs/>
              </w:rPr>
            </w:pPr>
            <w:r w:rsidRPr="0099481D">
              <w:rPr>
                <w:rFonts w:asciiTheme="minorHAnsi" w:eastAsiaTheme="minorHAnsi" w:hAnsiTheme="minorHAnsi" w:cstheme="minorBidi"/>
                <w:iCs/>
              </w:rPr>
              <w:t xml:space="preserve">Monthly </w:t>
            </w:r>
          </w:p>
          <w:p w:rsidR="002D0E55" w:rsidRPr="006F175D" w:rsidRDefault="002D0E55" w:rsidP="002D0E55">
            <w:pPr>
              <w:spacing w:after="0" w:line="240" w:lineRule="auto"/>
              <w:rPr>
                <w:rFonts w:eastAsiaTheme="minorHAnsi" w:cstheme="minorBidi"/>
                <w:iCs/>
              </w:rPr>
            </w:pPr>
            <w:r w:rsidRPr="00C05360">
              <w:t>The NII shock and its base Net Interest Income projection are subject to a complex set of assumptions and models.  These models and assumptions are subject to SHUSA’s Model Risk Governance.</w:t>
            </w:r>
          </w:p>
        </w:tc>
      </w:tr>
      <w:tr w:rsidR="002D0E55" w:rsidRPr="00206D41" w:rsidTr="00B3414B">
        <w:trPr>
          <w:trHeight w:val="525"/>
        </w:trPr>
        <w:tc>
          <w:tcPr>
            <w:tcW w:w="1728" w:type="dxa"/>
            <w:shd w:val="clear" w:color="auto" w:fill="auto"/>
          </w:tcPr>
          <w:p w:rsidR="002D0E55" w:rsidRPr="00206D41" w:rsidRDefault="002D0E55" w:rsidP="002D0E55">
            <w:pPr>
              <w:rPr>
                <w:b/>
                <w:bCs/>
                <w:iCs/>
              </w:rPr>
            </w:pPr>
            <w:r w:rsidRPr="00206D41">
              <w:rPr>
                <w:b/>
                <w:bCs/>
                <w:iCs/>
              </w:rPr>
              <w:t>SOURCE OF INFORMATION</w:t>
            </w:r>
          </w:p>
        </w:tc>
        <w:tc>
          <w:tcPr>
            <w:tcW w:w="7470" w:type="dxa"/>
            <w:gridSpan w:val="4"/>
            <w:shd w:val="clear" w:color="auto" w:fill="auto"/>
          </w:tcPr>
          <w:p w:rsidR="002D0E55" w:rsidRDefault="002D0E55" w:rsidP="002D0E55">
            <w:pPr>
              <w:spacing w:after="0" w:line="240" w:lineRule="auto"/>
              <w:rPr>
                <w:bCs/>
                <w:iCs/>
                <w:lang w:val="it-IT"/>
              </w:rPr>
            </w:pPr>
            <w:r w:rsidRPr="00C05360">
              <w:rPr>
                <w:bCs/>
                <w:iCs/>
                <w:lang w:val="it-IT"/>
              </w:rPr>
              <w:t>QRM</w:t>
            </w:r>
            <w:r>
              <w:rPr>
                <w:bCs/>
                <w:iCs/>
                <w:lang w:val="it-IT"/>
              </w:rPr>
              <w:t xml:space="preserve"> - </w:t>
            </w:r>
            <w:r w:rsidRPr="000E4C0C">
              <w:rPr>
                <w:bCs/>
                <w:iCs/>
                <w:lang w:val="it-IT"/>
              </w:rPr>
              <w:t>File name: “GAP Int Driver”</w:t>
            </w:r>
          </w:p>
          <w:p w:rsidR="002D0E55" w:rsidRPr="00371B1C" w:rsidRDefault="002D0E55" w:rsidP="002D0E55">
            <w:pPr>
              <w:spacing w:after="0" w:line="240" w:lineRule="auto"/>
              <w:rPr>
                <w:bCs/>
                <w:iCs/>
                <w:lang w:val="it-IT"/>
              </w:rPr>
            </w:pPr>
            <w:r>
              <w:rPr>
                <w:iCs/>
              </w:rPr>
              <w:t xml:space="preserve">SC Director Market Risk is responsible for production of metric. SHUSA QRM supplies Market Risk with finalized values. </w:t>
            </w:r>
          </w:p>
        </w:tc>
      </w:tr>
    </w:tbl>
    <w:p w:rsidR="001E3641" w:rsidRDefault="001E3641" w:rsidP="001E3641">
      <w:pPr>
        <w:pStyle w:val="SANUS2"/>
        <w:rPr>
          <w:color w:val="000000" w:themeColor="text1"/>
        </w:rPr>
      </w:pPr>
    </w:p>
    <w:p w:rsidR="00BB4DCA" w:rsidRPr="007A48DD" w:rsidRDefault="00784F28" w:rsidP="007A48DD">
      <w:pPr>
        <w:pStyle w:val="SANUS2"/>
        <w:numPr>
          <w:ilvl w:val="1"/>
          <w:numId w:val="1"/>
        </w:numPr>
        <w:rPr>
          <w:color w:val="000000" w:themeColor="text1"/>
        </w:rPr>
      </w:pPr>
      <w:bookmarkStart w:id="4744" w:name="_Toc441071978"/>
      <w:r>
        <w:rPr>
          <w:color w:val="000000" w:themeColor="text1"/>
        </w:rPr>
        <w:t>Market value of equity</w:t>
      </w:r>
      <w:r w:rsidR="00981DFF">
        <w:rPr>
          <w:color w:val="000000" w:themeColor="text1"/>
        </w:rPr>
        <w:t xml:space="preserve"> (MVE)</w:t>
      </w:r>
      <w:r>
        <w:rPr>
          <w:color w:val="000000" w:themeColor="text1"/>
        </w:rPr>
        <w:t xml:space="preserve"> sensitivity (+/- 200 bps shock)</w:t>
      </w:r>
      <w:bookmarkEnd w:id="4744"/>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1245"/>
        <w:gridCol w:w="1245"/>
      </w:tblGrid>
      <w:tr w:rsidR="00BB4DCA" w:rsidRPr="00206D41" w:rsidTr="0075325F">
        <w:trPr>
          <w:cantSplit/>
          <w:trHeight w:val="462"/>
        </w:trPr>
        <w:tc>
          <w:tcPr>
            <w:tcW w:w="1728" w:type="dxa"/>
            <w:shd w:val="clear" w:color="auto" w:fill="auto"/>
          </w:tcPr>
          <w:p w:rsidR="00BB4DCA" w:rsidRPr="00206D41" w:rsidRDefault="00981DFF" w:rsidP="007E122B">
            <w:pPr>
              <w:rPr>
                <w:b/>
                <w:bCs/>
                <w:iCs/>
              </w:rPr>
            </w:pPr>
            <w:r>
              <w:rPr>
                <w:b/>
                <w:bCs/>
                <w:iCs/>
              </w:rPr>
              <w:t>DEFINITION</w:t>
            </w:r>
          </w:p>
        </w:tc>
        <w:tc>
          <w:tcPr>
            <w:tcW w:w="7470" w:type="dxa"/>
            <w:gridSpan w:val="4"/>
            <w:shd w:val="clear" w:color="auto" w:fill="auto"/>
          </w:tcPr>
          <w:p w:rsidR="00BB4DCA" w:rsidRDefault="007A48DD" w:rsidP="00981DFF">
            <w:pPr>
              <w:spacing w:after="0" w:line="240" w:lineRule="auto"/>
              <w:rPr>
                <w:bCs/>
                <w:iCs/>
              </w:rPr>
            </w:pPr>
            <w:r>
              <w:rPr>
                <w:bCs/>
                <w:iCs/>
              </w:rPr>
              <w:t>A measurement of</w:t>
            </w:r>
            <w:r w:rsidR="00981DFF" w:rsidRPr="00981DFF">
              <w:rPr>
                <w:bCs/>
                <w:iCs/>
              </w:rPr>
              <w:t xml:space="preserve"> the directional sensitivity of</w:t>
            </w:r>
            <w:r>
              <w:rPr>
                <w:bCs/>
                <w:iCs/>
              </w:rPr>
              <w:t xml:space="preserve"> the</w:t>
            </w:r>
            <w:r w:rsidR="00981DFF" w:rsidRPr="00981DFF">
              <w:rPr>
                <w:bCs/>
                <w:iCs/>
              </w:rPr>
              <w:t xml:space="preserve"> market value of equity</w:t>
            </w:r>
            <w:r>
              <w:rPr>
                <w:bCs/>
                <w:iCs/>
              </w:rPr>
              <w:t xml:space="preserve"> (MVE)</w:t>
            </w:r>
            <w:r w:rsidR="00981DFF" w:rsidRPr="00981DFF">
              <w:rPr>
                <w:bCs/>
                <w:iCs/>
              </w:rPr>
              <w:t xml:space="preserve"> due to the </w:t>
            </w:r>
            <w:proofErr w:type="spellStart"/>
            <w:r w:rsidR="00981DFF" w:rsidRPr="00981DFF">
              <w:rPr>
                <w:bCs/>
                <w:iCs/>
              </w:rPr>
              <w:t>repricing</w:t>
            </w:r>
            <w:proofErr w:type="spellEnd"/>
            <w:r w:rsidR="00981DFF" w:rsidRPr="00981DFF">
              <w:rPr>
                <w:bCs/>
                <w:iCs/>
              </w:rPr>
              <w:t xml:space="preserve"> interaction of the existing assets and liabilities over time resulting from a particular yield curve shift</w:t>
            </w:r>
            <w:r w:rsidR="003510A0">
              <w:rPr>
                <w:bCs/>
                <w:iCs/>
              </w:rPr>
              <w:t xml:space="preserve">. </w:t>
            </w:r>
          </w:p>
          <w:p w:rsidR="003510A0" w:rsidRDefault="003510A0" w:rsidP="00981DFF">
            <w:pPr>
              <w:spacing w:after="0" w:line="240" w:lineRule="auto"/>
              <w:rPr>
                <w:bCs/>
                <w:iCs/>
              </w:rPr>
            </w:pPr>
          </w:p>
          <w:p w:rsidR="003510A0" w:rsidRPr="003510A0" w:rsidRDefault="003510A0" w:rsidP="003510A0">
            <w:pPr>
              <w:spacing w:after="0" w:line="240" w:lineRule="auto"/>
              <w:rPr>
                <w:rFonts w:asciiTheme="minorHAnsi" w:eastAsiaTheme="minorHAnsi" w:hAnsiTheme="minorHAnsi" w:cstheme="minorBidi"/>
                <w:iCs/>
              </w:rPr>
            </w:pPr>
            <w:r w:rsidRPr="003510A0">
              <w:rPr>
                <w:rFonts w:asciiTheme="minorHAnsi" w:eastAsiaTheme="minorHAnsi" w:hAnsiTheme="minorHAnsi" w:cstheme="minorBidi"/>
                <w:iCs/>
              </w:rPr>
              <w:t>MVE measures the difference between the current fair value of an asset and the current fair value of liabilities; it serves as a proxy to the market</w:t>
            </w:r>
            <w:r>
              <w:rPr>
                <w:rFonts w:asciiTheme="minorHAnsi" w:eastAsiaTheme="minorHAnsi" w:hAnsiTheme="minorHAnsi" w:cstheme="minorBidi"/>
                <w:iCs/>
              </w:rPr>
              <w:t xml:space="preserve"> value of SHUSA’s balance sheet.</w:t>
            </w:r>
          </w:p>
        </w:tc>
      </w:tr>
      <w:tr w:rsidR="00BB4DCA" w:rsidRPr="00206D41" w:rsidTr="0075325F">
        <w:trPr>
          <w:trHeight w:val="462"/>
        </w:trPr>
        <w:tc>
          <w:tcPr>
            <w:tcW w:w="1728" w:type="dxa"/>
            <w:shd w:val="clear" w:color="auto" w:fill="auto"/>
          </w:tcPr>
          <w:p w:rsidR="00BB4DCA" w:rsidRPr="00206D41" w:rsidRDefault="00CE7334" w:rsidP="007E122B">
            <w:pPr>
              <w:rPr>
                <w:b/>
                <w:bCs/>
                <w:iCs/>
              </w:rPr>
            </w:pPr>
            <w:r>
              <w:rPr>
                <w:b/>
                <w:bCs/>
                <w:iCs/>
              </w:rPr>
              <w:t>RISK TYPE</w:t>
            </w:r>
          </w:p>
        </w:tc>
        <w:tc>
          <w:tcPr>
            <w:tcW w:w="7470" w:type="dxa"/>
            <w:gridSpan w:val="4"/>
            <w:shd w:val="clear" w:color="auto" w:fill="auto"/>
          </w:tcPr>
          <w:p w:rsidR="00BB4DCA" w:rsidRPr="00206D41" w:rsidRDefault="007A48DD" w:rsidP="007E122B">
            <w:pPr>
              <w:spacing w:after="0" w:line="240" w:lineRule="auto"/>
              <w:rPr>
                <w:bCs/>
                <w:iCs/>
              </w:rPr>
            </w:pPr>
            <w:r>
              <w:rPr>
                <w:bCs/>
                <w:iCs/>
              </w:rPr>
              <w:t>Interest Rate Risk</w:t>
            </w:r>
          </w:p>
        </w:tc>
      </w:tr>
      <w:tr w:rsidR="002D0E55" w:rsidRPr="00206D41" w:rsidTr="0075325F">
        <w:trPr>
          <w:trHeight w:val="462"/>
          <w:ins w:id="4745" w:author="Amarucci, Scott M" w:date="2016-02-17T21:39:00Z"/>
        </w:trPr>
        <w:tc>
          <w:tcPr>
            <w:tcW w:w="1728" w:type="dxa"/>
            <w:shd w:val="clear" w:color="auto" w:fill="auto"/>
          </w:tcPr>
          <w:p w:rsidR="002D0E55" w:rsidRDefault="002D0E55" w:rsidP="007E122B">
            <w:pPr>
              <w:rPr>
                <w:ins w:id="4746" w:author="Amarucci, Scott M" w:date="2016-02-17T21:39:00Z"/>
                <w:b/>
                <w:bCs/>
                <w:iCs/>
              </w:rPr>
            </w:pPr>
            <w:ins w:id="4747" w:author="Amarucci, Scott M" w:date="2016-02-17T21:39:00Z">
              <w:r>
                <w:rPr>
                  <w:b/>
                  <w:bCs/>
                  <w:iCs/>
                </w:rPr>
                <w:t>RATIONALE</w:t>
              </w:r>
            </w:ins>
          </w:p>
        </w:tc>
        <w:tc>
          <w:tcPr>
            <w:tcW w:w="7470" w:type="dxa"/>
            <w:gridSpan w:val="4"/>
            <w:shd w:val="clear" w:color="auto" w:fill="auto"/>
          </w:tcPr>
          <w:p w:rsidR="00EF0941" w:rsidRPr="00EF0941" w:rsidRDefault="00EF0941" w:rsidP="00EF0941">
            <w:pPr>
              <w:spacing w:after="0" w:line="240" w:lineRule="auto"/>
              <w:rPr>
                <w:ins w:id="4748" w:author="Amarucci, Scott M" w:date="2016-02-19T11:50:00Z"/>
                <w:bCs/>
                <w:iCs/>
              </w:rPr>
            </w:pPr>
            <w:ins w:id="4749" w:author="Amarucci, Scott M" w:date="2016-02-19T11:50:00Z">
              <w:r>
                <w:rPr>
                  <w:bCs/>
                  <w:iCs/>
                </w:rPr>
                <w:t>E</w:t>
              </w:r>
              <w:r w:rsidRPr="00EF0941">
                <w:rPr>
                  <w:bCs/>
                  <w:iCs/>
                </w:rPr>
                <w:t xml:space="preserve">stimates the directional sensitivity of </w:t>
              </w:r>
              <w:r>
                <w:rPr>
                  <w:bCs/>
                  <w:iCs/>
                </w:rPr>
                <w:t>MVE</w:t>
              </w:r>
              <w:r w:rsidRPr="00EF0941">
                <w:rPr>
                  <w:bCs/>
                  <w:iCs/>
                </w:rPr>
                <w:t xml:space="preserve"> due to the re</w:t>
              </w:r>
              <w:r>
                <w:rPr>
                  <w:bCs/>
                  <w:iCs/>
                </w:rPr>
                <w:t>-</w:t>
              </w:r>
              <w:r w:rsidRPr="00EF0941">
                <w:rPr>
                  <w:bCs/>
                  <w:iCs/>
                </w:rPr>
                <w:t>pricing interaction of the existing assets and liabilities over time resulting from a particular yield curve shift</w:t>
              </w:r>
            </w:ins>
            <w:ins w:id="4750" w:author="Amarucci, Scott M" w:date="2016-02-19T11:59:00Z">
              <w:r w:rsidR="00213EBA">
                <w:rPr>
                  <w:bCs/>
                  <w:iCs/>
                </w:rPr>
                <w:t>.</w:t>
              </w:r>
            </w:ins>
          </w:p>
          <w:p w:rsidR="002D0E55" w:rsidRDefault="00EF0941" w:rsidP="00EF0941">
            <w:pPr>
              <w:spacing w:after="0" w:line="240" w:lineRule="auto"/>
              <w:rPr>
                <w:ins w:id="4751" w:author="Amarucci, Scott M" w:date="2016-02-17T21:39:00Z"/>
                <w:bCs/>
                <w:iCs/>
              </w:rPr>
            </w:pPr>
            <w:ins w:id="4752" w:author="Amarucci, Scott M" w:date="2016-02-19T11:50:00Z">
              <w:r w:rsidRPr="00EF0941">
                <w:rPr>
                  <w:bCs/>
                  <w:iCs/>
                </w:rPr>
                <w:t>MVE shocks provide a longer</w:t>
              </w:r>
            </w:ins>
            <w:ins w:id="4753" w:author="Amarucci, Scott M" w:date="2016-02-19T11:51:00Z">
              <w:r>
                <w:rPr>
                  <w:bCs/>
                  <w:iCs/>
                </w:rPr>
                <w:t>-</w:t>
              </w:r>
            </w:ins>
            <w:ins w:id="4754" w:author="Amarucci, Scott M" w:date="2016-02-19T11:50:00Z">
              <w:r w:rsidRPr="00EF0941">
                <w:rPr>
                  <w:bCs/>
                  <w:iCs/>
                </w:rPr>
                <w:t>term economic view of SHUSA’s IRR exposure that incorporates all future cash flows from existing asset/liability and off-balance sheet exposures</w:t>
              </w:r>
            </w:ins>
            <w:ins w:id="4755" w:author="Amarucci, Scott M" w:date="2016-02-19T11:59:00Z">
              <w:r w:rsidR="00213EBA">
                <w:rPr>
                  <w:bCs/>
                  <w:iCs/>
                </w:rPr>
                <w:t>.</w:t>
              </w:r>
            </w:ins>
          </w:p>
        </w:tc>
      </w:tr>
      <w:tr w:rsidR="002D0E55" w:rsidRPr="00206D41" w:rsidTr="0075325F">
        <w:trPr>
          <w:trHeight w:val="270"/>
        </w:trPr>
        <w:tc>
          <w:tcPr>
            <w:tcW w:w="1728" w:type="dxa"/>
            <w:vMerge w:val="restart"/>
            <w:shd w:val="clear" w:color="auto" w:fill="auto"/>
          </w:tcPr>
          <w:p w:rsidR="002D0E55" w:rsidRPr="00206D41" w:rsidRDefault="002D0E55" w:rsidP="007E122B">
            <w:pPr>
              <w:rPr>
                <w:b/>
                <w:bCs/>
                <w:iCs/>
              </w:rPr>
            </w:pPr>
            <w:r>
              <w:rPr>
                <w:b/>
                <w:bCs/>
                <w:iCs/>
              </w:rPr>
              <w:t>ENTITY</w:t>
            </w:r>
          </w:p>
        </w:tc>
        <w:tc>
          <w:tcPr>
            <w:tcW w:w="2490" w:type="dxa"/>
            <w:shd w:val="clear" w:color="auto" w:fill="auto"/>
          </w:tcPr>
          <w:p w:rsidR="002D0E55" w:rsidRPr="00981DFF" w:rsidRDefault="002D0E55" w:rsidP="00981DFF">
            <w:pPr>
              <w:spacing w:after="0" w:line="240" w:lineRule="auto"/>
              <w:rPr>
                <w:b/>
                <w:bCs/>
                <w:iCs/>
              </w:rPr>
            </w:pPr>
            <w:r w:rsidRPr="00981DFF">
              <w:rPr>
                <w:b/>
                <w:bCs/>
                <w:iCs/>
              </w:rPr>
              <w:t>SHUSA</w:t>
            </w:r>
          </w:p>
        </w:tc>
        <w:tc>
          <w:tcPr>
            <w:tcW w:w="2490" w:type="dxa"/>
            <w:shd w:val="clear" w:color="auto" w:fill="auto"/>
          </w:tcPr>
          <w:p w:rsidR="002D0E55" w:rsidRPr="00981DFF" w:rsidRDefault="002D0E55" w:rsidP="007E122B">
            <w:pPr>
              <w:spacing w:after="0" w:line="240" w:lineRule="auto"/>
              <w:rPr>
                <w:b/>
                <w:bCs/>
                <w:iCs/>
              </w:rPr>
            </w:pPr>
            <w:r w:rsidRPr="00981DFF">
              <w:rPr>
                <w:b/>
                <w:bCs/>
                <w:iCs/>
              </w:rPr>
              <w:t xml:space="preserve">SBNA </w:t>
            </w:r>
          </w:p>
        </w:tc>
        <w:tc>
          <w:tcPr>
            <w:tcW w:w="2490" w:type="dxa"/>
            <w:gridSpan w:val="2"/>
            <w:shd w:val="clear" w:color="auto" w:fill="auto"/>
          </w:tcPr>
          <w:p w:rsidR="002D0E55" w:rsidRPr="00981DFF" w:rsidRDefault="002D0E55" w:rsidP="007E122B">
            <w:pPr>
              <w:spacing w:after="0" w:line="240" w:lineRule="auto"/>
              <w:rPr>
                <w:b/>
                <w:bCs/>
                <w:iCs/>
              </w:rPr>
            </w:pPr>
            <w:r w:rsidRPr="00981DFF">
              <w:rPr>
                <w:b/>
                <w:bCs/>
                <w:iCs/>
              </w:rPr>
              <w:t>SC</w:t>
            </w:r>
          </w:p>
        </w:tc>
      </w:tr>
      <w:tr w:rsidR="002D0E55" w:rsidRPr="00206D41" w:rsidTr="0075325F">
        <w:trPr>
          <w:trHeight w:val="270"/>
        </w:trPr>
        <w:tc>
          <w:tcPr>
            <w:tcW w:w="1728" w:type="dxa"/>
            <w:vMerge/>
            <w:shd w:val="clear" w:color="auto" w:fill="auto"/>
          </w:tcPr>
          <w:p w:rsidR="002D0E55" w:rsidRPr="00206D41" w:rsidRDefault="002D0E55" w:rsidP="007E122B">
            <w:pPr>
              <w:rPr>
                <w:b/>
                <w:bCs/>
                <w:iCs/>
              </w:rPr>
            </w:pPr>
          </w:p>
        </w:tc>
        <w:tc>
          <w:tcPr>
            <w:tcW w:w="2490" w:type="dxa"/>
            <w:shd w:val="clear" w:color="auto" w:fill="auto"/>
          </w:tcPr>
          <w:p w:rsidR="002D0E55" w:rsidRPr="00206D41" w:rsidRDefault="002D0E55" w:rsidP="007E122B">
            <w:pPr>
              <w:spacing w:after="0" w:line="240" w:lineRule="auto"/>
              <w:rPr>
                <w:bCs/>
                <w:iCs/>
              </w:rPr>
            </w:pPr>
            <w:r>
              <w:rPr>
                <w:bCs/>
                <w:iCs/>
              </w:rPr>
              <w:t>Yes</w:t>
            </w:r>
          </w:p>
        </w:tc>
        <w:tc>
          <w:tcPr>
            <w:tcW w:w="2490" w:type="dxa"/>
            <w:shd w:val="clear" w:color="auto" w:fill="auto"/>
          </w:tcPr>
          <w:p w:rsidR="002D0E55" w:rsidRPr="00206D41" w:rsidRDefault="002D0E55" w:rsidP="007E122B">
            <w:pPr>
              <w:spacing w:after="0" w:line="240" w:lineRule="auto"/>
              <w:rPr>
                <w:bCs/>
                <w:iCs/>
              </w:rPr>
            </w:pPr>
            <w:r>
              <w:rPr>
                <w:bCs/>
                <w:iCs/>
              </w:rPr>
              <w:t>Yes</w:t>
            </w:r>
          </w:p>
        </w:tc>
        <w:tc>
          <w:tcPr>
            <w:tcW w:w="2490" w:type="dxa"/>
            <w:gridSpan w:val="2"/>
            <w:shd w:val="clear" w:color="auto" w:fill="auto"/>
          </w:tcPr>
          <w:p w:rsidR="002D0E55" w:rsidRPr="00206D41" w:rsidRDefault="002D0E55" w:rsidP="007E122B">
            <w:pPr>
              <w:spacing w:after="0" w:line="240" w:lineRule="auto"/>
              <w:rPr>
                <w:bCs/>
                <w:iCs/>
              </w:rPr>
            </w:pPr>
            <w:r>
              <w:rPr>
                <w:bCs/>
                <w:iCs/>
              </w:rPr>
              <w:t>Yes</w:t>
            </w:r>
          </w:p>
        </w:tc>
      </w:tr>
      <w:tr w:rsidR="002D0E55" w:rsidRPr="00206D41" w:rsidTr="00E04287">
        <w:trPr>
          <w:trHeight w:val="270"/>
          <w:ins w:id="4756" w:author="Amarucci, Scott M" w:date="2016-02-17T21:40:00Z"/>
        </w:trPr>
        <w:tc>
          <w:tcPr>
            <w:tcW w:w="1728" w:type="dxa"/>
            <w:vMerge/>
            <w:shd w:val="clear" w:color="auto" w:fill="auto"/>
          </w:tcPr>
          <w:p w:rsidR="002D0E55" w:rsidRPr="00206D41" w:rsidRDefault="002D0E55" w:rsidP="002D0E55">
            <w:pPr>
              <w:rPr>
                <w:ins w:id="4757" w:author="Amarucci, Scott M" w:date="2016-02-17T21:40:00Z"/>
                <w:b/>
                <w:bCs/>
                <w:iCs/>
              </w:rPr>
            </w:pPr>
          </w:p>
        </w:tc>
        <w:tc>
          <w:tcPr>
            <w:tcW w:w="2490" w:type="dxa"/>
            <w:shd w:val="clear" w:color="auto" w:fill="auto"/>
          </w:tcPr>
          <w:p w:rsidR="002D0E55" w:rsidRDefault="002D0E55" w:rsidP="002D0E55">
            <w:pPr>
              <w:spacing w:after="0" w:line="240" w:lineRule="auto"/>
              <w:rPr>
                <w:ins w:id="4758" w:author="Amarucci, Scott M" w:date="2016-02-17T21:40:00Z"/>
                <w:bCs/>
                <w:iCs/>
              </w:rPr>
            </w:pPr>
            <w:ins w:id="4759" w:author="Amarucci, Scott M" w:date="2016-02-17T21:40:00Z">
              <w:r>
                <w:rPr>
                  <w:b/>
                  <w:bCs/>
                  <w:iCs/>
                </w:rPr>
                <w:t>SIS</w:t>
              </w:r>
            </w:ins>
          </w:p>
        </w:tc>
        <w:tc>
          <w:tcPr>
            <w:tcW w:w="2490" w:type="dxa"/>
            <w:shd w:val="clear" w:color="auto" w:fill="auto"/>
          </w:tcPr>
          <w:p w:rsidR="002D0E55" w:rsidRDefault="002D0E55" w:rsidP="002D0E55">
            <w:pPr>
              <w:spacing w:after="0" w:line="240" w:lineRule="auto"/>
              <w:rPr>
                <w:ins w:id="4760" w:author="Amarucci, Scott M" w:date="2016-02-17T21:40:00Z"/>
                <w:bCs/>
                <w:iCs/>
              </w:rPr>
            </w:pPr>
            <w:ins w:id="4761" w:author="Amarucci, Scott M" w:date="2016-02-17T21:40:00Z">
              <w:r>
                <w:rPr>
                  <w:b/>
                  <w:bCs/>
                  <w:iCs/>
                </w:rPr>
                <w:t>BSI Miami</w:t>
              </w:r>
            </w:ins>
          </w:p>
        </w:tc>
        <w:tc>
          <w:tcPr>
            <w:tcW w:w="1245" w:type="dxa"/>
            <w:shd w:val="clear" w:color="auto" w:fill="auto"/>
          </w:tcPr>
          <w:p w:rsidR="002D0E55" w:rsidRDefault="002D0E55" w:rsidP="002D0E55">
            <w:pPr>
              <w:spacing w:after="0" w:line="240" w:lineRule="auto"/>
              <w:rPr>
                <w:ins w:id="4762" w:author="Amarucci, Scott M" w:date="2016-02-17T21:40:00Z"/>
                <w:bCs/>
                <w:iCs/>
              </w:rPr>
            </w:pPr>
            <w:ins w:id="4763" w:author="Amarucci, Scott M" w:date="2016-02-17T21:40:00Z">
              <w:r>
                <w:rPr>
                  <w:b/>
                  <w:bCs/>
                  <w:iCs/>
                </w:rPr>
                <w:t>BSPR</w:t>
              </w:r>
            </w:ins>
          </w:p>
        </w:tc>
        <w:tc>
          <w:tcPr>
            <w:tcW w:w="1245" w:type="dxa"/>
            <w:shd w:val="clear" w:color="auto" w:fill="auto"/>
          </w:tcPr>
          <w:p w:rsidR="002D0E55" w:rsidRDefault="002D0E55" w:rsidP="002D0E55">
            <w:pPr>
              <w:spacing w:after="0" w:line="240" w:lineRule="auto"/>
              <w:rPr>
                <w:ins w:id="4764" w:author="Amarucci, Scott M" w:date="2016-02-17T21:40:00Z"/>
                <w:bCs/>
                <w:iCs/>
              </w:rPr>
            </w:pPr>
            <w:ins w:id="4765" w:author="Amarucci, Scott M" w:date="2016-02-17T21:40:00Z">
              <w:r>
                <w:rPr>
                  <w:b/>
                  <w:bCs/>
                  <w:iCs/>
                </w:rPr>
                <w:t>SSLLC</w:t>
              </w:r>
            </w:ins>
          </w:p>
        </w:tc>
      </w:tr>
      <w:tr w:rsidR="002D0E55" w:rsidRPr="00206D41" w:rsidTr="00E04287">
        <w:trPr>
          <w:trHeight w:val="270"/>
          <w:ins w:id="4766" w:author="Amarucci, Scott M" w:date="2016-02-17T21:40:00Z"/>
        </w:trPr>
        <w:tc>
          <w:tcPr>
            <w:tcW w:w="1728" w:type="dxa"/>
            <w:vMerge/>
            <w:shd w:val="clear" w:color="auto" w:fill="auto"/>
          </w:tcPr>
          <w:p w:rsidR="002D0E55" w:rsidRPr="00206D41" w:rsidRDefault="002D0E55" w:rsidP="002D0E55">
            <w:pPr>
              <w:rPr>
                <w:ins w:id="4767" w:author="Amarucci, Scott M" w:date="2016-02-17T21:40:00Z"/>
                <w:b/>
                <w:bCs/>
                <w:iCs/>
              </w:rPr>
            </w:pPr>
          </w:p>
        </w:tc>
        <w:tc>
          <w:tcPr>
            <w:tcW w:w="2490" w:type="dxa"/>
            <w:shd w:val="clear" w:color="auto" w:fill="auto"/>
          </w:tcPr>
          <w:p w:rsidR="002D0E55" w:rsidRDefault="002D0E55" w:rsidP="002D0E55">
            <w:pPr>
              <w:spacing w:after="0" w:line="240" w:lineRule="auto"/>
              <w:rPr>
                <w:ins w:id="4768" w:author="Amarucci, Scott M" w:date="2016-02-17T21:40:00Z"/>
                <w:bCs/>
                <w:iCs/>
              </w:rPr>
            </w:pPr>
            <w:ins w:id="4769" w:author="Amarucci, Scott M" w:date="2016-02-17T21:43:00Z">
              <w:r>
                <w:rPr>
                  <w:bCs/>
                  <w:iCs/>
                </w:rPr>
                <w:t>Yes</w:t>
              </w:r>
            </w:ins>
          </w:p>
        </w:tc>
        <w:tc>
          <w:tcPr>
            <w:tcW w:w="2490" w:type="dxa"/>
            <w:shd w:val="clear" w:color="auto" w:fill="auto"/>
          </w:tcPr>
          <w:p w:rsidR="002D0E55" w:rsidRDefault="002D0E55" w:rsidP="002D0E55">
            <w:pPr>
              <w:spacing w:after="0" w:line="240" w:lineRule="auto"/>
              <w:rPr>
                <w:ins w:id="4770" w:author="Amarucci, Scott M" w:date="2016-02-17T21:40:00Z"/>
                <w:bCs/>
                <w:iCs/>
              </w:rPr>
            </w:pPr>
            <w:ins w:id="4771" w:author="Amarucci, Scott M" w:date="2016-02-17T21:43:00Z">
              <w:r>
                <w:rPr>
                  <w:bCs/>
                  <w:iCs/>
                </w:rPr>
                <w:t>Yes</w:t>
              </w:r>
            </w:ins>
          </w:p>
        </w:tc>
        <w:tc>
          <w:tcPr>
            <w:tcW w:w="1245" w:type="dxa"/>
            <w:shd w:val="clear" w:color="auto" w:fill="auto"/>
          </w:tcPr>
          <w:p w:rsidR="002D0E55" w:rsidRDefault="002D0E55" w:rsidP="002D0E55">
            <w:pPr>
              <w:spacing w:after="0" w:line="240" w:lineRule="auto"/>
              <w:rPr>
                <w:ins w:id="4772" w:author="Amarucci, Scott M" w:date="2016-02-17T21:40:00Z"/>
                <w:bCs/>
                <w:iCs/>
              </w:rPr>
            </w:pPr>
            <w:ins w:id="4773" w:author="Amarucci, Scott M" w:date="2016-02-17T21:43:00Z">
              <w:r>
                <w:rPr>
                  <w:bCs/>
                  <w:iCs/>
                </w:rPr>
                <w:t>Yes</w:t>
              </w:r>
            </w:ins>
          </w:p>
        </w:tc>
        <w:tc>
          <w:tcPr>
            <w:tcW w:w="1245" w:type="dxa"/>
            <w:shd w:val="clear" w:color="auto" w:fill="auto"/>
          </w:tcPr>
          <w:p w:rsidR="002D0E55" w:rsidRDefault="002D0E55" w:rsidP="002D0E55">
            <w:pPr>
              <w:spacing w:after="0" w:line="240" w:lineRule="auto"/>
              <w:rPr>
                <w:ins w:id="4774" w:author="Amarucci, Scott M" w:date="2016-02-17T21:40:00Z"/>
                <w:bCs/>
                <w:iCs/>
              </w:rPr>
            </w:pPr>
            <w:ins w:id="4775" w:author="Amarucci, Scott M" w:date="2016-02-17T21:43:00Z">
              <w:r>
                <w:rPr>
                  <w:bCs/>
                  <w:iCs/>
                </w:rPr>
                <w:t>Yes</w:t>
              </w:r>
            </w:ins>
          </w:p>
        </w:tc>
      </w:tr>
      <w:tr w:rsidR="002D0E55" w:rsidRPr="00206D41" w:rsidTr="0075325F">
        <w:trPr>
          <w:trHeight w:val="270"/>
        </w:trPr>
        <w:tc>
          <w:tcPr>
            <w:tcW w:w="1728" w:type="dxa"/>
            <w:vMerge w:val="restart"/>
            <w:shd w:val="clear" w:color="auto" w:fill="auto"/>
          </w:tcPr>
          <w:p w:rsidR="002D0E55" w:rsidRPr="00206D41" w:rsidRDefault="002D0E55" w:rsidP="002D0E55">
            <w:pPr>
              <w:rPr>
                <w:b/>
                <w:bCs/>
                <w:iCs/>
              </w:rPr>
            </w:pPr>
            <w:r>
              <w:rPr>
                <w:b/>
                <w:bCs/>
                <w:iCs/>
              </w:rPr>
              <w:t>METRIC OWNER</w:t>
            </w:r>
          </w:p>
        </w:tc>
        <w:tc>
          <w:tcPr>
            <w:tcW w:w="2490" w:type="dxa"/>
            <w:shd w:val="clear" w:color="auto" w:fill="auto"/>
          </w:tcPr>
          <w:p w:rsidR="002D0E55" w:rsidRPr="00981DFF" w:rsidRDefault="002D0E55" w:rsidP="002D0E55">
            <w:pPr>
              <w:spacing w:after="0" w:line="240" w:lineRule="auto"/>
              <w:rPr>
                <w:b/>
                <w:bCs/>
                <w:iCs/>
              </w:rPr>
            </w:pPr>
            <w:r w:rsidRPr="00981DFF">
              <w:rPr>
                <w:b/>
                <w:bCs/>
                <w:iCs/>
              </w:rPr>
              <w:t>SHUSA</w:t>
            </w:r>
          </w:p>
        </w:tc>
        <w:tc>
          <w:tcPr>
            <w:tcW w:w="2490" w:type="dxa"/>
            <w:shd w:val="clear" w:color="auto" w:fill="auto"/>
          </w:tcPr>
          <w:p w:rsidR="002D0E55" w:rsidRPr="00981DFF" w:rsidRDefault="002D0E55" w:rsidP="002D0E55">
            <w:pPr>
              <w:spacing w:after="0" w:line="240" w:lineRule="auto"/>
              <w:rPr>
                <w:b/>
                <w:bCs/>
                <w:iCs/>
              </w:rPr>
            </w:pPr>
            <w:r w:rsidRPr="00981DFF">
              <w:rPr>
                <w:b/>
                <w:bCs/>
                <w:iCs/>
              </w:rPr>
              <w:t>SBNA</w:t>
            </w:r>
          </w:p>
        </w:tc>
        <w:tc>
          <w:tcPr>
            <w:tcW w:w="2490" w:type="dxa"/>
            <w:gridSpan w:val="2"/>
            <w:shd w:val="clear" w:color="auto" w:fill="auto"/>
          </w:tcPr>
          <w:p w:rsidR="002D0E55" w:rsidRPr="00981DFF" w:rsidRDefault="002D0E55" w:rsidP="002D0E55">
            <w:pPr>
              <w:spacing w:after="0" w:line="240" w:lineRule="auto"/>
              <w:rPr>
                <w:b/>
                <w:bCs/>
                <w:iCs/>
              </w:rPr>
            </w:pPr>
            <w:r w:rsidRPr="00981DFF">
              <w:rPr>
                <w:b/>
                <w:bCs/>
                <w:iCs/>
              </w:rPr>
              <w:t>SC</w:t>
            </w:r>
          </w:p>
        </w:tc>
      </w:tr>
      <w:tr w:rsidR="002D0E55" w:rsidRPr="00206D41" w:rsidTr="0075325F">
        <w:trPr>
          <w:trHeight w:val="252"/>
        </w:trPr>
        <w:tc>
          <w:tcPr>
            <w:tcW w:w="1728" w:type="dxa"/>
            <w:vMerge/>
            <w:shd w:val="clear" w:color="auto" w:fill="auto"/>
          </w:tcPr>
          <w:p w:rsidR="002D0E55" w:rsidRPr="00206D41" w:rsidRDefault="002D0E55" w:rsidP="002D0E55">
            <w:pPr>
              <w:rPr>
                <w:b/>
                <w:bCs/>
                <w:iCs/>
              </w:rPr>
            </w:pPr>
          </w:p>
        </w:tc>
        <w:tc>
          <w:tcPr>
            <w:tcW w:w="2490" w:type="dxa"/>
            <w:shd w:val="clear" w:color="auto" w:fill="auto"/>
          </w:tcPr>
          <w:p w:rsidR="002D0E55" w:rsidRPr="00206D41" w:rsidRDefault="002D0E55" w:rsidP="002D0E55">
            <w:pPr>
              <w:spacing w:after="0" w:line="240" w:lineRule="auto"/>
              <w:rPr>
                <w:bCs/>
                <w:iCs/>
              </w:rPr>
            </w:pPr>
            <w:r>
              <w:rPr>
                <w:bCs/>
                <w:iCs/>
              </w:rPr>
              <w:t>SHUSA Director of Market Risk ALM</w:t>
            </w:r>
          </w:p>
        </w:tc>
        <w:tc>
          <w:tcPr>
            <w:tcW w:w="2490" w:type="dxa"/>
            <w:shd w:val="clear" w:color="auto" w:fill="auto"/>
          </w:tcPr>
          <w:p w:rsidR="002D0E55" w:rsidRPr="00206D41" w:rsidRDefault="002D0E55" w:rsidP="002D0E55">
            <w:pPr>
              <w:spacing w:after="0" w:line="240" w:lineRule="auto"/>
              <w:rPr>
                <w:bCs/>
                <w:iCs/>
              </w:rPr>
            </w:pPr>
            <w:r>
              <w:rPr>
                <w:bCs/>
                <w:iCs/>
              </w:rPr>
              <w:t xml:space="preserve">SBNA </w:t>
            </w:r>
            <w:del w:id="4776" w:author="Amarucci, Scott M" w:date="2016-02-17T21:41:00Z">
              <w:r w:rsidDel="002D0E55">
                <w:rPr>
                  <w:bCs/>
                  <w:iCs/>
                </w:rPr>
                <w:delText xml:space="preserve">Director </w:delText>
              </w:r>
            </w:del>
            <w:ins w:id="4777" w:author="Amarucci, Scott M" w:date="2016-02-17T21:41:00Z">
              <w:r>
                <w:rPr>
                  <w:bCs/>
                  <w:iCs/>
                </w:rPr>
                <w:t xml:space="preserve">Dir. </w:t>
              </w:r>
            </w:ins>
            <w:r>
              <w:rPr>
                <w:bCs/>
                <w:iCs/>
              </w:rPr>
              <w:t>of Market Risk ALM</w:t>
            </w:r>
          </w:p>
        </w:tc>
        <w:tc>
          <w:tcPr>
            <w:tcW w:w="2490" w:type="dxa"/>
            <w:gridSpan w:val="2"/>
            <w:shd w:val="clear" w:color="auto" w:fill="auto"/>
          </w:tcPr>
          <w:p w:rsidR="002D0E55" w:rsidRPr="00206D41" w:rsidRDefault="002D0E55" w:rsidP="002D0E55">
            <w:pPr>
              <w:spacing w:after="0" w:line="240" w:lineRule="auto"/>
              <w:rPr>
                <w:bCs/>
                <w:iCs/>
              </w:rPr>
            </w:pPr>
            <w:r>
              <w:rPr>
                <w:bCs/>
                <w:iCs/>
              </w:rPr>
              <w:t xml:space="preserve">SC </w:t>
            </w:r>
            <w:del w:id="4778" w:author="Amarucci, Scott M" w:date="2016-02-17T21:41:00Z">
              <w:r w:rsidDel="002D0E55">
                <w:rPr>
                  <w:bCs/>
                  <w:iCs/>
                </w:rPr>
                <w:delText xml:space="preserve">Director </w:delText>
              </w:r>
            </w:del>
            <w:ins w:id="4779" w:author="Amarucci, Scott M" w:date="2016-02-17T21:41:00Z">
              <w:r>
                <w:rPr>
                  <w:bCs/>
                  <w:iCs/>
                </w:rPr>
                <w:t xml:space="preserve">Dir. </w:t>
              </w:r>
            </w:ins>
            <w:r>
              <w:rPr>
                <w:bCs/>
                <w:iCs/>
              </w:rPr>
              <w:t>Market Risk ALM</w:t>
            </w:r>
          </w:p>
        </w:tc>
      </w:tr>
      <w:tr w:rsidR="002D0E55" w:rsidRPr="00206D41" w:rsidTr="0075325F">
        <w:trPr>
          <w:trHeight w:val="252"/>
          <w:ins w:id="4780" w:author="Amarucci, Scott M" w:date="2016-02-17T21:40:00Z"/>
        </w:trPr>
        <w:tc>
          <w:tcPr>
            <w:tcW w:w="1728" w:type="dxa"/>
            <w:vMerge/>
            <w:shd w:val="clear" w:color="auto" w:fill="auto"/>
          </w:tcPr>
          <w:p w:rsidR="002D0E55" w:rsidRPr="00206D41" w:rsidRDefault="002D0E55" w:rsidP="002D0E55">
            <w:pPr>
              <w:rPr>
                <w:ins w:id="4781" w:author="Amarucci, Scott M" w:date="2016-02-17T21:40:00Z"/>
                <w:b/>
                <w:bCs/>
                <w:iCs/>
              </w:rPr>
            </w:pPr>
          </w:p>
        </w:tc>
        <w:tc>
          <w:tcPr>
            <w:tcW w:w="2490" w:type="dxa"/>
            <w:shd w:val="clear" w:color="auto" w:fill="auto"/>
          </w:tcPr>
          <w:p w:rsidR="002D0E55" w:rsidRDefault="002D0E55" w:rsidP="002D0E55">
            <w:pPr>
              <w:spacing w:after="0" w:line="240" w:lineRule="auto"/>
              <w:rPr>
                <w:ins w:id="4782" w:author="Amarucci, Scott M" w:date="2016-02-17T21:40:00Z"/>
                <w:bCs/>
                <w:iCs/>
              </w:rPr>
            </w:pPr>
            <w:ins w:id="4783" w:author="Amarucci, Scott M" w:date="2016-02-17T21:40:00Z">
              <w:r>
                <w:rPr>
                  <w:b/>
                  <w:bCs/>
                  <w:iCs/>
                </w:rPr>
                <w:t>SIS</w:t>
              </w:r>
            </w:ins>
          </w:p>
        </w:tc>
        <w:tc>
          <w:tcPr>
            <w:tcW w:w="2490" w:type="dxa"/>
            <w:shd w:val="clear" w:color="auto" w:fill="auto"/>
          </w:tcPr>
          <w:p w:rsidR="002D0E55" w:rsidRDefault="002D0E55" w:rsidP="002D0E55">
            <w:pPr>
              <w:spacing w:after="0" w:line="240" w:lineRule="auto"/>
              <w:rPr>
                <w:ins w:id="4784" w:author="Amarucci, Scott M" w:date="2016-02-17T21:40:00Z"/>
                <w:bCs/>
                <w:iCs/>
              </w:rPr>
            </w:pPr>
            <w:ins w:id="4785" w:author="Amarucci, Scott M" w:date="2016-02-17T21:40:00Z">
              <w:r>
                <w:rPr>
                  <w:b/>
                  <w:bCs/>
                  <w:iCs/>
                </w:rPr>
                <w:t>BSI Miami</w:t>
              </w:r>
            </w:ins>
          </w:p>
        </w:tc>
        <w:tc>
          <w:tcPr>
            <w:tcW w:w="2490" w:type="dxa"/>
            <w:gridSpan w:val="2"/>
            <w:shd w:val="clear" w:color="auto" w:fill="auto"/>
          </w:tcPr>
          <w:p w:rsidR="002D0E55" w:rsidRDefault="002D0E55" w:rsidP="002D0E55">
            <w:pPr>
              <w:spacing w:after="0" w:line="240" w:lineRule="auto"/>
              <w:rPr>
                <w:ins w:id="4786" w:author="Amarucci, Scott M" w:date="2016-02-17T21:40:00Z"/>
                <w:bCs/>
                <w:iCs/>
              </w:rPr>
            </w:pPr>
            <w:ins w:id="4787" w:author="Amarucci, Scott M" w:date="2016-02-17T21:40:00Z">
              <w:r>
                <w:rPr>
                  <w:b/>
                  <w:bCs/>
                  <w:iCs/>
                </w:rPr>
                <w:t>BSPR</w:t>
              </w:r>
            </w:ins>
          </w:p>
        </w:tc>
      </w:tr>
      <w:tr w:rsidR="002D0E55" w:rsidRPr="00206D41" w:rsidTr="0075325F">
        <w:trPr>
          <w:trHeight w:val="252"/>
          <w:ins w:id="4788" w:author="Amarucci, Scott M" w:date="2016-02-17T21:40:00Z"/>
        </w:trPr>
        <w:tc>
          <w:tcPr>
            <w:tcW w:w="1728" w:type="dxa"/>
            <w:vMerge/>
            <w:shd w:val="clear" w:color="auto" w:fill="auto"/>
          </w:tcPr>
          <w:p w:rsidR="002D0E55" w:rsidRPr="00206D41" w:rsidRDefault="002D0E55" w:rsidP="002D0E55">
            <w:pPr>
              <w:rPr>
                <w:ins w:id="4789" w:author="Amarucci, Scott M" w:date="2016-02-17T21:40:00Z"/>
                <w:b/>
                <w:bCs/>
                <w:iCs/>
              </w:rPr>
            </w:pPr>
          </w:p>
        </w:tc>
        <w:tc>
          <w:tcPr>
            <w:tcW w:w="2490" w:type="dxa"/>
            <w:shd w:val="clear" w:color="auto" w:fill="auto"/>
          </w:tcPr>
          <w:p w:rsidR="002D0E55" w:rsidRDefault="002D0E55" w:rsidP="002D0E55">
            <w:pPr>
              <w:spacing w:after="0" w:line="240" w:lineRule="auto"/>
              <w:rPr>
                <w:ins w:id="4790" w:author="Amarucci, Scott M" w:date="2016-02-17T21:40:00Z"/>
                <w:bCs/>
                <w:iCs/>
              </w:rPr>
            </w:pPr>
            <w:ins w:id="4791" w:author="Amarucci, Scott M" w:date="2016-02-17T21:41:00Z">
              <w:r>
                <w:rPr>
                  <w:bCs/>
                  <w:iCs/>
                </w:rPr>
                <w:t>SIS Dir. Market Risk ALM</w:t>
              </w:r>
            </w:ins>
          </w:p>
        </w:tc>
        <w:tc>
          <w:tcPr>
            <w:tcW w:w="2490" w:type="dxa"/>
            <w:shd w:val="clear" w:color="auto" w:fill="auto"/>
          </w:tcPr>
          <w:p w:rsidR="002D0E55" w:rsidRDefault="002D0E55" w:rsidP="002D0E55">
            <w:pPr>
              <w:spacing w:after="0" w:line="240" w:lineRule="auto"/>
              <w:rPr>
                <w:ins w:id="4792" w:author="Amarucci, Scott M" w:date="2016-02-17T21:40:00Z"/>
                <w:bCs/>
                <w:iCs/>
              </w:rPr>
            </w:pPr>
            <w:ins w:id="4793" w:author="Amarucci, Scott M" w:date="2016-02-17T21:42:00Z">
              <w:r>
                <w:rPr>
                  <w:bCs/>
                  <w:iCs/>
                </w:rPr>
                <w:t>BSI</w:t>
              </w:r>
            </w:ins>
            <w:ins w:id="4794" w:author="Amarucci, Scott M" w:date="2016-02-17T21:41:00Z">
              <w:r>
                <w:rPr>
                  <w:bCs/>
                  <w:iCs/>
                </w:rPr>
                <w:t xml:space="preserve"> Dir. Market Risk ALM</w:t>
              </w:r>
            </w:ins>
          </w:p>
        </w:tc>
        <w:tc>
          <w:tcPr>
            <w:tcW w:w="2490" w:type="dxa"/>
            <w:gridSpan w:val="2"/>
            <w:shd w:val="clear" w:color="auto" w:fill="auto"/>
          </w:tcPr>
          <w:p w:rsidR="002D0E55" w:rsidRDefault="002D0E55" w:rsidP="002D0E55">
            <w:pPr>
              <w:spacing w:after="0" w:line="240" w:lineRule="auto"/>
              <w:rPr>
                <w:ins w:id="4795" w:author="Amarucci, Scott M" w:date="2016-02-17T21:40:00Z"/>
                <w:bCs/>
                <w:iCs/>
              </w:rPr>
            </w:pPr>
            <w:ins w:id="4796" w:author="Amarucci, Scott M" w:date="2016-02-17T21:42:00Z">
              <w:r>
                <w:rPr>
                  <w:bCs/>
                  <w:iCs/>
                </w:rPr>
                <w:t>BSPR</w:t>
              </w:r>
            </w:ins>
            <w:ins w:id="4797" w:author="Amarucci, Scott M" w:date="2016-02-17T21:41:00Z">
              <w:r>
                <w:rPr>
                  <w:bCs/>
                  <w:iCs/>
                </w:rPr>
                <w:t xml:space="preserve"> Dir. Market Risk ALM</w:t>
              </w:r>
            </w:ins>
          </w:p>
        </w:tc>
      </w:tr>
      <w:tr w:rsidR="002D0E55" w:rsidRPr="00206D41" w:rsidTr="00E04287">
        <w:trPr>
          <w:trHeight w:val="252"/>
          <w:ins w:id="4798" w:author="Amarucci, Scott M" w:date="2016-02-17T21:40:00Z"/>
        </w:trPr>
        <w:tc>
          <w:tcPr>
            <w:tcW w:w="1728" w:type="dxa"/>
            <w:vMerge/>
            <w:shd w:val="clear" w:color="auto" w:fill="auto"/>
          </w:tcPr>
          <w:p w:rsidR="002D0E55" w:rsidRPr="00206D41" w:rsidRDefault="002D0E55" w:rsidP="002D0E55">
            <w:pPr>
              <w:rPr>
                <w:ins w:id="4799" w:author="Amarucci, Scott M" w:date="2016-02-17T21:40:00Z"/>
                <w:b/>
                <w:bCs/>
                <w:iCs/>
              </w:rPr>
            </w:pPr>
          </w:p>
        </w:tc>
        <w:tc>
          <w:tcPr>
            <w:tcW w:w="2490" w:type="dxa"/>
            <w:shd w:val="clear" w:color="auto" w:fill="auto"/>
          </w:tcPr>
          <w:p w:rsidR="002D0E55" w:rsidRDefault="002D0E55" w:rsidP="002D0E55">
            <w:pPr>
              <w:spacing w:after="0" w:line="240" w:lineRule="auto"/>
              <w:rPr>
                <w:ins w:id="4800" w:author="Amarucci, Scott M" w:date="2016-02-17T21:40:00Z"/>
                <w:bCs/>
                <w:iCs/>
              </w:rPr>
            </w:pPr>
            <w:ins w:id="4801" w:author="Amarucci, Scott M" w:date="2016-02-17T21:40:00Z">
              <w:r>
                <w:rPr>
                  <w:b/>
                  <w:bCs/>
                  <w:iCs/>
                </w:rPr>
                <w:t>SSLLC</w:t>
              </w:r>
            </w:ins>
          </w:p>
        </w:tc>
        <w:tc>
          <w:tcPr>
            <w:tcW w:w="4980" w:type="dxa"/>
            <w:gridSpan w:val="3"/>
            <w:vMerge w:val="restart"/>
            <w:shd w:val="clear" w:color="auto" w:fill="auto"/>
          </w:tcPr>
          <w:p w:rsidR="002D0E55" w:rsidRDefault="002D0E55" w:rsidP="002D0E55">
            <w:pPr>
              <w:spacing w:after="0" w:line="240" w:lineRule="auto"/>
              <w:rPr>
                <w:ins w:id="4802" w:author="Amarucci, Scott M" w:date="2016-02-17T21:40:00Z"/>
                <w:bCs/>
                <w:iCs/>
              </w:rPr>
            </w:pPr>
          </w:p>
        </w:tc>
      </w:tr>
      <w:tr w:rsidR="002D0E55" w:rsidRPr="00206D41" w:rsidTr="00E04287">
        <w:trPr>
          <w:trHeight w:val="252"/>
          <w:ins w:id="4803" w:author="Amarucci, Scott M" w:date="2016-02-17T21:40:00Z"/>
        </w:trPr>
        <w:tc>
          <w:tcPr>
            <w:tcW w:w="1728" w:type="dxa"/>
            <w:vMerge/>
            <w:shd w:val="clear" w:color="auto" w:fill="auto"/>
          </w:tcPr>
          <w:p w:rsidR="002D0E55" w:rsidRPr="00206D41" w:rsidRDefault="002D0E55" w:rsidP="002D0E55">
            <w:pPr>
              <w:rPr>
                <w:ins w:id="4804" w:author="Amarucci, Scott M" w:date="2016-02-17T21:40:00Z"/>
                <w:b/>
                <w:bCs/>
                <w:iCs/>
              </w:rPr>
            </w:pPr>
          </w:p>
        </w:tc>
        <w:tc>
          <w:tcPr>
            <w:tcW w:w="2490" w:type="dxa"/>
            <w:shd w:val="clear" w:color="auto" w:fill="auto"/>
          </w:tcPr>
          <w:p w:rsidR="002D0E55" w:rsidRDefault="002D0E55" w:rsidP="002D0E55">
            <w:pPr>
              <w:spacing w:after="0" w:line="240" w:lineRule="auto"/>
              <w:rPr>
                <w:ins w:id="4805" w:author="Amarucci, Scott M" w:date="2016-02-17T21:40:00Z"/>
                <w:bCs/>
                <w:iCs/>
              </w:rPr>
            </w:pPr>
            <w:ins w:id="4806" w:author="Amarucci, Scott M" w:date="2016-02-17T21:41:00Z">
              <w:r>
                <w:rPr>
                  <w:bCs/>
                  <w:iCs/>
                </w:rPr>
                <w:t>SSLLC Dir. Market Risk ALM</w:t>
              </w:r>
            </w:ins>
          </w:p>
        </w:tc>
        <w:tc>
          <w:tcPr>
            <w:tcW w:w="4980" w:type="dxa"/>
            <w:gridSpan w:val="3"/>
            <w:vMerge/>
            <w:shd w:val="clear" w:color="auto" w:fill="auto"/>
          </w:tcPr>
          <w:p w:rsidR="002D0E55" w:rsidRDefault="002D0E55" w:rsidP="002D0E55">
            <w:pPr>
              <w:spacing w:after="0" w:line="240" w:lineRule="auto"/>
              <w:rPr>
                <w:ins w:id="4807" w:author="Amarucci, Scott M" w:date="2016-02-17T21:40:00Z"/>
                <w:bCs/>
                <w:iCs/>
              </w:rPr>
            </w:pPr>
          </w:p>
        </w:tc>
      </w:tr>
      <w:tr w:rsidR="002D0E55" w:rsidRPr="00206D41" w:rsidTr="0075325F">
        <w:trPr>
          <w:trHeight w:val="360"/>
        </w:trPr>
        <w:tc>
          <w:tcPr>
            <w:tcW w:w="1728" w:type="dxa"/>
            <w:shd w:val="clear" w:color="auto" w:fill="auto"/>
          </w:tcPr>
          <w:p w:rsidR="002D0E55" w:rsidRPr="00206D41" w:rsidRDefault="002D0E55" w:rsidP="002D0E55">
            <w:pPr>
              <w:ind w:left="-60"/>
              <w:rPr>
                <w:b/>
                <w:bCs/>
                <w:iCs/>
              </w:rPr>
            </w:pPr>
            <w:r>
              <w:rPr>
                <w:b/>
                <w:bCs/>
                <w:iCs/>
              </w:rPr>
              <w:t>TRIGGER AND LIMIT SETTING</w:t>
            </w:r>
          </w:p>
        </w:tc>
        <w:tc>
          <w:tcPr>
            <w:tcW w:w="7470" w:type="dxa"/>
            <w:gridSpan w:val="4"/>
            <w:shd w:val="clear" w:color="auto" w:fill="auto"/>
          </w:tcPr>
          <w:p w:rsidR="002D0E55" w:rsidRDefault="002D0E55" w:rsidP="002D0E55">
            <w:pPr>
              <w:spacing w:after="0" w:line="240" w:lineRule="auto"/>
              <w:rPr>
                <w:rFonts w:asciiTheme="minorHAnsi" w:eastAsiaTheme="minorHAnsi" w:hAnsiTheme="minorHAnsi" w:cstheme="minorBidi"/>
                <w:iCs/>
              </w:rPr>
            </w:pPr>
            <w:r w:rsidRPr="00206D41">
              <w:rPr>
                <w:rFonts w:asciiTheme="minorHAnsi" w:eastAsiaTheme="minorHAnsi" w:hAnsiTheme="minorHAnsi" w:cstheme="minorBidi"/>
                <w:iCs/>
              </w:rPr>
              <w:t>The metric is computed through the full revaluation of all interest rate sensitivity compon</w:t>
            </w:r>
            <w:r>
              <w:rPr>
                <w:rFonts w:asciiTheme="minorHAnsi" w:eastAsiaTheme="minorHAnsi" w:hAnsiTheme="minorHAnsi" w:cstheme="minorBidi"/>
                <w:iCs/>
              </w:rPr>
              <w:t xml:space="preserve">ents of the Balance Sheet </w:t>
            </w:r>
            <w:r w:rsidRPr="00206D41">
              <w:rPr>
                <w:rFonts w:asciiTheme="minorHAnsi" w:eastAsiaTheme="minorHAnsi" w:hAnsiTheme="minorHAnsi" w:cstheme="minorBidi"/>
                <w:iCs/>
              </w:rPr>
              <w:t xml:space="preserve">(On-B/S and Off-), selecting the biggest loss </w:t>
            </w:r>
            <w:r>
              <w:rPr>
                <w:rFonts w:asciiTheme="minorHAnsi" w:eastAsiaTheme="minorHAnsi" w:hAnsiTheme="minorHAnsi" w:cstheme="minorBidi"/>
                <w:iCs/>
              </w:rPr>
              <w:t xml:space="preserve">generated </w:t>
            </w:r>
            <w:r w:rsidRPr="00206D41">
              <w:rPr>
                <w:rFonts w:asciiTheme="minorHAnsi" w:eastAsiaTheme="minorHAnsi" w:hAnsiTheme="minorHAnsi" w:cstheme="minorBidi"/>
                <w:iCs/>
              </w:rPr>
              <w:t>between</w:t>
            </w:r>
            <w:r>
              <w:rPr>
                <w:rFonts w:asciiTheme="minorHAnsi" w:eastAsiaTheme="minorHAnsi" w:hAnsiTheme="minorHAnsi" w:cstheme="minorBidi"/>
                <w:iCs/>
              </w:rPr>
              <w:t xml:space="preserve"> a</w:t>
            </w:r>
            <w:r w:rsidRPr="00206D41">
              <w:rPr>
                <w:rFonts w:asciiTheme="minorHAnsi" w:eastAsiaTheme="minorHAnsi" w:hAnsiTheme="minorHAnsi" w:cstheme="minorBidi"/>
                <w:iCs/>
              </w:rPr>
              <w:t xml:space="preserve"> relevant parallel shocks computed from minus </w:t>
            </w:r>
            <w:r>
              <w:rPr>
                <w:rFonts w:asciiTheme="minorHAnsi" w:eastAsiaTheme="minorHAnsi" w:hAnsiTheme="minorHAnsi" w:cstheme="minorBidi"/>
                <w:iCs/>
              </w:rPr>
              <w:t>200 bps up to plus 200 bps compared to</w:t>
            </w:r>
            <w:r w:rsidRPr="00206D41">
              <w:rPr>
                <w:rFonts w:asciiTheme="minorHAnsi" w:eastAsiaTheme="minorHAnsi" w:hAnsiTheme="minorHAnsi" w:cstheme="minorBidi"/>
                <w:iCs/>
              </w:rPr>
              <w:t xml:space="preserve"> the base case scenario</w:t>
            </w:r>
            <w:r>
              <w:rPr>
                <w:rFonts w:asciiTheme="minorHAnsi" w:eastAsiaTheme="minorHAnsi" w:hAnsiTheme="minorHAnsi" w:cstheme="minorBidi"/>
                <w:iCs/>
              </w:rPr>
              <w:t>.</w:t>
            </w:r>
          </w:p>
          <w:p w:rsidR="002D0E55" w:rsidRDefault="002D0E55" w:rsidP="002D0E55">
            <w:pPr>
              <w:spacing w:after="0" w:line="240" w:lineRule="auto"/>
              <w:rPr>
                <w:rFonts w:asciiTheme="minorHAnsi" w:eastAsiaTheme="minorHAnsi" w:hAnsiTheme="minorHAnsi" w:cstheme="minorBidi"/>
                <w:iCs/>
              </w:rPr>
            </w:pPr>
            <w:r w:rsidRPr="003510A0">
              <w:rPr>
                <w:rFonts w:asciiTheme="minorHAnsi" w:eastAsiaTheme="minorHAnsi" w:hAnsiTheme="minorHAnsi" w:cstheme="minorBidi"/>
                <w:iCs/>
              </w:rPr>
              <w:t>This configuration of the metric is an industry standard</w:t>
            </w:r>
            <w:r>
              <w:rPr>
                <w:rFonts w:asciiTheme="minorHAnsi" w:eastAsiaTheme="minorHAnsi" w:hAnsiTheme="minorHAnsi" w:cstheme="minorBidi"/>
                <w:iCs/>
              </w:rPr>
              <w:t>.</w:t>
            </w:r>
          </w:p>
          <w:p w:rsidR="002D0E55" w:rsidRPr="003510A0" w:rsidRDefault="002D0E55" w:rsidP="002D0E55">
            <w:pPr>
              <w:spacing w:after="0" w:line="240" w:lineRule="auto"/>
              <w:rPr>
                <w:rFonts w:asciiTheme="minorHAnsi" w:eastAsiaTheme="minorHAnsi" w:hAnsiTheme="minorHAnsi" w:cstheme="minorBidi"/>
                <w:iCs/>
              </w:rPr>
            </w:pPr>
          </w:p>
          <w:p w:rsidR="002D0E55" w:rsidRPr="0075325F" w:rsidRDefault="002D0E55" w:rsidP="002D0E55">
            <w:pPr>
              <w:pStyle w:val="ListParagraph"/>
              <w:numPr>
                <w:ilvl w:val="0"/>
                <w:numId w:val="18"/>
              </w:numPr>
              <w:spacing w:after="0" w:line="240" w:lineRule="auto"/>
              <w:rPr>
                <w:iCs/>
              </w:rPr>
            </w:pPr>
            <w:r w:rsidRPr="0075325F">
              <w:rPr>
                <w:iCs/>
              </w:rPr>
              <w:t xml:space="preserve">The amber trigger </w:t>
            </w:r>
            <w:r>
              <w:rPr>
                <w:iCs/>
              </w:rPr>
              <w:t xml:space="preserve">is </w:t>
            </w:r>
            <w:r w:rsidRPr="0075325F">
              <w:rPr>
                <w:iCs/>
              </w:rPr>
              <w:t xml:space="preserve">established </w:t>
            </w:r>
            <w:r>
              <w:rPr>
                <w:iCs/>
              </w:rPr>
              <w:t>by the business line (Treasury)</w:t>
            </w:r>
          </w:p>
          <w:p w:rsidR="002D0E55" w:rsidRPr="00B75C61" w:rsidRDefault="002D0E55" w:rsidP="002D0E55">
            <w:pPr>
              <w:pStyle w:val="ListParagraph"/>
              <w:numPr>
                <w:ilvl w:val="0"/>
                <w:numId w:val="17"/>
              </w:numPr>
              <w:spacing w:after="0" w:line="240" w:lineRule="auto"/>
              <w:rPr>
                <w:iCs/>
              </w:rPr>
            </w:pPr>
            <w:r w:rsidRPr="00B75C61">
              <w:rPr>
                <w:iCs/>
              </w:rPr>
              <w:t xml:space="preserve">The red limit </w:t>
            </w:r>
            <w:r>
              <w:rPr>
                <w:iCs/>
              </w:rPr>
              <w:t xml:space="preserve">is proposed by Treasury, reviewed and challenged by Market Risk and approved by ERM </w:t>
            </w:r>
          </w:p>
        </w:tc>
      </w:tr>
      <w:tr w:rsidR="002D0E55" w:rsidRPr="00206D41" w:rsidTr="0075325F">
        <w:trPr>
          <w:trHeight w:val="510"/>
        </w:trPr>
        <w:tc>
          <w:tcPr>
            <w:tcW w:w="1728" w:type="dxa"/>
            <w:shd w:val="clear" w:color="auto" w:fill="auto"/>
          </w:tcPr>
          <w:p w:rsidR="002D0E55" w:rsidRPr="00206D41" w:rsidRDefault="002D0E55" w:rsidP="002D0E55">
            <w:pPr>
              <w:ind w:left="-60"/>
              <w:rPr>
                <w:b/>
                <w:bCs/>
                <w:iCs/>
              </w:rPr>
            </w:pPr>
            <w:r>
              <w:rPr>
                <w:b/>
                <w:bCs/>
                <w:iCs/>
              </w:rPr>
              <w:lastRenderedPageBreak/>
              <w:t xml:space="preserve">TESTING </w:t>
            </w:r>
            <w:r w:rsidRPr="00206D41">
              <w:rPr>
                <w:b/>
                <w:bCs/>
                <w:iCs/>
              </w:rPr>
              <w:t>FREQUENCY</w:t>
            </w:r>
          </w:p>
        </w:tc>
        <w:tc>
          <w:tcPr>
            <w:tcW w:w="7470" w:type="dxa"/>
            <w:gridSpan w:val="4"/>
            <w:shd w:val="clear" w:color="auto" w:fill="auto"/>
          </w:tcPr>
          <w:p w:rsidR="002D0E55" w:rsidRDefault="002D0E55" w:rsidP="002D0E55">
            <w:pPr>
              <w:rPr>
                <w:rFonts w:asciiTheme="minorHAnsi" w:eastAsiaTheme="minorHAnsi" w:hAnsiTheme="minorHAnsi" w:cstheme="minorBidi"/>
                <w:iCs/>
              </w:rPr>
            </w:pPr>
            <w:r w:rsidRPr="00206D41">
              <w:rPr>
                <w:rFonts w:asciiTheme="minorHAnsi" w:eastAsiaTheme="minorHAnsi" w:hAnsiTheme="minorHAnsi" w:cstheme="minorBidi"/>
                <w:iCs/>
              </w:rPr>
              <w:t>Monthly</w:t>
            </w:r>
          </w:p>
          <w:p w:rsidR="002D0E55" w:rsidRPr="001B55FE" w:rsidRDefault="002D0E55" w:rsidP="002D0E55">
            <w:r w:rsidRPr="00C05360">
              <w:t>MVE is dependent on a number of assumptions that include: interest rate characteristics of deposits, non-maturing assets/liabilities and the optionality of loans.  All deposits without explicit maturities</w:t>
            </w:r>
            <w:r w:rsidRPr="00C05360">
              <w:footnoteReference w:id="18"/>
            </w:r>
            <w:r w:rsidRPr="00C05360">
              <w:t xml:space="preserve"> such as DDA, Savings and MMDA type accounts are subject to call risk. Market Risk will annually calibrate and submit to the ALCO and Model Risk Management non maturity asset and liability durations and the model calibrations.</w:t>
            </w:r>
          </w:p>
        </w:tc>
      </w:tr>
      <w:tr w:rsidR="002D0E55" w:rsidRPr="00206D41" w:rsidTr="0075325F">
        <w:trPr>
          <w:trHeight w:val="525"/>
        </w:trPr>
        <w:tc>
          <w:tcPr>
            <w:tcW w:w="1728" w:type="dxa"/>
            <w:shd w:val="clear" w:color="auto" w:fill="auto"/>
          </w:tcPr>
          <w:p w:rsidR="002D0E55" w:rsidRPr="00206D41" w:rsidRDefault="002D0E55" w:rsidP="002D0E55">
            <w:pPr>
              <w:rPr>
                <w:b/>
                <w:bCs/>
                <w:iCs/>
              </w:rPr>
            </w:pPr>
            <w:r w:rsidRPr="00206D41">
              <w:rPr>
                <w:b/>
                <w:bCs/>
                <w:iCs/>
              </w:rPr>
              <w:t>SOURCE OF INFORMATION</w:t>
            </w:r>
          </w:p>
        </w:tc>
        <w:tc>
          <w:tcPr>
            <w:tcW w:w="7470" w:type="dxa"/>
            <w:gridSpan w:val="4"/>
            <w:shd w:val="clear" w:color="auto" w:fill="auto"/>
          </w:tcPr>
          <w:p w:rsidR="002D0E55" w:rsidRDefault="002D0E55" w:rsidP="002D0E55">
            <w:pPr>
              <w:spacing w:after="0" w:line="240" w:lineRule="auto"/>
              <w:rPr>
                <w:bCs/>
                <w:iCs/>
              </w:rPr>
            </w:pPr>
            <w:r w:rsidRPr="00C979E9">
              <w:rPr>
                <w:bCs/>
                <w:iCs/>
                <w:lang w:val="it-IT"/>
              </w:rPr>
              <w:t>QRM</w:t>
            </w:r>
            <w:r>
              <w:rPr>
                <w:bCs/>
                <w:iCs/>
                <w:lang w:val="it-IT"/>
              </w:rPr>
              <w:t xml:space="preserve"> - </w:t>
            </w:r>
            <w:r w:rsidRPr="000E4C0C">
              <w:rPr>
                <w:bCs/>
                <w:iCs/>
                <w:lang w:val="it-IT"/>
              </w:rPr>
              <w:t>File name: “GAP Int Driver”</w:t>
            </w:r>
            <w:r>
              <w:rPr>
                <w:bCs/>
                <w:iCs/>
              </w:rPr>
              <w:t xml:space="preserve"> </w:t>
            </w:r>
          </w:p>
          <w:p w:rsidR="002D0E55" w:rsidRPr="00206D41" w:rsidRDefault="002D0E55" w:rsidP="002D0E55">
            <w:pPr>
              <w:spacing w:after="0" w:line="240" w:lineRule="auto"/>
              <w:rPr>
                <w:bCs/>
                <w:iCs/>
              </w:rPr>
            </w:pPr>
            <w:r>
              <w:rPr>
                <w:bCs/>
                <w:iCs/>
              </w:rPr>
              <w:t xml:space="preserve">SC </w:t>
            </w:r>
            <w:r>
              <w:rPr>
                <w:iCs/>
              </w:rPr>
              <w:t>Director Market Risk is responsible for production of metric. SHUSA QRM supplies Market Risk with finalized values.</w:t>
            </w:r>
          </w:p>
        </w:tc>
      </w:tr>
    </w:tbl>
    <w:p w:rsidR="0082619D" w:rsidRDefault="0082619D">
      <w:pPr>
        <w:rPr>
          <w:b/>
          <w:bCs/>
          <w:color w:val="FF0000"/>
          <w:sz w:val="28"/>
          <w:szCs w:val="28"/>
          <w:lang w:bidi="en-US"/>
        </w:rPr>
      </w:pPr>
      <w:bookmarkStart w:id="4808" w:name="_Toc439165557"/>
      <w:bookmarkStart w:id="4809" w:name="_Toc439165838"/>
      <w:bookmarkEnd w:id="4808"/>
      <w:bookmarkEnd w:id="4809"/>
    </w:p>
    <w:p w:rsidR="0082619D" w:rsidRDefault="0082619D">
      <w:pPr>
        <w:rPr>
          <w:b/>
          <w:bCs/>
          <w:color w:val="FF0000"/>
          <w:sz w:val="28"/>
          <w:szCs w:val="28"/>
          <w:lang w:bidi="en-US"/>
        </w:rPr>
      </w:pPr>
    </w:p>
    <w:p w:rsidR="001E3641" w:rsidRDefault="001E3641">
      <w:pPr>
        <w:rPr>
          <w:b/>
          <w:bCs/>
          <w:color w:val="FF0000"/>
          <w:sz w:val="28"/>
          <w:szCs w:val="28"/>
          <w:lang w:bidi="en-US"/>
        </w:rPr>
      </w:pPr>
    </w:p>
    <w:p w:rsidR="001E3641" w:rsidRDefault="001E3641">
      <w:pPr>
        <w:rPr>
          <w:b/>
          <w:bCs/>
          <w:color w:val="FF0000"/>
          <w:sz w:val="28"/>
          <w:szCs w:val="28"/>
          <w:lang w:bidi="en-US"/>
        </w:rPr>
      </w:pPr>
    </w:p>
    <w:p w:rsidR="001E3641" w:rsidRDefault="001E3641">
      <w:pPr>
        <w:rPr>
          <w:b/>
          <w:bCs/>
          <w:color w:val="FF0000"/>
          <w:sz w:val="28"/>
          <w:szCs w:val="28"/>
          <w:lang w:bidi="en-US"/>
        </w:rPr>
      </w:pPr>
    </w:p>
    <w:p w:rsidR="001E3641" w:rsidRDefault="001E3641">
      <w:pPr>
        <w:rPr>
          <w:b/>
          <w:bCs/>
          <w:color w:val="FF0000"/>
          <w:sz w:val="28"/>
          <w:szCs w:val="28"/>
          <w:lang w:bidi="en-US"/>
        </w:rPr>
      </w:pPr>
    </w:p>
    <w:p w:rsidR="001E3641" w:rsidRDefault="001E3641">
      <w:pPr>
        <w:rPr>
          <w:b/>
          <w:bCs/>
          <w:color w:val="FF0000"/>
          <w:sz w:val="28"/>
          <w:szCs w:val="28"/>
          <w:lang w:bidi="en-US"/>
        </w:rPr>
      </w:pPr>
    </w:p>
    <w:p w:rsidR="0082619D" w:rsidRDefault="0082619D"/>
    <w:p w:rsidR="00BB4DCA" w:rsidRDefault="00784F28">
      <w:pPr>
        <w:pStyle w:val="SANUS1"/>
        <w:numPr>
          <w:ilvl w:val="0"/>
          <w:numId w:val="1"/>
        </w:numPr>
      </w:pPr>
      <w:bookmarkStart w:id="4810" w:name="_Toc439165558"/>
      <w:bookmarkStart w:id="4811" w:name="_Toc439165839"/>
      <w:bookmarkStart w:id="4812" w:name="_Toc439841773"/>
      <w:bookmarkStart w:id="4813" w:name="_Toc439165559"/>
      <w:bookmarkStart w:id="4814" w:name="_Toc439165840"/>
      <w:bookmarkStart w:id="4815" w:name="_Toc439841774"/>
      <w:bookmarkStart w:id="4816" w:name="_Toc439165560"/>
      <w:bookmarkStart w:id="4817" w:name="_Toc439165841"/>
      <w:bookmarkStart w:id="4818" w:name="_Toc439841775"/>
      <w:bookmarkStart w:id="4819" w:name="_Toc439165561"/>
      <w:bookmarkStart w:id="4820" w:name="_Toc439165842"/>
      <w:bookmarkStart w:id="4821" w:name="_Toc439841776"/>
      <w:bookmarkStart w:id="4822" w:name="_Toc439165562"/>
      <w:bookmarkStart w:id="4823" w:name="_Toc439165843"/>
      <w:bookmarkStart w:id="4824" w:name="_Toc439841777"/>
      <w:bookmarkStart w:id="4825" w:name="_Toc439165563"/>
      <w:bookmarkStart w:id="4826" w:name="_Toc439165844"/>
      <w:bookmarkStart w:id="4827" w:name="_Toc439841778"/>
      <w:bookmarkStart w:id="4828" w:name="_Toc439165564"/>
      <w:bookmarkStart w:id="4829" w:name="_Toc439165845"/>
      <w:bookmarkStart w:id="4830" w:name="_Toc439841779"/>
      <w:bookmarkStart w:id="4831" w:name="_Toc44107197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r>
        <w:t>Mark-to-market portfolio risk metrics</w:t>
      </w:r>
      <w:bookmarkEnd w:id="4831"/>
    </w:p>
    <w:p w:rsidR="007E122B" w:rsidRPr="00981DFF" w:rsidRDefault="00784F28" w:rsidP="00FD1AD4">
      <w:pPr>
        <w:pStyle w:val="SANUS2"/>
        <w:numPr>
          <w:ilvl w:val="1"/>
          <w:numId w:val="1"/>
        </w:numPr>
        <w:rPr>
          <w:color w:val="000000" w:themeColor="text1"/>
        </w:rPr>
      </w:pPr>
      <w:bookmarkStart w:id="4832" w:name="_Toc441071980"/>
      <w:r>
        <w:rPr>
          <w:color w:val="000000" w:themeColor="text1"/>
        </w:rPr>
        <w:t>Ma</w:t>
      </w:r>
      <w:r w:rsidR="00384347">
        <w:rPr>
          <w:color w:val="000000" w:themeColor="text1"/>
        </w:rPr>
        <w:t>rk-to-market</w:t>
      </w:r>
      <w:r w:rsidR="00C502CB">
        <w:rPr>
          <w:color w:val="000000" w:themeColor="text1"/>
        </w:rPr>
        <w:t xml:space="preserve"> (</w:t>
      </w:r>
      <w:proofErr w:type="spellStart"/>
      <w:r w:rsidR="00C502CB">
        <w:rPr>
          <w:color w:val="000000" w:themeColor="text1"/>
        </w:rPr>
        <w:t>MtM</w:t>
      </w:r>
      <w:proofErr w:type="spellEnd"/>
      <w:r w:rsidR="00C502CB">
        <w:rPr>
          <w:color w:val="000000" w:themeColor="text1"/>
        </w:rPr>
        <w:t>)</w:t>
      </w:r>
      <w:r w:rsidR="00384347">
        <w:rPr>
          <w:color w:val="000000" w:themeColor="text1"/>
        </w:rPr>
        <w:t xml:space="preserve"> Value at Risk (</w:t>
      </w:r>
      <w:proofErr w:type="spellStart"/>
      <w:r w:rsidR="00384347">
        <w:rPr>
          <w:color w:val="000000" w:themeColor="text1"/>
        </w:rPr>
        <w:t>VaR</w:t>
      </w:r>
      <w:proofErr w:type="spellEnd"/>
      <w:r w:rsidR="00384347">
        <w:rPr>
          <w:color w:val="000000" w:themeColor="text1"/>
        </w:rPr>
        <w:t>)</w:t>
      </w:r>
      <w:bookmarkEnd w:id="4832"/>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1245"/>
        <w:gridCol w:w="1245"/>
      </w:tblGrid>
      <w:tr w:rsidR="006A0E6E" w:rsidRPr="00206D41" w:rsidTr="00A111B0">
        <w:trPr>
          <w:trHeight w:val="436"/>
        </w:trPr>
        <w:tc>
          <w:tcPr>
            <w:tcW w:w="1728" w:type="dxa"/>
            <w:shd w:val="clear" w:color="auto" w:fill="auto"/>
          </w:tcPr>
          <w:p w:rsidR="006A0E6E" w:rsidRPr="00206D41" w:rsidRDefault="001F0F3D" w:rsidP="00AA4FAF">
            <w:pPr>
              <w:rPr>
                <w:b/>
                <w:bCs/>
                <w:iCs/>
              </w:rPr>
            </w:pPr>
            <w:r>
              <w:rPr>
                <w:b/>
                <w:bCs/>
                <w:iCs/>
              </w:rPr>
              <w:t>DEFINITION</w:t>
            </w:r>
          </w:p>
        </w:tc>
        <w:tc>
          <w:tcPr>
            <w:tcW w:w="7470" w:type="dxa"/>
            <w:gridSpan w:val="4"/>
            <w:shd w:val="clear" w:color="auto" w:fill="auto"/>
          </w:tcPr>
          <w:p w:rsidR="00C931DC" w:rsidRDefault="00C931DC" w:rsidP="00C502CB">
            <w:pPr>
              <w:spacing w:after="0" w:line="240" w:lineRule="auto"/>
              <w:rPr>
                <w:rFonts w:asciiTheme="minorHAnsi" w:eastAsiaTheme="minorHAnsi" w:hAnsiTheme="minorHAnsi" w:cstheme="minorBidi"/>
                <w:iCs/>
              </w:rPr>
            </w:pPr>
            <w:r>
              <w:t xml:space="preserve">The </w:t>
            </w:r>
            <w:proofErr w:type="spellStart"/>
            <w:r>
              <w:t>MtM</w:t>
            </w:r>
            <w:proofErr w:type="spellEnd"/>
            <w:r>
              <w:t xml:space="preserve"> </w:t>
            </w:r>
            <w:proofErr w:type="spellStart"/>
            <w:r>
              <w:t>VaR</w:t>
            </w:r>
            <w:proofErr w:type="spellEnd"/>
            <w:r>
              <w:t xml:space="preserve"> metric</w:t>
            </w:r>
            <w:r w:rsidR="00402F87">
              <w:t xml:space="preserve"> covers the </w:t>
            </w:r>
            <w:r>
              <w:t xml:space="preserve">market </w:t>
            </w:r>
            <w:r w:rsidR="00402F87">
              <w:t xml:space="preserve">risk in all </w:t>
            </w:r>
            <w:r w:rsidR="00C502CB" w:rsidRPr="00C502CB">
              <w:t xml:space="preserve">material </w:t>
            </w:r>
            <w:r>
              <w:t xml:space="preserve">trading </w:t>
            </w:r>
            <w:r w:rsidR="00C502CB" w:rsidRPr="00C502CB">
              <w:t>portfolios for SHUSA</w:t>
            </w:r>
            <w:r w:rsidR="00402F87">
              <w:t xml:space="preserve">. </w:t>
            </w:r>
            <w:r w:rsidR="00402F87">
              <w:rPr>
                <w:rFonts w:asciiTheme="minorHAnsi" w:eastAsiaTheme="minorHAnsi" w:hAnsiTheme="minorHAnsi" w:cstheme="minorBidi"/>
                <w:iCs/>
              </w:rPr>
              <w:t xml:space="preserve"> </w:t>
            </w:r>
          </w:p>
          <w:p w:rsidR="00C931DC" w:rsidRDefault="00402F87" w:rsidP="00C502CB">
            <w:pPr>
              <w:spacing w:after="0" w:line="240" w:lineRule="auto"/>
              <w:rPr>
                <w:rFonts w:asciiTheme="minorHAnsi" w:eastAsiaTheme="minorHAnsi" w:hAnsiTheme="minorHAnsi" w:cstheme="minorBidi"/>
                <w:iCs/>
              </w:rPr>
            </w:pPr>
            <w:r>
              <w:rPr>
                <w:rFonts w:asciiTheme="minorHAnsi" w:eastAsiaTheme="minorHAnsi" w:hAnsiTheme="minorHAnsi" w:cstheme="minorBidi"/>
                <w:iCs/>
              </w:rPr>
              <w:t>Material</w:t>
            </w:r>
            <w:r w:rsidRPr="00C502CB">
              <w:rPr>
                <w:rFonts w:asciiTheme="minorHAnsi" w:eastAsiaTheme="minorHAnsi" w:hAnsiTheme="minorHAnsi" w:cstheme="minorBidi"/>
                <w:iCs/>
              </w:rPr>
              <w:t xml:space="preserve"> portfolios include</w:t>
            </w:r>
            <w:r w:rsidR="00C931DC">
              <w:rPr>
                <w:rFonts w:asciiTheme="minorHAnsi" w:eastAsiaTheme="minorHAnsi" w:hAnsiTheme="minorHAnsi" w:cstheme="minorBidi"/>
                <w:iCs/>
              </w:rPr>
              <w:t>:</w:t>
            </w:r>
          </w:p>
          <w:p w:rsidR="00C931DC" w:rsidRPr="00C931DC" w:rsidRDefault="00C931DC" w:rsidP="00AB79BD">
            <w:pPr>
              <w:pStyle w:val="ListParagraph"/>
              <w:numPr>
                <w:ilvl w:val="0"/>
                <w:numId w:val="17"/>
              </w:numPr>
              <w:spacing w:after="0" w:line="240" w:lineRule="auto"/>
              <w:rPr>
                <w:bCs/>
                <w:iCs/>
              </w:rPr>
            </w:pPr>
            <w:r>
              <w:rPr>
                <w:iCs/>
              </w:rPr>
              <w:t>SBNA c</w:t>
            </w:r>
            <w:r w:rsidR="00402F87" w:rsidRPr="00C931DC">
              <w:rPr>
                <w:iCs/>
              </w:rPr>
              <w:t xml:space="preserve">lient facilitation, </w:t>
            </w:r>
          </w:p>
          <w:p w:rsidR="00C931DC" w:rsidRPr="00C931DC" w:rsidRDefault="00C931DC" w:rsidP="00AB79BD">
            <w:pPr>
              <w:pStyle w:val="ListParagraph"/>
              <w:numPr>
                <w:ilvl w:val="0"/>
                <w:numId w:val="17"/>
              </w:numPr>
              <w:spacing w:after="0" w:line="240" w:lineRule="auto"/>
              <w:rPr>
                <w:bCs/>
                <w:iCs/>
              </w:rPr>
            </w:pPr>
            <w:r>
              <w:rPr>
                <w:iCs/>
              </w:rPr>
              <w:t xml:space="preserve">SBNA </w:t>
            </w:r>
            <w:r w:rsidR="00402F87" w:rsidRPr="00C931DC">
              <w:rPr>
                <w:iCs/>
              </w:rPr>
              <w:t xml:space="preserve">mortgage servicing rights, </w:t>
            </w:r>
          </w:p>
          <w:p w:rsidR="00C931DC" w:rsidRPr="00C931DC" w:rsidRDefault="00C931DC" w:rsidP="00AB79BD">
            <w:pPr>
              <w:pStyle w:val="ListParagraph"/>
              <w:numPr>
                <w:ilvl w:val="0"/>
                <w:numId w:val="17"/>
              </w:numPr>
              <w:spacing w:after="0" w:line="240" w:lineRule="auto"/>
              <w:rPr>
                <w:bCs/>
                <w:iCs/>
              </w:rPr>
            </w:pPr>
            <w:r>
              <w:rPr>
                <w:iCs/>
              </w:rPr>
              <w:t xml:space="preserve">SBNA </w:t>
            </w:r>
            <w:r w:rsidR="00402F87" w:rsidRPr="00C931DC">
              <w:rPr>
                <w:iCs/>
              </w:rPr>
              <w:t xml:space="preserve">mortgage pipeline, and </w:t>
            </w:r>
          </w:p>
          <w:p w:rsidR="006A0E6E" w:rsidRPr="00C931DC" w:rsidRDefault="00402F87" w:rsidP="00494D0A">
            <w:pPr>
              <w:pStyle w:val="ListParagraph"/>
              <w:numPr>
                <w:ilvl w:val="0"/>
                <w:numId w:val="17"/>
              </w:numPr>
              <w:spacing w:after="0" w:line="240" w:lineRule="auto"/>
              <w:rPr>
                <w:bCs/>
                <w:iCs/>
              </w:rPr>
            </w:pPr>
            <w:r w:rsidRPr="00C931DC">
              <w:rPr>
                <w:iCs/>
              </w:rPr>
              <w:t xml:space="preserve">SC economic hedges (SC </w:t>
            </w:r>
            <w:proofErr w:type="spellStart"/>
            <w:r w:rsidRPr="00C931DC">
              <w:rPr>
                <w:iCs/>
              </w:rPr>
              <w:t>VaR</w:t>
            </w:r>
            <w:proofErr w:type="spellEnd"/>
            <w:r w:rsidRPr="00C931DC">
              <w:rPr>
                <w:iCs/>
              </w:rPr>
              <w:t>)</w:t>
            </w:r>
          </w:p>
        </w:tc>
      </w:tr>
      <w:tr w:rsidR="006A0E6E" w:rsidRPr="00206D41" w:rsidTr="00A111B0">
        <w:trPr>
          <w:trHeight w:val="283"/>
        </w:trPr>
        <w:tc>
          <w:tcPr>
            <w:tcW w:w="1728" w:type="dxa"/>
            <w:shd w:val="clear" w:color="auto" w:fill="auto"/>
          </w:tcPr>
          <w:p w:rsidR="006A0E6E" w:rsidRPr="00206D41" w:rsidRDefault="001F0F3D" w:rsidP="00AA4FAF">
            <w:pPr>
              <w:rPr>
                <w:b/>
                <w:bCs/>
                <w:iCs/>
              </w:rPr>
            </w:pPr>
            <w:r>
              <w:rPr>
                <w:b/>
                <w:bCs/>
                <w:iCs/>
              </w:rPr>
              <w:t>RISK TYPE</w:t>
            </w:r>
          </w:p>
        </w:tc>
        <w:tc>
          <w:tcPr>
            <w:tcW w:w="7470" w:type="dxa"/>
            <w:gridSpan w:val="4"/>
            <w:shd w:val="clear" w:color="auto" w:fill="auto"/>
          </w:tcPr>
          <w:p w:rsidR="006A0E6E" w:rsidRPr="00206D41" w:rsidRDefault="00D610FE" w:rsidP="00F42B16">
            <w:pPr>
              <w:spacing w:after="0" w:line="240" w:lineRule="auto"/>
              <w:rPr>
                <w:bCs/>
                <w:iCs/>
              </w:rPr>
            </w:pPr>
            <w:r>
              <w:rPr>
                <w:bCs/>
                <w:iCs/>
              </w:rPr>
              <w:t>Mar</w:t>
            </w:r>
            <w:r w:rsidR="00F42B16">
              <w:rPr>
                <w:bCs/>
                <w:iCs/>
              </w:rPr>
              <w:t xml:space="preserve">ket </w:t>
            </w:r>
            <w:r>
              <w:rPr>
                <w:bCs/>
                <w:iCs/>
              </w:rPr>
              <w:t>R</w:t>
            </w:r>
            <w:r w:rsidR="001F0F3D">
              <w:rPr>
                <w:bCs/>
                <w:iCs/>
              </w:rPr>
              <w:t xml:space="preserve">isk </w:t>
            </w:r>
          </w:p>
        </w:tc>
      </w:tr>
      <w:tr w:rsidR="002D0E55" w:rsidRPr="00206D41" w:rsidTr="00A111B0">
        <w:trPr>
          <w:trHeight w:val="283"/>
          <w:ins w:id="4833" w:author="Amarucci, Scott M" w:date="2016-02-17T21:39:00Z"/>
        </w:trPr>
        <w:tc>
          <w:tcPr>
            <w:tcW w:w="1728" w:type="dxa"/>
            <w:shd w:val="clear" w:color="auto" w:fill="auto"/>
          </w:tcPr>
          <w:p w:rsidR="002D0E55" w:rsidRDefault="002D0E55" w:rsidP="00AA4FAF">
            <w:pPr>
              <w:rPr>
                <w:ins w:id="4834" w:author="Amarucci, Scott M" w:date="2016-02-17T21:39:00Z"/>
                <w:b/>
                <w:bCs/>
                <w:iCs/>
              </w:rPr>
            </w:pPr>
            <w:ins w:id="4835" w:author="Amarucci, Scott M" w:date="2016-02-17T21:39:00Z">
              <w:r>
                <w:rPr>
                  <w:b/>
                  <w:bCs/>
                  <w:iCs/>
                </w:rPr>
                <w:lastRenderedPageBreak/>
                <w:t>RATIONALE</w:t>
              </w:r>
            </w:ins>
          </w:p>
        </w:tc>
        <w:tc>
          <w:tcPr>
            <w:tcW w:w="7470" w:type="dxa"/>
            <w:gridSpan w:val="4"/>
            <w:shd w:val="clear" w:color="auto" w:fill="auto"/>
          </w:tcPr>
          <w:p w:rsidR="002D0E55" w:rsidRDefault="00EF0941" w:rsidP="00213EBA">
            <w:pPr>
              <w:spacing w:after="0" w:line="240" w:lineRule="auto"/>
              <w:rPr>
                <w:ins w:id="4836" w:author="Amarucci, Scott M" w:date="2016-02-17T21:39:00Z"/>
                <w:bCs/>
                <w:iCs/>
              </w:rPr>
            </w:pPr>
            <w:ins w:id="4837" w:author="Amarucci, Scott M" w:date="2016-02-19T11:51:00Z">
              <w:r w:rsidRPr="00EF0941">
                <w:rPr>
                  <w:bCs/>
                  <w:iCs/>
                </w:rPr>
                <w:t xml:space="preserve">The purpose of this metric is to have a standalone measure that covers the risk in all the material </w:t>
              </w:r>
              <w:proofErr w:type="spellStart"/>
              <w:r w:rsidRPr="00EF0941">
                <w:rPr>
                  <w:bCs/>
                  <w:iCs/>
                </w:rPr>
                <w:t>MtM</w:t>
              </w:r>
              <w:proofErr w:type="spellEnd"/>
              <w:r w:rsidRPr="00EF0941">
                <w:rPr>
                  <w:bCs/>
                  <w:iCs/>
                </w:rPr>
                <w:t xml:space="preserve"> portfolios for SHUSA</w:t>
              </w:r>
              <w:r w:rsidR="00213EBA">
                <w:rPr>
                  <w:bCs/>
                  <w:iCs/>
                </w:rPr>
                <w:t xml:space="preserve">. These include: </w:t>
              </w:r>
            </w:ins>
            <w:ins w:id="4838" w:author="Amarucci, Scott M" w:date="2016-02-19T11:52:00Z">
              <w:r w:rsidR="00213EBA">
                <w:rPr>
                  <w:bCs/>
                  <w:iCs/>
                </w:rPr>
                <w:t>c</w:t>
              </w:r>
            </w:ins>
            <w:ins w:id="4839" w:author="Amarucci, Scott M" w:date="2016-02-19T11:51:00Z">
              <w:r w:rsidRPr="00EF0941">
                <w:rPr>
                  <w:bCs/>
                  <w:iCs/>
                </w:rPr>
                <w:t>lient facilitation</w:t>
              </w:r>
            </w:ins>
            <w:ins w:id="4840" w:author="Amarucci, Scott M" w:date="2016-02-19T11:52:00Z">
              <w:r w:rsidR="00213EBA">
                <w:rPr>
                  <w:bCs/>
                  <w:iCs/>
                </w:rPr>
                <w:t>, m</w:t>
              </w:r>
            </w:ins>
            <w:ins w:id="4841" w:author="Amarucci, Scott M" w:date="2016-02-19T11:51:00Z">
              <w:r w:rsidRPr="00EF0941">
                <w:rPr>
                  <w:bCs/>
                  <w:iCs/>
                </w:rPr>
                <w:t>ortgage pipeline</w:t>
              </w:r>
            </w:ins>
            <w:ins w:id="4842" w:author="Amarucci, Scott M" w:date="2016-02-19T11:52:00Z">
              <w:r w:rsidR="00213EBA">
                <w:rPr>
                  <w:bCs/>
                  <w:iCs/>
                </w:rPr>
                <w:t>, m</w:t>
              </w:r>
            </w:ins>
            <w:ins w:id="4843" w:author="Amarucci, Scott M" w:date="2016-02-19T11:51:00Z">
              <w:r w:rsidRPr="00EF0941">
                <w:rPr>
                  <w:bCs/>
                  <w:iCs/>
                </w:rPr>
                <w:t>ortgage servicing rights</w:t>
              </w:r>
            </w:ins>
            <w:ins w:id="4844" w:author="Amarucci, Scott M" w:date="2016-02-19T11:52:00Z">
              <w:r w:rsidR="00213EBA">
                <w:rPr>
                  <w:bCs/>
                  <w:iCs/>
                </w:rPr>
                <w:t xml:space="preserve">, and </w:t>
              </w:r>
            </w:ins>
            <w:ins w:id="4845" w:author="Amarucci, Scott M" w:date="2016-02-19T11:51:00Z">
              <w:r w:rsidRPr="00EF0941">
                <w:rPr>
                  <w:bCs/>
                  <w:iCs/>
                </w:rPr>
                <w:t>SC</w:t>
              </w:r>
            </w:ins>
            <w:ins w:id="4846" w:author="Amarucci, Scott M" w:date="2016-02-19T11:52:00Z">
              <w:r w:rsidR="00213EBA">
                <w:rPr>
                  <w:bCs/>
                  <w:iCs/>
                </w:rPr>
                <w:t xml:space="preserve"> </w:t>
              </w:r>
            </w:ins>
            <w:ins w:id="4847" w:author="Amarucci, Scott M" w:date="2016-02-19T11:51:00Z">
              <w:r w:rsidRPr="00EF0941">
                <w:rPr>
                  <w:bCs/>
                  <w:iCs/>
                </w:rPr>
                <w:t>economic hedges</w:t>
              </w:r>
            </w:ins>
            <w:ins w:id="4848" w:author="Amarucci, Scott M" w:date="2016-02-19T11:58:00Z">
              <w:r w:rsidR="00213EBA">
                <w:rPr>
                  <w:bCs/>
                  <w:iCs/>
                </w:rPr>
                <w:t>.</w:t>
              </w:r>
            </w:ins>
          </w:p>
        </w:tc>
      </w:tr>
      <w:tr w:rsidR="002D0E55" w:rsidRPr="00206D41" w:rsidTr="00A111B0">
        <w:trPr>
          <w:trHeight w:val="255"/>
        </w:trPr>
        <w:tc>
          <w:tcPr>
            <w:tcW w:w="1728" w:type="dxa"/>
            <w:vMerge w:val="restart"/>
            <w:shd w:val="clear" w:color="auto" w:fill="auto"/>
          </w:tcPr>
          <w:p w:rsidR="002D0E55" w:rsidRPr="00206D41" w:rsidRDefault="002D0E55" w:rsidP="00AA4FAF">
            <w:pPr>
              <w:rPr>
                <w:b/>
                <w:bCs/>
                <w:iCs/>
              </w:rPr>
            </w:pPr>
            <w:r>
              <w:rPr>
                <w:b/>
                <w:bCs/>
                <w:iCs/>
              </w:rPr>
              <w:t>ENTITY</w:t>
            </w:r>
          </w:p>
        </w:tc>
        <w:tc>
          <w:tcPr>
            <w:tcW w:w="2490" w:type="dxa"/>
            <w:shd w:val="clear" w:color="auto" w:fill="auto"/>
          </w:tcPr>
          <w:p w:rsidR="002D0E55" w:rsidRPr="00860046" w:rsidRDefault="002D0E55" w:rsidP="00AA4FAF">
            <w:pPr>
              <w:spacing w:after="0" w:line="240" w:lineRule="auto"/>
              <w:rPr>
                <w:b/>
                <w:bCs/>
                <w:iCs/>
              </w:rPr>
            </w:pPr>
            <w:r w:rsidRPr="00860046">
              <w:rPr>
                <w:b/>
                <w:bCs/>
                <w:iCs/>
              </w:rPr>
              <w:t>SHUSA</w:t>
            </w:r>
          </w:p>
        </w:tc>
        <w:tc>
          <w:tcPr>
            <w:tcW w:w="2490" w:type="dxa"/>
            <w:shd w:val="clear" w:color="auto" w:fill="auto"/>
          </w:tcPr>
          <w:p w:rsidR="002D0E55" w:rsidRPr="00860046" w:rsidRDefault="002D0E55" w:rsidP="00AA4FAF">
            <w:pPr>
              <w:spacing w:after="0" w:line="240" w:lineRule="auto"/>
              <w:rPr>
                <w:b/>
                <w:bCs/>
                <w:iCs/>
              </w:rPr>
            </w:pPr>
            <w:r w:rsidRPr="00860046">
              <w:rPr>
                <w:b/>
                <w:bCs/>
                <w:iCs/>
              </w:rPr>
              <w:t xml:space="preserve">SBNA </w:t>
            </w:r>
          </w:p>
        </w:tc>
        <w:tc>
          <w:tcPr>
            <w:tcW w:w="2490" w:type="dxa"/>
            <w:gridSpan w:val="2"/>
            <w:shd w:val="clear" w:color="auto" w:fill="auto"/>
          </w:tcPr>
          <w:p w:rsidR="002D0E55" w:rsidRPr="00860046" w:rsidRDefault="002D0E55" w:rsidP="00494D0A">
            <w:pPr>
              <w:spacing w:after="0" w:line="240" w:lineRule="auto"/>
              <w:rPr>
                <w:b/>
                <w:bCs/>
                <w:iCs/>
              </w:rPr>
            </w:pPr>
            <w:r w:rsidRPr="00860046">
              <w:rPr>
                <w:b/>
                <w:bCs/>
                <w:iCs/>
              </w:rPr>
              <w:t>SC</w:t>
            </w:r>
          </w:p>
        </w:tc>
      </w:tr>
      <w:tr w:rsidR="002D0E55" w:rsidRPr="00206D41" w:rsidTr="00A111B0">
        <w:trPr>
          <w:trHeight w:val="255"/>
        </w:trPr>
        <w:tc>
          <w:tcPr>
            <w:tcW w:w="1728" w:type="dxa"/>
            <w:vMerge/>
            <w:shd w:val="clear" w:color="auto" w:fill="auto"/>
          </w:tcPr>
          <w:p w:rsidR="002D0E55" w:rsidRDefault="002D0E55" w:rsidP="00AA4FAF">
            <w:pPr>
              <w:rPr>
                <w:b/>
                <w:bCs/>
                <w:iCs/>
              </w:rPr>
            </w:pPr>
          </w:p>
        </w:tc>
        <w:tc>
          <w:tcPr>
            <w:tcW w:w="2490" w:type="dxa"/>
            <w:shd w:val="clear" w:color="auto" w:fill="auto"/>
          </w:tcPr>
          <w:p w:rsidR="002D0E55" w:rsidRPr="00206D41" w:rsidRDefault="002D0E55" w:rsidP="00AA4FAF">
            <w:pPr>
              <w:spacing w:after="0" w:line="240" w:lineRule="auto"/>
              <w:rPr>
                <w:bCs/>
                <w:iCs/>
              </w:rPr>
            </w:pPr>
            <w:r>
              <w:rPr>
                <w:bCs/>
                <w:iCs/>
              </w:rPr>
              <w:t>Yes</w:t>
            </w:r>
          </w:p>
        </w:tc>
        <w:tc>
          <w:tcPr>
            <w:tcW w:w="2490" w:type="dxa"/>
            <w:shd w:val="clear" w:color="auto" w:fill="auto"/>
          </w:tcPr>
          <w:p w:rsidR="002D0E55" w:rsidRPr="00206D41" w:rsidRDefault="002D0E55" w:rsidP="00AA4FAF">
            <w:pPr>
              <w:spacing w:after="0" w:line="240" w:lineRule="auto"/>
              <w:rPr>
                <w:bCs/>
                <w:iCs/>
              </w:rPr>
            </w:pPr>
            <w:r>
              <w:rPr>
                <w:bCs/>
                <w:iCs/>
              </w:rPr>
              <w:t>No</w:t>
            </w:r>
          </w:p>
        </w:tc>
        <w:tc>
          <w:tcPr>
            <w:tcW w:w="2490" w:type="dxa"/>
            <w:gridSpan w:val="2"/>
            <w:shd w:val="clear" w:color="auto" w:fill="auto"/>
          </w:tcPr>
          <w:p w:rsidR="002D0E55" w:rsidRPr="00206D41" w:rsidRDefault="002D0E55" w:rsidP="00AA4FAF">
            <w:pPr>
              <w:spacing w:after="0" w:line="240" w:lineRule="auto"/>
              <w:rPr>
                <w:bCs/>
                <w:iCs/>
              </w:rPr>
            </w:pPr>
            <w:r>
              <w:rPr>
                <w:bCs/>
                <w:iCs/>
              </w:rPr>
              <w:t>No</w:t>
            </w:r>
          </w:p>
        </w:tc>
      </w:tr>
      <w:tr w:rsidR="002D0E55" w:rsidRPr="00206D41" w:rsidTr="00E04287">
        <w:trPr>
          <w:trHeight w:val="255"/>
          <w:ins w:id="4849" w:author="Amarucci, Scott M" w:date="2016-02-17T21:37:00Z"/>
        </w:trPr>
        <w:tc>
          <w:tcPr>
            <w:tcW w:w="1728" w:type="dxa"/>
            <w:vMerge/>
            <w:shd w:val="clear" w:color="auto" w:fill="auto"/>
          </w:tcPr>
          <w:p w:rsidR="002D0E55" w:rsidRDefault="002D0E55" w:rsidP="002D0E55">
            <w:pPr>
              <w:rPr>
                <w:ins w:id="4850" w:author="Amarucci, Scott M" w:date="2016-02-17T21:37:00Z"/>
                <w:b/>
                <w:bCs/>
                <w:iCs/>
              </w:rPr>
            </w:pPr>
          </w:p>
        </w:tc>
        <w:tc>
          <w:tcPr>
            <w:tcW w:w="2490" w:type="dxa"/>
            <w:shd w:val="clear" w:color="auto" w:fill="auto"/>
          </w:tcPr>
          <w:p w:rsidR="002D0E55" w:rsidRDefault="002D0E55" w:rsidP="002D0E55">
            <w:pPr>
              <w:spacing w:after="0" w:line="240" w:lineRule="auto"/>
              <w:rPr>
                <w:ins w:id="4851" w:author="Amarucci, Scott M" w:date="2016-02-17T21:37:00Z"/>
                <w:bCs/>
                <w:iCs/>
              </w:rPr>
            </w:pPr>
            <w:ins w:id="4852" w:author="Amarucci, Scott M" w:date="2016-02-17T21:38:00Z">
              <w:r>
                <w:rPr>
                  <w:b/>
                  <w:bCs/>
                  <w:iCs/>
                </w:rPr>
                <w:t>SIS</w:t>
              </w:r>
            </w:ins>
          </w:p>
        </w:tc>
        <w:tc>
          <w:tcPr>
            <w:tcW w:w="2490" w:type="dxa"/>
            <w:shd w:val="clear" w:color="auto" w:fill="auto"/>
          </w:tcPr>
          <w:p w:rsidR="002D0E55" w:rsidRDefault="002D0E55" w:rsidP="002D0E55">
            <w:pPr>
              <w:spacing w:after="0" w:line="240" w:lineRule="auto"/>
              <w:rPr>
                <w:ins w:id="4853" w:author="Amarucci, Scott M" w:date="2016-02-17T21:37:00Z"/>
                <w:bCs/>
                <w:iCs/>
              </w:rPr>
            </w:pPr>
            <w:ins w:id="4854" w:author="Amarucci, Scott M" w:date="2016-02-17T21:38:00Z">
              <w:r>
                <w:rPr>
                  <w:b/>
                  <w:bCs/>
                  <w:iCs/>
                </w:rPr>
                <w:t>BSI Miami</w:t>
              </w:r>
            </w:ins>
          </w:p>
        </w:tc>
        <w:tc>
          <w:tcPr>
            <w:tcW w:w="1245" w:type="dxa"/>
            <w:shd w:val="clear" w:color="auto" w:fill="auto"/>
          </w:tcPr>
          <w:p w:rsidR="002D0E55" w:rsidRDefault="002D0E55" w:rsidP="002D0E55">
            <w:pPr>
              <w:spacing w:after="0" w:line="240" w:lineRule="auto"/>
              <w:rPr>
                <w:ins w:id="4855" w:author="Amarucci, Scott M" w:date="2016-02-17T21:37:00Z"/>
                <w:bCs/>
                <w:iCs/>
              </w:rPr>
            </w:pPr>
            <w:ins w:id="4856" w:author="Amarucci, Scott M" w:date="2016-02-17T21:38:00Z">
              <w:r>
                <w:rPr>
                  <w:b/>
                  <w:bCs/>
                  <w:iCs/>
                </w:rPr>
                <w:t>BSPR</w:t>
              </w:r>
            </w:ins>
          </w:p>
        </w:tc>
        <w:tc>
          <w:tcPr>
            <w:tcW w:w="1245" w:type="dxa"/>
            <w:shd w:val="clear" w:color="auto" w:fill="auto"/>
          </w:tcPr>
          <w:p w:rsidR="002D0E55" w:rsidRDefault="002D0E55" w:rsidP="002D0E55">
            <w:pPr>
              <w:spacing w:after="0" w:line="240" w:lineRule="auto"/>
              <w:rPr>
                <w:ins w:id="4857" w:author="Amarucci, Scott M" w:date="2016-02-17T21:37:00Z"/>
                <w:bCs/>
                <w:iCs/>
              </w:rPr>
            </w:pPr>
            <w:ins w:id="4858" w:author="Amarucci, Scott M" w:date="2016-02-17T21:38:00Z">
              <w:r>
                <w:rPr>
                  <w:b/>
                  <w:bCs/>
                  <w:iCs/>
                </w:rPr>
                <w:t>SSLLC</w:t>
              </w:r>
            </w:ins>
          </w:p>
        </w:tc>
      </w:tr>
      <w:tr w:rsidR="002D0E55" w:rsidRPr="00206D41" w:rsidTr="00E04287">
        <w:trPr>
          <w:trHeight w:val="255"/>
          <w:ins w:id="4859" w:author="Amarucci, Scott M" w:date="2016-02-17T21:37:00Z"/>
        </w:trPr>
        <w:tc>
          <w:tcPr>
            <w:tcW w:w="1728" w:type="dxa"/>
            <w:vMerge/>
            <w:shd w:val="clear" w:color="auto" w:fill="auto"/>
          </w:tcPr>
          <w:p w:rsidR="002D0E55" w:rsidRDefault="002D0E55" w:rsidP="002D0E55">
            <w:pPr>
              <w:rPr>
                <w:ins w:id="4860" w:author="Amarucci, Scott M" w:date="2016-02-17T21:37:00Z"/>
                <w:b/>
                <w:bCs/>
                <w:iCs/>
              </w:rPr>
            </w:pPr>
          </w:p>
        </w:tc>
        <w:tc>
          <w:tcPr>
            <w:tcW w:w="2490" w:type="dxa"/>
            <w:shd w:val="clear" w:color="auto" w:fill="auto"/>
          </w:tcPr>
          <w:p w:rsidR="002D0E55" w:rsidRDefault="002D0E55" w:rsidP="002D0E55">
            <w:pPr>
              <w:spacing w:after="0" w:line="240" w:lineRule="auto"/>
              <w:rPr>
                <w:ins w:id="4861" w:author="Amarucci, Scott M" w:date="2016-02-17T21:37:00Z"/>
                <w:bCs/>
                <w:iCs/>
              </w:rPr>
            </w:pPr>
            <w:ins w:id="4862" w:author="Amarucci, Scott M" w:date="2016-02-17T21:38:00Z">
              <w:r>
                <w:rPr>
                  <w:bCs/>
                  <w:iCs/>
                </w:rPr>
                <w:t>No</w:t>
              </w:r>
            </w:ins>
          </w:p>
        </w:tc>
        <w:tc>
          <w:tcPr>
            <w:tcW w:w="2490" w:type="dxa"/>
            <w:shd w:val="clear" w:color="auto" w:fill="auto"/>
          </w:tcPr>
          <w:p w:rsidR="002D0E55" w:rsidRDefault="002D0E55" w:rsidP="002D0E55">
            <w:pPr>
              <w:spacing w:after="0" w:line="240" w:lineRule="auto"/>
              <w:rPr>
                <w:ins w:id="4863" w:author="Amarucci, Scott M" w:date="2016-02-17T21:37:00Z"/>
                <w:bCs/>
                <w:iCs/>
              </w:rPr>
            </w:pPr>
            <w:ins w:id="4864" w:author="Amarucci, Scott M" w:date="2016-02-17T21:38:00Z">
              <w:r>
                <w:rPr>
                  <w:bCs/>
                  <w:iCs/>
                </w:rPr>
                <w:t>No</w:t>
              </w:r>
            </w:ins>
          </w:p>
        </w:tc>
        <w:tc>
          <w:tcPr>
            <w:tcW w:w="1245" w:type="dxa"/>
            <w:shd w:val="clear" w:color="auto" w:fill="auto"/>
          </w:tcPr>
          <w:p w:rsidR="002D0E55" w:rsidRDefault="002D0E55" w:rsidP="002D0E55">
            <w:pPr>
              <w:spacing w:after="0" w:line="240" w:lineRule="auto"/>
              <w:rPr>
                <w:ins w:id="4865" w:author="Amarucci, Scott M" w:date="2016-02-17T21:37:00Z"/>
                <w:bCs/>
                <w:iCs/>
              </w:rPr>
            </w:pPr>
            <w:ins w:id="4866" w:author="Amarucci, Scott M" w:date="2016-02-17T21:38:00Z">
              <w:r>
                <w:rPr>
                  <w:bCs/>
                  <w:iCs/>
                </w:rPr>
                <w:t>No</w:t>
              </w:r>
            </w:ins>
          </w:p>
        </w:tc>
        <w:tc>
          <w:tcPr>
            <w:tcW w:w="1245" w:type="dxa"/>
            <w:shd w:val="clear" w:color="auto" w:fill="auto"/>
          </w:tcPr>
          <w:p w:rsidR="002D0E55" w:rsidRDefault="002D0E55" w:rsidP="002D0E55">
            <w:pPr>
              <w:spacing w:after="0" w:line="240" w:lineRule="auto"/>
              <w:rPr>
                <w:ins w:id="4867" w:author="Amarucci, Scott M" w:date="2016-02-17T21:37:00Z"/>
                <w:bCs/>
                <w:iCs/>
              </w:rPr>
            </w:pPr>
            <w:ins w:id="4868" w:author="Amarucci, Scott M" w:date="2016-02-17T21:38:00Z">
              <w:r>
                <w:rPr>
                  <w:bCs/>
                  <w:iCs/>
                </w:rPr>
                <w:t>No</w:t>
              </w:r>
            </w:ins>
          </w:p>
        </w:tc>
      </w:tr>
      <w:tr w:rsidR="002D0E55" w:rsidRPr="00206D41" w:rsidTr="00A111B0">
        <w:trPr>
          <w:trHeight w:val="270"/>
        </w:trPr>
        <w:tc>
          <w:tcPr>
            <w:tcW w:w="1728" w:type="dxa"/>
            <w:vMerge w:val="restart"/>
            <w:shd w:val="clear" w:color="auto" w:fill="auto"/>
          </w:tcPr>
          <w:p w:rsidR="002D0E55" w:rsidRPr="00206D41" w:rsidRDefault="002D0E55" w:rsidP="002D0E55">
            <w:pPr>
              <w:rPr>
                <w:b/>
                <w:bCs/>
                <w:iCs/>
              </w:rPr>
            </w:pPr>
            <w:r>
              <w:rPr>
                <w:b/>
                <w:bCs/>
                <w:iCs/>
              </w:rPr>
              <w:t>METRIC OWNER</w:t>
            </w:r>
          </w:p>
        </w:tc>
        <w:tc>
          <w:tcPr>
            <w:tcW w:w="2490" w:type="dxa"/>
            <w:shd w:val="clear" w:color="auto" w:fill="auto"/>
          </w:tcPr>
          <w:p w:rsidR="002D0E55" w:rsidRPr="00860046" w:rsidRDefault="002D0E55" w:rsidP="002D0E55">
            <w:pPr>
              <w:spacing w:after="0" w:line="240" w:lineRule="auto"/>
              <w:rPr>
                <w:b/>
                <w:bCs/>
                <w:iCs/>
              </w:rPr>
            </w:pPr>
            <w:r w:rsidRPr="00860046">
              <w:rPr>
                <w:b/>
                <w:bCs/>
                <w:iCs/>
              </w:rPr>
              <w:t>SHUSA</w:t>
            </w:r>
          </w:p>
        </w:tc>
        <w:tc>
          <w:tcPr>
            <w:tcW w:w="2490" w:type="dxa"/>
            <w:shd w:val="clear" w:color="auto" w:fill="auto"/>
          </w:tcPr>
          <w:p w:rsidR="002D0E55" w:rsidRPr="00860046" w:rsidRDefault="002D0E55" w:rsidP="002D0E55">
            <w:pPr>
              <w:spacing w:after="0" w:line="240" w:lineRule="auto"/>
              <w:rPr>
                <w:b/>
                <w:bCs/>
                <w:iCs/>
              </w:rPr>
            </w:pPr>
            <w:r w:rsidRPr="00860046">
              <w:rPr>
                <w:b/>
                <w:bCs/>
                <w:iCs/>
              </w:rPr>
              <w:t>SBNA</w:t>
            </w:r>
          </w:p>
        </w:tc>
        <w:tc>
          <w:tcPr>
            <w:tcW w:w="2490" w:type="dxa"/>
            <w:gridSpan w:val="2"/>
            <w:shd w:val="clear" w:color="auto" w:fill="auto"/>
          </w:tcPr>
          <w:p w:rsidR="002D0E55" w:rsidRPr="00860046" w:rsidRDefault="002D0E55" w:rsidP="002D0E55">
            <w:pPr>
              <w:spacing w:after="0" w:line="240" w:lineRule="auto"/>
              <w:rPr>
                <w:b/>
                <w:bCs/>
                <w:iCs/>
              </w:rPr>
            </w:pPr>
            <w:r w:rsidRPr="00860046">
              <w:rPr>
                <w:b/>
                <w:bCs/>
                <w:iCs/>
              </w:rPr>
              <w:t>SC</w:t>
            </w:r>
          </w:p>
        </w:tc>
      </w:tr>
      <w:tr w:rsidR="002D0E55" w:rsidRPr="00206D41" w:rsidTr="00A111B0">
        <w:trPr>
          <w:trHeight w:val="252"/>
        </w:trPr>
        <w:tc>
          <w:tcPr>
            <w:tcW w:w="1728" w:type="dxa"/>
            <w:vMerge/>
            <w:shd w:val="clear" w:color="auto" w:fill="auto"/>
          </w:tcPr>
          <w:p w:rsidR="002D0E55" w:rsidRPr="00206D41" w:rsidRDefault="002D0E55" w:rsidP="002D0E55">
            <w:pPr>
              <w:rPr>
                <w:b/>
                <w:bCs/>
                <w:iCs/>
              </w:rPr>
            </w:pPr>
          </w:p>
        </w:tc>
        <w:tc>
          <w:tcPr>
            <w:tcW w:w="2490" w:type="dxa"/>
            <w:shd w:val="clear" w:color="auto" w:fill="auto"/>
          </w:tcPr>
          <w:p w:rsidR="002D0E55" w:rsidRPr="00206D41" w:rsidRDefault="002D0E55" w:rsidP="002D0E55">
            <w:pPr>
              <w:spacing w:after="0" w:line="240" w:lineRule="auto"/>
              <w:rPr>
                <w:bCs/>
                <w:iCs/>
              </w:rPr>
            </w:pPr>
            <w:r>
              <w:rPr>
                <w:bCs/>
                <w:iCs/>
              </w:rPr>
              <w:t>SHUSA Treasury</w:t>
            </w:r>
          </w:p>
        </w:tc>
        <w:tc>
          <w:tcPr>
            <w:tcW w:w="2490" w:type="dxa"/>
            <w:shd w:val="clear" w:color="auto" w:fill="auto"/>
          </w:tcPr>
          <w:p w:rsidR="002D0E55" w:rsidRPr="00206D41" w:rsidRDefault="002D0E55" w:rsidP="002D0E55">
            <w:pPr>
              <w:spacing w:after="0" w:line="240" w:lineRule="auto"/>
              <w:rPr>
                <w:bCs/>
                <w:iCs/>
              </w:rPr>
            </w:pPr>
            <w:r>
              <w:rPr>
                <w:bCs/>
                <w:iCs/>
              </w:rPr>
              <w:t>N/A</w:t>
            </w:r>
          </w:p>
        </w:tc>
        <w:tc>
          <w:tcPr>
            <w:tcW w:w="2490" w:type="dxa"/>
            <w:gridSpan w:val="2"/>
            <w:shd w:val="clear" w:color="auto" w:fill="auto"/>
          </w:tcPr>
          <w:p w:rsidR="002D0E55" w:rsidRPr="00206D41" w:rsidRDefault="002D0E55" w:rsidP="002D0E55">
            <w:pPr>
              <w:spacing w:after="0" w:line="240" w:lineRule="auto"/>
              <w:rPr>
                <w:bCs/>
                <w:iCs/>
              </w:rPr>
            </w:pPr>
            <w:r>
              <w:rPr>
                <w:bCs/>
                <w:iCs/>
              </w:rPr>
              <w:t>N/A</w:t>
            </w:r>
          </w:p>
        </w:tc>
      </w:tr>
      <w:tr w:rsidR="002D0E55" w:rsidRPr="00206D41" w:rsidTr="00A111B0">
        <w:trPr>
          <w:trHeight w:val="252"/>
          <w:ins w:id="4869" w:author="Amarucci, Scott M" w:date="2016-02-17T21:38:00Z"/>
        </w:trPr>
        <w:tc>
          <w:tcPr>
            <w:tcW w:w="1728" w:type="dxa"/>
            <w:vMerge/>
            <w:shd w:val="clear" w:color="auto" w:fill="auto"/>
          </w:tcPr>
          <w:p w:rsidR="002D0E55" w:rsidRPr="00206D41" w:rsidRDefault="002D0E55" w:rsidP="002D0E55">
            <w:pPr>
              <w:rPr>
                <w:ins w:id="4870" w:author="Amarucci, Scott M" w:date="2016-02-17T21:38:00Z"/>
                <w:b/>
                <w:bCs/>
                <w:iCs/>
              </w:rPr>
            </w:pPr>
          </w:p>
        </w:tc>
        <w:tc>
          <w:tcPr>
            <w:tcW w:w="2490" w:type="dxa"/>
            <w:shd w:val="clear" w:color="auto" w:fill="auto"/>
          </w:tcPr>
          <w:p w:rsidR="002D0E55" w:rsidRDefault="002D0E55" w:rsidP="002D0E55">
            <w:pPr>
              <w:spacing w:after="0" w:line="240" w:lineRule="auto"/>
              <w:rPr>
                <w:ins w:id="4871" w:author="Amarucci, Scott M" w:date="2016-02-17T21:38:00Z"/>
                <w:bCs/>
                <w:iCs/>
              </w:rPr>
            </w:pPr>
            <w:ins w:id="4872" w:author="Amarucci, Scott M" w:date="2016-02-17T21:38:00Z">
              <w:r>
                <w:rPr>
                  <w:b/>
                  <w:bCs/>
                  <w:iCs/>
                </w:rPr>
                <w:t>SIS</w:t>
              </w:r>
            </w:ins>
          </w:p>
        </w:tc>
        <w:tc>
          <w:tcPr>
            <w:tcW w:w="2490" w:type="dxa"/>
            <w:shd w:val="clear" w:color="auto" w:fill="auto"/>
          </w:tcPr>
          <w:p w:rsidR="002D0E55" w:rsidRDefault="002D0E55" w:rsidP="002D0E55">
            <w:pPr>
              <w:spacing w:after="0" w:line="240" w:lineRule="auto"/>
              <w:rPr>
                <w:ins w:id="4873" w:author="Amarucci, Scott M" w:date="2016-02-17T21:38:00Z"/>
                <w:bCs/>
                <w:iCs/>
              </w:rPr>
            </w:pPr>
            <w:ins w:id="4874" w:author="Amarucci, Scott M" w:date="2016-02-17T21:38:00Z">
              <w:r>
                <w:rPr>
                  <w:b/>
                  <w:bCs/>
                  <w:iCs/>
                </w:rPr>
                <w:t>BSI Miami</w:t>
              </w:r>
            </w:ins>
          </w:p>
        </w:tc>
        <w:tc>
          <w:tcPr>
            <w:tcW w:w="2490" w:type="dxa"/>
            <w:gridSpan w:val="2"/>
            <w:shd w:val="clear" w:color="auto" w:fill="auto"/>
          </w:tcPr>
          <w:p w:rsidR="002D0E55" w:rsidRDefault="002D0E55" w:rsidP="002D0E55">
            <w:pPr>
              <w:spacing w:after="0" w:line="240" w:lineRule="auto"/>
              <w:rPr>
                <w:ins w:id="4875" w:author="Amarucci, Scott M" w:date="2016-02-17T21:38:00Z"/>
                <w:bCs/>
                <w:iCs/>
              </w:rPr>
            </w:pPr>
            <w:ins w:id="4876" w:author="Amarucci, Scott M" w:date="2016-02-17T21:38:00Z">
              <w:r>
                <w:rPr>
                  <w:b/>
                  <w:bCs/>
                  <w:iCs/>
                </w:rPr>
                <w:t>BSPR</w:t>
              </w:r>
            </w:ins>
          </w:p>
        </w:tc>
      </w:tr>
      <w:tr w:rsidR="002D0E55" w:rsidRPr="00206D41" w:rsidTr="00A111B0">
        <w:trPr>
          <w:trHeight w:val="252"/>
          <w:ins w:id="4877" w:author="Amarucci, Scott M" w:date="2016-02-17T21:38:00Z"/>
        </w:trPr>
        <w:tc>
          <w:tcPr>
            <w:tcW w:w="1728" w:type="dxa"/>
            <w:vMerge/>
            <w:shd w:val="clear" w:color="auto" w:fill="auto"/>
          </w:tcPr>
          <w:p w:rsidR="002D0E55" w:rsidRPr="00206D41" w:rsidRDefault="002D0E55" w:rsidP="002D0E55">
            <w:pPr>
              <w:rPr>
                <w:ins w:id="4878" w:author="Amarucci, Scott M" w:date="2016-02-17T21:38:00Z"/>
                <w:b/>
                <w:bCs/>
                <w:iCs/>
              </w:rPr>
            </w:pPr>
          </w:p>
        </w:tc>
        <w:tc>
          <w:tcPr>
            <w:tcW w:w="2490" w:type="dxa"/>
            <w:shd w:val="clear" w:color="auto" w:fill="auto"/>
          </w:tcPr>
          <w:p w:rsidR="002D0E55" w:rsidRDefault="002D0E55" w:rsidP="002D0E55">
            <w:pPr>
              <w:spacing w:after="0" w:line="240" w:lineRule="auto"/>
              <w:rPr>
                <w:ins w:id="4879" w:author="Amarucci, Scott M" w:date="2016-02-17T21:38:00Z"/>
                <w:bCs/>
                <w:iCs/>
              </w:rPr>
            </w:pPr>
            <w:ins w:id="4880" w:author="Amarucci, Scott M" w:date="2016-02-17T21:38:00Z">
              <w:r>
                <w:rPr>
                  <w:bCs/>
                  <w:iCs/>
                </w:rPr>
                <w:t>N/A</w:t>
              </w:r>
            </w:ins>
          </w:p>
        </w:tc>
        <w:tc>
          <w:tcPr>
            <w:tcW w:w="2490" w:type="dxa"/>
            <w:shd w:val="clear" w:color="auto" w:fill="auto"/>
          </w:tcPr>
          <w:p w:rsidR="002D0E55" w:rsidRDefault="002D0E55" w:rsidP="002D0E55">
            <w:pPr>
              <w:spacing w:after="0" w:line="240" w:lineRule="auto"/>
              <w:rPr>
                <w:ins w:id="4881" w:author="Amarucci, Scott M" w:date="2016-02-17T21:38:00Z"/>
                <w:bCs/>
                <w:iCs/>
              </w:rPr>
            </w:pPr>
            <w:ins w:id="4882" w:author="Amarucci, Scott M" w:date="2016-02-17T21:39:00Z">
              <w:r>
                <w:rPr>
                  <w:bCs/>
                  <w:iCs/>
                </w:rPr>
                <w:t>N/A</w:t>
              </w:r>
            </w:ins>
          </w:p>
        </w:tc>
        <w:tc>
          <w:tcPr>
            <w:tcW w:w="2490" w:type="dxa"/>
            <w:gridSpan w:val="2"/>
            <w:shd w:val="clear" w:color="auto" w:fill="auto"/>
          </w:tcPr>
          <w:p w:rsidR="002D0E55" w:rsidRDefault="002D0E55" w:rsidP="002D0E55">
            <w:pPr>
              <w:spacing w:after="0" w:line="240" w:lineRule="auto"/>
              <w:rPr>
                <w:ins w:id="4883" w:author="Amarucci, Scott M" w:date="2016-02-17T21:38:00Z"/>
                <w:bCs/>
                <w:iCs/>
              </w:rPr>
            </w:pPr>
            <w:ins w:id="4884" w:author="Amarucci, Scott M" w:date="2016-02-17T21:39:00Z">
              <w:r>
                <w:rPr>
                  <w:bCs/>
                  <w:iCs/>
                </w:rPr>
                <w:t>N/A</w:t>
              </w:r>
            </w:ins>
          </w:p>
        </w:tc>
      </w:tr>
      <w:tr w:rsidR="002D0E55" w:rsidRPr="00206D41" w:rsidTr="00E04287">
        <w:trPr>
          <w:trHeight w:val="252"/>
          <w:ins w:id="4885" w:author="Amarucci, Scott M" w:date="2016-02-17T21:38:00Z"/>
        </w:trPr>
        <w:tc>
          <w:tcPr>
            <w:tcW w:w="1728" w:type="dxa"/>
            <w:vMerge/>
            <w:shd w:val="clear" w:color="auto" w:fill="auto"/>
          </w:tcPr>
          <w:p w:rsidR="002D0E55" w:rsidRPr="00206D41" w:rsidRDefault="002D0E55" w:rsidP="002D0E55">
            <w:pPr>
              <w:rPr>
                <w:ins w:id="4886" w:author="Amarucci, Scott M" w:date="2016-02-17T21:38:00Z"/>
                <w:b/>
                <w:bCs/>
                <w:iCs/>
              </w:rPr>
            </w:pPr>
          </w:p>
        </w:tc>
        <w:tc>
          <w:tcPr>
            <w:tcW w:w="2490" w:type="dxa"/>
            <w:shd w:val="clear" w:color="auto" w:fill="auto"/>
          </w:tcPr>
          <w:p w:rsidR="002D0E55" w:rsidRDefault="002D0E55" w:rsidP="002D0E55">
            <w:pPr>
              <w:spacing w:after="0" w:line="240" w:lineRule="auto"/>
              <w:rPr>
                <w:ins w:id="4887" w:author="Amarucci, Scott M" w:date="2016-02-17T21:38:00Z"/>
                <w:bCs/>
                <w:iCs/>
              </w:rPr>
            </w:pPr>
            <w:ins w:id="4888" w:author="Amarucci, Scott M" w:date="2016-02-17T21:38:00Z">
              <w:r>
                <w:rPr>
                  <w:b/>
                  <w:bCs/>
                  <w:iCs/>
                </w:rPr>
                <w:t>SSLLC</w:t>
              </w:r>
            </w:ins>
          </w:p>
        </w:tc>
        <w:tc>
          <w:tcPr>
            <w:tcW w:w="4980" w:type="dxa"/>
            <w:gridSpan w:val="3"/>
            <w:vMerge w:val="restart"/>
            <w:shd w:val="clear" w:color="auto" w:fill="auto"/>
          </w:tcPr>
          <w:p w:rsidR="002D0E55" w:rsidRDefault="002D0E55" w:rsidP="002D0E55">
            <w:pPr>
              <w:spacing w:after="0" w:line="240" w:lineRule="auto"/>
              <w:rPr>
                <w:ins w:id="4889" w:author="Amarucci, Scott M" w:date="2016-02-17T21:38:00Z"/>
                <w:bCs/>
                <w:iCs/>
              </w:rPr>
            </w:pPr>
          </w:p>
        </w:tc>
      </w:tr>
      <w:tr w:rsidR="002D0E55" w:rsidRPr="00206D41" w:rsidTr="00E04287">
        <w:trPr>
          <w:trHeight w:val="252"/>
          <w:ins w:id="4890" w:author="Amarucci, Scott M" w:date="2016-02-17T21:38:00Z"/>
        </w:trPr>
        <w:tc>
          <w:tcPr>
            <w:tcW w:w="1728" w:type="dxa"/>
            <w:vMerge/>
            <w:shd w:val="clear" w:color="auto" w:fill="auto"/>
          </w:tcPr>
          <w:p w:rsidR="002D0E55" w:rsidRPr="00206D41" w:rsidRDefault="002D0E55" w:rsidP="002D0E55">
            <w:pPr>
              <w:rPr>
                <w:ins w:id="4891" w:author="Amarucci, Scott M" w:date="2016-02-17T21:38:00Z"/>
                <w:b/>
                <w:bCs/>
                <w:iCs/>
              </w:rPr>
            </w:pPr>
          </w:p>
        </w:tc>
        <w:tc>
          <w:tcPr>
            <w:tcW w:w="2490" w:type="dxa"/>
            <w:shd w:val="clear" w:color="auto" w:fill="auto"/>
          </w:tcPr>
          <w:p w:rsidR="002D0E55" w:rsidRDefault="002D0E55" w:rsidP="002D0E55">
            <w:pPr>
              <w:spacing w:after="0" w:line="240" w:lineRule="auto"/>
              <w:rPr>
                <w:ins w:id="4892" w:author="Amarucci, Scott M" w:date="2016-02-17T21:38:00Z"/>
                <w:bCs/>
                <w:iCs/>
              </w:rPr>
            </w:pPr>
            <w:ins w:id="4893" w:author="Amarucci, Scott M" w:date="2016-02-17T21:39:00Z">
              <w:r>
                <w:rPr>
                  <w:bCs/>
                  <w:iCs/>
                </w:rPr>
                <w:t>N/A</w:t>
              </w:r>
            </w:ins>
          </w:p>
        </w:tc>
        <w:tc>
          <w:tcPr>
            <w:tcW w:w="4980" w:type="dxa"/>
            <w:gridSpan w:val="3"/>
            <w:vMerge/>
            <w:shd w:val="clear" w:color="auto" w:fill="auto"/>
          </w:tcPr>
          <w:p w:rsidR="002D0E55" w:rsidRDefault="002D0E55" w:rsidP="002D0E55">
            <w:pPr>
              <w:spacing w:after="0" w:line="240" w:lineRule="auto"/>
              <w:rPr>
                <w:ins w:id="4894" w:author="Amarucci, Scott M" w:date="2016-02-17T21:38:00Z"/>
                <w:bCs/>
                <w:iCs/>
              </w:rPr>
            </w:pPr>
          </w:p>
        </w:tc>
      </w:tr>
      <w:tr w:rsidR="002D0E55" w:rsidRPr="00206D41" w:rsidTr="00A111B0">
        <w:trPr>
          <w:trHeight w:val="265"/>
        </w:trPr>
        <w:tc>
          <w:tcPr>
            <w:tcW w:w="1728" w:type="dxa"/>
            <w:shd w:val="clear" w:color="auto" w:fill="auto"/>
          </w:tcPr>
          <w:p w:rsidR="002D0E55" w:rsidRPr="00206D41" w:rsidRDefault="002D0E55" w:rsidP="002D0E55">
            <w:pPr>
              <w:ind w:left="-60"/>
              <w:rPr>
                <w:b/>
                <w:bCs/>
                <w:iCs/>
              </w:rPr>
            </w:pPr>
            <w:r>
              <w:rPr>
                <w:b/>
                <w:bCs/>
                <w:iCs/>
              </w:rPr>
              <w:t>TRIGGER AND LIMIT SETTING</w:t>
            </w:r>
          </w:p>
        </w:tc>
        <w:tc>
          <w:tcPr>
            <w:tcW w:w="7470" w:type="dxa"/>
            <w:gridSpan w:val="4"/>
            <w:shd w:val="clear" w:color="auto" w:fill="auto"/>
          </w:tcPr>
          <w:p w:rsidR="002D0E55" w:rsidRDefault="002D0E55" w:rsidP="002D0E55">
            <w:pPr>
              <w:spacing w:after="0" w:line="240" w:lineRule="auto"/>
              <w:rPr>
                <w:rFonts w:asciiTheme="minorHAnsi" w:eastAsiaTheme="minorHAnsi" w:hAnsiTheme="minorHAnsi" w:cstheme="minorBidi"/>
                <w:iCs/>
              </w:rPr>
            </w:pPr>
            <w:r w:rsidRPr="00206D41">
              <w:rPr>
                <w:rFonts w:asciiTheme="minorHAnsi" w:eastAsiaTheme="minorHAnsi" w:hAnsiTheme="minorHAnsi" w:cstheme="minorBidi"/>
                <w:iCs/>
              </w:rPr>
              <w:t xml:space="preserve">The metric is </w:t>
            </w:r>
            <w:r w:rsidRPr="00C931DC">
              <w:rPr>
                <w:rFonts w:asciiTheme="minorHAnsi" w:eastAsiaTheme="minorHAnsi" w:hAnsiTheme="minorHAnsi" w:cstheme="minorBidi"/>
                <w:iCs/>
              </w:rPr>
              <w:t>calculated by taking historical series of daily market data since 2008 and using a level of confidence of 99% (</w:t>
            </w:r>
            <w:proofErr w:type="spellStart"/>
            <w:r w:rsidRPr="00C931DC">
              <w:rPr>
                <w:rFonts w:asciiTheme="minorHAnsi" w:eastAsiaTheme="minorHAnsi" w:hAnsiTheme="minorHAnsi" w:cstheme="minorBidi"/>
                <w:iCs/>
              </w:rPr>
              <w:t>unweighted</w:t>
            </w:r>
            <w:proofErr w:type="spellEnd"/>
            <w:r w:rsidRPr="00C931DC">
              <w:rPr>
                <w:rFonts w:asciiTheme="minorHAnsi" w:eastAsiaTheme="minorHAnsi" w:hAnsiTheme="minorHAnsi" w:cstheme="minorBidi"/>
                <w:iCs/>
              </w:rPr>
              <w:t xml:space="preserve"> percentile)</w:t>
            </w:r>
            <w:r>
              <w:rPr>
                <w:rFonts w:asciiTheme="minorHAnsi" w:eastAsiaTheme="minorHAnsi" w:hAnsiTheme="minorHAnsi" w:cstheme="minorBidi"/>
                <w:iCs/>
              </w:rPr>
              <w:t xml:space="preserve">. </w:t>
            </w:r>
            <w:r w:rsidRPr="003510A0">
              <w:rPr>
                <w:rFonts w:asciiTheme="minorHAnsi" w:eastAsiaTheme="minorHAnsi" w:hAnsiTheme="minorHAnsi" w:cstheme="minorBidi"/>
                <w:iCs/>
              </w:rPr>
              <w:t>This configuration of the metric is an industry standard</w:t>
            </w:r>
            <w:r>
              <w:rPr>
                <w:rFonts w:asciiTheme="minorHAnsi" w:eastAsiaTheme="minorHAnsi" w:hAnsiTheme="minorHAnsi" w:cstheme="minorBidi"/>
                <w:iCs/>
              </w:rPr>
              <w:t>.</w:t>
            </w:r>
          </w:p>
          <w:p w:rsidR="002D0E55" w:rsidRPr="0069636A" w:rsidRDefault="002D0E55" w:rsidP="002D0E55">
            <w:pPr>
              <w:pStyle w:val="ListParagraph"/>
              <w:numPr>
                <w:ilvl w:val="0"/>
                <w:numId w:val="19"/>
              </w:numPr>
              <w:spacing w:after="0" w:line="240" w:lineRule="auto"/>
              <w:rPr>
                <w:iCs/>
              </w:rPr>
            </w:pPr>
            <w:r w:rsidRPr="0069636A">
              <w:rPr>
                <w:iCs/>
              </w:rPr>
              <w:t xml:space="preserve">The amber trigger for SHUSA </w:t>
            </w:r>
            <w:proofErr w:type="spellStart"/>
            <w:r w:rsidRPr="0069636A">
              <w:rPr>
                <w:iCs/>
              </w:rPr>
              <w:t>MtM</w:t>
            </w:r>
            <w:proofErr w:type="spellEnd"/>
            <w:r w:rsidRPr="0069636A">
              <w:rPr>
                <w:iCs/>
              </w:rPr>
              <w:t xml:space="preserve"> </w:t>
            </w:r>
            <w:proofErr w:type="spellStart"/>
            <w:r w:rsidRPr="0069636A">
              <w:rPr>
                <w:iCs/>
              </w:rPr>
              <w:t>VaR</w:t>
            </w:r>
            <w:proofErr w:type="spellEnd"/>
            <w:r w:rsidRPr="0069636A">
              <w:rPr>
                <w:iCs/>
              </w:rPr>
              <w:t xml:space="preserve"> is the sum of the 99% </w:t>
            </w:r>
            <w:proofErr w:type="spellStart"/>
            <w:r w:rsidRPr="0069636A">
              <w:rPr>
                <w:iCs/>
              </w:rPr>
              <w:t>VaR</w:t>
            </w:r>
            <w:proofErr w:type="spellEnd"/>
            <w:r w:rsidRPr="0069636A">
              <w:rPr>
                <w:iCs/>
              </w:rPr>
              <w:t xml:space="preserve"> limits for each portfolio set by management. It is assumed that limits for portfolio are additive, i.e. there is no risk diversification across portfolios</w:t>
            </w:r>
          </w:p>
          <w:p w:rsidR="002D0E55" w:rsidRPr="0069636A" w:rsidRDefault="002D0E55" w:rsidP="002D0E55">
            <w:pPr>
              <w:pStyle w:val="ListParagraph"/>
              <w:numPr>
                <w:ilvl w:val="0"/>
                <w:numId w:val="19"/>
              </w:numPr>
              <w:spacing w:after="0" w:line="240" w:lineRule="auto"/>
              <w:rPr>
                <w:iCs/>
              </w:rPr>
            </w:pPr>
            <w:r w:rsidRPr="0069636A">
              <w:rPr>
                <w:iCs/>
              </w:rPr>
              <w:t xml:space="preserve">The red limit is calibrated as the amber trigger plus the sum of an additional buffer by portfolio, added per management discretion. Management chose to add a buffer for the following reasons: </w:t>
            </w:r>
          </w:p>
          <w:p w:rsidR="002D0E55" w:rsidRPr="0069636A" w:rsidRDefault="002D0E55" w:rsidP="002D0E55">
            <w:pPr>
              <w:pStyle w:val="ListParagraph"/>
              <w:numPr>
                <w:ilvl w:val="0"/>
                <w:numId w:val="20"/>
              </w:numPr>
              <w:spacing w:after="0" w:line="240" w:lineRule="auto"/>
              <w:rPr>
                <w:iCs/>
              </w:rPr>
            </w:pPr>
            <w:r w:rsidRPr="0069636A">
              <w:rPr>
                <w:iCs/>
              </w:rPr>
              <w:t xml:space="preserve">The </w:t>
            </w:r>
            <w:proofErr w:type="spellStart"/>
            <w:r w:rsidRPr="0069636A">
              <w:rPr>
                <w:iCs/>
              </w:rPr>
              <w:t>VaR</w:t>
            </w:r>
            <w:proofErr w:type="spellEnd"/>
            <w:r w:rsidRPr="0069636A">
              <w:rPr>
                <w:iCs/>
              </w:rPr>
              <w:t xml:space="preserve"> position may grow with new risk balance limits</w:t>
            </w:r>
          </w:p>
          <w:p w:rsidR="002D0E55" w:rsidRPr="0069636A" w:rsidRDefault="002D0E55" w:rsidP="002D0E55">
            <w:pPr>
              <w:pStyle w:val="ListParagraph"/>
              <w:numPr>
                <w:ilvl w:val="0"/>
                <w:numId w:val="20"/>
              </w:numPr>
              <w:spacing w:after="0" w:line="240" w:lineRule="auto"/>
              <w:rPr>
                <w:iCs/>
              </w:rPr>
            </w:pPr>
            <w:r w:rsidRPr="0069636A">
              <w:rPr>
                <w:iCs/>
              </w:rPr>
              <w:t xml:space="preserve">Increased market volatility may elevate the </w:t>
            </w:r>
            <w:proofErr w:type="spellStart"/>
            <w:r w:rsidRPr="0069636A">
              <w:rPr>
                <w:iCs/>
              </w:rPr>
              <w:t>VaR</w:t>
            </w:r>
            <w:proofErr w:type="spellEnd"/>
            <w:r w:rsidRPr="0069636A">
              <w:rPr>
                <w:iCs/>
              </w:rPr>
              <w:t xml:space="preserve"> metric even i</w:t>
            </w:r>
            <w:r>
              <w:rPr>
                <w:iCs/>
              </w:rPr>
              <w:t>f</w:t>
            </w:r>
            <w:r w:rsidRPr="0069636A">
              <w:rPr>
                <w:iCs/>
              </w:rPr>
              <w:t xml:space="preserve"> the position does not change</w:t>
            </w:r>
          </w:p>
        </w:tc>
      </w:tr>
      <w:tr w:rsidR="002D0E55" w:rsidRPr="00206D41" w:rsidTr="00A111B0">
        <w:trPr>
          <w:trHeight w:val="382"/>
        </w:trPr>
        <w:tc>
          <w:tcPr>
            <w:tcW w:w="1728" w:type="dxa"/>
            <w:shd w:val="clear" w:color="auto" w:fill="auto"/>
          </w:tcPr>
          <w:p w:rsidR="002D0E55" w:rsidRPr="00206D41" w:rsidRDefault="002D0E55" w:rsidP="002D0E55">
            <w:pPr>
              <w:ind w:left="-60"/>
              <w:rPr>
                <w:b/>
                <w:bCs/>
                <w:iCs/>
              </w:rPr>
            </w:pPr>
            <w:r>
              <w:rPr>
                <w:b/>
                <w:bCs/>
                <w:iCs/>
              </w:rPr>
              <w:t xml:space="preserve">TESTING </w:t>
            </w:r>
            <w:r w:rsidRPr="00206D41">
              <w:rPr>
                <w:b/>
                <w:bCs/>
                <w:iCs/>
              </w:rPr>
              <w:t>FREQUENCY</w:t>
            </w:r>
          </w:p>
        </w:tc>
        <w:tc>
          <w:tcPr>
            <w:tcW w:w="7470" w:type="dxa"/>
            <w:gridSpan w:val="4"/>
            <w:shd w:val="clear" w:color="auto" w:fill="auto"/>
          </w:tcPr>
          <w:p w:rsidR="002D0E55" w:rsidRDefault="002D0E55" w:rsidP="002D0E55">
            <w:pPr>
              <w:spacing w:after="0" w:line="240" w:lineRule="auto"/>
              <w:rPr>
                <w:rFonts w:asciiTheme="minorHAnsi" w:eastAsiaTheme="minorHAnsi" w:hAnsiTheme="minorHAnsi" w:cstheme="minorBidi"/>
                <w:iCs/>
              </w:rPr>
            </w:pPr>
            <w:r w:rsidRPr="00C931DC">
              <w:rPr>
                <w:rFonts w:asciiTheme="minorHAnsi" w:eastAsiaTheme="minorHAnsi" w:hAnsiTheme="minorHAnsi" w:cstheme="minorBidi"/>
                <w:iCs/>
              </w:rPr>
              <w:t xml:space="preserve">Monthly </w:t>
            </w:r>
            <w:r>
              <w:rPr>
                <w:rFonts w:asciiTheme="minorHAnsi" w:eastAsiaTheme="minorHAnsi" w:hAnsiTheme="minorHAnsi" w:cstheme="minorBidi"/>
                <w:iCs/>
              </w:rPr>
              <w:t xml:space="preserve"> </w:t>
            </w:r>
          </w:p>
          <w:p w:rsidR="002D0E55" w:rsidRPr="00C931DC" w:rsidRDefault="002D0E55" w:rsidP="002D0E55">
            <w:pPr>
              <w:spacing w:after="0" w:line="240" w:lineRule="auto"/>
              <w:rPr>
                <w:rFonts w:asciiTheme="minorHAnsi" w:eastAsiaTheme="minorHAnsi" w:hAnsiTheme="minorHAnsi" w:cstheme="minorBidi"/>
                <w:iCs/>
              </w:rPr>
            </w:pPr>
            <w:r>
              <w:rPr>
                <w:rFonts w:asciiTheme="minorHAnsi" w:eastAsiaTheme="minorHAnsi" w:hAnsiTheme="minorHAnsi" w:cstheme="minorBidi"/>
                <w:iCs/>
              </w:rPr>
              <w:t>The s</w:t>
            </w:r>
            <w:r w:rsidRPr="00C502CB">
              <w:rPr>
                <w:rFonts w:asciiTheme="minorHAnsi" w:eastAsiaTheme="minorHAnsi" w:hAnsiTheme="minorHAnsi" w:cstheme="minorBidi"/>
                <w:iCs/>
              </w:rPr>
              <w:t>um of the</w:t>
            </w:r>
            <w:r>
              <w:rPr>
                <w:rFonts w:asciiTheme="minorHAnsi" w:eastAsiaTheme="minorHAnsi" w:hAnsiTheme="minorHAnsi" w:cstheme="minorBidi"/>
                <w:iCs/>
              </w:rPr>
              <w:t xml:space="preserve"> end-of-month</w:t>
            </w:r>
            <w:r w:rsidRPr="00C502CB">
              <w:rPr>
                <w:rFonts w:asciiTheme="minorHAnsi" w:eastAsiaTheme="minorHAnsi" w:hAnsiTheme="minorHAnsi" w:cstheme="minorBidi"/>
                <w:iCs/>
              </w:rPr>
              <w:t xml:space="preserve"> 99% </w:t>
            </w:r>
            <w:proofErr w:type="spellStart"/>
            <w:r>
              <w:rPr>
                <w:rFonts w:asciiTheme="minorHAnsi" w:eastAsiaTheme="minorHAnsi" w:hAnsiTheme="minorHAnsi" w:cstheme="minorBidi"/>
                <w:iCs/>
              </w:rPr>
              <w:t>VaR</w:t>
            </w:r>
            <w:proofErr w:type="spellEnd"/>
            <w:r>
              <w:rPr>
                <w:rFonts w:asciiTheme="minorHAnsi" w:eastAsiaTheme="minorHAnsi" w:hAnsiTheme="minorHAnsi" w:cstheme="minorBidi"/>
                <w:iCs/>
              </w:rPr>
              <w:t xml:space="preserve"> </w:t>
            </w:r>
            <w:r w:rsidRPr="00C502CB">
              <w:rPr>
                <w:rFonts w:asciiTheme="minorHAnsi" w:eastAsiaTheme="minorHAnsi" w:hAnsiTheme="minorHAnsi" w:cstheme="minorBidi"/>
                <w:iCs/>
              </w:rPr>
              <w:t>for the each</w:t>
            </w:r>
            <w:r>
              <w:rPr>
                <w:rFonts w:asciiTheme="minorHAnsi" w:eastAsiaTheme="minorHAnsi" w:hAnsiTheme="minorHAnsi" w:cstheme="minorBidi"/>
                <w:iCs/>
              </w:rPr>
              <w:t xml:space="preserve"> material</w:t>
            </w:r>
            <w:r w:rsidRPr="00C502CB">
              <w:rPr>
                <w:rFonts w:asciiTheme="minorHAnsi" w:eastAsiaTheme="minorHAnsi" w:hAnsiTheme="minorHAnsi" w:cstheme="minorBidi"/>
                <w:iCs/>
              </w:rPr>
              <w:t xml:space="preserve"> portfolio. </w:t>
            </w:r>
          </w:p>
        </w:tc>
      </w:tr>
      <w:tr w:rsidR="002D0E55" w:rsidRPr="00206D41" w:rsidTr="00A111B0">
        <w:trPr>
          <w:trHeight w:val="525"/>
        </w:trPr>
        <w:tc>
          <w:tcPr>
            <w:tcW w:w="1728" w:type="dxa"/>
            <w:shd w:val="clear" w:color="auto" w:fill="auto"/>
          </w:tcPr>
          <w:p w:rsidR="002D0E55" w:rsidRPr="00206D41" w:rsidRDefault="002D0E55" w:rsidP="002D0E55">
            <w:pPr>
              <w:rPr>
                <w:b/>
                <w:bCs/>
                <w:iCs/>
              </w:rPr>
            </w:pPr>
            <w:r w:rsidRPr="00206D41">
              <w:rPr>
                <w:b/>
                <w:bCs/>
                <w:iCs/>
              </w:rPr>
              <w:t>SOURCE OF INFORMATION</w:t>
            </w:r>
          </w:p>
        </w:tc>
        <w:tc>
          <w:tcPr>
            <w:tcW w:w="7470" w:type="dxa"/>
            <w:gridSpan w:val="4"/>
            <w:shd w:val="clear" w:color="auto" w:fill="auto"/>
          </w:tcPr>
          <w:p w:rsidR="002D0E55" w:rsidRPr="00206D41" w:rsidRDefault="002D0E55" w:rsidP="002D0E55">
            <w:pPr>
              <w:spacing w:after="0" w:line="240" w:lineRule="auto"/>
              <w:rPr>
                <w:bCs/>
                <w:iCs/>
              </w:rPr>
            </w:pPr>
            <w:proofErr w:type="spellStart"/>
            <w:r w:rsidRPr="001212B8">
              <w:rPr>
                <w:bCs/>
                <w:iCs/>
              </w:rPr>
              <w:t>Aire</w:t>
            </w:r>
            <w:proofErr w:type="spellEnd"/>
            <w:r>
              <w:rPr>
                <w:bCs/>
                <w:iCs/>
              </w:rPr>
              <w:t xml:space="preserve"> system</w:t>
            </w:r>
          </w:p>
        </w:tc>
      </w:tr>
    </w:tbl>
    <w:p w:rsidR="001F7A14" w:rsidDel="002D0E55" w:rsidRDefault="001F7A14" w:rsidP="00FD1AD4">
      <w:pPr>
        <w:rPr>
          <w:del w:id="4895" w:author="Amarucci, Scott M" w:date="2016-02-17T21:37:00Z"/>
          <w:rFonts w:asciiTheme="minorHAnsi" w:eastAsiaTheme="minorHAnsi" w:hAnsiTheme="minorHAnsi" w:cstheme="minorBidi"/>
          <w:iCs/>
        </w:rPr>
      </w:pPr>
    </w:p>
    <w:p w:rsidR="0069636A" w:rsidDel="002D0E55" w:rsidRDefault="0069636A" w:rsidP="00FD1AD4">
      <w:pPr>
        <w:rPr>
          <w:del w:id="4896" w:author="Amarucci, Scott M" w:date="2016-02-17T21:37:00Z"/>
          <w:rFonts w:asciiTheme="minorHAnsi" w:eastAsiaTheme="minorHAnsi" w:hAnsiTheme="minorHAnsi" w:cstheme="minorBidi"/>
          <w:iCs/>
        </w:rPr>
      </w:pPr>
    </w:p>
    <w:p w:rsidR="0069636A" w:rsidDel="002D0E55" w:rsidRDefault="0069636A" w:rsidP="00FD1AD4">
      <w:pPr>
        <w:rPr>
          <w:del w:id="4897" w:author="Amarucci, Scott M" w:date="2016-02-17T21:37:00Z"/>
          <w:rFonts w:asciiTheme="minorHAnsi" w:eastAsiaTheme="minorHAnsi" w:hAnsiTheme="minorHAnsi" w:cstheme="minorBidi"/>
          <w:iCs/>
        </w:rPr>
      </w:pPr>
    </w:p>
    <w:p w:rsidR="0069636A" w:rsidDel="002D0E55" w:rsidRDefault="0069636A" w:rsidP="00FD1AD4">
      <w:pPr>
        <w:rPr>
          <w:del w:id="4898" w:author="Amarucci, Scott M" w:date="2016-02-17T21:37:00Z"/>
          <w:rFonts w:asciiTheme="minorHAnsi" w:eastAsiaTheme="minorHAnsi" w:hAnsiTheme="minorHAnsi" w:cstheme="minorBidi"/>
          <w:iCs/>
        </w:rPr>
      </w:pPr>
    </w:p>
    <w:p w:rsidR="0069636A" w:rsidDel="002D0E55" w:rsidRDefault="0069636A" w:rsidP="00FD1AD4">
      <w:pPr>
        <w:rPr>
          <w:del w:id="4899" w:author="Amarucci, Scott M" w:date="2016-02-17T21:37:00Z"/>
          <w:rFonts w:asciiTheme="minorHAnsi" w:eastAsiaTheme="minorHAnsi" w:hAnsiTheme="minorHAnsi" w:cstheme="minorBidi"/>
          <w:iCs/>
        </w:rPr>
      </w:pPr>
    </w:p>
    <w:p w:rsidR="0069636A" w:rsidRPr="00FD1AD4" w:rsidRDefault="0069636A" w:rsidP="00FD1AD4">
      <w:pPr>
        <w:rPr>
          <w:rFonts w:asciiTheme="minorHAnsi" w:eastAsiaTheme="minorHAnsi" w:hAnsiTheme="minorHAnsi" w:cstheme="minorBidi"/>
          <w:iCs/>
        </w:rPr>
      </w:pPr>
    </w:p>
    <w:p w:rsidR="00C05B09" w:rsidRDefault="00A43D45" w:rsidP="00FC2445">
      <w:pPr>
        <w:pStyle w:val="SANUS1"/>
        <w:numPr>
          <w:ilvl w:val="0"/>
          <w:numId w:val="1"/>
        </w:numPr>
      </w:pPr>
      <w:bookmarkStart w:id="4900" w:name="_Toc441071981"/>
      <w:r>
        <w:t>Strategic risk metrics</w:t>
      </w:r>
      <w:bookmarkEnd w:id="4900"/>
    </w:p>
    <w:p w:rsidR="00522F96" w:rsidRPr="001F0F3D" w:rsidRDefault="00784F28" w:rsidP="00522F96">
      <w:pPr>
        <w:pStyle w:val="SANUS2"/>
        <w:numPr>
          <w:ilvl w:val="1"/>
          <w:numId w:val="1"/>
        </w:numPr>
        <w:rPr>
          <w:color w:val="000000" w:themeColor="text1"/>
        </w:rPr>
      </w:pPr>
      <w:bookmarkStart w:id="4901" w:name="_Toc422813809"/>
      <w:r>
        <w:rPr>
          <w:color w:val="000000" w:themeColor="text1"/>
        </w:rPr>
        <w:t xml:space="preserve"> </w:t>
      </w:r>
      <w:bookmarkStart w:id="4902" w:name="_Toc441071982"/>
      <w:r>
        <w:rPr>
          <w:color w:val="000000" w:themeColor="text1"/>
        </w:rPr>
        <w:t>Pre-provisioned net revenue (PPNR) impairment</w:t>
      </w:r>
      <w:bookmarkEnd w:id="4902"/>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1245"/>
        <w:gridCol w:w="1245"/>
      </w:tblGrid>
      <w:tr w:rsidR="00522F96" w:rsidRPr="00206D41" w:rsidTr="0069636A">
        <w:trPr>
          <w:trHeight w:val="436"/>
        </w:trPr>
        <w:tc>
          <w:tcPr>
            <w:tcW w:w="1728" w:type="dxa"/>
            <w:shd w:val="clear" w:color="auto" w:fill="auto"/>
          </w:tcPr>
          <w:p w:rsidR="00522F96" w:rsidRPr="00206D41" w:rsidRDefault="001F0F3D" w:rsidP="007E122B">
            <w:pPr>
              <w:rPr>
                <w:b/>
                <w:bCs/>
                <w:iCs/>
              </w:rPr>
            </w:pPr>
            <w:r>
              <w:rPr>
                <w:b/>
                <w:bCs/>
                <w:iCs/>
              </w:rPr>
              <w:t>DEFINITION</w:t>
            </w:r>
          </w:p>
        </w:tc>
        <w:tc>
          <w:tcPr>
            <w:tcW w:w="7470" w:type="dxa"/>
            <w:gridSpan w:val="4"/>
            <w:shd w:val="clear" w:color="auto" w:fill="auto"/>
          </w:tcPr>
          <w:p w:rsidR="00CB26DF" w:rsidRDefault="00E2205B" w:rsidP="00E2205B">
            <w:pPr>
              <w:spacing w:after="0" w:line="240" w:lineRule="auto"/>
              <w:rPr>
                <w:bCs/>
                <w:iCs/>
              </w:rPr>
            </w:pPr>
            <w:r>
              <w:rPr>
                <w:bCs/>
                <w:iCs/>
              </w:rPr>
              <w:t>The</w:t>
            </w:r>
            <w:r w:rsidRPr="00461508">
              <w:rPr>
                <w:bCs/>
                <w:iCs/>
              </w:rPr>
              <w:t xml:space="preserve"> projected 9Q cumulative increase in </w:t>
            </w:r>
            <w:r>
              <w:rPr>
                <w:bCs/>
                <w:iCs/>
              </w:rPr>
              <w:t xml:space="preserve">PPNR impairment </w:t>
            </w:r>
            <w:r w:rsidRPr="00461508">
              <w:rPr>
                <w:bCs/>
                <w:iCs/>
              </w:rPr>
              <w:t xml:space="preserve">between </w:t>
            </w:r>
            <w:r>
              <w:rPr>
                <w:bCs/>
                <w:iCs/>
              </w:rPr>
              <w:t xml:space="preserve">the </w:t>
            </w:r>
            <w:r w:rsidRPr="00461508">
              <w:rPr>
                <w:bCs/>
                <w:iCs/>
              </w:rPr>
              <w:t>CCAR BHC Str</w:t>
            </w:r>
            <w:r>
              <w:rPr>
                <w:bCs/>
                <w:iCs/>
              </w:rPr>
              <w:t xml:space="preserve">ess and BHC Baseline scenarios and any available capital surplus </w:t>
            </w:r>
            <w:r w:rsidRPr="00BA2396">
              <w:rPr>
                <w:bCs/>
                <w:iCs/>
              </w:rPr>
              <w:t>under the CCAR BHC Stress scenario</w:t>
            </w:r>
            <w:r>
              <w:rPr>
                <w:bCs/>
                <w:iCs/>
              </w:rPr>
              <w:t xml:space="preserve"> </w:t>
            </w:r>
            <w:r w:rsidR="00E14C4F">
              <w:rPr>
                <w:rStyle w:val="FootnoteReference"/>
                <w:bCs/>
                <w:iCs/>
              </w:rPr>
              <w:footnoteReference w:id="19"/>
            </w:r>
            <w:r w:rsidR="00D610FE">
              <w:rPr>
                <w:bCs/>
                <w:iCs/>
              </w:rPr>
              <w:t xml:space="preserve">. </w:t>
            </w:r>
          </w:p>
          <w:p w:rsidR="00CB26DF" w:rsidRDefault="00CB26DF" w:rsidP="0026024C">
            <w:pPr>
              <w:spacing w:after="0" w:line="240" w:lineRule="auto"/>
              <w:rPr>
                <w:bCs/>
                <w:iCs/>
              </w:rPr>
            </w:pPr>
          </w:p>
          <w:p w:rsidR="00CB26DF" w:rsidRDefault="00D610FE" w:rsidP="0026024C">
            <w:pPr>
              <w:spacing w:after="0" w:line="240" w:lineRule="auto"/>
              <w:rPr>
                <w:bCs/>
                <w:iCs/>
              </w:rPr>
            </w:pPr>
            <w:r>
              <w:rPr>
                <w:bCs/>
                <w:iCs/>
              </w:rPr>
              <w:t xml:space="preserve">Material components include: </w:t>
            </w:r>
          </w:p>
          <w:p w:rsidR="00CB26DF" w:rsidRDefault="00D610FE" w:rsidP="00AB79BD">
            <w:pPr>
              <w:pStyle w:val="ListParagraph"/>
              <w:numPr>
                <w:ilvl w:val="0"/>
                <w:numId w:val="21"/>
              </w:numPr>
              <w:spacing w:after="0" w:line="240" w:lineRule="auto"/>
              <w:rPr>
                <w:bCs/>
                <w:iCs/>
              </w:rPr>
            </w:pPr>
            <w:r w:rsidRPr="00CB26DF">
              <w:rPr>
                <w:bCs/>
                <w:iCs/>
              </w:rPr>
              <w:t xml:space="preserve">Total Revenue, </w:t>
            </w:r>
          </w:p>
          <w:p w:rsidR="00CB26DF" w:rsidRDefault="00D610FE" w:rsidP="00AB79BD">
            <w:pPr>
              <w:pStyle w:val="ListParagraph"/>
              <w:numPr>
                <w:ilvl w:val="0"/>
                <w:numId w:val="21"/>
              </w:numPr>
              <w:spacing w:after="0" w:line="240" w:lineRule="auto"/>
              <w:rPr>
                <w:bCs/>
                <w:iCs/>
              </w:rPr>
            </w:pPr>
            <w:r w:rsidRPr="00CB26DF">
              <w:rPr>
                <w:bCs/>
                <w:iCs/>
              </w:rPr>
              <w:lastRenderedPageBreak/>
              <w:t xml:space="preserve">Expenses due to Operational Risk, </w:t>
            </w:r>
          </w:p>
          <w:p w:rsidR="00D610FE" w:rsidRPr="000F41ED" w:rsidRDefault="00D610FE" w:rsidP="00AB79BD">
            <w:pPr>
              <w:pStyle w:val="ListParagraph"/>
              <w:numPr>
                <w:ilvl w:val="0"/>
                <w:numId w:val="21"/>
              </w:numPr>
              <w:spacing w:after="0" w:line="240" w:lineRule="auto"/>
              <w:rPr>
                <w:bCs/>
                <w:iCs/>
              </w:rPr>
            </w:pPr>
            <w:r w:rsidRPr="00CB26DF">
              <w:rPr>
                <w:bCs/>
                <w:iCs/>
              </w:rPr>
              <w:t>Expe</w:t>
            </w:r>
            <w:r w:rsidR="000F41ED">
              <w:rPr>
                <w:bCs/>
                <w:iCs/>
              </w:rPr>
              <w:t>nses due to Residual Value Risk (has its own metric)</w:t>
            </w:r>
            <w:r w:rsidRPr="00CB26DF">
              <w:rPr>
                <w:bCs/>
                <w:iCs/>
              </w:rPr>
              <w:t xml:space="preserve"> </w:t>
            </w:r>
          </w:p>
        </w:tc>
      </w:tr>
      <w:tr w:rsidR="00522F96" w:rsidRPr="00206D41" w:rsidTr="0069636A">
        <w:trPr>
          <w:trHeight w:val="283"/>
        </w:trPr>
        <w:tc>
          <w:tcPr>
            <w:tcW w:w="1728" w:type="dxa"/>
            <w:shd w:val="clear" w:color="auto" w:fill="auto"/>
          </w:tcPr>
          <w:p w:rsidR="00522F96" w:rsidRPr="00206D41" w:rsidRDefault="001F0F3D" w:rsidP="007E122B">
            <w:pPr>
              <w:rPr>
                <w:b/>
                <w:bCs/>
                <w:iCs/>
              </w:rPr>
            </w:pPr>
            <w:r>
              <w:rPr>
                <w:b/>
                <w:bCs/>
                <w:iCs/>
              </w:rPr>
              <w:lastRenderedPageBreak/>
              <w:t>RISK TYPE</w:t>
            </w:r>
          </w:p>
        </w:tc>
        <w:tc>
          <w:tcPr>
            <w:tcW w:w="7470" w:type="dxa"/>
            <w:gridSpan w:val="4"/>
            <w:shd w:val="clear" w:color="auto" w:fill="auto"/>
          </w:tcPr>
          <w:p w:rsidR="00522F96" w:rsidRPr="00206D41" w:rsidRDefault="00D610FE" w:rsidP="007E122B">
            <w:pPr>
              <w:spacing w:after="0" w:line="240" w:lineRule="auto"/>
              <w:rPr>
                <w:bCs/>
                <w:iCs/>
              </w:rPr>
            </w:pPr>
            <w:r>
              <w:rPr>
                <w:bCs/>
                <w:iCs/>
              </w:rPr>
              <w:t>Strategic Risk</w:t>
            </w:r>
          </w:p>
        </w:tc>
      </w:tr>
      <w:tr w:rsidR="007809FC" w:rsidRPr="00206D41" w:rsidTr="0069636A">
        <w:trPr>
          <w:trHeight w:val="283"/>
          <w:ins w:id="4903" w:author="Amarucci, Scott M" w:date="2016-02-17T21:32:00Z"/>
        </w:trPr>
        <w:tc>
          <w:tcPr>
            <w:tcW w:w="1728" w:type="dxa"/>
            <w:shd w:val="clear" w:color="auto" w:fill="auto"/>
          </w:tcPr>
          <w:p w:rsidR="007809FC" w:rsidRDefault="007809FC" w:rsidP="007E122B">
            <w:pPr>
              <w:rPr>
                <w:ins w:id="4904" w:author="Amarucci, Scott M" w:date="2016-02-17T21:32:00Z"/>
                <w:b/>
                <w:bCs/>
                <w:iCs/>
              </w:rPr>
            </w:pPr>
            <w:ins w:id="4905" w:author="Amarucci, Scott M" w:date="2016-02-17T21:32:00Z">
              <w:r>
                <w:rPr>
                  <w:b/>
                  <w:bCs/>
                  <w:iCs/>
                </w:rPr>
                <w:t>RATIONALE</w:t>
              </w:r>
            </w:ins>
          </w:p>
        </w:tc>
        <w:tc>
          <w:tcPr>
            <w:tcW w:w="7470" w:type="dxa"/>
            <w:gridSpan w:val="4"/>
            <w:shd w:val="clear" w:color="auto" w:fill="auto"/>
          </w:tcPr>
          <w:p w:rsidR="007809FC" w:rsidRDefault="00213EBA" w:rsidP="00213EBA">
            <w:pPr>
              <w:spacing w:after="0" w:line="240" w:lineRule="auto"/>
              <w:rPr>
                <w:ins w:id="4906" w:author="Amarucci, Scott M" w:date="2016-02-17T21:32:00Z"/>
                <w:bCs/>
                <w:iCs/>
              </w:rPr>
            </w:pPr>
            <w:ins w:id="4907" w:author="Amarucci, Scott M" w:date="2016-02-19T11:54:00Z">
              <w:r w:rsidRPr="00213EBA">
                <w:rPr>
                  <w:bCs/>
                  <w:iCs/>
                </w:rPr>
                <w:t>PPNR impairment metric allows compar</w:t>
              </w:r>
              <w:r>
                <w:rPr>
                  <w:bCs/>
                  <w:iCs/>
                </w:rPr>
                <w:t>ison of</w:t>
              </w:r>
              <w:r w:rsidRPr="00213EBA">
                <w:rPr>
                  <w:bCs/>
                  <w:iCs/>
                </w:rPr>
                <w:t xml:space="preserve"> projected PPNR impairment under stress against the maximum impairment the bank can afford </w:t>
              </w:r>
              <w:r>
                <w:rPr>
                  <w:bCs/>
                  <w:iCs/>
                </w:rPr>
                <w:t>and still pass CCA</w:t>
              </w:r>
            </w:ins>
            <w:ins w:id="4908" w:author="Amarucci, Scott M" w:date="2016-02-19T11:55:00Z">
              <w:r>
                <w:rPr>
                  <w:bCs/>
                  <w:iCs/>
                </w:rPr>
                <w:t>R quantitatively</w:t>
              </w:r>
            </w:ins>
            <w:ins w:id="4909" w:author="Amarucci, Scott M" w:date="2016-02-19T11:58:00Z">
              <w:r>
                <w:rPr>
                  <w:bCs/>
                  <w:iCs/>
                </w:rPr>
                <w:t>.</w:t>
              </w:r>
            </w:ins>
          </w:p>
        </w:tc>
      </w:tr>
      <w:tr w:rsidR="007809FC" w:rsidRPr="00206D41" w:rsidTr="0069636A">
        <w:trPr>
          <w:trHeight w:val="255"/>
        </w:trPr>
        <w:tc>
          <w:tcPr>
            <w:tcW w:w="1728" w:type="dxa"/>
            <w:vMerge w:val="restart"/>
            <w:shd w:val="clear" w:color="auto" w:fill="auto"/>
          </w:tcPr>
          <w:p w:rsidR="007809FC" w:rsidRDefault="007809FC" w:rsidP="007E122B">
            <w:pPr>
              <w:rPr>
                <w:ins w:id="4910" w:author="Amarucci, Scott M" w:date="2016-02-17T21:35:00Z"/>
                <w:b/>
                <w:bCs/>
                <w:iCs/>
              </w:rPr>
            </w:pPr>
            <w:r>
              <w:rPr>
                <w:b/>
                <w:bCs/>
                <w:iCs/>
              </w:rPr>
              <w:t>ENTITY</w:t>
            </w:r>
          </w:p>
          <w:p w:rsidR="007809FC" w:rsidRPr="00206D41" w:rsidRDefault="007809FC" w:rsidP="007E122B">
            <w:pPr>
              <w:rPr>
                <w:b/>
                <w:bCs/>
                <w:iCs/>
              </w:rPr>
            </w:pPr>
          </w:p>
        </w:tc>
        <w:tc>
          <w:tcPr>
            <w:tcW w:w="2490" w:type="dxa"/>
            <w:shd w:val="clear" w:color="auto" w:fill="auto"/>
          </w:tcPr>
          <w:p w:rsidR="007809FC" w:rsidRPr="001F0F3D" w:rsidRDefault="007809FC" w:rsidP="007E122B">
            <w:pPr>
              <w:spacing w:after="0" w:line="240" w:lineRule="auto"/>
              <w:rPr>
                <w:b/>
                <w:bCs/>
                <w:iCs/>
              </w:rPr>
            </w:pPr>
            <w:r w:rsidRPr="001F0F3D">
              <w:rPr>
                <w:b/>
                <w:bCs/>
                <w:iCs/>
              </w:rPr>
              <w:t>SHUSA</w:t>
            </w:r>
          </w:p>
        </w:tc>
        <w:tc>
          <w:tcPr>
            <w:tcW w:w="2490" w:type="dxa"/>
            <w:shd w:val="clear" w:color="auto" w:fill="auto"/>
          </w:tcPr>
          <w:p w:rsidR="007809FC" w:rsidRPr="001F0F3D" w:rsidRDefault="007809FC" w:rsidP="007E122B">
            <w:pPr>
              <w:spacing w:after="0" w:line="240" w:lineRule="auto"/>
              <w:rPr>
                <w:b/>
                <w:bCs/>
                <w:iCs/>
              </w:rPr>
            </w:pPr>
            <w:r w:rsidRPr="001F0F3D">
              <w:rPr>
                <w:b/>
                <w:bCs/>
                <w:iCs/>
              </w:rPr>
              <w:t>SBNA</w:t>
            </w:r>
          </w:p>
        </w:tc>
        <w:tc>
          <w:tcPr>
            <w:tcW w:w="2490" w:type="dxa"/>
            <w:gridSpan w:val="2"/>
            <w:shd w:val="clear" w:color="auto" w:fill="auto"/>
          </w:tcPr>
          <w:p w:rsidR="007809FC" w:rsidRPr="001F0F3D" w:rsidRDefault="007809FC" w:rsidP="00D65D8F">
            <w:pPr>
              <w:spacing w:after="0" w:line="240" w:lineRule="auto"/>
              <w:rPr>
                <w:b/>
                <w:bCs/>
                <w:iCs/>
              </w:rPr>
            </w:pPr>
            <w:r w:rsidRPr="001F0F3D">
              <w:rPr>
                <w:b/>
                <w:bCs/>
                <w:iCs/>
              </w:rPr>
              <w:t>SC</w:t>
            </w:r>
          </w:p>
        </w:tc>
      </w:tr>
      <w:tr w:rsidR="007809FC" w:rsidRPr="00206D41" w:rsidTr="0069636A">
        <w:trPr>
          <w:trHeight w:val="255"/>
        </w:trPr>
        <w:tc>
          <w:tcPr>
            <w:tcW w:w="1728" w:type="dxa"/>
            <w:vMerge/>
            <w:shd w:val="clear" w:color="auto" w:fill="auto"/>
          </w:tcPr>
          <w:p w:rsidR="007809FC" w:rsidRDefault="007809FC" w:rsidP="007E122B">
            <w:pPr>
              <w:rPr>
                <w:b/>
                <w:bCs/>
                <w:iCs/>
              </w:rPr>
            </w:pPr>
          </w:p>
        </w:tc>
        <w:tc>
          <w:tcPr>
            <w:tcW w:w="2490" w:type="dxa"/>
            <w:shd w:val="clear" w:color="auto" w:fill="auto"/>
          </w:tcPr>
          <w:p w:rsidR="007809FC" w:rsidRPr="00206D41" w:rsidRDefault="007809FC" w:rsidP="007E122B">
            <w:pPr>
              <w:spacing w:after="0" w:line="240" w:lineRule="auto"/>
              <w:rPr>
                <w:bCs/>
                <w:iCs/>
              </w:rPr>
            </w:pPr>
            <w:r>
              <w:rPr>
                <w:bCs/>
                <w:iCs/>
              </w:rPr>
              <w:t>Yes</w:t>
            </w:r>
          </w:p>
        </w:tc>
        <w:tc>
          <w:tcPr>
            <w:tcW w:w="2490" w:type="dxa"/>
            <w:shd w:val="clear" w:color="auto" w:fill="auto"/>
          </w:tcPr>
          <w:p w:rsidR="007809FC" w:rsidRPr="00206D41" w:rsidRDefault="007809FC" w:rsidP="007E122B">
            <w:pPr>
              <w:spacing w:after="0" w:line="240" w:lineRule="auto"/>
              <w:rPr>
                <w:bCs/>
                <w:iCs/>
              </w:rPr>
            </w:pPr>
            <w:r>
              <w:rPr>
                <w:bCs/>
                <w:iCs/>
              </w:rPr>
              <w:t>Yes</w:t>
            </w:r>
          </w:p>
        </w:tc>
        <w:tc>
          <w:tcPr>
            <w:tcW w:w="2490" w:type="dxa"/>
            <w:gridSpan w:val="2"/>
            <w:shd w:val="clear" w:color="auto" w:fill="auto"/>
          </w:tcPr>
          <w:p w:rsidR="007809FC" w:rsidRPr="00206D41" w:rsidRDefault="007809FC" w:rsidP="007E122B">
            <w:pPr>
              <w:spacing w:after="0" w:line="240" w:lineRule="auto"/>
              <w:rPr>
                <w:bCs/>
                <w:iCs/>
              </w:rPr>
            </w:pPr>
            <w:r>
              <w:rPr>
                <w:bCs/>
                <w:iCs/>
              </w:rPr>
              <w:t>Yes</w:t>
            </w:r>
          </w:p>
        </w:tc>
      </w:tr>
      <w:tr w:rsidR="007809FC" w:rsidRPr="00206D41" w:rsidTr="00E04287">
        <w:trPr>
          <w:trHeight w:val="255"/>
          <w:ins w:id="4911" w:author="Amarucci, Scott M" w:date="2016-02-17T21:33:00Z"/>
        </w:trPr>
        <w:tc>
          <w:tcPr>
            <w:tcW w:w="1728" w:type="dxa"/>
            <w:vMerge/>
            <w:shd w:val="clear" w:color="auto" w:fill="auto"/>
          </w:tcPr>
          <w:p w:rsidR="007809FC" w:rsidRDefault="007809FC" w:rsidP="007809FC">
            <w:pPr>
              <w:rPr>
                <w:ins w:id="4912" w:author="Amarucci, Scott M" w:date="2016-02-17T21:33:00Z"/>
                <w:b/>
                <w:bCs/>
                <w:iCs/>
              </w:rPr>
            </w:pPr>
          </w:p>
        </w:tc>
        <w:tc>
          <w:tcPr>
            <w:tcW w:w="2490" w:type="dxa"/>
            <w:shd w:val="clear" w:color="auto" w:fill="auto"/>
          </w:tcPr>
          <w:p w:rsidR="007809FC" w:rsidRDefault="007809FC" w:rsidP="007809FC">
            <w:pPr>
              <w:spacing w:after="0" w:line="240" w:lineRule="auto"/>
              <w:rPr>
                <w:ins w:id="4913" w:author="Amarucci, Scott M" w:date="2016-02-17T21:33:00Z"/>
                <w:bCs/>
                <w:iCs/>
              </w:rPr>
            </w:pPr>
            <w:ins w:id="4914" w:author="Amarucci, Scott M" w:date="2016-02-17T21:35:00Z">
              <w:r>
                <w:rPr>
                  <w:b/>
                  <w:bCs/>
                  <w:iCs/>
                </w:rPr>
                <w:t>SIS</w:t>
              </w:r>
            </w:ins>
          </w:p>
        </w:tc>
        <w:tc>
          <w:tcPr>
            <w:tcW w:w="2490" w:type="dxa"/>
            <w:shd w:val="clear" w:color="auto" w:fill="auto"/>
          </w:tcPr>
          <w:p w:rsidR="007809FC" w:rsidRDefault="007809FC" w:rsidP="007809FC">
            <w:pPr>
              <w:spacing w:after="0" w:line="240" w:lineRule="auto"/>
              <w:rPr>
                <w:ins w:id="4915" w:author="Amarucci, Scott M" w:date="2016-02-17T21:33:00Z"/>
                <w:bCs/>
                <w:iCs/>
              </w:rPr>
            </w:pPr>
            <w:ins w:id="4916" w:author="Amarucci, Scott M" w:date="2016-02-17T21:35:00Z">
              <w:r>
                <w:rPr>
                  <w:b/>
                  <w:bCs/>
                  <w:iCs/>
                </w:rPr>
                <w:t>BSI Miami</w:t>
              </w:r>
            </w:ins>
          </w:p>
        </w:tc>
        <w:tc>
          <w:tcPr>
            <w:tcW w:w="1245" w:type="dxa"/>
            <w:shd w:val="clear" w:color="auto" w:fill="auto"/>
          </w:tcPr>
          <w:p w:rsidR="007809FC" w:rsidRDefault="007809FC" w:rsidP="007809FC">
            <w:pPr>
              <w:spacing w:after="0" w:line="240" w:lineRule="auto"/>
              <w:rPr>
                <w:ins w:id="4917" w:author="Amarucci, Scott M" w:date="2016-02-17T21:33:00Z"/>
                <w:bCs/>
                <w:iCs/>
              </w:rPr>
            </w:pPr>
            <w:ins w:id="4918" w:author="Amarucci, Scott M" w:date="2016-02-17T21:35:00Z">
              <w:r>
                <w:rPr>
                  <w:b/>
                  <w:bCs/>
                  <w:iCs/>
                </w:rPr>
                <w:t>BSPR</w:t>
              </w:r>
            </w:ins>
          </w:p>
        </w:tc>
        <w:tc>
          <w:tcPr>
            <w:tcW w:w="1245" w:type="dxa"/>
            <w:shd w:val="clear" w:color="auto" w:fill="auto"/>
          </w:tcPr>
          <w:p w:rsidR="007809FC" w:rsidRDefault="007809FC" w:rsidP="007809FC">
            <w:pPr>
              <w:spacing w:after="0" w:line="240" w:lineRule="auto"/>
              <w:rPr>
                <w:ins w:id="4919" w:author="Amarucci, Scott M" w:date="2016-02-17T21:33:00Z"/>
                <w:bCs/>
                <w:iCs/>
              </w:rPr>
            </w:pPr>
            <w:ins w:id="4920" w:author="Amarucci, Scott M" w:date="2016-02-17T21:35:00Z">
              <w:r>
                <w:rPr>
                  <w:b/>
                  <w:bCs/>
                  <w:iCs/>
                </w:rPr>
                <w:t>SSLLC</w:t>
              </w:r>
            </w:ins>
          </w:p>
        </w:tc>
      </w:tr>
      <w:tr w:rsidR="007809FC" w:rsidRPr="00206D41" w:rsidTr="00E04287">
        <w:trPr>
          <w:trHeight w:val="255"/>
          <w:ins w:id="4921" w:author="Amarucci, Scott M" w:date="2016-02-17T21:33:00Z"/>
        </w:trPr>
        <w:tc>
          <w:tcPr>
            <w:tcW w:w="1728" w:type="dxa"/>
            <w:vMerge/>
            <w:shd w:val="clear" w:color="auto" w:fill="auto"/>
          </w:tcPr>
          <w:p w:rsidR="007809FC" w:rsidRDefault="007809FC" w:rsidP="007809FC">
            <w:pPr>
              <w:rPr>
                <w:ins w:id="4922" w:author="Amarucci, Scott M" w:date="2016-02-17T21:33:00Z"/>
                <w:b/>
                <w:bCs/>
                <w:iCs/>
              </w:rPr>
            </w:pPr>
          </w:p>
        </w:tc>
        <w:tc>
          <w:tcPr>
            <w:tcW w:w="2490" w:type="dxa"/>
            <w:shd w:val="clear" w:color="auto" w:fill="auto"/>
          </w:tcPr>
          <w:p w:rsidR="007809FC" w:rsidRDefault="007809FC" w:rsidP="007809FC">
            <w:pPr>
              <w:spacing w:after="0" w:line="240" w:lineRule="auto"/>
              <w:rPr>
                <w:ins w:id="4923" w:author="Amarucci, Scott M" w:date="2016-02-17T21:33:00Z"/>
                <w:bCs/>
                <w:iCs/>
              </w:rPr>
            </w:pPr>
            <w:ins w:id="4924" w:author="Amarucci, Scott M" w:date="2016-02-17T21:35:00Z">
              <w:r>
                <w:rPr>
                  <w:bCs/>
                  <w:iCs/>
                </w:rPr>
                <w:t>No</w:t>
              </w:r>
            </w:ins>
          </w:p>
        </w:tc>
        <w:tc>
          <w:tcPr>
            <w:tcW w:w="2490" w:type="dxa"/>
            <w:shd w:val="clear" w:color="auto" w:fill="auto"/>
          </w:tcPr>
          <w:p w:rsidR="007809FC" w:rsidRDefault="007809FC" w:rsidP="007809FC">
            <w:pPr>
              <w:spacing w:after="0" w:line="240" w:lineRule="auto"/>
              <w:rPr>
                <w:ins w:id="4925" w:author="Amarucci, Scott M" w:date="2016-02-17T21:33:00Z"/>
                <w:bCs/>
                <w:iCs/>
              </w:rPr>
            </w:pPr>
            <w:ins w:id="4926" w:author="Amarucci, Scott M" w:date="2016-02-17T21:35:00Z">
              <w:r>
                <w:rPr>
                  <w:bCs/>
                  <w:iCs/>
                </w:rPr>
                <w:t>No</w:t>
              </w:r>
            </w:ins>
          </w:p>
        </w:tc>
        <w:tc>
          <w:tcPr>
            <w:tcW w:w="1245" w:type="dxa"/>
            <w:shd w:val="clear" w:color="auto" w:fill="auto"/>
          </w:tcPr>
          <w:p w:rsidR="007809FC" w:rsidRDefault="007809FC" w:rsidP="007809FC">
            <w:pPr>
              <w:spacing w:after="0" w:line="240" w:lineRule="auto"/>
              <w:rPr>
                <w:ins w:id="4927" w:author="Amarucci, Scott M" w:date="2016-02-17T21:33:00Z"/>
                <w:bCs/>
                <w:iCs/>
              </w:rPr>
            </w:pPr>
            <w:ins w:id="4928" w:author="Amarucci, Scott M" w:date="2016-02-17T21:35:00Z">
              <w:r>
                <w:rPr>
                  <w:bCs/>
                  <w:iCs/>
                </w:rPr>
                <w:t>No</w:t>
              </w:r>
            </w:ins>
          </w:p>
        </w:tc>
        <w:tc>
          <w:tcPr>
            <w:tcW w:w="1245" w:type="dxa"/>
            <w:shd w:val="clear" w:color="auto" w:fill="auto"/>
          </w:tcPr>
          <w:p w:rsidR="007809FC" w:rsidRDefault="007809FC" w:rsidP="007809FC">
            <w:pPr>
              <w:spacing w:after="0" w:line="240" w:lineRule="auto"/>
              <w:rPr>
                <w:ins w:id="4929" w:author="Amarucci, Scott M" w:date="2016-02-17T21:33:00Z"/>
                <w:bCs/>
                <w:iCs/>
              </w:rPr>
            </w:pPr>
            <w:ins w:id="4930" w:author="Amarucci, Scott M" w:date="2016-02-17T21:35:00Z">
              <w:r>
                <w:rPr>
                  <w:bCs/>
                  <w:iCs/>
                </w:rPr>
                <w:t>No</w:t>
              </w:r>
            </w:ins>
          </w:p>
        </w:tc>
      </w:tr>
      <w:tr w:rsidR="007809FC" w:rsidRPr="00206D41" w:rsidTr="0069636A">
        <w:trPr>
          <w:trHeight w:val="270"/>
        </w:trPr>
        <w:tc>
          <w:tcPr>
            <w:tcW w:w="1728" w:type="dxa"/>
            <w:vMerge w:val="restart"/>
            <w:shd w:val="clear" w:color="auto" w:fill="auto"/>
          </w:tcPr>
          <w:p w:rsidR="007809FC" w:rsidRPr="00206D41" w:rsidRDefault="007809FC" w:rsidP="007809FC">
            <w:pPr>
              <w:rPr>
                <w:b/>
                <w:bCs/>
                <w:iCs/>
              </w:rPr>
            </w:pPr>
            <w:r>
              <w:rPr>
                <w:b/>
                <w:bCs/>
                <w:iCs/>
              </w:rPr>
              <w:t>METRIC OWNER</w:t>
            </w:r>
          </w:p>
        </w:tc>
        <w:tc>
          <w:tcPr>
            <w:tcW w:w="2490" w:type="dxa"/>
            <w:shd w:val="clear" w:color="auto" w:fill="auto"/>
          </w:tcPr>
          <w:p w:rsidR="007809FC" w:rsidRPr="001F0F3D" w:rsidRDefault="007809FC" w:rsidP="007809FC">
            <w:pPr>
              <w:spacing w:after="0" w:line="240" w:lineRule="auto"/>
              <w:rPr>
                <w:b/>
                <w:bCs/>
                <w:iCs/>
              </w:rPr>
            </w:pPr>
            <w:r w:rsidRPr="001F0F3D">
              <w:rPr>
                <w:b/>
                <w:bCs/>
                <w:iCs/>
              </w:rPr>
              <w:t>SHUSA</w:t>
            </w:r>
          </w:p>
        </w:tc>
        <w:tc>
          <w:tcPr>
            <w:tcW w:w="2490" w:type="dxa"/>
            <w:shd w:val="clear" w:color="auto" w:fill="auto"/>
          </w:tcPr>
          <w:p w:rsidR="007809FC" w:rsidRPr="001F0F3D" w:rsidRDefault="007809FC" w:rsidP="007809FC">
            <w:pPr>
              <w:spacing w:after="0" w:line="240" w:lineRule="auto"/>
              <w:rPr>
                <w:b/>
                <w:bCs/>
                <w:iCs/>
              </w:rPr>
            </w:pPr>
            <w:r w:rsidRPr="001F0F3D">
              <w:rPr>
                <w:b/>
                <w:bCs/>
                <w:iCs/>
              </w:rPr>
              <w:t>SBNA</w:t>
            </w:r>
          </w:p>
        </w:tc>
        <w:tc>
          <w:tcPr>
            <w:tcW w:w="2490" w:type="dxa"/>
            <w:gridSpan w:val="2"/>
            <w:shd w:val="clear" w:color="auto" w:fill="auto"/>
          </w:tcPr>
          <w:p w:rsidR="007809FC" w:rsidRPr="001F0F3D" w:rsidRDefault="007809FC" w:rsidP="007809FC">
            <w:pPr>
              <w:spacing w:after="0" w:line="240" w:lineRule="auto"/>
              <w:rPr>
                <w:b/>
                <w:bCs/>
                <w:iCs/>
              </w:rPr>
            </w:pPr>
            <w:r w:rsidRPr="001F0F3D">
              <w:rPr>
                <w:b/>
                <w:bCs/>
                <w:iCs/>
              </w:rPr>
              <w:t>SC</w:t>
            </w:r>
          </w:p>
        </w:tc>
      </w:tr>
      <w:tr w:rsidR="007809FC" w:rsidRPr="00206D41" w:rsidTr="0069636A">
        <w:trPr>
          <w:trHeight w:val="252"/>
        </w:trPr>
        <w:tc>
          <w:tcPr>
            <w:tcW w:w="1728" w:type="dxa"/>
            <w:vMerge/>
            <w:shd w:val="clear" w:color="auto" w:fill="auto"/>
          </w:tcPr>
          <w:p w:rsidR="007809FC" w:rsidRPr="00206D41" w:rsidRDefault="007809FC" w:rsidP="007809FC">
            <w:pPr>
              <w:rPr>
                <w:b/>
                <w:bCs/>
                <w:iCs/>
              </w:rPr>
            </w:pPr>
          </w:p>
        </w:tc>
        <w:tc>
          <w:tcPr>
            <w:tcW w:w="2490" w:type="dxa"/>
            <w:shd w:val="clear" w:color="auto" w:fill="auto"/>
          </w:tcPr>
          <w:p w:rsidR="007809FC" w:rsidRPr="00206D41" w:rsidRDefault="007809FC" w:rsidP="007809FC">
            <w:pPr>
              <w:spacing w:after="0" w:line="240" w:lineRule="auto"/>
              <w:rPr>
                <w:bCs/>
                <w:iCs/>
              </w:rPr>
            </w:pPr>
            <w:r>
              <w:rPr>
                <w:bCs/>
                <w:iCs/>
              </w:rPr>
              <w:t>SHUSA Director CCAR Team</w:t>
            </w:r>
          </w:p>
        </w:tc>
        <w:tc>
          <w:tcPr>
            <w:tcW w:w="2490" w:type="dxa"/>
            <w:shd w:val="clear" w:color="auto" w:fill="auto"/>
          </w:tcPr>
          <w:p w:rsidR="007809FC" w:rsidRPr="00206D41" w:rsidRDefault="007809FC" w:rsidP="002D0E55">
            <w:pPr>
              <w:spacing w:after="0" w:line="240" w:lineRule="auto"/>
              <w:rPr>
                <w:bCs/>
                <w:iCs/>
              </w:rPr>
            </w:pPr>
            <w:r>
              <w:rPr>
                <w:bCs/>
                <w:iCs/>
              </w:rPr>
              <w:t xml:space="preserve">SBNA  </w:t>
            </w:r>
            <w:del w:id="4931" w:author="Amarucci, Scott M" w:date="2016-02-17T21:36:00Z">
              <w:r w:rsidDel="002D0E55">
                <w:rPr>
                  <w:bCs/>
                  <w:iCs/>
                </w:rPr>
                <w:delText xml:space="preserve">Director </w:delText>
              </w:r>
            </w:del>
            <w:ins w:id="4932" w:author="Amarucci, Scott M" w:date="2016-02-17T21:36:00Z">
              <w:r w:rsidR="002D0E55">
                <w:rPr>
                  <w:bCs/>
                  <w:iCs/>
                </w:rPr>
                <w:t xml:space="preserve">Dir. </w:t>
              </w:r>
            </w:ins>
            <w:r>
              <w:rPr>
                <w:bCs/>
                <w:iCs/>
              </w:rPr>
              <w:t>CCAR Team</w:t>
            </w:r>
          </w:p>
        </w:tc>
        <w:tc>
          <w:tcPr>
            <w:tcW w:w="2490" w:type="dxa"/>
            <w:gridSpan w:val="2"/>
            <w:shd w:val="clear" w:color="auto" w:fill="auto"/>
          </w:tcPr>
          <w:p w:rsidR="007809FC" w:rsidRPr="00206D41" w:rsidRDefault="007809FC" w:rsidP="002D0E55">
            <w:pPr>
              <w:spacing w:after="0" w:line="240" w:lineRule="auto"/>
              <w:rPr>
                <w:bCs/>
                <w:iCs/>
              </w:rPr>
            </w:pPr>
            <w:r>
              <w:rPr>
                <w:bCs/>
                <w:iCs/>
              </w:rPr>
              <w:t xml:space="preserve">SC  </w:t>
            </w:r>
            <w:del w:id="4933" w:author="Amarucci, Scott M" w:date="2016-02-17T21:37:00Z">
              <w:r w:rsidDel="002D0E55">
                <w:rPr>
                  <w:bCs/>
                  <w:iCs/>
                </w:rPr>
                <w:delText xml:space="preserve">Director </w:delText>
              </w:r>
            </w:del>
            <w:ins w:id="4934" w:author="Amarucci, Scott M" w:date="2016-02-17T21:37:00Z">
              <w:r w:rsidR="002D0E55">
                <w:rPr>
                  <w:bCs/>
                  <w:iCs/>
                </w:rPr>
                <w:t xml:space="preserve">Dir. </w:t>
              </w:r>
            </w:ins>
            <w:r>
              <w:rPr>
                <w:bCs/>
                <w:iCs/>
              </w:rPr>
              <w:t>CCAR Team</w:t>
            </w:r>
          </w:p>
        </w:tc>
      </w:tr>
      <w:tr w:rsidR="007809FC" w:rsidRPr="00206D41" w:rsidTr="0069636A">
        <w:trPr>
          <w:trHeight w:val="252"/>
          <w:ins w:id="4935" w:author="Amarucci, Scott M" w:date="2016-02-17T21:33:00Z"/>
        </w:trPr>
        <w:tc>
          <w:tcPr>
            <w:tcW w:w="1728" w:type="dxa"/>
            <w:vMerge/>
            <w:shd w:val="clear" w:color="auto" w:fill="auto"/>
          </w:tcPr>
          <w:p w:rsidR="007809FC" w:rsidRPr="00206D41" w:rsidRDefault="007809FC" w:rsidP="007809FC">
            <w:pPr>
              <w:rPr>
                <w:ins w:id="4936" w:author="Amarucci, Scott M" w:date="2016-02-17T21:33:00Z"/>
                <w:b/>
                <w:bCs/>
                <w:iCs/>
              </w:rPr>
            </w:pPr>
          </w:p>
        </w:tc>
        <w:tc>
          <w:tcPr>
            <w:tcW w:w="2490" w:type="dxa"/>
            <w:shd w:val="clear" w:color="auto" w:fill="auto"/>
          </w:tcPr>
          <w:p w:rsidR="007809FC" w:rsidRDefault="007809FC" w:rsidP="007809FC">
            <w:pPr>
              <w:spacing w:after="0" w:line="240" w:lineRule="auto"/>
              <w:rPr>
                <w:ins w:id="4937" w:author="Amarucci, Scott M" w:date="2016-02-17T21:33:00Z"/>
                <w:bCs/>
                <w:iCs/>
              </w:rPr>
            </w:pPr>
            <w:ins w:id="4938" w:author="Amarucci, Scott M" w:date="2016-02-17T21:33:00Z">
              <w:r>
                <w:rPr>
                  <w:b/>
                  <w:bCs/>
                  <w:iCs/>
                </w:rPr>
                <w:t>SIS</w:t>
              </w:r>
            </w:ins>
          </w:p>
        </w:tc>
        <w:tc>
          <w:tcPr>
            <w:tcW w:w="2490" w:type="dxa"/>
            <w:shd w:val="clear" w:color="auto" w:fill="auto"/>
          </w:tcPr>
          <w:p w:rsidR="007809FC" w:rsidRDefault="007809FC" w:rsidP="007809FC">
            <w:pPr>
              <w:spacing w:after="0" w:line="240" w:lineRule="auto"/>
              <w:rPr>
                <w:ins w:id="4939" w:author="Amarucci, Scott M" w:date="2016-02-17T21:33:00Z"/>
                <w:bCs/>
                <w:iCs/>
              </w:rPr>
            </w:pPr>
            <w:ins w:id="4940" w:author="Amarucci, Scott M" w:date="2016-02-17T21:33:00Z">
              <w:r>
                <w:rPr>
                  <w:b/>
                  <w:bCs/>
                  <w:iCs/>
                </w:rPr>
                <w:t>BSI Miami</w:t>
              </w:r>
            </w:ins>
          </w:p>
        </w:tc>
        <w:tc>
          <w:tcPr>
            <w:tcW w:w="2490" w:type="dxa"/>
            <w:gridSpan w:val="2"/>
            <w:shd w:val="clear" w:color="auto" w:fill="auto"/>
          </w:tcPr>
          <w:p w:rsidR="007809FC" w:rsidRDefault="007809FC" w:rsidP="007809FC">
            <w:pPr>
              <w:spacing w:after="0" w:line="240" w:lineRule="auto"/>
              <w:rPr>
                <w:ins w:id="4941" w:author="Amarucci, Scott M" w:date="2016-02-17T21:33:00Z"/>
                <w:bCs/>
                <w:iCs/>
              </w:rPr>
            </w:pPr>
            <w:ins w:id="4942" w:author="Amarucci, Scott M" w:date="2016-02-17T21:33:00Z">
              <w:r>
                <w:rPr>
                  <w:b/>
                  <w:bCs/>
                  <w:iCs/>
                </w:rPr>
                <w:t>BSPR</w:t>
              </w:r>
            </w:ins>
          </w:p>
        </w:tc>
      </w:tr>
      <w:tr w:rsidR="007809FC" w:rsidRPr="00206D41" w:rsidTr="0069636A">
        <w:trPr>
          <w:trHeight w:val="252"/>
          <w:ins w:id="4943" w:author="Amarucci, Scott M" w:date="2016-02-17T21:33:00Z"/>
        </w:trPr>
        <w:tc>
          <w:tcPr>
            <w:tcW w:w="1728" w:type="dxa"/>
            <w:vMerge/>
            <w:shd w:val="clear" w:color="auto" w:fill="auto"/>
          </w:tcPr>
          <w:p w:rsidR="007809FC" w:rsidRPr="00206D41" w:rsidRDefault="007809FC" w:rsidP="007809FC">
            <w:pPr>
              <w:rPr>
                <w:ins w:id="4944" w:author="Amarucci, Scott M" w:date="2016-02-17T21:33:00Z"/>
                <w:b/>
                <w:bCs/>
                <w:iCs/>
              </w:rPr>
            </w:pPr>
          </w:p>
        </w:tc>
        <w:tc>
          <w:tcPr>
            <w:tcW w:w="2490" w:type="dxa"/>
            <w:shd w:val="clear" w:color="auto" w:fill="auto"/>
          </w:tcPr>
          <w:p w:rsidR="007809FC" w:rsidRDefault="007809FC" w:rsidP="007809FC">
            <w:pPr>
              <w:spacing w:after="0" w:line="240" w:lineRule="auto"/>
              <w:rPr>
                <w:ins w:id="4945" w:author="Amarucci, Scott M" w:date="2016-02-17T21:33:00Z"/>
                <w:bCs/>
                <w:iCs/>
              </w:rPr>
            </w:pPr>
            <w:ins w:id="4946" w:author="Amarucci, Scott M" w:date="2016-02-17T21:33:00Z">
              <w:r>
                <w:rPr>
                  <w:bCs/>
                  <w:iCs/>
                </w:rPr>
                <w:t>N/A</w:t>
              </w:r>
            </w:ins>
          </w:p>
        </w:tc>
        <w:tc>
          <w:tcPr>
            <w:tcW w:w="2490" w:type="dxa"/>
            <w:shd w:val="clear" w:color="auto" w:fill="auto"/>
          </w:tcPr>
          <w:p w:rsidR="007809FC" w:rsidRDefault="002D0E55" w:rsidP="002D0E55">
            <w:pPr>
              <w:spacing w:after="0" w:line="240" w:lineRule="auto"/>
              <w:rPr>
                <w:ins w:id="4947" w:author="Amarucci, Scott M" w:date="2016-02-17T21:33:00Z"/>
                <w:bCs/>
                <w:iCs/>
              </w:rPr>
            </w:pPr>
            <w:ins w:id="4948" w:author="Amarucci, Scott M" w:date="2016-02-17T21:36:00Z">
              <w:r>
                <w:rPr>
                  <w:bCs/>
                  <w:iCs/>
                </w:rPr>
                <w:t>BSI Dir</w:t>
              </w:r>
            </w:ins>
            <w:ins w:id="4949" w:author="Amarucci, Scott M" w:date="2016-02-17T21:37:00Z">
              <w:r>
                <w:rPr>
                  <w:bCs/>
                  <w:iCs/>
                </w:rPr>
                <w:t>.</w:t>
              </w:r>
            </w:ins>
            <w:ins w:id="4950" w:author="Amarucci, Scott M" w:date="2016-02-17T21:36:00Z">
              <w:r>
                <w:rPr>
                  <w:bCs/>
                  <w:iCs/>
                </w:rPr>
                <w:t xml:space="preserve"> CCAR Team</w:t>
              </w:r>
            </w:ins>
          </w:p>
        </w:tc>
        <w:tc>
          <w:tcPr>
            <w:tcW w:w="2490" w:type="dxa"/>
            <w:gridSpan w:val="2"/>
            <w:shd w:val="clear" w:color="auto" w:fill="auto"/>
          </w:tcPr>
          <w:p w:rsidR="007809FC" w:rsidRDefault="002D0E55" w:rsidP="002D0E55">
            <w:pPr>
              <w:spacing w:after="0" w:line="240" w:lineRule="auto"/>
              <w:rPr>
                <w:ins w:id="4951" w:author="Amarucci, Scott M" w:date="2016-02-17T21:33:00Z"/>
                <w:bCs/>
                <w:iCs/>
              </w:rPr>
            </w:pPr>
            <w:ins w:id="4952" w:author="Amarucci, Scott M" w:date="2016-02-17T21:36:00Z">
              <w:r>
                <w:rPr>
                  <w:bCs/>
                  <w:iCs/>
                </w:rPr>
                <w:t>BSPR Dir</w:t>
              </w:r>
            </w:ins>
            <w:ins w:id="4953" w:author="Amarucci, Scott M" w:date="2016-02-17T21:37:00Z">
              <w:r>
                <w:rPr>
                  <w:bCs/>
                  <w:iCs/>
                </w:rPr>
                <w:t>.</w:t>
              </w:r>
            </w:ins>
            <w:ins w:id="4954" w:author="Amarucci, Scott M" w:date="2016-02-17T21:36:00Z">
              <w:r>
                <w:rPr>
                  <w:bCs/>
                  <w:iCs/>
                </w:rPr>
                <w:t xml:space="preserve"> CCAR Team</w:t>
              </w:r>
            </w:ins>
          </w:p>
        </w:tc>
      </w:tr>
      <w:tr w:rsidR="007809FC" w:rsidRPr="00206D41" w:rsidTr="00E04287">
        <w:trPr>
          <w:trHeight w:val="252"/>
          <w:ins w:id="4955" w:author="Amarucci, Scott M" w:date="2016-02-17T21:33:00Z"/>
        </w:trPr>
        <w:tc>
          <w:tcPr>
            <w:tcW w:w="1728" w:type="dxa"/>
            <w:vMerge/>
            <w:shd w:val="clear" w:color="auto" w:fill="auto"/>
          </w:tcPr>
          <w:p w:rsidR="007809FC" w:rsidRPr="00206D41" w:rsidRDefault="007809FC" w:rsidP="007809FC">
            <w:pPr>
              <w:rPr>
                <w:ins w:id="4956" w:author="Amarucci, Scott M" w:date="2016-02-17T21:33:00Z"/>
                <w:b/>
                <w:bCs/>
                <w:iCs/>
              </w:rPr>
            </w:pPr>
          </w:p>
        </w:tc>
        <w:tc>
          <w:tcPr>
            <w:tcW w:w="2490" w:type="dxa"/>
            <w:shd w:val="clear" w:color="auto" w:fill="auto"/>
          </w:tcPr>
          <w:p w:rsidR="007809FC" w:rsidRDefault="007809FC" w:rsidP="007809FC">
            <w:pPr>
              <w:spacing w:after="0" w:line="240" w:lineRule="auto"/>
              <w:rPr>
                <w:ins w:id="4957" w:author="Amarucci, Scott M" w:date="2016-02-17T21:33:00Z"/>
                <w:bCs/>
                <w:iCs/>
              </w:rPr>
            </w:pPr>
            <w:ins w:id="4958" w:author="Amarucci, Scott M" w:date="2016-02-17T21:33:00Z">
              <w:r>
                <w:rPr>
                  <w:b/>
                  <w:bCs/>
                  <w:iCs/>
                </w:rPr>
                <w:t>SSLLC</w:t>
              </w:r>
            </w:ins>
          </w:p>
        </w:tc>
        <w:tc>
          <w:tcPr>
            <w:tcW w:w="4980" w:type="dxa"/>
            <w:gridSpan w:val="3"/>
            <w:vMerge w:val="restart"/>
            <w:shd w:val="clear" w:color="auto" w:fill="auto"/>
          </w:tcPr>
          <w:p w:rsidR="007809FC" w:rsidRDefault="007809FC" w:rsidP="007809FC">
            <w:pPr>
              <w:spacing w:after="0" w:line="240" w:lineRule="auto"/>
              <w:rPr>
                <w:ins w:id="4959" w:author="Amarucci, Scott M" w:date="2016-02-17T21:33:00Z"/>
                <w:bCs/>
                <w:iCs/>
              </w:rPr>
            </w:pPr>
          </w:p>
        </w:tc>
      </w:tr>
      <w:tr w:rsidR="007809FC" w:rsidRPr="00206D41" w:rsidTr="00E04287">
        <w:trPr>
          <w:trHeight w:val="252"/>
          <w:ins w:id="4960" w:author="Amarucci, Scott M" w:date="2016-02-17T21:33:00Z"/>
        </w:trPr>
        <w:tc>
          <w:tcPr>
            <w:tcW w:w="1728" w:type="dxa"/>
            <w:vMerge/>
            <w:shd w:val="clear" w:color="auto" w:fill="auto"/>
          </w:tcPr>
          <w:p w:rsidR="007809FC" w:rsidRPr="00206D41" w:rsidRDefault="007809FC" w:rsidP="007809FC">
            <w:pPr>
              <w:rPr>
                <w:ins w:id="4961" w:author="Amarucci, Scott M" w:date="2016-02-17T21:33:00Z"/>
                <w:b/>
                <w:bCs/>
                <w:iCs/>
              </w:rPr>
            </w:pPr>
          </w:p>
        </w:tc>
        <w:tc>
          <w:tcPr>
            <w:tcW w:w="2490" w:type="dxa"/>
            <w:shd w:val="clear" w:color="auto" w:fill="auto"/>
          </w:tcPr>
          <w:p w:rsidR="007809FC" w:rsidRDefault="002D0E55" w:rsidP="002D0E55">
            <w:pPr>
              <w:spacing w:after="0" w:line="240" w:lineRule="auto"/>
              <w:rPr>
                <w:ins w:id="4962" w:author="Amarucci, Scott M" w:date="2016-02-17T21:33:00Z"/>
                <w:bCs/>
                <w:iCs/>
              </w:rPr>
            </w:pPr>
            <w:ins w:id="4963" w:author="Amarucci, Scott M" w:date="2016-02-17T21:36:00Z">
              <w:r>
                <w:rPr>
                  <w:bCs/>
                  <w:iCs/>
                </w:rPr>
                <w:t xml:space="preserve">SSLLC </w:t>
              </w:r>
              <w:proofErr w:type="spellStart"/>
              <w:r>
                <w:rPr>
                  <w:bCs/>
                  <w:iCs/>
                </w:rPr>
                <w:t>Dir</w:t>
              </w:r>
            </w:ins>
            <w:ins w:id="4964" w:author="Amarucci, Scott M" w:date="2016-02-17T21:37:00Z">
              <w:r>
                <w:rPr>
                  <w:bCs/>
                  <w:iCs/>
                </w:rPr>
                <w:t>.</w:t>
              </w:r>
            </w:ins>
            <w:ins w:id="4965" w:author="Amarucci, Scott M" w:date="2016-02-17T21:36:00Z">
              <w:r>
                <w:rPr>
                  <w:bCs/>
                  <w:iCs/>
                </w:rPr>
                <w:t>CCAR</w:t>
              </w:r>
              <w:proofErr w:type="spellEnd"/>
              <w:r>
                <w:rPr>
                  <w:bCs/>
                  <w:iCs/>
                </w:rPr>
                <w:t xml:space="preserve"> Team</w:t>
              </w:r>
            </w:ins>
          </w:p>
        </w:tc>
        <w:tc>
          <w:tcPr>
            <w:tcW w:w="4980" w:type="dxa"/>
            <w:gridSpan w:val="3"/>
            <w:vMerge/>
            <w:shd w:val="clear" w:color="auto" w:fill="auto"/>
          </w:tcPr>
          <w:p w:rsidR="007809FC" w:rsidRDefault="007809FC" w:rsidP="007809FC">
            <w:pPr>
              <w:spacing w:after="0" w:line="240" w:lineRule="auto"/>
              <w:rPr>
                <w:ins w:id="4966" w:author="Amarucci, Scott M" w:date="2016-02-17T21:33:00Z"/>
                <w:bCs/>
                <w:iCs/>
              </w:rPr>
            </w:pPr>
          </w:p>
        </w:tc>
      </w:tr>
      <w:tr w:rsidR="007809FC" w:rsidRPr="00206D41" w:rsidTr="0069636A">
        <w:trPr>
          <w:trHeight w:val="265"/>
        </w:trPr>
        <w:tc>
          <w:tcPr>
            <w:tcW w:w="1728" w:type="dxa"/>
            <w:shd w:val="clear" w:color="auto" w:fill="auto"/>
          </w:tcPr>
          <w:p w:rsidR="007809FC" w:rsidRPr="00206D41" w:rsidRDefault="007809FC" w:rsidP="007809FC">
            <w:pPr>
              <w:ind w:left="-60"/>
              <w:rPr>
                <w:b/>
                <w:bCs/>
                <w:iCs/>
              </w:rPr>
            </w:pPr>
            <w:r>
              <w:rPr>
                <w:b/>
                <w:bCs/>
                <w:iCs/>
              </w:rPr>
              <w:t>TRIGGER AND LIMIT SETTING</w:t>
            </w:r>
          </w:p>
        </w:tc>
        <w:tc>
          <w:tcPr>
            <w:tcW w:w="7470" w:type="dxa"/>
            <w:gridSpan w:val="4"/>
            <w:shd w:val="clear" w:color="auto" w:fill="auto"/>
          </w:tcPr>
          <w:p w:rsidR="007809FC" w:rsidRDefault="007809FC" w:rsidP="007809FC">
            <w:pPr>
              <w:spacing w:after="0" w:line="240" w:lineRule="auto"/>
              <w:rPr>
                <w:rFonts w:asciiTheme="minorHAnsi" w:eastAsiaTheme="minorHAnsi" w:hAnsiTheme="minorHAnsi" w:cstheme="minorBidi"/>
                <w:iCs/>
              </w:rPr>
            </w:pPr>
            <w:r w:rsidRPr="00CB26DF">
              <w:rPr>
                <w:rFonts w:asciiTheme="minorHAnsi" w:eastAsiaTheme="minorHAnsi" w:hAnsiTheme="minorHAnsi" w:cstheme="minorBidi"/>
                <w:iCs/>
              </w:rPr>
              <w:t>The CCAR PPNR impairment loss  limit and trigger is set as follows:</w:t>
            </w:r>
          </w:p>
          <w:p w:rsidR="007809FC" w:rsidRPr="00CB26DF" w:rsidRDefault="007809FC" w:rsidP="007809FC">
            <w:pPr>
              <w:pStyle w:val="ListParagraph"/>
              <w:numPr>
                <w:ilvl w:val="0"/>
                <w:numId w:val="23"/>
              </w:numPr>
              <w:spacing w:after="0" w:line="240" w:lineRule="auto"/>
              <w:rPr>
                <w:iCs/>
              </w:rPr>
            </w:pPr>
            <w:r w:rsidRPr="000F41ED">
              <w:rPr>
                <w:iCs/>
              </w:rPr>
              <w:t>Each material component is allocated its PPNR impairment and, in addition, a proportionate amount of any capital surplus that may remain between the lowest quarterly value of the Tier 1 Risk</w:t>
            </w:r>
            <w:r w:rsidRPr="00CB26DF">
              <w:rPr>
                <w:iCs/>
              </w:rPr>
              <w:t>-based Capital ratio throughout the CCAR period and the amber triggers/red limit level for the ratio.</w:t>
            </w:r>
          </w:p>
          <w:p w:rsidR="007809FC" w:rsidRPr="00CB26DF" w:rsidRDefault="007809FC" w:rsidP="007809FC">
            <w:pPr>
              <w:pStyle w:val="ListParagraph"/>
              <w:numPr>
                <w:ilvl w:val="0"/>
                <w:numId w:val="22"/>
              </w:numPr>
              <w:spacing w:after="0" w:line="240" w:lineRule="auto"/>
              <w:rPr>
                <w:iCs/>
              </w:rPr>
            </w:pPr>
            <w:r w:rsidRPr="00CB26DF">
              <w:rPr>
                <w:iCs/>
              </w:rPr>
              <w:t xml:space="preserve">Amber trigger: is calculated as the sum of PPNR impairment + the proportionate amount of capital surplus (in dollar terms) between the CCAR output for the Tier 1 Risk-based capital ratio and the internally set post-stress minimum ratio (amber level).    </w:t>
            </w:r>
          </w:p>
          <w:p w:rsidR="007809FC" w:rsidRPr="00CB26DF" w:rsidRDefault="007809FC" w:rsidP="007809FC">
            <w:pPr>
              <w:pStyle w:val="ListParagraph"/>
              <w:numPr>
                <w:ilvl w:val="0"/>
                <w:numId w:val="22"/>
              </w:numPr>
              <w:spacing w:after="0" w:line="240" w:lineRule="auto"/>
              <w:rPr>
                <w:iCs/>
              </w:rPr>
            </w:pPr>
            <w:r w:rsidRPr="00CB26DF">
              <w:rPr>
                <w:iCs/>
              </w:rPr>
              <w:t xml:space="preserve">Red limit:   is calculated as the sum of PPNR impairment + the proportionate amount of capital surplus (in dollar terms) between the CCAR output for the Tier 1 Risk-based capital ratio and the regulatory “Prompt Corrective Action” Tier 1 Risk-based capital ratio (red limit).    </w:t>
            </w:r>
          </w:p>
          <w:p w:rsidR="007809FC" w:rsidRDefault="007809FC" w:rsidP="007809FC">
            <w:pPr>
              <w:spacing w:after="0" w:line="240" w:lineRule="auto"/>
              <w:rPr>
                <w:bCs/>
                <w:iCs/>
              </w:rPr>
            </w:pPr>
          </w:p>
          <w:p w:rsidR="007809FC" w:rsidRPr="00627823" w:rsidRDefault="007809FC" w:rsidP="007809FC">
            <w:pPr>
              <w:spacing w:after="0" w:line="240" w:lineRule="auto"/>
              <w:jc w:val="center"/>
              <w:rPr>
                <w:bCs/>
                <w:i/>
                <w:iCs/>
              </w:rPr>
            </w:pPr>
            <w:r w:rsidRPr="00627823">
              <w:rPr>
                <w:bCs/>
                <w:i/>
                <w:iCs/>
              </w:rPr>
              <w:t>Capital Surplus ($MM) =</w:t>
            </w:r>
          </w:p>
          <w:p w:rsidR="007809FC" w:rsidRPr="00E2205B" w:rsidRDefault="007809FC" w:rsidP="007809FC">
            <w:pPr>
              <w:spacing w:after="0" w:line="240" w:lineRule="auto"/>
              <w:jc w:val="center"/>
              <w:rPr>
                <w:bCs/>
                <w:i/>
                <w:iCs/>
              </w:rPr>
            </w:pPr>
            <w:r w:rsidRPr="00627823">
              <w:rPr>
                <w:bCs/>
                <w:i/>
                <w:iCs/>
              </w:rPr>
              <w:t xml:space="preserve">(T1 Risk Based Capital limit – 9Q T1 Risk Based Capital in BHC Stress) * </w:t>
            </w:r>
            <w:r>
              <w:rPr>
                <w:bCs/>
                <w:i/>
                <w:iCs/>
              </w:rPr>
              <w:t xml:space="preserve">lowest </w:t>
            </w:r>
            <w:r w:rsidRPr="00627823">
              <w:rPr>
                <w:bCs/>
                <w:i/>
                <w:iCs/>
              </w:rPr>
              <w:t>9Q RWAs in BHC Stress</w:t>
            </w:r>
          </w:p>
        </w:tc>
      </w:tr>
      <w:tr w:rsidR="007809FC" w:rsidRPr="004D4E11" w:rsidTr="0069636A">
        <w:trPr>
          <w:trHeight w:val="382"/>
        </w:trPr>
        <w:tc>
          <w:tcPr>
            <w:tcW w:w="1728" w:type="dxa"/>
            <w:shd w:val="clear" w:color="auto" w:fill="auto"/>
          </w:tcPr>
          <w:p w:rsidR="007809FC" w:rsidRPr="00206D41" w:rsidRDefault="007809FC" w:rsidP="007809FC">
            <w:pPr>
              <w:ind w:left="-60"/>
              <w:rPr>
                <w:b/>
                <w:bCs/>
                <w:iCs/>
              </w:rPr>
            </w:pPr>
            <w:r>
              <w:rPr>
                <w:b/>
                <w:bCs/>
                <w:iCs/>
              </w:rPr>
              <w:t xml:space="preserve">TESTING </w:t>
            </w:r>
            <w:r w:rsidRPr="00206D41">
              <w:rPr>
                <w:b/>
                <w:bCs/>
                <w:iCs/>
              </w:rPr>
              <w:t>FREQUENCY</w:t>
            </w:r>
          </w:p>
        </w:tc>
        <w:tc>
          <w:tcPr>
            <w:tcW w:w="7470" w:type="dxa"/>
            <w:gridSpan w:val="4"/>
            <w:shd w:val="clear" w:color="auto" w:fill="auto"/>
          </w:tcPr>
          <w:p w:rsidR="007809FC" w:rsidRPr="004D4E11" w:rsidRDefault="007809FC" w:rsidP="007809FC">
            <w:pPr>
              <w:spacing w:after="0" w:line="240" w:lineRule="auto"/>
              <w:rPr>
                <w:iCs/>
              </w:rPr>
            </w:pPr>
            <w:r w:rsidRPr="004D4E11">
              <w:rPr>
                <w:iCs/>
              </w:rPr>
              <w:t xml:space="preserve">Annually: CCAR output. The cumulative value of </w:t>
            </w:r>
            <w:r>
              <w:rPr>
                <w:iCs/>
              </w:rPr>
              <w:t>PPNR</w:t>
            </w:r>
            <w:r w:rsidRPr="004D4E11">
              <w:rPr>
                <w:iCs/>
              </w:rPr>
              <w:t xml:space="preserve"> impairment under CCAR is compared to the annual re-calculation of amber trigger and red limit as set out above. The RAS will be presented for annual review with the CCAR outputs compared to the new triggers and limits</w:t>
            </w:r>
            <w:r>
              <w:rPr>
                <w:iCs/>
              </w:rPr>
              <w:t>.</w:t>
            </w:r>
          </w:p>
        </w:tc>
      </w:tr>
      <w:tr w:rsidR="007809FC" w:rsidRPr="00206D41" w:rsidTr="0069636A">
        <w:trPr>
          <w:trHeight w:val="525"/>
        </w:trPr>
        <w:tc>
          <w:tcPr>
            <w:tcW w:w="1728" w:type="dxa"/>
            <w:shd w:val="clear" w:color="auto" w:fill="auto"/>
          </w:tcPr>
          <w:p w:rsidR="007809FC" w:rsidRPr="00206D41" w:rsidRDefault="007809FC" w:rsidP="007809FC">
            <w:pPr>
              <w:rPr>
                <w:b/>
                <w:bCs/>
                <w:iCs/>
              </w:rPr>
            </w:pPr>
            <w:r w:rsidRPr="00206D41">
              <w:rPr>
                <w:b/>
                <w:bCs/>
                <w:iCs/>
              </w:rPr>
              <w:t>SOURCE OF INFORMATION</w:t>
            </w:r>
          </w:p>
        </w:tc>
        <w:tc>
          <w:tcPr>
            <w:tcW w:w="7470" w:type="dxa"/>
            <w:gridSpan w:val="4"/>
            <w:shd w:val="clear" w:color="auto" w:fill="auto"/>
          </w:tcPr>
          <w:p w:rsidR="007809FC" w:rsidRDefault="007809FC" w:rsidP="007809FC">
            <w:pPr>
              <w:spacing w:after="0" w:line="240" w:lineRule="auto"/>
              <w:rPr>
                <w:bCs/>
                <w:iCs/>
              </w:rPr>
            </w:pPr>
            <w:r>
              <w:rPr>
                <w:bCs/>
                <w:iCs/>
              </w:rPr>
              <w:t>CCAR Results – Y14A</w:t>
            </w:r>
          </w:p>
          <w:p w:rsidR="007809FC" w:rsidRPr="00206D41" w:rsidRDefault="007809FC" w:rsidP="007809FC">
            <w:pPr>
              <w:spacing w:after="0" w:line="240" w:lineRule="auto"/>
              <w:rPr>
                <w:bCs/>
                <w:iCs/>
              </w:rPr>
            </w:pPr>
          </w:p>
        </w:tc>
      </w:tr>
    </w:tbl>
    <w:p w:rsidR="00863562" w:rsidRDefault="00863562" w:rsidP="00863562">
      <w:pPr>
        <w:pStyle w:val="SANUS2"/>
        <w:ind w:left="680"/>
        <w:rPr>
          <w:ins w:id="4967" w:author="Amarucci, Scott M" w:date="2016-02-16T19:45:00Z"/>
          <w:color w:val="000000" w:themeColor="text1"/>
        </w:rPr>
        <w:pPrChange w:id="4968" w:author="Amarucci, Scott M" w:date="2016-02-16T19:45:00Z">
          <w:pPr>
            <w:pStyle w:val="SANUS2"/>
            <w:numPr>
              <w:ilvl w:val="1"/>
              <w:numId w:val="1"/>
            </w:numPr>
            <w:tabs>
              <w:tab w:val="num" w:pos="567"/>
            </w:tabs>
            <w:ind w:left="680" w:hanging="680"/>
          </w:pPr>
        </w:pPrChange>
      </w:pPr>
      <w:bookmarkStart w:id="4969" w:name="_Toc439841784"/>
      <w:bookmarkStart w:id="4970" w:name="_Toc439841785"/>
      <w:bookmarkStart w:id="4971" w:name="_Toc441071983"/>
      <w:bookmarkEnd w:id="4969"/>
      <w:bookmarkEnd w:id="4970"/>
    </w:p>
    <w:p w:rsidR="00FF3878" w:rsidRPr="001F0F3D" w:rsidRDefault="00784F28" w:rsidP="00FF3878">
      <w:pPr>
        <w:pStyle w:val="SANUS2"/>
        <w:numPr>
          <w:ilvl w:val="1"/>
          <w:numId w:val="1"/>
        </w:numPr>
        <w:rPr>
          <w:color w:val="000000" w:themeColor="text1"/>
        </w:rPr>
      </w:pPr>
      <w:r>
        <w:rPr>
          <w:color w:val="000000" w:themeColor="text1"/>
        </w:rPr>
        <w:t>Loss in stress</w:t>
      </w:r>
      <w:bookmarkEnd w:id="4971"/>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1245"/>
        <w:gridCol w:w="1245"/>
      </w:tblGrid>
      <w:tr w:rsidR="001F0F3D" w:rsidRPr="00206D41" w:rsidTr="002911D0">
        <w:trPr>
          <w:trHeight w:val="261"/>
        </w:trPr>
        <w:tc>
          <w:tcPr>
            <w:tcW w:w="1728" w:type="dxa"/>
            <w:shd w:val="clear" w:color="auto" w:fill="auto"/>
          </w:tcPr>
          <w:p w:rsidR="001F0F3D" w:rsidRPr="00206D41" w:rsidRDefault="001F0F3D" w:rsidP="00157B7A">
            <w:pPr>
              <w:rPr>
                <w:b/>
                <w:bCs/>
                <w:iCs/>
              </w:rPr>
            </w:pPr>
            <w:r>
              <w:rPr>
                <w:b/>
                <w:bCs/>
                <w:iCs/>
              </w:rPr>
              <w:lastRenderedPageBreak/>
              <w:t>DEFINITION</w:t>
            </w:r>
          </w:p>
        </w:tc>
        <w:tc>
          <w:tcPr>
            <w:tcW w:w="7470" w:type="dxa"/>
            <w:gridSpan w:val="4"/>
            <w:shd w:val="clear" w:color="auto" w:fill="auto"/>
          </w:tcPr>
          <w:p w:rsidR="001F0F3D" w:rsidRPr="00206D41" w:rsidRDefault="001F0F3D" w:rsidP="00157B7A">
            <w:pPr>
              <w:spacing w:after="0" w:line="240" w:lineRule="auto"/>
              <w:rPr>
                <w:bCs/>
                <w:iCs/>
              </w:rPr>
            </w:pPr>
            <w:r w:rsidRPr="00206D41">
              <w:t>The impact to Profit before Tax (“PBT”) that SHUSA is wil</w:t>
            </w:r>
            <w:r w:rsidR="00D610FE">
              <w:t>ling and able to assume – e</w:t>
            </w:r>
            <w:r w:rsidRPr="00206D41">
              <w:t>xpressed as the percentage of the annual PBT that would be at risk</w:t>
            </w:r>
            <w:r w:rsidR="00D610FE">
              <w:t>,</w:t>
            </w:r>
            <w:r w:rsidRPr="00206D41">
              <w:t xml:space="preserve"> based on an adverse stressed scenario affecting the relevant risks.</w:t>
            </w:r>
          </w:p>
        </w:tc>
      </w:tr>
      <w:tr w:rsidR="001F0F3D" w:rsidRPr="00206D41" w:rsidTr="002911D0">
        <w:trPr>
          <w:trHeight w:val="279"/>
        </w:trPr>
        <w:tc>
          <w:tcPr>
            <w:tcW w:w="1728" w:type="dxa"/>
            <w:shd w:val="clear" w:color="auto" w:fill="auto"/>
          </w:tcPr>
          <w:p w:rsidR="001F0F3D" w:rsidRPr="00206D41" w:rsidRDefault="001F0F3D" w:rsidP="00157B7A">
            <w:pPr>
              <w:rPr>
                <w:b/>
                <w:bCs/>
                <w:iCs/>
              </w:rPr>
            </w:pPr>
            <w:r>
              <w:rPr>
                <w:b/>
                <w:bCs/>
                <w:iCs/>
              </w:rPr>
              <w:t>RISK TYPE</w:t>
            </w:r>
          </w:p>
        </w:tc>
        <w:tc>
          <w:tcPr>
            <w:tcW w:w="7470" w:type="dxa"/>
            <w:gridSpan w:val="4"/>
            <w:shd w:val="clear" w:color="auto" w:fill="auto"/>
          </w:tcPr>
          <w:p w:rsidR="001F0F3D" w:rsidRPr="00206D41" w:rsidRDefault="001F0F3D" w:rsidP="001F0F3D">
            <w:pPr>
              <w:spacing w:after="0" w:line="240" w:lineRule="auto"/>
              <w:rPr>
                <w:bCs/>
                <w:iCs/>
              </w:rPr>
            </w:pPr>
            <w:r>
              <w:rPr>
                <w:bCs/>
                <w:iCs/>
              </w:rPr>
              <w:t>Strategic Risk</w:t>
            </w:r>
          </w:p>
        </w:tc>
      </w:tr>
      <w:tr w:rsidR="007809FC" w:rsidRPr="00206D41" w:rsidTr="002911D0">
        <w:trPr>
          <w:trHeight w:val="279"/>
          <w:ins w:id="4972" w:author="Amarucci, Scott M" w:date="2016-02-17T21:32:00Z"/>
        </w:trPr>
        <w:tc>
          <w:tcPr>
            <w:tcW w:w="1728" w:type="dxa"/>
            <w:shd w:val="clear" w:color="auto" w:fill="auto"/>
          </w:tcPr>
          <w:p w:rsidR="007809FC" w:rsidRDefault="007809FC" w:rsidP="00157B7A">
            <w:pPr>
              <w:rPr>
                <w:ins w:id="4973" w:author="Amarucci, Scott M" w:date="2016-02-17T21:32:00Z"/>
                <w:b/>
                <w:bCs/>
                <w:iCs/>
              </w:rPr>
            </w:pPr>
            <w:ins w:id="4974" w:author="Amarucci, Scott M" w:date="2016-02-17T21:32:00Z">
              <w:r>
                <w:rPr>
                  <w:b/>
                  <w:bCs/>
                  <w:iCs/>
                </w:rPr>
                <w:t>RATIONALE</w:t>
              </w:r>
            </w:ins>
          </w:p>
        </w:tc>
        <w:tc>
          <w:tcPr>
            <w:tcW w:w="7470" w:type="dxa"/>
            <w:gridSpan w:val="4"/>
            <w:shd w:val="clear" w:color="auto" w:fill="auto"/>
          </w:tcPr>
          <w:p w:rsidR="007809FC" w:rsidRDefault="00213EBA" w:rsidP="00213EBA">
            <w:pPr>
              <w:spacing w:after="0" w:line="240" w:lineRule="auto"/>
              <w:rPr>
                <w:ins w:id="4975" w:author="Amarucci, Scott M" w:date="2016-02-17T21:32:00Z"/>
                <w:bCs/>
                <w:iCs/>
              </w:rPr>
            </w:pPr>
            <w:ins w:id="4976" w:author="Amarucci, Scott M" w:date="2016-02-19T11:55:00Z">
              <w:r>
                <w:rPr>
                  <w:bCs/>
                  <w:iCs/>
                </w:rPr>
                <w:t>E</w:t>
              </w:r>
              <w:r w:rsidRPr="00213EBA">
                <w:rPr>
                  <w:bCs/>
                  <w:iCs/>
                </w:rPr>
                <w:t>nsure</w:t>
              </w:r>
              <w:r>
                <w:rPr>
                  <w:bCs/>
                  <w:iCs/>
                </w:rPr>
                <w:t>s</w:t>
              </w:r>
              <w:r w:rsidRPr="00213EBA">
                <w:rPr>
                  <w:bCs/>
                  <w:iCs/>
                </w:rPr>
                <w:t xml:space="preserve"> that losses under an adverse, but plausible stress do not exceed 100% of </w:t>
              </w:r>
            </w:ins>
            <w:ins w:id="4977" w:author="Amarucci, Scott M" w:date="2016-02-19T11:56:00Z">
              <w:r>
                <w:rPr>
                  <w:bCs/>
                  <w:iCs/>
                </w:rPr>
                <w:t>PBT</w:t>
              </w:r>
            </w:ins>
            <w:ins w:id="4978" w:author="Amarucci, Scott M" w:date="2016-02-19T11:55:00Z">
              <w:r>
                <w:rPr>
                  <w:bCs/>
                  <w:iCs/>
                </w:rPr>
                <w:t>; cascaded from Group</w:t>
              </w:r>
            </w:ins>
            <w:ins w:id="4979" w:author="Amarucci, Scott M" w:date="2016-02-19T11:58:00Z">
              <w:r>
                <w:rPr>
                  <w:bCs/>
                  <w:iCs/>
                </w:rPr>
                <w:t>.</w:t>
              </w:r>
            </w:ins>
          </w:p>
        </w:tc>
      </w:tr>
      <w:tr w:rsidR="007809FC" w:rsidRPr="00206D41" w:rsidTr="002911D0">
        <w:trPr>
          <w:trHeight w:val="255"/>
        </w:trPr>
        <w:tc>
          <w:tcPr>
            <w:tcW w:w="1728" w:type="dxa"/>
            <w:vMerge w:val="restart"/>
            <w:shd w:val="clear" w:color="auto" w:fill="auto"/>
          </w:tcPr>
          <w:p w:rsidR="007809FC" w:rsidRPr="001F0F3D" w:rsidRDefault="007809FC" w:rsidP="00157B7A">
            <w:pPr>
              <w:rPr>
                <w:b/>
                <w:bCs/>
                <w:iCs/>
              </w:rPr>
            </w:pPr>
            <w:r w:rsidRPr="001F0F3D">
              <w:rPr>
                <w:b/>
                <w:bCs/>
                <w:iCs/>
              </w:rPr>
              <w:t>ENTITY</w:t>
            </w:r>
          </w:p>
        </w:tc>
        <w:tc>
          <w:tcPr>
            <w:tcW w:w="2490" w:type="dxa"/>
            <w:shd w:val="clear" w:color="auto" w:fill="auto"/>
          </w:tcPr>
          <w:p w:rsidR="007809FC" w:rsidRPr="001F0F3D" w:rsidRDefault="007809FC" w:rsidP="00157B7A">
            <w:pPr>
              <w:spacing w:after="0" w:line="240" w:lineRule="auto"/>
              <w:rPr>
                <w:b/>
                <w:bCs/>
                <w:iCs/>
              </w:rPr>
            </w:pPr>
            <w:r w:rsidRPr="001F0F3D">
              <w:rPr>
                <w:b/>
                <w:bCs/>
                <w:iCs/>
              </w:rPr>
              <w:t>SHUSA</w:t>
            </w:r>
          </w:p>
        </w:tc>
        <w:tc>
          <w:tcPr>
            <w:tcW w:w="2490" w:type="dxa"/>
            <w:shd w:val="clear" w:color="auto" w:fill="auto"/>
          </w:tcPr>
          <w:p w:rsidR="007809FC" w:rsidRPr="001F0F3D" w:rsidRDefault="007809FC" w:rsidP="00157B7A">
            <w:pPr>
              <w:spacing w:after="0" w:line="240" w:lineRule="auto"/>
              <w:rPr>
                <w:b/>
                <w:bCs/>
                <w:iCs/>
              </w:rPr>
            </w:pPr>
            <w:r w:rsidRPr="001F0F3D">
              <w:rPr>
                <w:b/>
                <w:bCs/>
                <w:iCs/>
              </w:rPr>
              <w:t>SBNA</w:t>
            </w:r>
          </w:p>
        </w:tc>
        <w:tc>
          <w:tcPr>
            <w:tcW w:w="2490" w:type="dxa"/>
            <w:gridSpan w:val="2"/>
            <w:shd w:val="clear" w:color="auto" w:fill="auto"/>
          </w:tcPr>
          <w:p w:rsidR="007809FC" w:rsidRPr="001F0F3D" w:rsidRDefault="007809FC" w:rsidP="00376BDC">
            <w:pPr>
              <w:spacing w:after="0" w:line="240" w:lineRule="auto"/>
              <w:rPr>
                <w:b/>
                <w:bCs/>
                <w:iCs/>
              </w:rPr>
            </w:pPr>
            <w:r>
              <w:rPr>
                <w:b/>
                <w:bCs/>
                <w:iCs/>
              </w:rPr>
              <w:t>SC</w:t>
            </w:r>
          </w:p>
        </w:tc>
      </w:tr>
      <w:tr w:rsidR="007809FC" w:rsidRPr="00206D41" w:rsidTr="002911D0">
        <w:trPr>
          <w:trHeight w:val="255"/>
        </w:trPr>
        <w:tc>
          <w:tcPr>
            <w:tcW w:w="1728" w:type="dxa"/>
            <w:vMerge/>
            <w:shd w:val="clear" w:color="auto" w:fill="auto"/>
          </w:tcPr>
          <w:p w:rsidR="007809FC" w:rsidRPr="001F0F3D" w:rsidRDefault="007809FC" w:rsidP="00157B7A">
            <w:pPr>
              <w:rPr>
                <w:b/>
                <w:bCs/>
                <w:iCs/>
              </w:rPr>
            </w:pPr>
          </w:p>
        </w:tc>
        <w:tc>
          <w:tcPr>
            <w:tcW w:w="2490" w:type="dxa"/>
            <w:shd w:val="clear" w:color="auto" w:fill="auto"/>
          </w:tcPr>
          <w:p w:rsidR="007809FC" w:rsidRPr="00206D41" w:rsidRDefault="007809FC" w:rsidP="00157B7A">
            <w:pPr>
              <w:spacing w:after="0" w:line="240" w:lineRule="auto"/>
              <w:rPr>
                <w:bCs/>
                <w:iCs/>
              </w:rPr>
            </w:pPr>
            <w:r>
              <w:rPr>
                <w:bCs/>
                <w:iCs/>
              </w:rPr>
              <w:t>Yes</w:t>
            </w:r>
          </w:p>
        </w:tc>
        <w:tc>
          <w:tcPr>
            <w:tcW w:w="2490" w:type="dxa"/>
            <w:shd w:val="clear" w:color="auto" w:fill="auto"/>
          </w:tcPr>
          <w:p w:rsidR="007809FC" w:rsidRPr="00206D41" w:rsidRDefault="007809FC" w:rsidP="00157B7A">
            <w:pPr>
              <w:spacing w:after="0" w:line="240" w:lineRule="auto"/>
              <w:rPr>
                <w:bCs/>
                <w:iCs/>
              </w:rPr>
            </w:pPr>
            <w:r>
              <w:rPr>
                <w:bCs/>
                <w:iCs/>
              </w:rPr>
              <w:t>No</w:t>
            </w:r>
          </w:p>
        </w:tc>
        <w:tc>
          <w:tcPr>
            <w:tcW w:w="2490" w:type="dxa"/>
            <w:gridSpan w:val="2"/>
            <w:shd w:val="clear" w:color="auto" w:fill="auto"/>
          </w:tcPr>
          <w:p w:rsidR="007809FC" w:rsidRPr="00206D41" w:rsidRDefault="007809FC" w:rsidP="00157B7A">
            <w:pPr>
              <w:spacing w:after="0" w:line="240" w:lineRule="auto"/>
              <w:rPr>
                <w:bCs/>
                <w:iCs/>
              </w:rPr>
            </w:pPr>
            <w:r>
              <w:rPr>
                <w:bCs/>
                <w:iCs/>
              </w:rPr>
              <w:t>No</w:t>
            </w:r>
          </w:p>
        </w:tc>
      </w:tr>
      <w:tr w:rsidR="007809FC" w:rsidRPr="00206D41" w:rsidTr="00E04287">
        <w:trPr>
          <w:trHeight w:val="255"/>
          <w:ins w:id="4980" w:author="Amarucci, Scott M" w:date="2016-02-17T21:31:00Z"/>
        </w:trPr>
        <w:tc>
          <w:tcPr>
            <w:tcW w:w="1728" w:type="dxa"/>
            <w:vMerge/>
            <w:shd w:val="clear" w:color="auto" w:fill="auto"/>
          </w:tcPr>
          <w:p w:rsidR="007809FC" w:rsidRPr="001F0F3D" w:rsidRDefault="007809FC" w:rsidP="007809FC">
            <w:pPr>
              <w:rPr>
                <w:ins w:id="4981" w:author="Amarucci, Scott M" w:date="2016-02-17T21:31:00Z"/>
                <w:b/>
                <w:bCs/>
                <w:iCs/>
              </w:rPr>
            </w:pPr>
          </w:p>
        </w:tc>
        <w:tc>
          <w:tcPr>
            <w:tcW w:w="2490" w:type="dxa"/>
            <w:shd w:val="clear" w:color="auto" w:fill="auto"/>
          </w:tcPr>
          <w:p w:rsidR="007809FC" w:rsidRDefault="007809FC" w:rsidP="007809FC">
            <w:pPr>
              <w:spacing w:after="0" w:line="240" w:lineRule="auto"/>
              <w:rPr>
                <w:ins w:id="4982" w:author="Amarucci, Scott M" w:date="2016-02-17T21:31:00Z"/>
                <w:bCs/>
                <w:iCs/>
              </w:rPr>
            </w:pPr>
            <w:ins w:id="4983" w:author="Amarucci, Scott M" w:date="2016-02-17T21:31:00Z">
              <w:r>
                <w:rPr>
                  <w:b/>
                  <w:bCs/>
                  <w:iCs/>
                </w:rPr>
                <w:t>SIS</w:t>
              </w:r>
            </w:ins>
          </w:p>
        </w:tc>
        <w:tc>
          <w:tcPr>
            <w:tcW w:w="2490" w:type="dxa"/>
            <w:shd w:val="clear" w:color="auto" w:fill="auto"/>
          </w:tcPr>
          <w:p w:rsidR="007809FC" w:rsidRDefault="007809FC" w:rsidP="007809FC">
            <w:pPr>
              <w:spacing w:after="0" w:line="240" w:lineRule="auto"/>
              <w:rPr>
                <w:ins w:id="4984" w:author="Amarucci, Scott M" w:date="2016-02-17T21:31:00Z"/>
                <w:bCs/>
                <w:iCs/>
              </w:rPr>
            </w:pPr>
            <w:ins w:id="4985" w:author="Amarucci, Scott M" w:date="2016-02-17T21:31:00Z">
              <w:r>
                <w:rPr>
                  <w:b/>
                  <w:bCs/>
                  <w:iCs/>
                </w:rPr>
                <w:t>BSI Miami</w:t>
              </w:r>
            </w:ins>
          </w:p>
        </w:tc>
        <w:tc>
          <w:tcPr>
            <w:tcW w:w="1245" w:type="dxa"/>
            <w:shd w:val="clear" w:color="auto" w:fill="auto"/>
          </w:tcPr>
          <w:p w:rsidR="007809FC" w:rsidRDefault="007809FC" w:rsidP="007809FC">
            <w:pPr>
              <w:spacing w:after="0" w:line="240" w:lineRule="auto"/>
              <w:rPr>
                <w:ins w:id="4986" w:author="Amarucci, Scott M" w:date="2016-02-17T21:31:00Z"/>
                <w:bCs/>
                <w:iCs/>
              </w:rPr>
            </w:pPr>
            <w:ins w:id="4987" w:author="Amarucci, Scott M" w:date="2016-02-17T21:31:00Z">
              <w:r>
                <w:rPr>
                  <w:b/>
                  <w:bCs/>
                  <w:iCs/>
                </w:rPr>
                <w:t>BSPR</w:t>
              </w:r>
            </w:ins>
          </w:p>
        </w:tc>
        <w:tc>
          <w:tcPr>
            <w:tcW w:w="1245" w:type="dxa"/>
            <w:shd w:val="clear" w:color="auto" w:fill="auto"/>
          </w:tcPr>
          <w:p w:rsidR="007809FC" w:rsidRDefault="007809FC" w:rsidP="007809FC">
            <w:pPr>
              <w:spacing w:after="0" w:line="240" w:lineRule="auto"/>
              <w:rPr>
                <w:ins w:id="4988" w:author="Amarucci, Scott M" w:date="2016-02-17T21:31:00Z"/>
                <w:bCs/>
                <w:iCs/>
              </w:rPr>
            </w:pPr>
            <w:ins w:id="4989" w:author="Amarucci, Scott M" w:date="2016-02-17T21:31:00Z">
              <w:r>
                <w:rPr>
                  <w:b/>
                  <w:bCs/>
                  <w:iCs/>
                </w:rPr>
                <w:t>SSLLC</w:t>
              </w:r>
            </w:ins>
          </w:p>
        </w:tc>
      </w:tr>
      <w:tr w:rsidR="007809FC" w:rsidRPr="00206D41" w:rsidTr="00E04287">
        <w:trPr>
          <w:trHeight w:val="255"/>
          <w:ins w:id="4990" w:author="Amarucci, Scott M" w:date="2016-02-17T21:31:00Z"/>
        </w:trPr>
        <w:tc>
          <w:tcPr>
            <w:tcW w:w="1728" w:type="dxa"/>
            <w:vMerge/>
            <w:shd w:val="clear" w:color="auto" w:fill="auto"/>
          </w:tcPr>
          <w:p w:rsidR="007809FC" w:rsidRPr="001F0F3D" w:rsidRDefault="007809FC" w:rsidP="007809FC">
            <w:pPr>
              <w:rPr>
                <w:ins w:id="4991" w:author="Amarucci, Scott M" w:date="2016-02-17T21:31:00Z"/>
                <w:b/>
                <w:bCs/>
                <w:iCs/>
              </w:rPr>
            </w:pPr>
          </w:p>
        </w:tc>
        <w:tc>
          <w:tcPr>
            <w:tcW w:w="2490" w:type="dxa"/>
            <w:shd w:val="clear" w:color="auto" w:fill="auto"/>
          </w:tcPr>
          <w:p w:rsidR="007809FC" w:rsidRDefault="007809FC" w:rsidP="007809FC">
            <w:pPr>
              <w:spacing w:after="0" w:line="240" w:lineRule="auto"/>
              <w:rPr>
                <w:ins w:id="4992" w:author="Amarucci, Scott M" w:date="2016-02-17T21:31:00Z"/>
                <w:bCs/>
                <w:iCs/>
              </w:rPr>
            </w:pPr>
            <w:ins w:id="4993" w:author="Amarucci, Scott M" w:date="2016-02-17T21:31:00Z">
              <w:r>
                <w:rPr>
                  <w:bCs/>
                  <w:iCs/>
                </w:rPr>
                <w:t>No</w:t>
              </w:r>
            </w:ins>
          </w:p>
        </w:tc>
        <w:tc>
          <w:tcPr>
            <w:tcW w:w="2490" w:type="dxa"/>
            <w:shd w:val="clear" w:color="auto" w:fill="auto"/>
          </w:tcPr>
          <w:p w:rsidR="007809FC" w:rsidRDefault="007809FC" w:rsidP="007809FC">
            <w:pPr>
              <w:spacing w:after="0" w:line="240" w:lineRule="auto"/>
              <w:rPr>
                <w:ins w:id="4994" w:author="Amarucci, Scott M" w:date="2016-02-17T21:31:00Z"/>
                <w:bCs/>
                <w:iCs/>
              </w:rPr>
            </w:pPr>
            <w:ins w:id="4995" w:author="Amarucci, Scott M" w:date="2016-02-17T21:31:00Z">
              <w:r>
                <w:rPr>
                  <w:bCs/>
                  <w:iCs/>
                </w:rPr>
                <w:t>No</w:t>
              </w:r>
            </w:ins>
          </w:p>
        </w:tc>
        <w:tc>
          <w:tcPr>
            <w:tcW w:w="1245" w:type="dxa"/>
            <w:shd w:val="clear" w:color="auto" w:fill="auto"/>
          </w:tcPr>
          <w:p w:rsidR="007809FC" w:rsidRDefault="007809FC" w:rsidP="007809FC">
            <w:pPr>
              <w:spacing w:after="0" w:line="240" w:lineRule="auto"/>
              <w:rPr>
                <w:ins w:id="4996" w:author="Amarucci, Scott M" w:date="2016-02-17T21:31:00Z"/>
                <w:bCs/>
                <w:iCs/>
              </w:rPr>
            </w:pPr>
            <w:ins w:id="4997" w:author="Amarucci, Scott M" w:date="2016-02-17T21:31:00Z">
              <w:r>
                <w:rPr>
                  <w:bCs/>
                  <w:iCs/>
                </w:rPr>
                <w:t>No</w:t>
              </w:r>
            </w:ins>
          </w:p>
        </w:tc>
        <w:tc>
          <w:tcPr>
            <w:tcW w:w="1245" w:type="dxa"/>
            <w:shd w:val="clear" w:color="auto" w:fill="auto"/>
          </w:tcPr>
          <w:p w:rsidR="007809FC" w:rsidRDefault="007809FC" w:rsidP="007809FC">
            <w:pPr>
              <w:spacing w:after="0" w:line="240" w:lineRule="auto"/>
              <w:rPr>
                <w:ins w:id="4998" w:author="Amarucci, Scott M" w:date="2016-02-17T21:31:00Z"/>
                <w:bCs/>
                <w:iCs/>
              </w:rPr>
            </w:pPr>
            <w:ins w:id="4999" w:author="Amarucci, Scott M" w:date="2016-02-17T21:31:00Z">
              <w:r>
                <w:rPr>
                  <w:bCs/>
                  <w:iCs/>
                </w:rPr>
                <w:t>No</w:t>
              </w:r>
            </w:ins>
          </w:p>
        </w:tc>
      </w:tr>
      <w:tr w:rsidR="007809FC" w:rsidRPr="00206D41" w:rsidTr="002911D0">
        <w:trPr>
          <w:trHeight w:val="270"/>
        </w:trPr>
        <w:tc>
          <w:tcPr>
            <w:tcW w:w="1728" w:type="dxa"/>
            <w:vMerge w:val="restart"/>
            <w:shd w:val="clear" w:color="auto" w:fill="auto"/>
          </w:tcPr>
          <w:p w:rsidR="007809FC" w:rsidRDefault="007809FC" w:rsidP="007809FC">
            <w:pPr>
              <w:rPr>
                <w:ins w:id="5000" w:author="Amarucci, Scott M" w:date="2016-02-17T21:32:00Z"/>
                <w:b/>
              </w:rPr>
            </w:pPr>
            <w:r>
              <w:rPr>
                <w:b/>
              </w:rPr>
              <w:t>METRIC OWNER</w:t>
            </w:r>
          </w:p>
          <w:p w:rsidR="007809FC" w:rsidRPr="001F0F3D" w:rsidRDefault="007809FC" w:rsidP="007809FC">
            <w:pPr>
              <w:rPr>
                <w:b/>
              </w:rPr>
            </w:pPr>
          </w:p>
        </w:tc>
        <w:tc>
          <w:tcPr>
            <w:tcW w:w="2490" w:type="dxa"/>
            <w:shd w:val="clear" w:color="auto" w:fill="auto"/>
          </w:tcPr>
          <w:p w:rsidR="007809FC" w:rsidRPr="001F0F3D" w:rsidRDefault="007809FC" w:rsidP="007809FC">
            <w:pPr>
              <w:spacing w:after="0" w:line="240" w:lineRule="auto"/>
              <w:rPr>
                <w:b/>
                <w:bCs/>
                <w:iCs/>
              </w:rPr>
            </w:pPr>
            <w:r w:rsidRPr="001F0F3D">
              <w:rPr>
                <w:b/>
                <w:bCs/>
                <w:iCs/>
              </w:rPr>
              <w:t>SHUSA</w:t>
            </w:r>
          </w:p>
        </w:tc>
        <w:tc>
          <w:tcPr>
            <w:tcW w:w="2490" w:type="dxa"/>
            <w:shd w:val="clear" w:color="auto" w:fill="auto"/>
          </w:tcPr>
          <w:p w:rsidR="007809FC" w:rsidRPr="001F0F3D" w:rsidRDefault="007809FC" w:rsidP="007809FC">
            <w:pPr>
              <w:spacing w:after="0" w:line="240" w:lineRule="auto"/>
              <w:rPr>
                <w:b/>
                <w:bCs/>
                <w:iCs/>
              </w:rPr>
            </w:pPr>
            <w:r w:rsidRPr="001F0F3D">
              <w:rPr>
                <w:b/>
                <w:bCs/>
                <w:iCs/>
              </w:rPr>
              <w:t>SBNA</w:t>
            </w:r>
          </w:p>
        </w:tc>
        <w:tc>
          <w:tcPr>
            <w:tcW w:w="2490" w:type="dxa"/>
            <w:gridSpan w:val="2"/>
            <w:shd w:val="clear" w:color="auto" w:fill="auto"/>
          </w:tcPr>
          <w:p w:rsidR="007809FC" w:rsidRPr="001F0F3D" w:rsidRDefault="007809FC" w:rsidP="007809FC">
            <w:pPr>
              <w:spacing w:after="0" w:line="240" w:lineRule="auto"/>
              <w:rPr>
                <w:b/>
                <w:bCs/>
                <w:iCs/>
              </w:rPr>
            </w:pPr>
            <w:r w:rsidRPr="001F0F3D">
              <w:rPr>
                <w:b/>
                <w:bCs/>
                <w:iCs/>
              </w:rPr>
              <w:t>SC</w:t>
            </w:r>
          </w:p>
        </w:tc>
      </w:tr>
      <w:tr w:rsidR="007809FC" w:rsidRPr="00206D41" w:rsidTr="002911D0">
        <w:trPr>
          <w:trHeight w:val="252"/>
        </w:trPr>
        <w:tc>
          <w:tcPr>
            <w:tcW w:w="1728" w:type="dxa"/>
            <w:vMerge/>
            <w:shd w:val="clear" w:color="auto" w:fill="auto"/>
          </w:tcPr>
          <w:p w:rsidR="007809FC" w:rsidRPr="00206D41" w:rsidRDefault="007809FC" w:rsidP="007809FC">
            <w:pPr>
              <w:rPr>
                <w:b/>
                <w:bCs/>
                <w:iCs/>
              </w:rPr>
            </w:pPr>
          </w:p>
        </w:tc>
        <w:tc>
          <w:tcPr>
            <w:tcW w:w="2490" w:type="dxa"/>
            <w:shd w:val="clear" w:color="auto" w:fill="auto"/>
          </w:tcPr>
          <w:p w:rsidR="007809FC" w:rsidRPr="00206D41" w:rsidRDefault="007809FC" w:rsidP="007809FC">
            <w:pPr>
              <w:spacing w:after="0" w:line="240" w:lineRule="auto"/>
              <w:rPr>
                <w:bCs/>
                <w:iCs/>
              </w:rPr>
            </w:pPr>
            <w:r>
              <w:rPr>
                <w:bCs/>
                <w:iCs/>
              </w:rPr>
              <w:t>RAS Function</w:t>
            </w:r>
          </w:p>
        </w:tc>
        <w:tc>
          <w:tcPr>
            <w:tcW w:w="2490" w:type="dxa"/>
            <w:shd w:val="clear" w:color="auto" w:fill="auto"/>
          </w:tcPr>
          <w:p w:rsidR="007809FC" w:rsidRPr="00206D41" w:rsidRDefault="007809FC" w:rsidP="007809FC">
            <w:pPr>
              <w:spacing w:after="0" w:line="240" w:lineRule="auto"/>
              <w:rPr>
                <w:bCs/>
                <w:iCs/>
              </w:rPr>
            </w:pPr>
            <w:r>
              <w:rPr>
                <w:bCs/>
                <w:iCs/>
              </w:rPr>
              <w:t>N/A</w:t>
            </w:r>
          </w:p>
        </w:tc>
        <w:tc>
          <w:tcPr>
            <w:tcW w:w="2490" w:type="dxa"/>
            <w:gridSpan w:val="2"/>
            <w:shd w:val="clear" w:color="auto" w:fill="auto"/>
          </w:tcPr>
          <w:p w:rsidR="007809FC" w:rsidRPr="00206D41" w:rsidRDefault="007809FC" w:rsidP="007809FC">
            <w:pPr>
              <w:spacing w:after="0" w:line="240" w:lineRule="auto"/>
              <w:rPr>
                <w:bCs/>
                <w:iCs/>
              </w:rPr>
            </w:pPr>
            <w:r>
              <w:rPr>
                <w:bCs/>
                <w:iCs/>
              </w:rPr>
              <w:t>N/A</w:t>
            </w:r>
          </w:p>
        </w:tc>
      </w:tr>
      <w:tr w:rsidR="007809FC" w:rsidRPr="00206D41" w:rsidTr="002911D0">
        <w:trPr>
          <w:trHeight w:val="252"/>
          <w:ins w:id="5001" w:author="Amarucci, Scott M" w:date="2016-02-17T21:31:00Z"/>
        </w:trPr>
        <w:tc>
          <w:tcPr>
            <w:tcW w:w="1728" w:type="dxa"/>
            <w:vMerge/>
            <w:shd w:val="clear" w:color="auto" w:fill="auto"/>
          </w:tcPr>
          <w:p w:rsidR="007809FC" w:rsidRPr="00206D41" w:rsidRDefault="007809FC" w:rsidP="007809FC">
            <w:pPr>
              <w:rPr>
                <w:ins w:id="5002" w:author="Amarucci, Scott M" w:date="2016-02-17T21:31:00Z"/>
                <w:b/>
                <w:bCs/>
                <w:iCs/>
              </w:rPr>
            </w:pPr>
          </w:p>
        </w:tc>
        <w:tc>
          <w:tcPr>
            <w:tcW w:w="2490" w:type="dxa"/>
            <w:shd w:val="clear" w:color="auto" w:fill="auto"/>
          </w:tcPr>
          <w:p w:rsidR="007809FC" w:rsidRDefault="007809FC" w:rsidP="007809FC">
            <w:pPr>
              <w:spacing w:after="0" w:line="240" w:lineRule="auto"/>
              <w:rPr>
                <w:ins w:id="5003" w:author="Amarucci, Scott M" w:date="2016-02-17T21:31:00Z"/>
                <w:bCs/>
                <w:iCs/>
              </w:rPr>
            </w:pPr>
            <w:ins w:id="5004" w:author="Amarucci, Scott M" w:date="2016-02-17T21:32:00Z">
              <w:r>
                <w:rPr>
                  <w:b/>
                  <w:bCs/>
                  <w:iCs/>
                </w:rPr>
                <w:t>SIS</w:t>
              </w:r>
            </w:ins>
          </w:p>
        </w:tc>
        <w:tc>
          <w:tcPr>
            <w:tcW w:w="2490" w:type="dxa"/>
            <w:shd w:val="clear" w:color="auto" w:fill="auto"/>
          </w:tcPr>
          <w:p w:rsidR="007809FC" w:rsidRDefault="007809FC" w:rsidP="007809FC">
            <w:pPr>
              <w:spacing w:after="0" w:line="240" w:lineRule="auto"/>
              <w:rPr>
                <w:ins w:id="5005" w:author="Amarucci, Scott M" w:date="2016-02-17T21:31:00Z"/>
                <w:bCs/>
                <w:iCs/>
              </w:rPr>
            </w:pPr>
            <w:ins w:id="5006" w:author="Amarucci, Scott M" w:date="2016-02-17T21:32:00Z">
              <w:r>
                <w:rPr>
                  <w:b/>
                  <w:bCs/>
                  <w:iCs/>
                </w:rPr>
                <w:t>BSI Miami</w:t>
              </w:r>
            </w:ins>
          </w:p>
        </w:tc>
        <w:tc>
          <w:tcPr>
            <w:tcW w:w="2490" w:type="dxa"/>
            <w:gridSpan w:val="2"/>
            <w:shd w:val="clear" w:color="auto" w:fill="auto"/>
          </w:tcPr>
          <w:p w:rsidR="007809FC" w:rsidRDefault="007809FC" w:rsidP="007809FC">
            <w:pPr>
              <w:spacing w:after="0" w:line="240" w:lineRule="auto"/>
              <w:rPr>
                <w:ins w:id="5007" w:author="Amarucci, Scott M" w:date="2016-02-17T21:31:00Z"/>
                <w:bCs/>
                <w:iCs/>
              </w:rPr>
            </w:pPr>
            <w:ins w:id="5008" w:author="Amarucci, Scott M" w:date="2016-02-17T21:32:00Z">
              <w:r>
                <w:rPr>
                  <w:b/>
                  <w:bCs/>
                  <w:iCs/>
                </w:rPr>
                <w:t>BSPR</w:t>
              </w:r>
            </w:ins>
          </w:p>
        </w:tc>
      </w:tr>
      <w:tr w:rsidR="007809FC" w:rsidRPr="00206D41" w:rsidTr="002911D0">
        <w:trPr>
          <w:trHeight w:val="252"/>
          <w:ins w:id="5009" w:author="Amarucci, Scott M" w:date="2016-02-17T21:31:00Z"/>
        </w:trPr>
        <w:tc>
          <w:tcPr>
            <w:tcW w:w="1728" w:type="dxa"/>
            <w:vMerge/>
            <w:shd w:val="clear" w:color="auto" w:fill="auto"/>
          </w:tcPr>
          <w:p w:rsidR="007809FC" w:rsidRPr="00206D41" w:rsidRDefault="007809FC" w:rsidP="007809FC">
            <w:pPr>
              <w:rPr>
                <w:ins w:id="5010" w:author="Amarucci, Scott M" w:date="2016-02-17T21:31:00Z"/>
                <w:b/>
                <w:bCs/>
                <w:iCs/>
              </w:rPr>
            </w:pPr>
          </w:p>
        </w:tc>
        <w:tc>
          <w:tcPr>
            <w:tcW w:w="2490" w:type="dxa"/>
            <w:shd w:val="clear" w:color="auto" w:fill="auto"/>
          </w:tcPr>
          <w:p w:rsidR="007809FC" w:rsidRDefault="007809FC" w:rsidP="007809FC">
            <w:pPr>
              <w:spacing w:after="0" w:line="240" w:lineRule="auto"/>
              <w:rPr>
                <w:ins w:id="5011" w:author="Amarucci, Scott M" w:date="2016-02-17T21:31:00Z"/>
                <w:bCs/>
                <w:iCs/>
              </w:rPr>
            </w:pPr>
            <w:ins w:id="5012" w:author="Amarucci, Scott M" w:date="2016-02-17T21:32:00Z">
              <w:r>
                <w:rPr>
                  <w:bCs/>
                  <w:iCs/>
                </w:rPr>
                <w:t>N/A</w:t>
              </w:r>
            </w:ins>
          </w:p>
        </w:tc>
        <w:tc>
          <w:tcPr>
            <w:tcW w:w="2490" w:type="dxa"/>
            <w:shd w:val="clear" w:color="auto" w:fill="auto"/>
          </w:tcPr>
          <w:p w:rsidR="007809FC" w:rsidRDefault="007809FC" w:rsidP="007809FC">
            <w:pPr>
              <w:spacing w:after="0" w:line="240" w:lineRule="auto"/>
              <w:rPr>
                <w:ins w:id="5013" w:author="Amarucci, Scott M" w:date="2016-02-17T21:31:00Z"/>
                <w:bCs/>
                <w:iCs/>
              </w:rPr>
            </w:pPr>
            <w:ins w:id="5014" w:author="Amarucci, Scott M" w:date="2016-02-17T21:32:00Z">
              <w:r>
                <w:rPr>
                  <w:bCs/>
                  <w:iCs/>
                </w:rPr>
                <w:t>N/A</w:t>
              </w:r>
            </w:ins>
          </w:p>
        </w:tc>
        <w:tc>
          <w:tcPr>
            <w:tcW w:w="2490" w:type="dxa"/>
            <w:gridSpan w:val="2"/>
            <w:shd w:val="clear" w:color="auto" w:fill="auto"/>
          </w:tcPr>
          <w:p w:rsidR="007809FC" w:rsidRDefault="007809FC" w:rsidP="007809FC">
            <w:pPr>
              <w:spacing w:after="0" w:line="240" w:lineRule="auto"/>
              <w:rPr>
                <w:ins w:id="5015" w:author="Amarucci, Scott M" w:date="2016-02-17T21:31:00Z"/>
                <w:bCs/>
                <w:iCs/>
              </w:rPr>
            </w:pPr>
            <w:ins w:id="5016" w:author="Amarucci, Scott M" w:date="2016-02-17T21:32:00Z">
              <w:r>
                <w:rPr>
                  <w:bCs/>
                  <w:iCs/>
                </w:rPr>
                <w:t>N/A</w:t>
              </w:r>
            </w:ins>
          </w:p>
        </w:tc>
      </w:tr>
      <w:tr w:rsidR="007809FC" w:rsidRPr="00206D41" w:rsidTr="00E04287">
        <w:trPr>
          <w:trHeight w:val="252"/>
          <w:ins w:id="5017" w:author="Amarucci, Scott M" w:date="2016-02-17T21:31:00Z"/>
        </w:trPr>
        <w:tc>
          <w:tcPr>
            <w:tcW w:w="1728" w:type="dxa"/>
            <w:vMerge/>
            <w:shd w:val="clear" w:color="auto" w:fill="auto"/>
          </w:tcPr>
          <w:p w:rsidR="007809FC" w:rsidRPr="00206D41" w:rsidRDefault="007809FC" w:rsidP="007809FC">
            <w:pPr>
              <w:rPr>
                <w:ins w:id="5018" w:author="Amarucci, Scott M" w:date="2016-02-17T21:31:00Z"/>
                <w:b/>
                <w:bCs/>
                <w:iCs/>
              </w:rPr>
            </w:pPr>
          </w:p>
        </w:tc>
        <w:tc>
          <w:tcPr>
            <w:tcW w:w="2490" w:type="dxa"/>
            <w:shd w:val="clear" w:color="auto" w:fill="auto"/>
          </w:tcPr>
          <w:p w:rsidR="007809FC" w:rsidRDefault="007809FC" w:rsidP="007809FC">
            <w:pPr>
              <w:spacing w:after="0" w:line="240" w:lineRule="auto"/>
              <w:rPr>
                <w:ins w:id="5019" w:author="Amarucci, Scott M" w:date="2016-02-17T21:31:00Z"/>
                <w:bCs/>
                <w:iCs/>
              </w:rPr>
            </w:pPr>
            <w:ins w:id="5020" w:author="Amarucci, Scott M" w:date="2016-02-17T21:32:00Z">
              <w:r>
                <w:rPr>
                  <w:b/>
                  <w:bCs/>
                  <w:iCs/>
                </w:rPr>
                <w:t>SSLLC</w:t>
              </w:r>
            </w:ins>
          </w:p>
        </w:tc>
        <w:tc>
          <w:tcPr>
            <w:tcW w:w="4980" w:type="dxa"/>
            <w:gridSpan w:val="3"/>
            <w:vMerge w:val="restart"/>
            <w:shd w:val="clear" w:color="auto" w:fill="auto"/>
          </w:tcPr>
          <w:p w:rsidR="007809FC" w:rsidRDefault="007809FC" w:rsidP="007809FC">
            <w:pPr>
              <w:spacing w:after="0" w:line="240" w:lineRule="auto"/>
              <w:rPr>
                <w:ins w:id="5021" w:author="Amarucci, Scott M" w:date="2016-02-17T21:31:00Z"/>
                <w:bCs/>
                <w:iCs/>
              </w:rPr>
            </w:pPr>
          </w:p>
        </w:tc>
      </w:tr>
      <w:tr w:rsidR="007809FC" w:rsidRPr="00206D41" w:rsidTr="00E04287">
        <w:trPr>
          <w:trHeight w:val="252"/>
          <w:ins w:id="5022" w:author="Amarucci, Scott M" w:date="2016-02-17T21:31:00Z"/>
        </w:trPr>
        <w:tc>
          <w:tcPr>
            <w:tcW w:w="1728" w:type="dxa"/>
            <w:vMerge/>
            <w:shd w:val="clear" w:color="auto" w:fill="auto"/>
          </w:tcPr>
          <w:p w:rsidR="007809FC" w:rsidRPr="00206D41" w:rsidRDefault="007809FC" w:rsidP="007809FC">
            <w:pPr>
              <w:rPr>
                <w:ins w:id="5023" w:author="Amarucci, Scott M" w:date="2016-02-17T21:31:00Z"/>
                <w:b/>
                <w:bCs/>
                <w:iCs/>
              </w:rPr>
            </w:pPr>
          </w:p>
        </w:tc>
        <w:tc>
          <w:tcPr>
            <w:tcW w:w="2490" w:type="dxa"/>
            <w:shd w:val="clear" w:color="auto" w:fill="auto"/>
          </w:tcPr>
          <w:p w:rsidR="007809FC" w:rsidRDefault="007809FC" w:rsidP="007809FC">
            <w:pPr>
              <w:spacing w:after="0" w:line="240" w:lineRule="auto"/>
              <w:rPr>
                <w:ins w:id="5024" w:author="Amarucci, Scott M" w:date="2016-02-17T21:31:00Z"/>
                <w:bCs/>
                <w:iCs/>
              </w:rPr>
            </w:pPr>
            <w:ins w:id="5025" w:author="Amarucci, Scott M" w:date="2016-02-17T21:32:00Z">
              <w:r>
                <w:rPr>
                  <w:bCs/>
                  <w:iCs/>
                </w:rPr>
                <w:t>N/A</w:t>
              </w:r>
            </w:ins>
          </w:p>
        </w:tc>
        <w:tc>
          <w:tcPr>
            <w:tcW w:w="4980" w:type="dxa"/>
            <w:gridSpan w:val="3"/>
            <w:vMerge/>
            <w:shd w:val="clear" w:color="auto" w:fill="auto"/>
          </w:tcPr>
          <w:p w:rsidR="007809FC" w:rsidRDefault="007809FC" w:rsidP="007809FC">
            <w:pPr>
              <w:spacing w:after="0" w:line="240" w:lineRule="auto"/>
              <w:rPr>
                <w:ins w:id="5026" w:author="Amarucci, Scott M" w:date="2016-02-17T21:31:00Z"/>
                <w:bCs/>
                <w:iCs/>
              </w:rPr>
            </w:pPr>
          </w:p>
        </w:tc>
      </w:tr>
      <w:tr w:rsidR="007809FC" w:rsidRPr="00206D41" w:rsidTr="002911D0">
        <w:trPr>
          <w:trHeight w:val="360"/>
        </w:trPr>
        <w:tc>
          <w:tcPr>
            <w:tcW w:w="1728" w:type="dxa"/>
            <w:shd w:val="clear" w:color="auto" w:fill="auto"/>
          </w:tcPr>
          <w:p w:rsidR="007809FC" w:rsidRPr="00206D41" w:rsidRDefault="007809FC" w:rsidP="007809FC">
            <w:pPr>
              <w:ind w:left="-60"/>
              <w:rPr>
                <w:b/>
                <w:bCs/>
                <w:iCs/>
              </w:rPr>
            </w:pPr>
            <w:r>
              <w:rPr>
                <w:b/>
                <w:bCs/>
                <w:iCs/>
              </w:rPr>
              <w:t>TRIGGER AND LIMIT SETTING</w:t>
            </w:r>
          </w:p>
        </w:tc>
        <w:tc>
          <w:tcPr>
            <w:tcW w:w="7470" w:type="dxa"/>
            <w:gridSpan w:val="4"/>
            <w:shd w:val="clear" w:color="auto" w:fill="auto"/>
          </w:tcPr>
          <w:p w:rsidR="007809FC" w:rsidRDefault="007809FC" w:rsidP="007809FC">
            <w:r w:rsidRPr="00206D41">
              <w:t xml:space="preserve">The metric is calculated </w:t>
            </w:r>
            <w:r>
              <w:t>once</w:t>
            </w:r>
            <w:r w:rsidRPr="00206D41">
              <w:t xml:space="preserve"> a year, to coincide with CCAR full year</w:t>
            </w:r>
            <w:r>
              <w:t>. It is presented as the annualized results of the full CCAR cycle, based on the FRB Adverse scenario:</w:t>
            </w:r>
          </w:p>
          <w:p w:rsidR="007809FC" w:rsidRPr="00E2205B" w:rsidRDefault="007809FC" w:rsidP="007809FC">
            <w:pPr>
              <w:jc w:val="center"/>
              <w:rPr>
                <w:sz w:val="24"/>
                <w:szCs w:val="24"/>
              </w:rPr>
            </w:pPr>
            <m:oMath>
              <m:f>
                <m:fPr>
                  <m:ctrlPr>
                    <w:rPr>
                      <w:rFonts w:ascii="Cambria Math" w:hAnsi="Cambria Math"/>
                      <w:i/>
                      <w:sz w:val="24"/>
                      <w:szCs w:val="24"/>
                    </w:rPr>
                  </m:ctrlPr>
                </m:fPr>
                <m:num>
                  <m:r>
                    <w:rPr>
                      <w:rFonts w:ascii="Cambria Math" w:hAnsi="Cambria Math"/>
                      <w:sz w:val="24"/>
                      <w:szCs w:val="24"/>
                    </w:rPr>
                    <m:t xml:space="preserve">Annualized stressed losses under the CCAR FRB Adverse scenario </m:t>
                  </m:r>
                </m:num>
                <m:den>
                  <m:r>
                    <w:rPr>
                      <w:rFonts w:ascii="Cambria Math" w:hAnsi="Cambria Math"/>
                      <w:sz w:val="24"/>
                      <w:szCs w:val="24"/>
                    </w:rPr>
                    <m:t xml:space="preserve">Annualized Profit before Tax </m:t>
                  </m:r>
                  <m:d>
                    <m:dPr>
                      <m:ctrlPr>
                        <w:rPr>
                          <w:rFonts w:ascii="Cambria Math" w:hAnsi="Cambria Math"/>
                          <w:i/>
                          <w:sz w:val="24"/>
                          <w:szCs w:val="24"/>
                        </w:rPr>
                      </m:ctrlPr>
                    </m:dPr>
                    <m:e>
                      <m:r>
                        <w:rPr>
                          <w:rFonts w:ascii="Cambria Math" w:hAnsi="Cambria Math"/>
                          <w:sz w:val="24"/>
                          <w:szCs w:val="24"/>
                        </w:rPr>
                        <m:t>PBT</m:t>
                      </m:r>
                    </m:e>
                  </m:d>
                </m:den>
              </m:f>
            </m:oMath>
            <w:r w:rsidRPr="00E2205B">
              <w:rPr>
                <w:sz w:val="24"/>
                <w:szCs w:val="24"/>
              </w:rPr>
              <w:t xml:space="preserve"> </w:t>
            </w:r>
          </w:p>
          <w:p w:rsidR="007809FC" w:rsidRDefault="007809FC" w:rsidP="007809FC">
            <w:pPr>
              <w:pStyle w:val="ListParagraph"/>
              <w:numPr>
                <w:ilvl w:val="0"/>
                <w:numId w:val="24"/>
              </w:numPr>
            </w:pPr>
            <w:r>
              <w:t>The amber trigger is set at 100% which is the standard for the Santander Group based on their risk appetite</w:t>
            </w:r>
          </w:p>
          <w:p w:rsidR="007809FC" w:rsidRDefault="007809FC" w:rsidP="007809FC">
            <w:pPr>
              <w:pStyle w:val="ListParagraph"/>
              <w:numPr>
                <w:ilvl w:val="0"/>
                <w:numId w:val="24"/>
              </w:numPr>
            </w:pPr>
            <w:r>
              <w:t>The red trigger is set based on the outturn of the metric calculation and the current state of the strategic plans.</w:t>
            </w:r>
          </w:p>
          <w:p w:rsidR="007809FC" w:rsidRPr="0026766E" w:rsidRDefault="007809FC" w:rsidP="007809FC">
            <w:r>
              <w:t>The trigger and limit are reviewed by the Board at the annual setting of the RAS.</w:t>
            </w:r>
          </w:p>
        </w:tc>
      </w:tr>
      <w:tr w:rsidR="007809FC" w:rsidRPr="00206D41" w:rsidTr="002911D0">
        <w:trPr>
          <w:trHeight w:val="306"/>
        </w:trPr>
        <w:tc>
          <w:tcPr>
            <w:tcW w:w="1728" w:type="dxa"/>
            <w:shd w:val="clear" w:color="auto" w:fill="auto"/>
          </w:tcPr>
          <w:p w:rsidR="007809FC" w:rsidRPr="00206D41" w:rsidRDefault="007809FC" w:rsidP="007809FC">
            <w:pPr>
              <w:ind w:left="-60"/>
              <w:rPr>
                <w:b/>
                <w:bCs/>
                <w:iCs/>
              </w:rPr>
            </w:pPr>
            <w:r>
              <w:rPr>
                <w:b/>
                <w:bCs/>
                <w:iCs/>
              </w:rPr>
              <w:t xml:space="preserve">TESTING </w:t>
            </w:r>
            <w:r w:rsidRPr="00206D41">
              <w:rPr>
                <w:b/>
                <w:bCs/>
                <w:iCs/>
              </w:rPr>
              <w:t>FREQUENCY</w:t>
            </w:r>
          </w:p>
        </w:tc>
        <w:tc>
          <w:tcPr>
            <w:tcW w:w="7470" w:type="dxa"/>
            <w:gridSpan w:val="4"/>
            <w:shd w:val="clear" w:color="auto" w:fill="auto"/>
          </w:tcPr>
          <w:p w:rsidR="007809FC" w:rsidRDefault="007809FC" w:rsidP="007809FC">
            <w:pPr>
              <w:spacing w:after="0" w:line="240" w:lineRule="auto"/>
            </w:pPr>
            <w:r>
              <w:t xml:space="preserve">Annual </w:t>
            </w:r>
          </w:p>
          <w:p w:rsidR="007809FC" w:rsidRPr="005372EF" w:rsidRDefault="007809FC" w:rsidP="007809FC">
            <w:pPr>
              <w:spacing w:after="0" w:line="240" w:lineRule="auto"/>
            </w:pPr>
            <w:r>
              <w:t>T</w:t>
            </w:r>
            <w:r w:rsidRPr="00ED54CF">
              <w:t xml:space="preserve">he metric </w:t>
            </w:r>
            <w:r>
              <w:t xml:space="preserve">calculation is described in detail in Appendix 1. </w:t>
            </w:r>
          </w:p>
          <w:p w:rsidR="007809FC" w:rsidRPr="00206D41" w:rsidRDefault="007809FC" w:rsidP="007809FC"/>
        </w:tc>
      </w:tr>
      <w:tr w:rsidR="007809FC" w:rsidRPr="00206D41" w:rsidTr="002911D0">
        <w:trPr>
          <w:trHeight w:val="525"/>
        </w:trPr>
        <w:tc>
          <w:tcPr>
            <w:tcW w:w="1728" w:type="dxa"/>
            <w:shd w:val="clear" w:color="auto" w:fill="auto"/>
          </w:tcPr>
          <w:p w:rsidR="007809FC" w:rsidRPr="00206D41" w:rsidRDefault="007809FC" w:rsidP="007809FC">
            <w:pPr>
              <w:rPr>
                <w:b/>
                <w:bCs/>
                <w:iCs/>
              </w:rPr>
            </w:pPr>
            <w:r w:rsidRPr="00206D41">
              <w:rPr>
                <w:b/>
                <w:bCs/>
                <w:iCs/>
              </w:rPr>
              <w:t>SOURCE OF INFORMATION</w:t>
            </w:r>
          </w:p>
        </w:tc>
        <w:tc>
          <w:tcPr>
            <w:tcW w:w="7470" w:type="dxa"/>
            <w:gridSpan w:val="4"/>
            <w:shd w:val="clear" w:color="auto" w:fill="auto"/>
          </w:tcPr>
          <w:p w:rsidR="007809FC" w:rsidRPr="00206D41" w:rsidRDefault="007809FC" w:rsidP="007809FC">
            <w:pPr>
              <w:spacing w:after="0" w:line="240" w:lineRule="auto"/>
              <w:rPr>
                <w:bCs/>
                <w:iCs/>
              </w:rPr>
            </w:pPr>
            <w:r>
              <w:rPr>
                <w:bCs/>
                <w:iCs/>
              </w:rPr>
              <w:t>Set out in the appendix</w:t>
            </w:r>
          </w:p>
        </w:tc>
      </w:tr>
    </w:tbl>
    <w:p w:rsidR="001F0F3D" w:rsidRPr="00206D41" w:rsidRDefault="001F0F3D" w:rsidP="00FF3878"/>
    <w:p w:rsidR="00522F96" w:rsidRPr="002911D0" w:rsidRDefault="00784F28" w:rsidP="00522F96">
      <w:pPr>
        <w:pStyle w:val="SANUS2"/>
        <w:numPr>
          <w:ilvl w:val="1"/>
          <w:numId w:val="1"/>
        </w:numPr>
        <w:rPr>
          <w:color w:val="000000" w:themeColor="text1"/>
        </w:rPr>
      </w:pPr>
      <w:bookmarkStart w:id="5027" w:name="_Toc441071984"/>
      <w:r w:rsidRPr="002911D0">
        <w:rPr>
          <w:color w:val="000000" w:themeColor="text1"/>
        </w:rPr>
        <w:t>SC subprime assets as % of SHUSA credit exposure</w:t>
      </w:r>
      <w:bookmarkEnd w:id="5027"/>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1245"/>
        <w:gridCol w:w="1245"/>
      </w:tblGrid>
      <w:tr w:rsidR="00522F96" w:rsidRPr="00206D41" w:rsidTr="002911D0">
        <w:trPr>
          <w:trHeight w:val="261"/>
        </w:trPr>
        <w:tc>
          <w:tcPr>
            <w:tcW w:w="1728" w:type="dxa"/>
            <w:shd w:val="clear" w:color="auto" w:fill="auto"/>
          </w:tcPr>
          <w:p w:rsidR="00522F96" w:rsidRPr="00206D41" w:rsidRDefault="001F0F3D" w:rsidP="007E122B">
            <w:pPr>
              <w:rPr>
                <w:b/>
                <w:bCs/>
                <w:iCs/>
              </w:rPr>
            </w:pPr>
            <w:r>
              <w:rPr>
                <w:b/>
                <w:bCs/>
                <w:iCs/>
              </w:rPr>
              <w:t>DEFINITION</w:t>
            </w:r>
          </w:p>
        </w:tc>
        <w:tc>
          <w:tcPr>
            <w:tcW w:w="7470" w:type="dxa"/>
            <w:gridSpan w:val="4"/>
            <w:shd w:val="clear" w:color="auto" w:fill="auto"/>
          </w:tcPr>
          <w:p w:rsidR="00522F96" w:rsidRPr="00206D41" w:rsidRDefault="00E10943" w:rsidP="00376BDC">
            <w:pPr>
              <w:spacing w:after="0" w:line="240" w:lineRule="auto"/>
              <w:rPr>
                <w:bCs/>
                <w:iCs/>
              </w:rPr>
            </w:pPr>
            <w:r>
              <w:rPr>
                <w:bCs/>
                <w:iCs/>
              </w:rPr>
              <w:t>The c</w:t>
            </w:r>
            <w:r w:rsidR="00E7104B">
              <w:rPr>
                <w:bCs/>
                <w:iCs/>
              </w:rPr>
              <w:t>oncentration</w:t>
            </w:r>
            <w:r w:rsidR="00E7104B" w:rsidRPr="00206D41">
              <w:rPr>
                <w:bCs/>
                <w:iCs/>
              </w:rPr>
              <w:t xml:space="preserve"> of </w:t>
            </w:r>
            <w:r w:rsidR="00E7104B">
              <w:rPr>
                <w:bCs/>
                <w:iCs/>
              </w:rPr>
              <w:t xml:space="preserve">sub-prime </w:t>
            </w:r>
            <w:r w:rsidR="00E7104B" w:rsidRPr="00206D41">
              <w:rPr>
                <w:bCs/>
                <w:iCs/>
              </w:rPr>
              <w:t>SC</w:t>
            </w:r>
            <w:r w:rsidR="00E7104B">
              <w:rPr>
                <w:bCs/>
                <w:iCs/>
              </w:rPr>
              <w:t xml:space="preserve"> assets</w:t>
            </w:r>
            <w:r w:rsidR="00E7104B" w:rsidRPr="00206D41">
              <w:rPr>
                <w:bCs/>
                <w:iCs/>
              </w:rPr>
              <w:t xml:space="preserve"> as a % of total SHUSA consolidated </w:t>
            </w:r>
            <w:r w:rsidR="00E7104B">
              <w:rPr>
                <w:bCs/>
                <w:iCs/>
              </w:rPr>
              <w:t>credit exposure</w:t>
            </w:r>
          </w:p>
        </w:tc>
      </w:tr>
      <w:tr w:rsidR="00522F96" w:rsidRPr="00206D41" w:rsidTr="002911D0">
        <w:trPr>
          <w:trHeight w:val="350"/>
        </w:trPr>
        <w:tc>
          <w:tcPr>
            <w:tcW w:w="1728" w:type="dxa"/>
            <w:shd w:val="clear" w:color="auto" w:fill="auto"/>
          </w:tcPr>
          <w:p w:rsidR="00522F96" w:rsidRPr="00206D41" w:rsidRDefault="00CE7334" w:rsidP="007E122B">
            <w:pPr>
              <w:rPr>
                <w:b/>
                <w:bCs/>
                <w:iCs/>
              </w:rPr>
            </w:pPr>
            <w:r>
              <w:rPr>
                <w:b/>
                <w:bCs/>
                <w:iCs/>
              </w:rPr>
              <w:t>RISK TYPE</w:t>
            </w:r>
          </w:p>
        </w:tc>
        <w:tc>
          <w:tcPr>
            <w:tcW w:w="7470" w:type="dxa"/>
            <w:gridSpan w:val="4"/>
            <w:shd w:val="clear" w:color="auto" w:fill="auto"/>
          </w:tcPr>
          <w:p w:rsidR="00522F96" w:rsidRPr="00206D41" w:rsidRDefault="00CE7334" w:rsidP="007E122B">
            <w:pPr>
              <w:spacing w:after="0" w:line="240" w:lineRule="auto"/>
              <w:rPr>
                <w:bCs/>
                <w:iCs/>
              </w:rPr>
            </w:pPr>
            <w:r w:rsidRPr="00206D41">
              <w:rPr>
                <w:bCs/>
                <w:iCs/>
              </w:rPr>
              <w:t>Strategic Risk</w:t>
            </w:r>
          </w:p>
        </w:tc>
      </w:tr>
      <w:tr w:rsidR="007809FC" w:rsidRPr="00206D41" w:rsidTr="002911D0">
        <w:trPr>
          <w:trHeight w:val="350"/>
          <w:ins w:id="5028" w:author="Amarucci, Scott M" w:date="2016-02-17T21:31:00Z"/>
        </w:trPr>
        <w:tc>
          <w:tcPr>
            <w:tcW w:w="1728" w:type="dxa"/>
            <w:shd w:val="clear" w:color="auto" w:fill="auto"/>
          </w:tcPr>
          <w:p w:rsidR="007809FC" w:rsidRDefault="007809FC" w:rsidP="007E122B">
            <w:pPr>
              <w:rPr>
                <w:ins w:id="5029" w:author="Amarucci, Scott M" w:date="2016-02-17T21:31:00Z"/>
                <w:b/>
                <w:bCs/>
                <w:iCs/>
              </w:rPr>
            </w:pPr>
            <w:ins w:id="5030" w:author="Amarucci, Scott M" w:date="2016-02-17T21:31:00Z">
              <w:r>
                <w:rPr>
                  <w:b/>
                  <w:bCs/>
                  <w:iCs/>
                </w:rPr>
                <w:lastRenderedPageBreak/>
                <w:t>RATIONALE</w:t>
              </w:r>
            </w:ins>
          </w:p>
        </w:tc>
        <w:tc>
          <w:tcPr>
            <w:tcW w:w="7470" w:type="dxa"/>
            <w:gridSpan w:val="4"/>
            <w:shd w:val="clear" w:color="auto" w:fill="auto"/>
          </w:tcPr>
          <w:p w:rsidR="007809FC" w:rsidRPr="00206D41" w:rsidRDefault="00213EBA" w:rsidP="00213EBA">
            <w:pPr>
              <w:spacing w:after="0" w:line="240" w:lineRule="auto"/>
              <w:rPr>
                <w:ins w:id="5031" w:author="Amarucci, Scott M" w:date="2016-02-17T21:31:00Z"/>
                <w:bCs/>
                <w:iCs/>
              </w:rPr>
            </w:pPr>
            <w:ins w:id="5032" w:author="Amarucci, Scott M" w:date="2016-02-19T11:56:00Z">
              <w:r w:rsidRPr="00213EBA">
                <w:rPr>
                  <w:bCs/>
                  <w:iCs/>
                </w:rPr>
                <w:t xml:space="preserve">Restricting the size of SC </w:t>
              </w:r>
            </w:ins>
            <w:ins w:id="5033" w:author="Amarucci, Scott M" w:date="2016-02-19T11:57:00Z">
              <w:r>
                <w:rPr>
                  <w:bCs/>
                  <w:iCs/>
                </w:rPr>
                <w:t>is a</w:t>
              </w:r>
            </w:ins>
            <w:ins w:id="5034" w:author="Amarucci, Scott M" w:date="2016-02-19T11:56:00Z">
              <w:r w:rsidRPr="00213EBA">
                <w:rPr>
                  <w:bCs/>
                  <w:iCs/>
                </w:rPr>
                <w:t xml:space="preserve"> management priority–both for credit risk </w:t>
              </w:r>
              <w:r>
                <w:rPr>
                  <w:bCs/>
                  <w:iCs/>
                </w:rPr>
                <w:t xml:space="preserve">(due to SC’s considerable subprime assets) </w:t>
              </w:r>
              <w:r w:rsidRPr="00213EBA">
                <w:rPr>
                  <w:bCs/>
                  <w:iCs/>
                </w:rPr>
                <w:t xml:space="preserve">and </w:t>
              </w:r>
            </w:ins>
            <w:ins w:id="5035" w:author="Amarucci, Scott M" w:date="2016-02-19T11:57:00Z">
              <w:r>
                <w:rPr>
                  <w:bCs/>
                  <w:iCs/>
                </w:rPr>
                <w:t xml:space="preserve">for </w:t>
              </w:r>
            </w:ins>
            <w:ins w:id="5036" w:author="Amarucci, Scott M" w:date="2016-02-19T11:56:00Z">
              <w:r w:rsidRPr="00213EBA">
                <w:rPr>
                  <w:bCs/>
                  <w:iCs/>
                </w:rPr>
                <w:t>reputational reasons</w:t>
              </w:r>
            </w:ins>
            <w:ins w:id="5037" w:author="Amarucci, Scott M" w:date="2016-02-19T11:58:00Z">
              <w:r>
                <w:rPr>
                  <w:bCs/>
                  <w:iCs/>
                </w:rPr>
                <w:t>.</w:t>
              </w:r>
            </w:ins>
          </w:p>
        </w:tc>
      </w:tr>
      <w:tr w:rsidR="007809FC" w:rsidRPr="00206D41" w:rsidTr="002911D0">
        <w:trPr>
          <w:trHeight w:val="255"/>
        </w:trPr>
        <w:tc>
          <w:tcPr>
            <w:tcW w:w="1728" w:type="dxa"/>
            <w:vMerge w:val="restart"/>
            <w:shd w:val="clear" w:color="auto" w:fill="auto"/>
          </w:tcPr>
          <w:p w:rsidR="007809FC" w:rsidRDefault="007809FC" w:rsidP="007E122B">
            <w:pPr>
              <w:rPr>
                <w:ins w:id="5038" w:author="Amarucci, Scott M" w:date="2016-02-17T21:31:00Z"/>
                <w:b/>
                <w:bCs/>
                <w:iCs/>
              </w:rPr>
            </w:pPr>
            <w:r>
              <w:rPr>
                <w:b/>
                <w:bCs/>
                <w:iCs/>
              </w:rPr>
              <w:t>ENTITY</w:t>
            </w:r>
          </w:p>
          <w:p w:rsidR="007809FC" w:rsidRPr="00206D41" w:rsidRDefault="007809FC" w:rsidP="007E122B">
            <w:pPr>
              <w:rPr>
                <w:b/>
                <w:bCs/>
                <w:iCs/>
              </w:rPr>
            </w:pPr>
          </w:p>
        </w:tc>
        <w:tc>
          <w:tcPr>
            <w:tcW w:w="2490" w:type="dxa"/>
            <w:shd w:val="clear" w:color="auto" w:fill="auto"/>
          </w:tcPr>
          <w:p w:rsidR="007809FC" w:rsidRPr="00CE7334" w:rsidRDefault="007809FC" w:rsidP="007E122B">
            <w:pPr>
              <w:spacing w:after="0" w:line="240" w:lineRule="auto"/>
              <w:rPr>
                <w:b/>
                <w:bCs/>
                <w:iCs/>
              </w:rPr>
            </w:pPr>
            <w:r w:rsidRPr="00CE7334">
              <w:rPr>
                <w:b/>
                <w:bCs/>
                <w:iCs/>
              </w:rPr>
              <w:t>SHUSA</w:t>
            </w:r>
          </w:p>
        </w:tc>
        <w:tc>
          <w:tcPr>
            <w:tcW w:w="2490" w:type="dxa"/>
            <w:shd w:val="clear" w:color="auto" w:fill="auto"/>
          </w:tcPr>
          <w:p w:rsidR="007809FC" w:rsidRPr="00CE7334" w:rsidRDefault="007809FC" w:rsidP="007E122B">
            <w:pPr>
              <w:spacing w:after="0" w:line="240" w:lineRule="auto"/>
              <w:rPr>
                <w:b/>
                <w:bCs/>
                <w:iCs/>
              </w:rPr>
            </w:pPr>
            <w:r w:rsidRPr="00CE7334">
              <w:rPr>
                <w:b/>
                <w:bCs/>
                <w:iCs/>
              </w:rPr>
              <w:t>SBNA</w:t>
            </w:r>
          </w:p>
        </w:tc>
        <w:tc>
          <w:tcPr>
            <w:tcW w:w="2490" w:type="dxa"/>
            <w:gridSpan w:val="2"/>
            <w:shd w:val="clear" w:color="auto" w:fill="auto"/>
          </w:tcPr>
          <w:p w:rsidR="007809FC" w:rsidRPr="00CE7334" w:rsidRDefault="007809FC" w:rsidP="00376BDC">
            <w:pPr>
              <w:spacing w:after="0" w:line="240" w:lineRule="auto"/>
              <w:rPr>
                <w:b/>
                <w:bCs/>
                <w:iCs/>
              </w:rPr>
            </w:pPr>
            <w:r w:rsidRPr="00CE7334">
              <w:rPr>
                <w:b/>
                <w:bCs/>
                <w:iCs/>
              </w:rPr>
              <w:t>SC</w:t>
            </w:r>
          </w:p>
        </w:tc>
      </w:tr>
      <w:tr w:rsidR="007809FC" w:rsidRPr="00206D41" w:rsidTr="002911D0">
        <w:trPr>
          <w:trHeight w:val="255"/>
        </w:trPr>
        <w:tc>
          <w:tcPr>
            <w:tcW w:w="1728" w:type="dxa"/>
            <w:vMerge/>
            <w:shd w:val="clear" w:color="auto" w:fill="auto"/>
          </w:tcPr>
          <w:p w:rsidR="007809FC" w:rsidRDefault="007809FC" w:rsidP="007E122B">
            <w:pPr>
              <w:rPr>
                <w:b/>
                <w:bCs/>
                <w:iCs/>
              </w:rPr>
            </w:pPr>
          </w:p>
        </w:tc>
        <w:tc>
          <w:tcPr>
            <w:tcW w:w="2490" w:type="dxa"/>
            <w:shd w:val="clear" w:color="auto" w:fill="auto"/>
          </w:tcPr>
          <w:p w:rsidR="007809FC" w:rsidRPr="00206D41" w:rsidRDefault="007809FC" w:rsidP="007E122B">
            <w:pPr>
              <w:spacing w:after="0" w:line="240" w:lineRule="auto"/>
              <w:rPr>
                <w:bCs/>
                <w:iCs/>
              </w:rPr>
            </w:pPr>
            <w:r>
              <w:rPr>
                <w:bCs/>
                <w:iCs/>
              </w:rPr>
              <w:t>Yes</w:t>
            </w:r>
          </w:p>
        </w:tc>
        <w:tc>
          <w:tcPr>
            <w:tcW w:w="2490" w:type="dxa"/>
            <w:shd w:val="clear" w:color="auto" w:fill="auto"/>
          </w:tcPr>
          <w:p w:rsidR="007809FC" w:rsidRPr="00206D41" w:rsidRDefault="007809FC" w:rsidP="007E122B">
            <w:pPr>
              <w:spacing w:after="0" w:line="240" w:lineRule="auto"/>
              <w:rPr>
                <w:bCs/>
                <w:iCs/>
              </w:rPr>
            </w:pPr>
            <w:r>
              <w:rPr>
                <w:bCs/>
                <w:iCs/>
              </w:rPr>
              <w:t>N/A</w:t>
            </w:r>
          </w:p>
        </w:tc>
        <w:tc>
          <w:tcPr>
            <w:tcW w:w="2490" w:type="dxa"/>
            <w:gridSpan w:val="2"/>
            <w:shd w:val="clear" w:color="auto" w:fill="auto"/>
          </w:tcPr>
          <w:p w:rsidR="007809FC" w:rsidRPr="00206D41" w:rsidRDefault="007809FC" w:rsidP="007E122B">
            <w:pPr>
              <w:spacing w:after="0" w:line="240" w:lineRule="auto"/>
              <w:rPr>
                <w:bCs/>
                <w:iCs/>
              </w:rPr>
            </w:pPr>
            <w:r>
              <w:rPr>
                <w:bCs/>
                <w:iCs/>
              </w:rPr>
              <w:t>Yes</w:t>
            </w:r>
          </w:p>
        </w:tc>
      </w:tr>
      <w:tr w:rsidR="007809FC" w:rsidRPr="00206D41" w:rsidTr="00E04287">
        <w:trPr>
          <w:trHeight w:val="255"/>
          <w:ins w:id="5039" w:author="Amarucci, Scott M" w:date="2016-02-17T21:29:00Z"/>
        </w:trPr>
        <w:tc>
          <w:tcPr>
            <w:tcW w:w="1728" w:type="dxa"/>
            <w:vMerge/>
            <w:shd w:val="clear" w:color="auto" w:fill="auto"/>
          </w:tcPr>
          <w:p w:rsidR="007809FC" w:rsidRDefault="007809FC" w:rsidP="007809FC">
            <w:pPr>
              <w:rPr>
                <w:ins w:id="5040" w:author="Amarucci, Scott M" w:date="2016-02-17T21:29:00Z"/>
                <w:b/>
                <w:bCs/>
                <w:iCs/>
              </w:rPr>
            </w:pPr>
          </w:p>
        </w:tc>
        <w:tc>
          <w:tcPr>
            <w:tcW w:w="2490" w:type="dxa"/>
            <w:shd w:val="clear" w:color="auto" w:fill="auto"/>
          </w:tcPr>
          <w:p w:rsidR="007809FC" w:rsidRDefault="007809FC" w:rsidP="007809FC">
            <w:pPr>
              <w:spacing w:after="0" w:line="240" w:lineRule="auto"/>
              <w:rPr>
                <w:ins w:id="5041" w:author="Amarucci, Scott M" w:date="2016-02-17T21:29:00Z"/>
                <w:bCs/>
                <w:iCs/>
              </w:rPr>
            </w:pPr>
            <w:ins w:id="5042" w:author="Amarucci, Scott M" w:date="2016-02-17T21:29:00Z">
              <w:r>
                <w:rPr>
                  <w:b/>
                  <w:bCs/>
                  <w:iCs/>
                </w:rPr>
                <w:t>SIS</w:t>
              </w:r>
            </w:ins>
          </w:p>
        </w:tc>
        <w:tc>
          <w:tcPr>
            <w:tcW w:w="2490" w:type="dxa"/>
            <w:shd w:val="clear" w:color="auto" w:fill="auto"/>
          </w:tcPr>
          <w:p w:rsidR="007809FC" w:rsidRDefault="007809FC" w:rsidP="007809FC">
            <w:pPr>
              <w:spacing w:after="0" w:line="240" w:lineRule="auto"/>
              <w:rPr>
                <w:ins w:id="5043" w:author="Amarucci, Scott M" w:date="2016-02-17T21:29:00Z"/>
                <w:bCs/>
                <w:iCs/>
              </w:rPr>
            </w:pPr>
            <w:ins w:id="5044" w:author="Amarucci, Scott M" w:date="2016-02-17T21:29:00Z">
              <w:r>
                <w:rPr>
                  <w:b/>
                  <w:bCs/>
                  <w:iCs/>
                </w:rPr>
                <w:t>BSI Miami</w:t>
              </w:r>
            </w:ins>
          </w:p>
        </w:tc>
        <w:tc>
          <w:tcPr>
            <w:tcW w:w="1245" w:type="dxa"/>
            <w:shd w:val="clear" w:color="auto" w:fill="auto"/>
          </w:tcPr>
          <w:p w:rsidR="007809FC" w:rsidRDefault="007809FC" w:rsidP="007809FC">
            <w:pPr>
              <w:spacing w:after="0" w:line="240" w:lineRule="auto"/>
              <w:rPr>
                <w:ins w:id="5045" w:author="Amarucci, Scott M" w:date="2016-02-17T21:29:00Z"/>
                <w:bCs/>
                <w:iCs/>
              </w:rPr>
            </w:pPr>
            <w:ins w:id="5046" w:author="Amarucci, Scott M" w:date="2016-02-17T21:29:00Z">
              <w:r>
                <w:rPr>
                  <w:b/>
                  <w:bCs/>
                  <w:iCs/>
                </w:rPr>
                <w:t>BSPR</w:t>
              </w:r>
            </w:ins>
          </w:p>
        </w:tc>
        <w:tc>
          <w:tcPr>
            <w:tcW w:w="1245" w:type="dxa"/>
            <w:shd w:val="clear" w:color="auto" w:fill="auto"/>
          </w:tcPr>
          <w:p w:rsidR="007809FC" w:rsidRDefault="007809FC" w:rsidP="007809FC">
            <w:pPr>
              <w:spacing w:after="0" w:line="240" w:lineRule="auto"/>
              <w:rPr>
                <w:ins w:id="5047" w:author="Amarucci, Scott M" w:date="2016-02-17T21:29:00Z"/>
                <w:bCs/>
                <w:iCs/>
              </w:rPr>
            </w:pPr>
            <w:ins w:id="5048" w:author="Amarucci, Scott M" w:date="2016-02-17T21:29:00Z">
              <w:r>
                <w:rPr>
                  <w:b/>
                  <w:bCs/>
                  <w:iCs/>
                </w:rPr>
                <w:t>SSLLC</w:t>
              </w:r>
            </w:ins>
          </w:p>
        </w:tc>
      </w:tr>
      <w:tr w:rsidR="007809FC" w:rsidRPr="00206D41" w:rsidTr="00E04287">
        <w:trPr>
          <w:trHeight w:val="255"/>
          <w:ins w:id="5049" w:author="Amarucci, Scott M" w:date="2016-02-17T21:29:00Z"/>
        </w:trPr>
        <w:tc>
          <w:tcPr>
            <w:tcW w:w="1728" w:type="dxa"/>
            <w:vMerge/>
            <w:shd w:val="clear" w:color="auto" w:fill="auto"/>
          </w:tcPr>
          <w:p w:rsidR="007809FC" w:rsidRDefault="007809FC" w:rsidP="007809FC">
            <w:pPr>
              <w:rPr>
                <w:ins w:id="5050" w:author="Amarucci, Scott M" w:date="2016-02-17T21:29:00Z"/>
                <w:b/>
                <w:bCs/>
                <w:iCs/>
              </w:rPr>
            </w:pPr>
          </w:p>
        </w:tc>
        <w:tc>
          <w:tcPr>
            <w:tcW w:w="2490" w:type="dxa"/>
            <w:shd w:val="clear" w:color="auto" w:fill="auto"/>
          </w:tcPr>
          <w:p w:rsidR="007809FC" w:rsidRDefault="007809FC" w:rsidP="007809FC">
            <w:pPr>
              <w:spacing w:after="0" w:line="240" w:lineRule="auto"/>
              <w:rPr>
                <w:ins w:id="5051" w:author="Amarucci, Scott M" w:date="2016-02-17T21:29:00Z"/>
                <w:bCs/>
                <w:iCs/>
              </w:rPr>
            </w:pPr>
            <w:ins w:id="5052" w:author="Amarucci, Scott M" w:date="2016-02-17T21:29:00Z">
              <w:r>
                <w:rPr>
                  <w:bCs/>
                  <w:iCs/>
                </w:rPr>
                <w:t>No</w:t>
              </w:r>
            </w:ins>
          </w:p>
        </w:tc>
        <w:tc>
          <w:tcPr>
            <w:tcW w:w="2490" w:type="dxa"/>
            <w:shd w:val="clear" w:color="auto" w:fill="auto"/>
          </w:tcPr>
          <w:p w:rsidR="007809FC" w:rsidRDefault="007809FC" w:rsidP="007809FC">
            <w:pPr>
              <w:spacing w:after="0" w:line="240" w:lineRule="auto"/>
              <w:rPr>
                <w:ins w:id="5053" w:author="Amarucci, Scott M" w:date="2016-02-17T21:29:00Z"/>
                <w:bCs/>
                <w:iCs/>
              </w:rPr>
            </w:pPr>
            <w:ins w:id="5054" w:author="Amarucci, Scott M" w:date="2016-02-17T21:29:00Z">
              <w:r>
                <w:rPr>
                  <w:bCs/>
                  <w:iCs/>
                </w:rPr>
                <w:t>No</w:t>
              </w:r>
            </w:ins>
          </w:p>
        </w:tc>
        <w:tc>
          <w:tcPr>
            <w:tcW w:w="1245" w:type="dxa"/>
            <w:shd w:val="clear" w:color="auto" w:fill="auto"/>
          </w:tcPr>
          <w:p w:rsidR="007809FC" w:rsidRDefault="007809FC" w:rsidP="007809FC">
            <w:pPr>
              <w:spacing w:after="0" w:line="240" w:lineRule="auto"/>
              <w:rPr>
                <w:ins w:id="5055" w:author="Amarucci, Scott M" w:date="2016-02-17T21:29:00Z"/>
                <w:bCs/>
                <w:iCs/>
              </w:rPr>
            </w:pPr>
            <w:ins w:id="5056" w:author="Amarucci, Scott M" w:date="2016-02-17T21:29:00Z">
              <w:r>
                <w:rPr>
                  <w:bCs/>
                  <w:iCs/>
                </w:rPr>
                <w:t>No</w:t>
              </w:r>
            </w:ins>
          </w:p>
        </w:tc>
        <w:tc>
          <w:tcPr>
            <w:tcW w:w="1245" w:type="dxa"/>
            <w:shd w:val="clear" w:color="auto" w:fill="auto"/>
          </w:tcPr>
          <w:p w:rsidR="007809FC" w:rsidRDefault="007809FC" w:rsidP="007809FC">
            <w:pPr>
              <w:spacing w:after="0" w:line="240" w:lineRule="auto"/>
              <w:rPr>
                <w:ins w:id="5057" w:author="Amarucci, Scott M" w:date="2016-02-17T21:29:00Z"/>
                <w:bCs/>
                <w:iCs/>
              </w:rPr>
            </w:pPr>
            <w:ins w:id="5058" w:author="Amarucci, Scott M" w:date="2016-02-17T21:29:00Z">
              <w:r>
                <w:rPr>
                  <w:bCs/>
                  <w:iCs/>
                </w:rPr>
                <w:t>No</w:t>
              </w:r>
            </w:ins>
          </w:p>
        </w:tc>
      </w:tr>
      <w:tr w:rsidR="007809FC" w:rsidRPr="00206D41" w:rsidTr="002911D0">
        <w:trPr>
          <w:trHeight w:val="270"/>
        </w:trPr>
        <w:tc>
          <w:tcPr>
            <w:tcW w:w="1728" w:type="dxa"/>
            <w:vMerge w:val="restart"/>
            <w:shd w:val="clear" w:color="auto" w:fill="auto"/>
          </w:tcPr>
          <w:p w:rsidR="007809FC" w:rsidRDefault="007809FC" w:rsidP="007809FC">
            <w:pPr>
              <w:rPr>
                <w:ins w:id="5059" w:author="Amarucci, Scott M" w:date="2016-02-17T21:30:00Z"/>
                <w:b/>
                <w:bCs/>
                <w:iCs/>
              </w:rPr>
            </w:pPr>
            <w:r>
              <w:rPr>
                <w:b/>
                <w:bCs/>
                <w:iCs/>
              </w:rPr>
              <w:t>METRIC OWNER</w:t>
            </w:r>
          </w:p>
          <w:p w:rsidR="007809FC" w:rsidRPr="00206D41" w:rsidRDefault="007809FC" w:rsidP="007809FC">
            <w:pPr>
              <w:rPr>
                <w:b/>
                <w:bCs/>
                <w:iCs/>
              </w:rPr>
            </w:pPr>
          </w:p>
        </w:tc>
        <w:tc>
          <w:tcPr>
            <w:tcW w:w="2490" w:type="dxa"/>
            <w:shd w:val="clear" w:color="auto" w:fill="auto"/>
          </w:tcPr>
          <w:p w:rsidR="007809FC" w:rsidRPr="00CE7334" w:rsidRDefault="007809FC" w:rsidP="007809FC">
            <w:pPr>
              <w:spacing w:after="0" w:line="240" w:lineRule="auto"/>
              <w:rPr>
                <w:b/>
                <w:bCs/>
                <w:iCs/>
              </w:rPr>
            </w:pPr>
            <w:r w:rsidRPr="00CE7334">
              <w:rPr>
                <w:b/>
                <w:bCs/>
                <w:iCs/>
              </w:rPr>
              <w:t>SHUSA</w:t>
            </w:r>
          </w:p>
        </w:tc>
        <w:tc>
          <w:tcPr>
            <w:tcW w:w="2490" w:type="dxa"/>
            <w:shd w:val="clear" w:color="auto" w:fill="auto"/>
          </w:tcPr>
          <w:p w:rsidR="007809FC" w:rsidRPr="00CE7334" w:rsidRDefault="007809FC" w:rsidP="007809FC">
            <w:pPr>
              <w:spacing w:after="0" w:line="240" w:lineRule="auto"/>
              <w:rPr>
                <w:b/>
                <w:bCs/>
                <w:iCs/>
              </w:rPr>
            </w:pPr>
            <w:r w:rsidRPr="00CE7334">
              <w:rPr>
                <w:b/>
                <w:bCs/>
                <w:iCs/>
              </w:rPr>
              <w:t>SBNA</w:t>
            </w:r>
          </w:p>
        </w:tc>
        <w:tc>
          <w:tcPr>
            <w:tcW w:w="2490" w:type="dxa"/>
            <w:gridSpan w:val="2"/>
            <w:shd w:val="clear" w:color="auto" w:fill="auto"/>
          </w:tcPr>
          <w:p w:rsidR="007809FC" w:rsidRPr="00CE7334" w:rsidRDefault="007809FC" w:rsidP="007809FC">
            <w:pPr>
              <w:spacing w:after="0" w:line="240" w:lineRule="auto"/>
              <w:rPr>
                <w:b/>
                <w:bCs/>
                <w:iCs/>
              </w:rPr>
            </w:pPr>
            <w:r w:rsidRPr="00CE7334">
              <w:rPr>
                <w:b/>
                <w:bCs/>
                <w:iCs/>
              </w:rPr>
              <w:t>SC</w:t>
            </w:r>
          </w:p>
        </w:tc>
      </w:tr>
      <w:tr w:rsidR="007809FC" w:rsidRPr="00206D41" w:rsidTr="002911D0">
        <w:trPr>
          <w:trHeight w:val="252"/>
        </w:trPr>
        <w:tc>
          <w:tcPr>
            <w:tcW w:w="1728" w:type="dxa"/>
            <w:vMerge/>
            <w:shd w:val="clear" w:color="auto" w:fill="auto"/>
          </w:tcPr>
          <w:p w:rsidR="007809FC" w:rsidRPr="00206D41" w:rsidRDefault="007809FC" w:rsidP="007809FC">
            <w:pPr>
              <w:rPr>
                <w:b/>
                <w:bCs/>
                <w:iCs/>
              </w:rPr>
            </w:pPr>
          </w:p>
        </w:tc>
        <w:tc>
          <w:tcPr>
            <w:tcW w:w="2490" w:type="dxa"/>
            <w:shd w:val="clear" w:color="auto" w:fill="auto"/>
          </w:tcPr>
          <w:p w:rsidR="007809FC" w:rsidRPr="00206D41" w:rsidRDefault="007809FC" w:rsidP="007809FC">
            <w:pPr>
              <w:tabs>
                <w:tab w:val="center" w:pos="972"/>
              </w:tabs>
              <w:spacing w:after="0" w:line="240" w:lineRule="auto"/>
              <w:rPr>
                <w:bCs/>
                <w:iCs/>
              </w:rPr>
            </w:pPr>
            <w:r>
              <w:rPr>
                <w:bCs/>
                <w:iCs/>
              </w:rPr>
              <w:t>SHUSA Finance</w:t>
            </w:r>
          </w:p>
        </w:tc>
        <w:tc>
          <w:tcPr>
            <w:tcW w:w="2490" w:type="dxa"/>
            <w:shd w:val="clear" w:color="auto" w:fill="auto"/>
          </w:tcPr>
          <w:p w:rsidR="007809FC" w:rsidRPr="00206D41" w:rsidRDefault="007809FC" w:rsidP="007809FC">
            <w:pPr>
              <w:spacing w:after="0" w:line="240" w:lineRule="auto"/>
              <w:rPr>
                <w:bCs/>
                <w:iCs/>
              </w:rPr>
            </w:pPr>
            <w:r w:rsidRPr="00206D41">
              <w:rPr>
                <w:bCs/>
                <w:iCs/>
              </w:rPr>
              <w:t>N/A</w:t>
            </w:r>
          </w:p>
        </w:tc>
        <w:tc>
          <w:tcPr>
            <w:tcW w:w="2490" w:type="dxa"/>
            <w:gridSpan w:val="2"/>
            <w:shd w:val="clear" w:color="auto" w:fill="auto"/>
          </w:tcPr>
          <w:p w:rsidR="007809FC" w:rsidRPr="00206D41" w:rsidRDefault="007809FC" w:rsidP="007809FC">
            <w:pPr>
              <w:spacing w:after="0" w:line="240" w:lineRule="auto"/>
              <w:rPr>
                <w:bCs/>
                <w:iCs/>
              </w:rPr>
            </w:pPr>
            <w:r>
              <w:rPr>
                <w:bCs/>
                <w:iCs/>
              </w:rPr>
              <w:t>SC Heads of Business</w:t>
            </w:r>
          </w:p>
        </w:tc>
      </w:tr>
      <w:tr w:rsidR="007809FC" w:rsidRPr="00206D41" w:rsidTr="002911D0">
        <w:trPr>
          <w:trHeight w:val="252"/>
          <w:ins w:id="5060" w:author="Amarucci, Scott M" w:date="2016-02-17T21:30:00Z"/>
        </w:trPr>
        <w:tc>
          <w:tcPr>
            <w:tcW w:w="1728" w:type="dxa"/>
            <w:vMerge/>
            <w:shd w:val="clear" w:color="auto" w:fill="auto"/>
          </w:tcPr>
          <w:p w:rsidR="007809FC" w:rsidRPr="00206D41" w:rsidRDefault="007809FC" w:rsidP="007809FC">
            <w:pPr>
              <w:rPr>
                <w:ins w:id="5061" w:author="Amarucci, Scott M" w:date="2016-02-17T21:30:00Z"/>
                <w:b/>
                <w:bCs/>
                <w:iCs/>
              </w:rPr>
            </w:pPr>
          </w:p>
        </w:tc>
        <w:tc>
          <w:tcPr>
            <w:tcW w:w="2490" w:type="dxa"/>
            <w:shd w:val="clear" w:color="auto" w:fill="auto"/>
          </w:tcPr>
          <w:p w:rsidR="007809FC" w:rsidRDefault="007809FC" w:rsidP="007809FC">
            <w:pPr>
              <w:tabs>
                <w:tab w:val="center" w:pos="972"/>
              </w:tabs>
              <w:spacing w:after="0" w:line="240" w:lineRule="auto"/>
              <w:rPr>
                <w:ins w:id="5062" w:author="Amarucci, Scott M" w:date="2016-02-17T21:30:00Z"/>
                <w:bCs/>
                <w:iCs/>
              </w:rPr>
            </w:pPr>
            <w:ins w:id="5063" w:author="Amarucci, Scott M" w:date="2016-02-17T21:30:00Z">
              <w:r>
                <w:rPr>
                  <w:b/>
                  <w:bCs/>
                  <w:iCs/>
                </w:rPr>
                <w:t>SIS</w:t>
              </w:r>
            </w:ins>
          </w:p>
        </w:tc>
        <w:tc>
          <w:tcPr>
            <w:tcW w:w="2490" w:type="dxa"/>
            <w:shd w:val="clear" w:color="auto" w:fill="auto"/>
          </w:tcPr>
          <w:p w:rsidR="007809FC" w:rsidRPr="00206D41" w:rsidRDefault="007809FC" w:rsidP="007809FC">
            <w:pPr>
              <w:spacing w:after="0" w:line="240" w:lineRule="auto"/>
              <w:rPr>
                <w:ins w:id="5064" w:author="Amarucci, Scott M" w:date="2016-02-17T21:30:00Z"/>
                <w:bCs/>
                <w:iCs/>
              </w:rPr>
            </w:pPr>
            <w:ins w:id="5065" w:author="Amarucci, Scott M" w:date="2016-02-17T21:30:00Z">
              <w:r>
                <w:rPr>
                  <w:b/>
                  <w:bCs/>
                  <w:iCs/>
                </w:rPr>
                <w:t>BSI Miami</w:t>
              </w:r>
            </w:ins>
          </w:p>
        </w:tc>
        <w:tc>
          <w:tcPr>
            <w:tcW w:w="2490" w:type="dxa"/>
            <w:gridSpan w:val="2"/>
            <w:shd w:val="clear" w:color="auto" w:fill="auto"/>
          </w:tcPr>
          <w:p w:rsidR="007809FC" w:rsidRDefault="007809FC" w:rsidP="007809FC">
            <w:pPr>
              <w:spacing w:after="0" w:line="240" w:lineRule="auto"/>
              <w:rPr>
                <w:ins w:id="5066" w:author="Amarucci, Scott M" w:date="2016-02-17T21:30:00Z"/>
                <w:bCs/>
                <w:iCs/>
              </w:rPr>
            </w:pPr>
            <w:ins w:id="5067" w:author="Amarucci, Scott M" w:date="2016-02-17T21:30:00Z">
              <w:r>
                <w:rPr>
                  <w:b/>
                  <w:bCs/>
                  <w:iCs/>
                </w:rPr>
                <w:t>BSPR</w:t>
              </w:r>
            </w:ins>
          </w:p>
        </w:tc>
      </w:tr>
      <w:tr w:rsidR="007809FC" w:rsidRPr="00206D41" w:rsidTr="002911D0">
        <w:trPr>
          <w:trHeight w:val="252"/>
          <w:ins w:id="5068" w:author="Amarucci, Scott M" w:date="2016-02-17T21:30:00Z"/>
        </w:trPr>
        <w:tc>
          <w:tcPr>
            <w:tcW w:w="1728" w:type="dxa"/>
            <w:vMerge/>
            <w:shd w:val="clear" w:color="auto" w:fill="auto"/>
          </w:tcPr>
          <w:p w:rsidR="007809FC" w:rsidRPr="00206D41" w:rsidRDefault="007809FC" w:rsidP="007809FC">
            <w:pPr>
              <w:rPr>
                <w:ins w:id="5069" w:author="Amarucci, Scott M" w:date="2016-02-17T21:30:00Z"/>
                <w:b/>
                <w:bCs/>
                <w:iCs/>
              </w:rPr>
            </w:pPr>
          </w:p>
        </w:tc>
        <w:tc>
          <w:tcPr>
            <w:tcW w:w="2490" w:type="dxa"/>
            <w:shd w:val="clear" w:color="auto" w:fill="auto"/>
          </w:tcPr>
          <w:p w:rsidR="007809FC" w:rsidRDefault="007809FC" w:rsidP="007809FC">
            <w:pPr>
              <w:tabs>
                <w:tab w:val="center" w:pos="972"/>
              </w:tabs>
              <w:spacing w:after="0" w:line="240" w:lineRule="auto"/>
              <w:rPr>
                <w:ins w:id="5070" w:author="Amarucci, Scott M" w:date="2016-02-17T21:30:00Z"/>
                <w:bCs/>
                <w:iCs/>
              </w:rPr>
            </w:pPr>
            <w:ins w:id="5071" w:author="Amarucci, Scott M" w:date="2016-02-17T21:30:00Z">
              <w:r>
                <w:rPr>
                  <w:bCs/>
                  <w:iCs/>
                </w:rPr>
                <w:t>N/A</w:t>
              </w:r>
            </w:ins>
          </w:p>
        </w:tc>
        <w:tc>
          <w:tcPr>
            <w:tcW w:w="2490" w:type="dxa"/>
            <w:shd w:val="clear" w:color="auto" w:fill="auto"/>
          </w:tcPr>
          <w:p w:rsidR="007809FC" w:rsidRPr="00206D41" w:rsidRDefault="007809FC" w:rsidP="007809FC">
            <w:pPr>
              <w:spacing w:after="0" w:line="240" w:lineRule="auto"/>
              <w:rPr>
                <w:ins w:id="5072" w:author="Amarucci, Scott M" w:date="2016-02-17T21:30:00Z"/>
                <w:bCs/>
                <w:iCs/>
              </w:rPr>
            </w:pPr>
            <w:ins w:id="5073" w:author="Amarucci, Scott M" w:date="2016-02-17T21:30:00Z">
              <w:r>
                <w:rPr>
                  <w:bCs/>
                  <w:iCs/>
                </w:rPr>
                <w:t>N/A</w:t>
              </w:r>
            </w:ins>
          </w:p>
        </w:tc>
        <w:tc>
          <w:tcPr>
            <w:tcW w:w="2490" w:type="dxa"/>
            <w:gridSpan w:val="2"/>
            <w:shd w:val="clear" w:color="auto" w:fill="auto"/>
          </w:tcPr>
          <w:p w:rsidR="007809FC" w:rsidRDefault="007809FC" w:rsidP="007809FC">
            <w:pPr>
              <w:spacing w:after="0" w:line="240" w:lineRule="auto"/>
              <w:rPr>
                <w:ins w:id="5074" w:author="Amarucci, Scott M" w:date="2016-02-17T21:30:00Z"/>
                <w:bCs/>
                <w:iCs/>
              </w:rPr>
            </w:pPr>
            <w:ins w:id="5075" w:author="Amarucci, Scott M" w:date="2016-02-17T21:30:00Z">
              <w:r>
                <w:rPr>
                  <w:bCs/>
                  <w:iCs/>
                </w:rPr>
                <w:t>N/A</w:t>
              </w:r>
            </w:ins>
          </w:p>
        </w:tc>
      </w:tr>
      <w:tr w:rsidR="007809FC" w:rsidRPr="00206D41" w:rsidTr="00E04287">
        <w:trPr>
          <w:trHeight w:val="252"/>
          <w:ins w:id="5076" w:author="Amarucci, Scott M" w:date="2016-02-17T21:30:00Z"/>
        </w:trPr>
        <w:tc>
          <w:tcPr>
            <w:tcW w:w="1728" w:type="dxa"/>
            <w:vMerge/>
            <w:shd w:val="clear" w:color="auto" w:fill="auto"/>
          </w:tcPr>
          <w:p w:rsidR="007809FC" w:rsidRPr="00206D41" w:rsidRDefault="007809FC" w:rsidP="007809FC">
            <w:pPr>
              <w:rPr>
                <w:ins w:id="5077" w:author="Amarucci, Scott M" w:date="2016-02-17T21:30:00Z"/>
                <w:b/>
                <w:bCs/>
                <w:iCs/>
              </w:rPr>
            </w:pPr>
          </w:p>
        </w:tc>
        <w:tc>
          <w:tcPr>
            <w:tcW w:w="2490" w:type="dxa"/>
            <w:shd w:val="clear" w:color="auto" w:fill="auto"/>
          </w:tcPr>
          <w:p w:rsidR="007809FC" w:rsidRDefault="007809FC" w:rsidP="007809FC">
            <w:pPr>
              <w:tabs>
                <w:tab w:val="center" w:pos="972"/>
              </w:tabs>
              <w:spacing w:after="0" w:line="240" w:lineRule="auto"/>
              <w:rPr>
                <w:ins w:id="5078" w:author="Amarucci, Scott M" w:date="2016-02-17T21:30:00Z"/>
                <w:bCs/>
                <w:iCs/>
              </w:rPr>
            </w:pPr>
            <w:ins w:id="5079" w:author="Amarucci, Scott M" w:date="2016-02-17T21:30:00Z">
              <w:r>
                <w:rPr>
                  <w:b/>
                  <w:bCs/>
                  <w:iCs/>
                </w:rPr>
                <w:t>SSLLC</w:t>
              </w:r>
            </w:ins>
          </w:p>
        </w:tc>
        <w:tc>
          <w:tcPr>
            <w:tcW w:w="4980" w:type="dxa"/>
            <w:gridSpan w:val="3"/>
            <w:vMerge w:val="restart"/>
            <w:shd w:val="clear" w:color="auto" w:fill="auto"/>
          </w:tcPr>
          <w:p w:rsidR="007809FC" w:rsidRDefault="007809FC" w:rsidP="007809FC">
            <w:pPr>
              <w:spacing w:after="0" w:line="240" w:lineRule="auto"/>
              <w:rPr>
                <w:ins w:id="5080" w:author="Amarucci, Scott M" w:date="2016-02-17T21:30:00Z"/>
                <w:bCs/>
                <w:iCs/>
              </w:rPr>
            </w:pPr>
          </w:p>
        </w:tc>
      </w:tr>
      <w:tr w:rsidR="007809FC" w:rsidRPr="00206D41" w:rsidTr="00E04287">
        <w:trPr>
          <w:trHeight w:val="252"/>
          <w:ins w:id="5081" w:author="Amarucci, Scott M" w:date="2016-02-17T21:30:00Z"/>
        </w:trPr>
        <w:tc>
          <w:tcPr>
            <w:tcW w:w="1728" w:type="dxa"/>
            <w:vMerge/>
            <w:shd w:val="clear" w:color="auto" w:fill="auto"/>
          </w:tcPr>
          <w:p w:rsidR="007809FC" w:rsidRPr="00206D41" w:rsidRDefault="007809FC" w:rsidP="007809FC">
            <w:pPr>
              <w:rPr>
                <w:ins w:id="5082" w:author="Amarucci, Scott M" w:date="2016-02-17T21:30:00Z"/>
                <w:b/>
                <w:bCs/>
                <w:iCs/>
              </w:rPr>
            </w:pPr>
          </w:p>
        </w:tc>
        <w:tc>
          <w:tcPr>
            <w:tcW w:w="2490" w:type="dxa"/>
            <w:shd w:val="clear" w:color="auto" w:fill="auto"/>
          </w:tcPr>
          <w:p w:rsidR="007809FC" w:rsidRDefault="007809FC" w:rsidP="007809FC">
            <w:pPr>
              <w:tabs>
                <w:tab w:val="center" w:pos="972"/>
              </w:tabs>
              <w:spacing w:after="0" w:line="240" w:lineRule="auto"/>
              <w:rPr>
                <w:ins w:id="5083" w:author="Amarucci, Scott M" w:date="2016-02-17T21:30:00Z"/>
                <w:bCs/>
                <w:iCs/>
              </w:rPr>
            </w:pPr>
            <w:ins w:id="5084" w:author="Amarucci, Scott M" w:date="2016-02-17T21:30:00Z">
              <w:r>
                <w:rPr>
                  <w:bCs/>
                  <w:iCs/>
                </w:rPr>
                <w:t>N/A</w:t>
              </w:r>
            </w:ins>
          </w:p>
        </w:tc>
        <w:tc>
          <w:tcPr>
            <w:tcW w:w="4980" w:type="dxa"/>
            <w:gridSpan w:val="3"/>
            <w:vMerge/>
            <w:shd w:val="clear" w:color="auto" w:fill="auto"/>
          </w:tcPr>
          <w:p w:rsidR="007809FC" w:rsidRDefault="007809FC" w:rsidP="007809FC">
            <w:pPr>
              <w:spacing w:after="0" w:line="240" w:lineRule="auto"/>
              <w:rPr>
                <w:ins w:id="5085" w:author="Amarucci, Scott M" w:date="2016-02-17T21:30:00Z"/>
                <w:bCs/>
                <w:iCs/>
              </w:rPr>
            </w:pPr>
          </w:p>
        </w:tc>
      </w:tr>
      <w:tr w:rsidR="007809FC" w:rsidRPr="00206D41" w:rsidTr="002911D0">
        <w:trPr>
          <w:cantSplit/>
          <w:trHeight w:val="360"/>
        </w:trPr>
        <w:tc>
          <w:tcPr>
            <w:tcW w:w="1728" w:type="dxa"/>
            <w:shd w:val="clear" w:color="auto" w:fill="auto"/>
          </w:tcPr>
          <w:p w:rsidR="007809FC" w:rsidRPr="00206D41" w:rsidRDefault="007809FC" w:rsidP="007809FC">
            <w:pPr>
              <w:rPr>
                <w:b/>
                <w:bCs/>
                <w:iCs/>
              </w:rPr>
              <w:pPrChange w:id="5086" w:author="Amarucci, Scott M" w:date="2016-02-17T21:29:00Z">
                <w:pPr>
                  <w:framePr w:hSpace="180" w:wrap="around" w:vAnchor="text" w:hAnchor="text" w:x="168" w:y="1"/>
                  <w:ind w:left="-60"/>
                  <w:suppressOverlap/>
                </w:pPr>
              </w:pPrChange>
            </w:pPr>
            <w:r>
              <w:rPr>
                <w:b/>
                <w:bCs/>
                <w:iCs/>
              </w:rPr>
              <w:t>TRIGGER AND LIMIT SETTING</w:t>
            </w:r>
          </w:p>
        </w:tc>
        <w:tc>
          <w:tcPr>
            <w:tcW w:w="7470" w:type="dxa"/>
            <w:gridSpan w:val="4"/>
            <w:shd w:val="clear" w:color="auto" w:fill="auto"/>
          </w:tcPr>
          <w:p w:rsidR="007809FC" w:rsidRDefault="007809FC" w:rsidP="007809FC">
            <w:pPr>
              <w:spacing w:after="0" w:line="240" w:lineRule="auto"/>
              <w:rPr>
                <w:bCs/>
                <w:iCs/>
              </w:rPr>
            </w:pPr>
            <w:r w:rsidRPr="002911D0">
              <w:rPr>
                <w:bCs/>
                <w:iCs/>
              </w:rPr>
              <w:t>Due to the large sub-prime exposure at SC, SHUSA’s management chose to set a limit for the maximum amount of sub-prime exposure on the SHUSA balance sheet, as nearly all of SHUSA’s sub-prime exposure is in SC</w:t>
            </w:r>
            <w:r>
              <w:rPr>
                <w:bCs/>
                <w:iCs/>
              </w:rPr>
              <w:t>.</w:t>
            </w:r>
          </w:p>
          <w:p w:rsidR="007809FC" w:rsidRPr="002911D0" w:rsidRDefault="007809FC" w:rsidP="007809FC">
            <w:pPr>
              <w:spacing w:after="0" w:line="240" w:lineRule="auto"/>
              <w:rPr>
                <w:bCs/>
                <w:iCs/>
              </w:rPr>
            </w:pPr>
          </w:p>
          <w:p w:rsidR="007809FC" w:rsidRDefault="007809FC" w:rsidP="007809FC">
            <w:pPr>
              <w:pStyle w:val="ListParagraph"/>
              <w:numPr>
                <w:ilvl w:val="0"/>
                <w:numId w:val="30"/>
              </w:numPr>
              <w:spacing w:after="0" w:line="240" w:lineRule="auto"/>
              <w:rPr>
                <w:bCs/>
                <w:iCs/>
              </w:rPr>
            </w:pPr>
            <w:r w:rsidRPr="002911D0">
              <w:rPr>
                <w:bCs/>
                <w:iCs/>
              </w:rPr>
              <w:t>The amber trigger of 23% establishes an early warning indicator that</w:t>
            </w:r>
            <w:r>
              <w:rPr>
                <w:bCs/>
                <w:iCs/>
              </w:rPr>
              <w:t xml:space="preserve"> allows for management actions to control the sub-prime exposure growth;</w:t>
            </w:r>
          </w:p>
          <w:p w:rsidR="007809FC" w:rsidRPr="00E2205B" w:rsidRDefault="007809FC" w:rsidP="007809FC">
            <w:pPr>
              <w:pStyle w:val="ListParagraph"/>
              <w:numPr>
                <w:ilvl w:val="0"/>
                <w:numId w:val="30"/>
              </w:numPr>
              <w:spacing w:after="0" w:line="240" w:lineRule="auto"/>
              <w:rPr>
                <w:bCs/>
                <w:iCs/>
              </w:rPr>
            </w:pPr>
            <w:r w:rsidRPr="002911D0">
              <w:rPr>
                <w:bCs/>
                <w:iCs/>
              </w:rPr>
              <w:t>A red limit of 25% was set by management as it aligns with Rating Agencies’ expectations and is benchmarked against competitors’ positions</w:t>
            </w:r>
            <w:r>
              <w:rPr>
                <w:bCs/>
                <w:iCs/>
              </w:rPr>
              <w:t>.</w:t>
            </w:r>
          </w:p>
        </w:tc>
      </w:tr>
      <w:tr w:rsidR="007809FC" w:rsidRPr="00206D41" w:rsidTr="002911D0">
        <w:trPr>
          <w:trHeight w:val="306"/>
        </w:trPr>
        <w:tc>
          <w:tcPr>
            <w:tcW w:w="1728" w:type="dxa"/>
            <w:shd w:val="clear" w:color="auto" w:fill="auto"/>
          </w:tcPr>
          <w:p w:rsidR="007809FC" w:rsidRPr="00206D41" w:rsidRDefault="007809FC" w:rsidP="007809FC">
            <w:pPr>
              <w:rPr>
                <w:b/>
                <w:bCs/>
                <w:iCs/>
              </w:rPr>
              <w:pPrChange w:id="5087" w:author="Amarucci, Scott M" w:date="2016-02-17T21:29:00Z">
                <w:pPr>
                  <w:framePr w:hSpace="180" w:wrap="around" w:vAnchor="text" w:hAnchor="text" w:x="168" w:y="1"/>
                  <w:ind w:left="-60"/>
                  <w:suppressOverlap/>
                </w:pPr>
              </w:pPrChange>
            </w:pPr>
            <w:r>
              <w:rPr>
                <w:b/>
                <w:bCs/>
                <w:iCs/>
              </w:rPr>
              <w:t xml:space="preserve">TESTING </w:t>
            </w:r>
            <w:r w:rsidRPr="00206D41">
              <w:rPr>
                <w:b/>
                <w:bCs/>
                <w:iCs/>
              </w:rPr>
              <w:t>FREQUENCY</w:t>
            </w:r>
          </w:p>
        </w:tc>
        <w:tc>
          <w:tcPr>
            <w:tcW w:w="7470" w:type="dxa"/>
            <w:gridSpan w:val="4"/>
            <w:shd w:val="clear" w:color="auto" w:fill="auto"/>
          </w:tcPr>
          <w:p w:rsidR="007809FC" w:rsidRDefault="007809FC" w:rsidP="007809FC">
            <w:pPr>
              <w:spacing w:after="0" w:line="240" w:lineRule="auto"/>
            </w:pPr>
            <w:r w:rsidRPr="00206D41">
              <w:t>Monthly</w:t>
            </w:r>
          </w:p>
          <w:p w:rsidR="007809FC" w:rsidRDefault="007809FC" w:rsidP="007809FC">
            <w:pPr>
              <w:spacing w:after="0" w:line="240" w:lineRule="auto"/>
              <w:rPr>
                <w:bCs/>
                <w:iCs/>
              </w:rPr>
            </w:pPr>
            <w:r>
              <w:rPr>
                <w:bCs/>
                <w:iCs/>
              </w:rPr>
              <w:t>The percentage of SC’s sub-prime assets to SHUSA’s total credit exposure:</w:t>
            </w:r>
          </w:p>
          <w:p w:rsidR="007809FC" w:rsidRPr="00E10943" w:rsidRDefault="007809FC" w:rsidP="007809FC">
            <w:pPr>
              <w:spacing w:after="0" w:line="240" w:lineRule="auto"/>
              <w:rPr>
                <w:bCs/>
                <w:iCs/>
              </w:rPr>
            </w:pPr>
          </w:p>
          <w:p w:rsidR="007809FC" w:rsidRPr="00E10943" w:rsidRDefault="007809FC" w:rsidP="007809FC">
            <w:pPr>
              <w:spacing w:after="0" w:line="240" w:lineRule="auto"/>
              <w:rPr>
                <w:bCs/>
                <w:iCs/>
              </w:rPr>
            </w:pPr>
            <m:oMathPara>
              <m:oMath>
                <m:f>
                  <m:fPr>
                    <m:ctrlPr>
                      <w:rPr>
                        <w:rFonts w:ascii="Cambria Math" w:hAnsi="Cambria Math"/>
                        <w:bCs/>
                        <w:iCs/>
                      </w:rPr>
                    </m:ctrlPr>
                  </m:fPr>
                  <m:num>
                    <m:r>
                      <m:rPr>
                        <m:sty m:val="p"/>
                      </m:rPr>
                      <w:rPr>
                        <w:rFonts w:ascii="Cambria Math" w:hAnsi="Cambria Math"/>
                      </w:rPr>
                      <m:t>SC non-lease subprime assets</m:t>
                    </m:r>
                  </m:num>
                  <m:den>
                    <m:r>
                      <m:rPr>
                        <m:sty m:val="p"/>
                      </m:rPr>
                      <w:rPr>
                        <w:rFonts w:ascii="Cambria Math" w:hAnsi="Cambria Math"/>
                      </w:rPr>
                      <m:t>Total SHUSA credit exposure, excluding leases</m:t>
                    </m:r>
                  </m:den>
                </m:f>
              </m:oMath>
            </m:oMathPara>
          </w:p>
          <w:p w:rsidR="007809FC" w:rsidRDefault="007809FC" w:rsidP="007809FC">
            <w:pPr>
              <w:spacing w:after="0" w:line="240" w:lineRule="auto"/>
              <w:rPr>
                <w:bCs/>
                <w:iCs/>
              </w:rPr>
            </w:pPr>
          </w:p>
          <w:p w:rsidR="007809FC" w:rsidRDefault="007809FC" w:rsidP="007809FC">
            <w:pPr>
              <w:spacing w:after="0" w:line="240" w:lineRule="auto"/>
              <w:rPr>
                <w:bCs/>
                <w:iCs/>
              </w:rPr>
            </w:pPr>
            <w:r w:rsidRPr="00E10943">
              <w:rPr>
                <w:bCs/>
                <w:iCs/>
              </w:rPr>
              <w:t>Sub-prime assets are defined as having either a FICO score below 630 or no FICO score – excluding assets without a FICO score but classified as Commercial Fleet Retail and Chrysler Commercial Fleet Lease</w:t>
            </w:r>
            <w:r>
              <w:rPr>
                <w:bCs/>
                <w:iCs/>
              </w:rPr>
              <w:t>, Chrysler Lease, UBER Lease, wholesale and dealer lending and revolving facility – “Drive time”.</w:t>
            </w:r>
          </w:p>
          <w:p w:rsidR="007809FC" w:rsidRDefault="007809FC" w:rsidP="007809FC">
            <w:pPr>
              <w:spacing w:after="0" w:line="240" w:lineRule="auto"/>
              <w:rPr>
                <w:bCs/>
                <w:iCs/>
              </w:rPr>
            </w:pPr>
          </w:p>
          <w:p w:rsidR="007809FC" w:rsidRPr="002911D0" w:rsidRDefault="007809FC" w:rsidP="007809FC">
            <w:pPr>
              <w:spacing w:after="0" w:line="240" w:lineRule="auto"/>
              <w:rPr>
                <w:bCs/>
                <w:iCs/>
              </w:rPr>
            </w:pPr>
            <w:r w:rsidRPr="002911D0">
              <w:rPr>
                <w:bCs/>
                <w:iCs/>
              </w:rPr>
              <w:t xml:space="preserve">Total SHUSA Credit Exposure  (excludes leases) is defined as the sum of: </w:t>
            </w:r>
          </w:p>
          <w:p w:rsidR="007809FC" w:rsidRPr="002911D0" w:rsidRDefault="007809FC" w:rsidP="007809FC">
            <w:pPr>
              <w:pStyle w:val="ListParagraph"/>
              <w:numPr>
                <w:ilvl w:val="0"/>
                <w:numId w:val="30"/>
              </w:numPr>
              <w:spacing w:after="0" w:line="240" w:lineRule="auto"/>
              <w:rPr>
                <w:bCs/>
                <w:iCs/>
              </w:rPr>
            </w:pPr>
            <w:r w:rsidRPr="002911D0">
              <w:rPr>
                <w:bCs/>
                <w:iCs/>
              </w:rPr>
              <w:t xml:space="preserve">Committed facilities (drawn and undrawn)  </w:t>
            </w:r>
          </w:p>
          <w:p w:rsidR="007809FC" w:rsidRPr="002911D0" w:rsidRDefault="007809FC" w:rsidP="007809FC">
            <w:pPr>
              <w:pStyle w:val="ListParagraph"/>
              <w:numPr>
                <w:ilvl w:val="0"/>
                <w:numId w:val="30"/>
              </w:numPr>
              <w:spacing w:after="0" w:line="240" w:lineRule="auto"/>
              <w:rPr>
                <w:bCs/>
                <w:iCs/>
              </w:rPr>
            </w:pPr>
            <w:r w:rsidRPr="002911D0">
              <w:rPr>
                <w:bCs/>
                <w:iCs/>
              </w:rPr>
              <w:t xml:space="preserve">Drawn balances under uncommitted facilities  </w:t>
            </w:r>
          </w:p>
          <w:p w:rsidR="007809FC" w:rsidRPr="002911D0" w:rsidRDefault="007809FC" w:rsidP="007809FC">
            <w:pPr>
              <w:pStyle w:val="ListParagraph"/>
              <w:numPr>
                <w:ilvl w:val="0"/>
                <w:numId w:val="30"/>
              </w:numPr>
              <w:spacing w:after="0" w:line="240" w:lineRule="auto"/>
              <w:rPr>
                <w:bCs/>
                <w:iCs/>
              </w:rPr>
            </w:pPr>
            <w:r w:rsidRPr="002911D0">
              <w:rPr>
                <w:bCs/>
                <w:iCs/>
              </w:rPr>
              <w:t xml:space="preserve">Off balance sheet items (e.g. Letters of Credit)  </w:t>
            </w:r>
          </w:p>
          <w:p w:rsidR="007809FC" w:rsidRPr="00E2205B" w:rsidRDefault="007809FC" w:rsidP="007809FC">
            <w:pPr>
              <w:pStyle w:val="ListParagraph"/>
              <w:numPr>
                <w:ilvl w:val="0"/>
                <w:numId w:val="30"/>
              </w:numPr>
              <w:spacing w:after="0" w:line="240" w:lineRule="auto"/>
              <w:rPr>
                <w:bCs/>
                <w:iCs/>
              </w:rPr>
            </w:pPr>
            <w:proofErr w:type="gramStart"/>
            <w:r w:rsidRPr="002911D0">
              <w:rPr>
                <w:bCs/>
                <w:iCs/>
              </w:rPr>
              <w:t>PFE  (</w:t>
            </w:r>
            <w:proofErr w:type="gramEnd"/>
            <w:r w:rsidRPr="002911D0">
              <w:rPr>
                <w:bCs/>
                <w:iCs/>
              </w:rPr>
              <w:t xml:space="preserve">“REC”) for derivatives. </w:t>
            </w:r>
          </w:p>
        </w:tc>
      </w:tr>
      <w:tr w:rsidR="007809FC" w:rsidRPr="00206D41" w:rsidTr="002911D0">
        <w:trPr>
          <w:trHeight w:val="525"/>
        </w:trPr>
        <w:tc>
          <w:tcPr>
            <w:tcW w:w="1728" w:type="dxa"/>
            <w:shd w:val="clear" w:color="auto" w:fill="auto"/>
          </w:tcPr>
          <w:p w:rsidR="007809FC" w:rsidRPr="00206D41" w:rsidRDefault="007809FC" w:rsidP="007809FC">
            <w:pPr>
              <w:rPr>
                <w:b/>
                <w:bCs/>
                <w:iCs/>
              </w:rPr>
            </w:pPr>
            <w:r w:rsidRPr="00206D41">
              <w:rPr>
                <w:b/>
                <w:bCs/>
                <w:iCs/>
              </w:rPr>
              <w:t>SOURCE OF INFORMATION</w:t>
            </w:r>
          </w:p>
        </w:tc>
        <w:tc>
          <w:tcPr>
            <w:tcW w:w="7470" w:type="dxa"/>
            <w:gridSpan w:val="4"/>
            <w:shd w:val="clear" w:color="auto" w:fill="auto"/>
          </w:tcPr>
          <w:p w:rsidR="007809FC" w:rsidRDefault="007809FC" w:rsidP="007809FC">
            <w:pPr>
              <w:spacing w:after="0" w:line="240" w:lineRule="auto"/>
              <w:rPr>
                <w:bCs/>
                <w:iCs/>
              </w:rPr>
            </w:pPr>
            <w:r>
              <w:rPr>
                <w:bCs/>
                <w:iCs/>
              </w:rPr>
              <w:t xml:space="preserve">SC Subprime exposure: </w:t>
            </w:r>
            <w:r>
              <w:rPr>
                <w:iCs/>
              </w:rPr>
              <w:t xml:space="preserve">Director of Liquidity Risk is responsible for production of metric. </w:t>
            </w:r>
            <w:r>
              <w:rPr>
                <w:bCs/>
                <w:iCs/>
              </w:rPr>
              <w:t>SC Subprime Asset details are collected from the Credit MIS team and then sent to SHUSA for completion of this metric.</w:t>
            </w:r>
          </w:p>
          <w:p w:rsidR="007809FC" w:rsidRDefault="007809FC" w:rsidP="007809FC">
            <w:pPr>
              <w:spacing w:after="0" w:line="240" w:lineRule="auto"/>
              <w:rPr>
                <w:bCs/>
                <w:iCs/>
              </w:rPr>
            </w:pPr>
          </w:p>
          <w:p w:rsidR="007809FC" w:rsidRPr="00206D41" w:rsidRDefault="007809FC" w:rsidP="007809FC">
            <w:pPr>
              <w:spacing w:after="0" w:line="240" w:lineRule="auto"/>
              <w:rPr>
                <w:bCs/>
                <w:iCs/>
              </w:rPr>
            </w:pPr>
            <w:r>
              <w:rPr>
                <w:bCs/>
                <w:iCs/>
              </w:rPr>
              <w:t xml:space="preserve">SHUSA Total Exposure: </w:t>
            </w:r>
            <w:r w:rsidRPr="00B8692E">
              <w:rPr>
                <w:bCs/>
                <w:iCs/>
              </w:rPr>
              <w:t xml:space="preserve">SBNA uses the GL + Unfunded exposure in CCMIS to generate Total Exposure and from there we receive the figure from the Solvency team in an Excel file titled “SBNA </w:t>
            </w:r>
            <w:proofErr w:type="spellStart"/>
            <w:r w:rsidRPr="00B8692E">
              <w:rPr>
                <w:bCs/>
                <w:iCs/>
              </w:rPr>
              <w:t>Credit_Template</w:t>
            </w:r>
            <w:proofErr w:type="spellEnd"/>
            <w:r w:rsidRPr="00B8692E">
              <w:rPr>
                <w:bCs/>
                <w:iCs/>
              </w:rPr>
              <w:t xml:space="preserve">” on a monthly </w:t>
            </w:r>
            <w:r w:rsidRPr="00602C3A">
              <w:rPr>
                <w:bCs/>
                <w:iCs/>
              </w:rPr>
              <w:t xml:space="preserve">basis. SC exposure: The sum of Current Legal Balance Amount, Total Letter of Credit Issued Amount and Credit Availability Amount, In deals participated with other </w:t>
            </w:r>
            <w:r w:rsidRPr="00602C3A">
              <w:rPr>
                <w:bCs/>
                <w:iCs/>
              </w:rPr>
              <w:lastRenderedPageBreak/>
              <w:t>financial institutions, this amount is based on the Santander only portion of the deal</w:t>
            </w:r>
            <w:r>
              <w:rPr>
                <w:bCs/>
                <w:iCs/>
              </w:rPr>
              <w:t xml:space="preserve"> sourced from </w:t>
            </w:r>
            <w:proofErr w:type="spellStart"/>
            <w:r w:rsidRPr="00602C3A">
              <w:rPr>
                <w:bCs/>
                <w:iCs/>
              </w:rPr>
              <w:t>SQLPrdDataWarehouse</w:t>
            </w:r>
            <w:proofErr w:type="spellEnd"/>
            <w:r>
              <w:rPr>
                <w:bCs/>
                <w:iCs/>
              </w:rPr>
              <w:t xml:space="preserve">, table: </w:t>
            </w:r>
            <w:proofErr w:type="spellStart"/>
            <w:r w:rsidRPr="00602C3A">
              <w:rPr>
                <w:bCs/>
                <w:iCs/>
              </w:rPr>
              <w:t>Vw_Loan_Finance_Month_Fact</w:t>
            </w:r>
            <w:proofErr w:type="spellEnd"/>
            <w:r>
              <w:rPr>
                <w:bCs/>
                <w:iCs/>
              </w:rPr>
              <w:t xml:space="preserve"> </w:t>
            </w:r>
          </w:p>
        </w:tc>
      </w:tr>
    </w:tbl>
    <w:p w:rsidR="00522F96" w:rsidRDefault="00522F96" w:rsidP="00237F72"/>
    <w:p w:rsidR="002A0837" w:rsidRPr="00090B3E" w:rsidRDefault="002A0837" w:rsidP="00CF00A5">
      <w:pPr>
        <w:pStyle w:val="SANUS2"/>
        <w:numPr>
          <w:ilvl w:val="1"/>
          <w:numId w:val="1"/>
        </w:numPr>
        <w:tabs>
          <w:tab w:val="num" w:pos="540"/>
        </w:tabs>
        <w:ind w:left="567" w:hanging="567"/>
        <w:rPr>
          <w:ins w:id="5088" w:author="Amarucci, Scott M" w:date="2016-02-16T19:45:00Z"/>
          <w:color w:val="000000" w:themeColor="text1"/>
        </w:rPr>
      </w:pPr>
      <w:ins w:id="5089" w:author="Amarucci, Scott M" w:date="2016-02-16T19:46:00Z">
        <w:r>
          <w:rPr>
            <w:color w:val="000000" w:themeColor="text1"/>
          </w:rPr>
          <w:t>Credit exposure over assets under management (BSI Miami only)</w:t>
        </w:r>
      </w:ins>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1245"/>
        <w:gridCol w:w="1245"/>
      </w:tblGrid>
      <w:tr w:rsidR="002A0837" w:rsidRPr="00206D41" w:rsidTr="00BB7C56">
        <w:trPr>
          <w:trHeight w:val="462"/>
          <w:ins w:id="5090" w:author="Amarucci, Scott M" w:date="2016-02-16T19:45:00Z"/>
        </w:trPr>
        <w:tc>
          <w:tcPr>
            <w:tcW w:w="1728" w:type="dxa"/>
            <w:shd w:val="clear" w:color="auto" w:fill="auto"/>
          </w:tcPr>
          <w:p w:rsidR="002A0837" w:rsidRPr="00206D41" w:rsidRDefault="002A0837" w:rsidP="00BB7C56">
            <w:pPr>
              <w:rPr>
                <w:ins w:id="5091" w:author="Amarucci, Scott M" w:date="2016-02-16T19:45:00Z"/>
                <w:b/>
                <w:bCs/>
                <w:iCs/>
              </w:rPr>
            </w:pPr>
            <w:ins w:id="5092" w:author="Amarucci, Scott M" w:date="2016-02-16T19:45:00Z">
              <w:r>
                <w:rPr>
                  <w:b/>
                  <w:bCs/>
                  <w:iCs/>
                </w:rPr>
                <w:t>DEFINITION</w:t>
              </w:r>
            </w:ins>
          </w:p>
        </w:tc>
        <w:tc>
          <w:tcPr>
            <w:tcW w:w="7470" w:type="dxa"/>
            <w:gridSpan w:val="4"/>
            <w:shd w:val="clear" w:color="auto" w:fill="auto"/>
          </w:tcPr>
          <w:p w:rsidR="002A0837" w:rsidRPr="00426737" w:rsidRDefault="00156C21" w:rsidP="007809FC">
            <w:pPr>
              <w:spacing w:after="0"/>
              <w:jc w:val="both"/>
              <w:rPr>
                <w:ins w:id="5093" w:author="Amarucci, Scott M" w:date="2016-02-16T19:45:00Z"/>
              </w:rPr>
            </w:pPr>
            <w:ins w:id="5094" w:author="Amarucci, Scott M" w:date="2016-02-17T21:17:00Z">
              <w:r>
                <w:t>Credit exposure</w:t>
              </w:r>
            </w:ins>
            <w:ins w:id="5095" w:author="Amarucci, Scott M" w:date="2016-02-17T21:28:00Z">
              <w:r w:rsidR="007809FC">
                <w:t xml:space="preserve">, consisting of the </w:t>
              </w:r>
            </w:ins>
            <w:ins w:id="5096" w:author="Amarucci, Scott M" w:date="2016-02-17T21:26:00Z">
              <w:r w:rsidR="007809FC">
                <w:t>BSI credit portfolio</w:t>
              </w:r>
            </w:ins>
            <w:ins w:id="5097" w:author="Amarucci, Scott M" w:date="2016-02-17T21:28:00Z">
              <w:r w:rsidR="007809FC">
                <w:t>,</w:t>
              </w:r>
            </w:ins>
            <w:ins w:id="5098" w:author="Amarucci, Scott M" w:date="2016-02-17T21:26:00Z">
              <w:r w:rsidR="007809FC">
                <w:t xml:space="preserve"> </w:t>
              </w:r>
            </w:ins>
            <w:ins w:id="5099" w:author="Amarucci, Scott M" w:date="2016-02-17T21:17:00Z">
              <w:r>
                <w:t>as a proportion of assets under management (AUM)</w:t>
              </w:r>
            </w:ins>
            <w:ins w:id="5100" w:author="Amarucci, Scott M" w:date="2016-02-17T21:28:00Z">
              <w:r w:rsidR="007809FC">
                <w:t xml:space="preserve">, </w:t>
              </w:r>
            </w:ins>
            <w:ins w:id="5101" w:author="Amarucci, Scott M" w:date="2016-02-17T21:29:00Z">
              <w:r w:rsidR="007809FC">
                <w:t xml:space="preserve">consisting of </w:t>
              </w:r>
            </w:ins>
            <w:ins w:id="5102" w:author="Amarucci, Scott M" w:date="2016-02-17T21:28:00Z">
              <w:r w:rsidR="007809FC">
                <w:t>clients’ on- and off-balance sheet deposits and investments</w:t>
              </w:r>
            </w:ins>
          </w:p>
        </w:tc>
      </w:tr>
      <w:tr w:rsidR="002A0837" w:rsidRPr="00206D41" w:rsidTr="00BB7C56">
        <w:trPr>
          <w:trHeight w:val="462"/>
          <w:ins w:id="5103" w:author="Amarucci, Scott M" w:date="2016-02-16T19:45:00Z"/>
        </w:trPr>
        <w:tc>
          <w:tcPr>
            <w:tcW w:w="1728" w:type="dxa"/>
            <w:shd w:val="clear" w:color="auto" w:fill="auto"/>
          </w:tcPr>
          <w:p w:rsidR="002A0837" w:rsidRPr="00206D41" w:rsidRDefault="002A0837" w:rsidP="00BB7C56">
            <w:pPr>
              <w:rPr>
                <w:ins w:id="5104" w:author="Amarucci, Scott M" w:date="2016-02-16T19:45:00Z"/>
                <w:b/>
                <w:bCs/>
                <w:iCs/>
              </w:rPr>
            </w:pPr>
            <w:ins w:id="5105" w:author="Amarucci, Scott M" w:date="2016-02-16T19:45:00Z">
              <w:r>
                <w:rPr>
                  <w:b/>
                  <w:bCs/>
                  <w:iCs/>
                </w:rPr>
                <w:t>RISK TYPE</w:t>
              </w:r>
            </w:ins>
          </w:p>
        </w:tc>
        <w:tc>
          <w:tcPr>
            <w:tcW w:w="7470" w:type="dxa"/>
            <w:gridSpan w:val="4"/>
            <w:shd w:val="clear" w:color="auto" w:fill="auto"/>
          </w:tcPr>
          <w:p w:rsidR="002A0837" w:rsidRPr="00206D41" w:rsidRDefault="002A0837" w:rsidP="00BB7C56">
            <w:pPr>
              <w:spacing w:after="0" w:line="240" w:lineRule="auto"/>
              <w:rPr>
                <w:ins w:id="5106" w:author="Amarucci, Scott M" w:date="2016-02-16T19:45:00Z"/>
                <w:bCs/>
                <w:iCs/>
              </w:rPr>
            </w:pPr>
            <w:ins w:id="5107" w:author="Amarucci, Scott M" w:date="2016-02-16T19:47:00Z">
              <w:r>
                <w:rPr>
                  <w:bCs/>
                  <w:iCs/>
                </w:rPr>
                <w:t>Strategic</w:t>
              </w:r>
            </w:ins>
            <w:ins w:id="5108" w:author="Amarucci, Scott M" w:date="2016-02-16T19:45:00Z">
              <w:r>
                <w:rPr>
                  <w:bCs/>
                  <w:iCs/>
                </w:rPr>
                <w:t xml:space="preserve"> Risk</w:t>
              </w:r>
            </w:ins>
          </w:p>
        </w:tc>
      </w:tr>
      <w:tr w:rsidR="002A0837" w:rsidRPr="00206D41" w:rsidTr="00BB7C56">
        <w:trPr>
          <w:trHeight w:val="462"/>
          <w:ins w:id="5109" w:author="Amarucci, Scott M" w:date="2016-02-16T19:45:00Z"/>
        </w:trPr>
        <w:tc>
          <w:tcPr>
            <w:tcW w:w="1728" w:type="dxa"/>
            <w:shd w:val="clear" w:color="auto" w:fill="auto"/>
          </w:tcPr>
          <w:p w:rsidR="002A0837" w:rsidRDefault="002A0837" w:rsidP="00BB7C56">
            <w:pPr>
              <w:rPr>
                <w:ins w:id="5110" w:author="Amarucci, Scott M" w:date="2016-02-16T19:45:00Z"/>
                <w:b/>
                <w:bCs/>
                <w:iCs/>
              </w:rPr>
            </w:pPr>
            <w:ins w:id="5111" w:author="Amarucci, Scott M" w:date="2016-02-16T19:45:00Z">
              <w:r>
                <w:rPr>
                  <w:b/>
                  <w:bCs/>
                  <w:iCs/>
                </w:rPr>
                <w:t>RATIONALE</w:t>
              </w:r>
            </w:ins>
          </w:p>
        </w:tc>
        <w:tc>
          <w:tcPr>
            <w:tcW w:w="7470" w:type="dxa"/>
            <w:gridSpan w:val="4"/>
            <w:shd w:val="clear" w:color="auto" w:fill="auto"/>
          </w:tcPr>
          <w:p w:rsidR="002A0837" w:rsidRDefault="00156C21" w:rsidP="00156C21">
            <w:pPr>
              <w:spacing w:after="0" w:line="240" w:lineRule="auto"/>
              <w:rPr>
                <w:ins w:id="5112" w:author="Amarucci, Scott M" w:date="2016-02-16T19:45:00Z"/>
                <w:bCs/>
                <w:iCs/>
              </w:rPr>
            </w:pPr>
            <w:ins w:id="5113" w:author="Amarucci, Scott M" w:date="2016-02-17T21:19:00Z">
              <w:r w:rsidRPr="00156C21">
                <w:rPr>
                  <w:bCs/>
                  <w:iCs/>
                </w:rPr>
                <w:t xml:space="preserve">The purpose if this metric is to limit the amount of </w:t>
              </w:r>
            </w:ins>
            <w:ins w:id="5114" w:author="Amarucci, Scott M" w:date="2016-02-17T21:21:00Z">
              <w:r>
                <w:rPr>
                  <w:bCs/>
                  <w:iCs/>
                </w:rPr>
                <w:t>c</w:t>
              </w:r>
            </w:ins>
            <w:ins w:id="5115" w:author="Amarucci, Scott M" w:date="2016-02-17T21:19:00Z">
              <w:r w:rsidRPr="00156C21">
                <w:rPr>
                  <w:bCs/>
                  <w:iCs/>
                </w:rPr>
                <w:t xml:space="preserve">redit </w:t>
              </w:r>
            </w:ins>
            <w:ins w:id="5116" w:author="Amarucci, Scott M" w:date="2016-02-17T21:21:00Z">
              <w:r>
                <w:rPr>
                  <w:bCs/>
                  <w:iCs/>
                </w:rPr>
                <w:t>r</w:t>
              </w:r>
            </w:ins>
            <w:ins w:id="5117" w:author="Amarucci, Scott M" w:date="2016-02-17T21:19:00Z">
              <w:r w:rsidRPr="00156C21">
                <w:rPr>
                  <w:bCs/>
                  <w:iCs/>
                </w:rPr>
                <w:t>isk which can be attained by BSI, whose primary business is to manage customer assets.</w:t>
              </w:r>
            </w:ins>
          </w:p>
        </w:tc>
      </w:tr>
      <w:tr w:rsidR="002A0837" w:rsidRPr="00206D41" w:rsidTr="00BB7C56">
        <w:trPr>
          <w:trHeight w:val="270"/>
          <w:ins w:id="5118" w:author="Amarucci, Scott M" w:date="2016-02-16T19:45:00Z"/>
        </w:trPr>
        <w:tc>
          <w:tcPr>
            <w:tcW w:w="1728" w:type="dxa"/>
            <w:vMerge w:val="restart"/>
            <w:shd w:val="clear" w:color="auto" w:fill="auto"/>
          </w:tcPr>
          <w:p w:rsidR="002A0837" w:rsidRPr="00206D41" w:rsidRDefault="002A0837" w:rsidP="00BB7C56">
            <w:pPr>
              <w:rPr>
                <w:ins w:id="5119" w:author="Amarucci, Scott M" w:date="2016-02-16T19:45:00Z"/>
                <w:b/>
                <w:bCs/>
                <w:iCs/>
              </w:rPr>
            </w:pPr>
            <w:ins w:id="5120" w:author="Amarucci, Scott M" w:date="2016-02-16T19:45:00Z">
              <w:r>
                <w:rPr>
                  <w:b/>
                  <w:bCs/>
                  <w:iCs/>
                </w:rPr>
                <w:t>ENTITY</w:t>
              </w:r>
            </w:ins>
          </w:p>
        </w:tc>
        <w:tc>
          <w:tcPr>
            <w:tcW w:w="2490" w:type="dxa"/>
            <w:shd w:val="clear" w:color="auto" w:fill="auto"/>
          </w:tcPr>
          <w:p w:rsidR="002A0837" w:rsidRPr="007973F5" w:rsidRDefault="002A0837" w:rsidP="00BB7C56">
            <w:pPr>
              <w:spacing w:after="0" w:line="240" w:lineRule="auto"/>
              <w:rPr>
                <w:ins w:id="5121" w:author="Amarucci, Scott M" w:date="2016-02-16T19:45:00Z"/>
                <w:b/>
                <w:bCs/>
                <w:iCs/>
              </w:rPr>
            </w:pPr>
            <w:ins w:id="5122" w:author="Amarucci, Scott M" w:date="2016-02-16T19:45:00Z">
              <w:r w:rsidRPr="007973F5">
                <w:rPr>
                  <w:b/>
                  <w:bCs/>
                  <w:iCs/>
                </w:rPr>
                <w:t>SHUSA</w:t>
              </w:r>
            </w:ins>
          </w:p>
        </w:tc>
        <w:tc>
          <w:tcPr>
            <w:tcW w:w="2490" w:type="dxa"/>
            <w:shd w:val="clear" w:color="auto" w:fill="auto"/>
          </w:tcPr>
          <w:p w:rsidR="002A0837" w:rsidRPr="007973F5" w:rsidRDefault="002A0837" w:rsidP="00BB7C56">
            <w:pPr>
              <w:spacing w:after="0" w:line="240" w:lineRule="auto"/>
              <w:rPr>
                <w:ins w:id="5123" w:author="Amarucci, Scott M" w:date="2016-02-16T19:45:00Z"/>
                <w:b/>
                <w:bCs/>
                <w:iCs/>
              </w:rPr>
            </w:pPr>
            <w:ins w:id="5124" w:author="Amarucci, Scott M" w:date="2016-02-16T19:45:00Z">
              <w:r w:rsidRPr="007973F5">
                <w:rPr>
                  <w:b/>
                  <w:bCs/>
                  <w:iCs/>
                </w:rPr>
                <w:t>SBNA</w:t>
              </w:r>
            </w:ins>
          </w:p>
        </w:tc>
        <w:tc>
          <w:tcPr>
            <w:tcW w:w="2490" w:type="dxa"/>
            <w:gridSpan w:val="2"/>
            <w:shd w:val="clear" w:color="auto" w:fill="auto"/>
          </w:tcPr>
          <w:p w:rsidR="002A0837" w:rsidRPr="007973F5" w:rsidRDefault="002A0837" w:rsidP="00BB7C56">
            <w:pPr>
              <w:spacing w:after="0" w:line="240" w:lineRule="auto"/>
              <w:rPr>
                <w:ins w:id="5125" w:author="Amarucci, Scott M" w:date="2016-02-16T19:45:00Z"/>
                <w:b/>
                <w:bCs/>
                <w:iCs/>
              </w:rPr>
            </w:pPr>
            <w:ins w:id="5126" w:author="Amarucci, Scott M" w:date="2016-02-16T19:45:00Z">
              <w:r w:rsidRPr="007973F5">
                <w:rPr>
                  <w:b/>
                  <w:bCs/>
                  <w:iCs/>
                </w:rPr>
                <w:t>SC</w:t>
              </w:r>
            </w:ins>
          </w:p>
        </w:tc>
      </w:tr>
      <w:tr w:rsidR="002A0837" w:rsidRPr="00206D41" w:rsidTr="00BB7C56">
        <w:trPr>
          <w:trHeight w:val="113"/>
          <w:ins w:id="5127" w:author="Amarucci, Scott M" w:date="2016-02-16T19:45:00Z"/>
        </w:trPr>
        <w:tc>
          <w:tcPr>
            <w:tcW w:w="1728" w:type="dxa"/>
            <w:vMerge/>
            <w:shd w:val="clear" w:color="auto" w:fill="auto"/>
          </w:tcPr>
          <w:p w:rsidR="002A0837" w:rsidRDefault="002A0837" w:rsidP="00BB7C56">
            <w:pPr>
              <w:rPr>
                <w:ins w:id="5128" w:author="Amarucci, Scott M" w:date="2016-02-16T19:45:00Z"/>
                <w:b/>
                <w:bCs/>
                <w:iCs/>
              </w:rPr>
            </w:pPr>
          </w:p>
        </w:tc>
        <w:tc>
          <w:tcPr>
            <w:tcW w:w="2490" w:type="dxa"/>
            <w:shd w:val="clear" w:color="auto" w:fill="auto"/>
          </w:tcPr>
          <w:p w:rsidR="002A0837" w:rsidRPr="00206D41" w:rsidRDefault="002A0837" w:rsidP="00BB7C56">
            <w:pPr>
              <w:spacing w:after="0" w:line="240" w:lineRule="auto"/>
              <w:rPr>
                <w:ins w:id="5129" w:author="Amarucci, Scott M" w:date="2016-02-16T19:45:00Z"/>
                <w:bCs/>
                <w:iCs/>
              </w:rPr>
            </w:pPr>
            <w:ins w:id="5130" w:author="Amarucci, Scott M" w:date="2016-02-16T19:45:00Z">
              <w:r>
                <w:rPr>
                  <w:bCs/>
                  <w:iCs/>
                </w:rPr>
                <w:t>Yes</w:t>
              </w:r>
            </w:ins>
          </w:p>
        </w:tc>
        <w:tc>
          <w:tcPr>
            <w:tcW w:w="2490" w:type="dxa"/>
            <w:shd w:val="clear" w:color="auto" w:fill="auto"/>
          </w:tcPr>
          <w:p w:rsidR="002A0837" w:rsidRPr="00206D41" w:rsidRDefault="002A0837" w:rsidP="00BB7C56">
            <w:pPr>
              <w:spacing w:after="0" w:line="240" w:lineRule="auto"/>
              <w:rPr>
                <w:ins w:id="5131" w:author="Amarucci, Scott M" w:date="2016-02-16T19:45:00Z"/>
                <w:bCs/>
                <w:iCs/>
              </w:rPr>
            </w:pPr>
            <w:ins w:id="5132" w:author="Amarucci, Scott M" w:date="2016-02-16T19:46:00Z">
              <w:r>
                <w:rPr>
                  <w:bCs/>
                  <w:iCs/>
                </w:rPr>
                <w:t>No</w:t>
              </w:r>
            </w:ins>
          </w:p>
        </w:tc>
        <w:tc>
          <w:tcPr>
            <w:tcW w:w="2490" w:type="dxa"/>
            <w:gridSpan w:val="2"/>
            <w:shd w:val="clear" w:color="auto" w:fill="auto"/>
          </w:tcPr>
          <w:p w:rsidR="002A0837" w:rsidRPr="00206D41" w:rsidRDefault="002A0837" w:rsidP="00BB7C56">
            <w:pPr>
              <w:spacing w:after="0" w:line="240" w:lineRule="auto"/>
              <w:rPr>
                <w:ins w:id="5133" w:author="Amarucci, Scott M" w:date="2016-02-16T19:45:00Z"/>
                <w:bCs/>
                <w:iCs/>
              </w:rPr>
            </w:pPr>
            <w:ins w:id="5134" w:author="Amarucci, Scott M" w:date="2016-02-16T19:46:00Z">
              <w:r>
                <w:rPr>
                  <w:bCs/>
                  <w:iCs/>
                </w:rPr>
                <w:t>No</w:t>
              </w:r>
            </w:ins>
          </w:p>
        </w:tc>
      </w:tr>
      <w:tr w:rsidR="002A0837" w:rsidRPr="00206D41" w:rsidTr="00BB7C56">
        <w:trPr>
          <w:trHeight w:val="112"/>
          <w:ins w:id="5135" w:author="Amarucci, Scott M" w:date="2016-02-16T19:45:00Z"/>
        </w:trPr>
        <w:tc>
          <w:tcPr>
            <w:tcW w:w="1728" w:type="dxa"/>
            <w:vMerge/>
            <w:shd w:val="clear" w:color="auto" w:fill="auto"/>
          </w:tcPr>
          <w:p w:rsidR="002A0837" w:rsidRDefault="002A0837" w:rsidP="00BB7C56">
            <w:pPr>
              <w:rPr>
                <w:ins w:id="5136" w:author="Amarucci, Scott M" w:date="2016-02-16T19:45:00Z"/>
                <w:b/>
                <w:bCs/>
                <w:iCs/>
              </w:rPr>
            </w:pPr>
          </w:p>
        </w:tc>
        <w:tc>
          <w:tcPr>
            <w:tcW w:w="2490" w:type="dxa"/>
            <w:shd w:val="clear" w:color="auto" w:fill="auto"/>
          </w:tcPr>
          <w:p w:rsidR="002A0837" w:rsidRPr="00426737" w:rsidRDefault="002A0837" w:rsidP="00BB7C56">
            <w:pPr>
              <w:spacing w:after="0" w:line="240" w:lineRule="auto"/>
              <w:rPr>
                <w:ins w:id="5137" w:author="Amarucci, Scott M" w:date="2016-02-16T19:45:00Z"/>
                <w:b/>
                <w:bCs/>
                <w:iCs/>
              </w:rPr>
            </w:pPr>
            <w:ins w:id="5138" w:author="Amarucci, Scott M" w:date="2016-02-16T19:45:00Z">
              <w:r>
                <w:rPr>
                  <w:b/>
                  <w:bCs/>
                  <w:iCs/>
                </w:rPr>
                <w:t>SIS</w:t>
              </w:r>
            </w:ins>
          </w:p>
        </w:tc>
        <w:tc>
          <w:tcPr>
            <w:tcW w:w="2490" w:type="dxa"/>
            <w:shd w:val="clear" w:color="auto" w:fill="auto"/>
          </w:tcPr>
          <w:p w:rsidR="002A0837" w:rsidRPr="00426737" w:rsidRDefault="002A0837" w:rsidP="00BB7C56">
            <w:pPr>
              <w:spacing w:after="0" w:line="240" w:lineRule="auto"/>
              <w:rPr>
                <w:ins w:id="5139" w:author="Amarucci, Scott M" w:date="2016-02-16T19:45:00Z"/>
                <w:b/>
                <w:bCs/>
                <w:iCs/>
              </w:rPr>
            </w:pPr>
            <w:ins w:id="5140" w:author="Amarucci, Scott M" w:date="2016-02-16T19:45:00Z">
              <w:r>
                <w:rPr>
                  <w:b/>
                  <w:bCs/>
                  <w:iCs/>
                </w:rPr>
                <w:t>BSI Miami</w:t>
              </w:r>
            </w:ins>
          </w:p>
        </w:tc>
        <w:tc>
          <w:tcPr>
            <w:tcW w:w="1245" w:type="dxa"/>
            <w:shd w:val="clear" w:color="auto" w:fill="auto"/>
          </w:tcPr>
          <w:p w:rsidR="002A0837" w:rsidRPr="00426737" w:rsidRDefault="002A0837" w:rsidP="00BB7C56">
            <w:pPr>
              <w:spacing w:after="0" w:line="240" w:lineRule="auto"/>
              <w:rPr>
                <w:ins w:id="5141" w:author="Amarucci, Scott M" w:date="2016-02-16T19:45:00Z"/>
                <w:b/>
                <w:bCs/>
                <w:iCs/>
              </w:rPr>
            </w:pPr>
            <w:ins w:id="5142" w:author="Amarucci, Scott M" w:date="2016-02-16T19:45:00Z">
              <w:r>
                <w:rPr>
                  <w:b/>
                  <w:bCs/>
                  <w:iCs/>
                </w:rPr>
                <w:t>BSPR</w:t>
              </w:r>
            </w:ins>
          </w:p>
        </w:tc>
        <w:tc>
          <w:tcPr>
            <w:tcW w:w="1245" w:type="dxa"/>
            <w:shd w:val="clear" w:color="auto" w:fill="auto"/>
          </w:tcPr>
          <w:p w:rsidR="002A0837" w:rsidRPr="00785EA3" w:rsidRDefault="002A0837" w:rsidP="00BB7C56">
            <w:pPr>
              <w:spacing w:after="0" w:line="240" w:lineRule="auto"/>
              <w:rPr>
                <w:ins w:id="5143" w:author="Amarucci, Scott M" w:date="2016-02-16T19:45:00Z"/>
                <w:b/>
                <w:bCs/>
                <w:iCs/>
              </w:rPr>
            </w:pPr>
            <w:ins w:id="5144" w:author="Amarucci, Scott M" w:date="2016-02-16T19:45:00Z">
              <w:r>
                <w:rPr>
                  <w:b/>
                  <w:bCs/>
                  <w:iCs/>
                </w:rPr>
                <w:t>SSLLC</w:t>
              </w:r>
            </w:ins>
          </w:p>
        </w:tc>
      </w:tr>
      <w:tr w:rsidR="002A0837" w:rsidRPr="00206D41" w:rsidTr="00BB7C56">
        <w:trPr>
          <w:trHeight w:val="112"/>
          <w:ins w:id="5145" w:author="Amarucci, Scott M" w:date="2016-02-16T19:45:00Z"/>
        </w:trPr>
        <w:tc>
          <w:tcPr>
            <w:tcW w:w="1728" w:type="dxa"/>
            <w:vMerge/>
            <w:shd w:val="clear" w:color="auto" w:fill="auto"/>
          </w:tcPr>
          <w:p w:rsidR="002A0837" w:rsidRDefault="002A0837" w:rsidP="00BB7C56">
            <w:pPr>
              <w:rPr>
                <w:ins w:id="5146" w:author="Amarucci, Scott M" w:date="2016-02-16T19:45:00Z"/>
                <w:b/>
                <w:bCs/>
                <w:iCs/>
              </w:rPr>
            </w:pPr>
          </w:p>
        </w:tc>
        <w:tc>
          <w:tcPr>
            <w:tcW w:w="2490" w:type="dxa"/>
            <w:shd w:val="clear" w:color="auto" w:fill="auto"/>
          </w:tcPr>
          <w:p w:rsidR="002A0837" w:rsidRDefault="002A0837" w:rsidP="00BB7C56">
            <w:pPr>
              <w:spacing w:after="0" w:line="240" w:lineRule="auto"/>
              <w:rPr>
                <w:ins w:id="5147" w:author="Amarucci, Scott M" w:date="2016-02-16T19:45:00Z"/>
                <w:bCs/>
                <w:iCs/>
              </w:rPr>
            </w:pPr>
            <w:ins w:id="5148" w:author="Amarucci, Scott M" w:date="2016-02-16T19:45:00Z">
              <w:r>
                <w:rPr>
                  <w:bCs/>
                  <w:iCs/>
                </w:rPr>
                <w:t>No</w:t>
              </w:r>
            </w:ins>
          </w:p>
        </w:tc>
        <w:tc>
          <w:tcPr>
            <w:tcW w:w="2490" w:type="dxa"/>
            <w:shd w:val="clear" w:color="auto" w:fill="auto"/>
          </w:tcPr>
          <w:p w:rsidR="002A0837" w:rsidRDefault="002A0837" w:rsidP="00BB7C56">
            <w:pPr>
              <w:spacing w:after="0" w:line="240" w:lineRule="auto"/>
              <w:rPr>
                <w:ins w:id="5149" w:author="Amarucci, Scott M" w:date="2016-02-16T19:45:00Z"/>
                <w:bCs/>
                <w:iCs/>
              </w:rPr>
            </w:pPr>
            <w:ins w:id="5150" w:author="Amarucci, Scott M" w:date="2016-02-16T19:46:00Z">
              <w:r>
                <w:rPr>
                  <w:bCs/>
                  <w:iCs/>
                </w:rPr>
                <w:t>Yes</w:t>
              </w:r>
            </w:ins>
          </w:p>
        </w:tc>
        <w:tc>
          <w:tcPr>
            <w:tcW w:w="1245" w:type="dxa"/>
            <w:shd w:val="clear" w:color="auto" w:fill="auto"/>
          </w:tcPr>
          <w:p w:rsidR="002A0837" w:rsidRDefault="002A0837" w:rsidP="00BB7C56">
            <w:pPr>
              <w:spacing w:after="0" w:line="240" w:lineRule="auto"/>
              <w:rPr>
                <w:ins w:id="5151" w:author="Amarucci, Scott M" w:date="2016-02-16T19:45:00Z"/>
                <w:bCs/>
                <w:iCs/>
              </w:rPr>
            </w:pPr>
            <w:ins w:id="5152" w:author="Amarucci, Scott M" w:date="2016-02-16T19:46:00Z">
              <w:r>
                <w:rPr>
                  <w:bCs/>
                  <w:iCs/>
                </w:rPr>
                <w:t>No</w:t>
              </w:r>
            </w:ins>
          </w:p>
        </w:tc>
        <w:tc>
          <w:tcPr>
            <w:tcW w:w="1245" w:type="dxa"/>
            <w:shd w:val="clear" w:color="auto" w:fill="auto"/>
          </w:tcPr>
          <w:p w:rsidR="002A0837" w:rsidRDefault="002A0837" w:rsidP="00BB7C56">
            <w:pPr>
              <w:spacing w:after="0" w:line="240" w:lineRule="auto"/>
              <w:rPr>
                <w:ins w:id="5153" w:author="Amarucci, Scott M" w:date="2016-02-16T19:45:00Z"/>
                <w:bCs/>
                <w:iCs/>
              </w:rPr>
            </w:pPr>
            <w:ins w:id="5154" w:author="Amarucci, Scott M" w:date="2016-02-16T19:45:00Z">
              <w:r>
                <w:rPr>
                  <w:bCs/>
                  <w:iCs/>
                </w:rPr>
                <w:t>No</w:t>
              </w:r>
            </w:ins>
          </w:p>
        </w:tc>
      </w:tr>
      <w:tr w:rsidR="002A0837" w:rsidRPr="00206D41" w:rsidTr="00BB7C56">
        <w:trPr>
          <w:trHeight w:val="245"/>
          <w:ins w:id="5155" w:author="Amarucci, Scott M" w:date="2016-02-16T19:45:00Z"/>
        </w:trPr>
        <w:tc>
          <w:tcPr>
            <w:tcW w:w="1728" w:type="dxa"/>
            <w:vMerge w:val="restart"/>
            <w:shd w:val="clear" w:color="auto" w:fill="auto"/>
          </w:tcPr>
          <w:p w:rsidR="002A0837" w:rsidRDefault="002A0837" w:rsidP="00BB7C56">
            <w:pPr>
              <w:rPr>
                <w:ins w:id="5156" w:author="Amarucci, Scott M" w:date="2016-02-16T19:45:00Z"/>
                <w:b/>
                <w:bCs/>
                <w:iCs/>
              </w:rPr>
            </w:pPr>
            <w:ins w:id="5157" w:author="Amarucci, Scott M" w:date="2016-02-16T19:45:00Z">
              <w:r>
                <w:rPr>
                  <w:b/>
                  <w:bCs/>
                  <w:iCs/>
                </w:rPr>
                <w:t>METRIC OWNER</w:t>
              </w:r>
            </w:ins>
          </w:p>
        </w:tc>
        <w:tc>
          <w:tcPr>
            <w:tcW w:w="2490" w:type="dxa"/>
            <w:shd w:val="clear" w:color="auto" w:fill="auto"/>
          </w:tcPr>
          <w:p w:rsidR="002A0837" w:rsidRPr="005A6F8C" w:rsidRDefault="002A0837" w:rsidP="00BB7C56">
            <w:pPr>
              <w:spacing w:after="0" w:line="240" w:lineRule="auto"/>
              <w:rPr>
                <w:ins w:id="5158" w:author="Amarucci, Scott M" w:date="2016-02-16T19:45:00Z"/>
                <w:b/>
                <w:bCs/>
                <w:iCs/>
              </w:rPr>
            </w:pPr>
            <w:ins w:id="5159" w:author="Amarucci, Scott M" w:date="2016-02-16T19:45:00Z">
              <w:r w:rsidRPr="005A6F8C">
                <w:rPr>
                  <w:b/>
                  <w:bCs/>
                  <w:iCs/>
                </w:rPr>
                <w:t>SHUSA</w:t>
              </w:r>
            </w:ins>
          </w:p>
        </w:tc>
        <w:tc>
          <w:tcPr>
            <w:tcW w:w="2490" w:type="dxa"/>
            <w:shd w:val="clear" w:color="auto" w:fill="auto"/>
          </w:tcPr>
          <w:p w:rsidR="002A0837" w:rsidRPr="005A6F8C" w:rsidRDefault="002A0837" w:rsidP="00BB7C56">
            <w:pPr>
              <w:spacing w:after="0" w:line="240" w:lineRule="auto"/>
              <w:rPr>
                <w:ins w:id="5160" w:author="Amarucci, Scott M" w:date="2016-02-16T19:45:00Z"/>
                <w:b/>
                <w:bCs/>
                <w:iCs/>
              </w:rPr>
            </w:pPr>
            <w:ins w:id="5161" w:author="Amarucci, Scott M" w:date="2016-02-16T19:45:00Z">
              <w:r w:rsidRPr="005A6F8C">
                <w:rPr>
                  <w:b/>
                  <w:bCs/>
                  <w:iCs/>
                </w:rPr>
                <w:t>SBNA</w:t>
              </w:r>
            </w:ins>
          </w:p>
        </w:tc>
        <w:tc>
          <w:tcPr>
            <w:tcW w:w="2490" w:type="dxa"/>
            <w:gridSpan w:val="2"/>
            <w:shd w:val="clear" w:color="auto" w:fill="auto"/>
          </w:tcPr>
          <w:p w:rsidR="002A0837" w:rsidRPr="005A6F8C" w:rsidRDefault="002A0837" w:rsidP="00BB7C56">
            <w:pPr>
              <w:spacing w:after="0" w:line="240" w:lineRule="auto"/>
              <w:rPr>
                <w:ins w:id="5162" w:author="Amarucci, Scott M" w:date="2016-02-16T19:45:00Z"/>
                <w:b/>
                <w:bCs/>
                <w:iCs/>
              </w:rPr>
            </w:pPr>
            <w:ins w:id="5163" w:author="Amarucci, Scott M" w:date="2016-02-16T19:45:00Z">
              <w:r w:rsidRPr="005A6F8C">
                <w:rPr>
                  <w:b/>
                  <w:bCs/>
                  <w:iCs/>
                </w:rPr>
                <w:t>SC</w:t>
              </w:r>
            </w:ins>
          </w:p>
        </w:tc>
      </w:tr>
      <w:tr w:rsidR="002A0837" w:rsidRPr="00206D41" w:rsidTr="00BB7C56">
        <w:trPr>
          <w:trHeight w:val="322"/>
          <w:ins w:id="5164" w:author="Amarucci, Scott M" w:date="2016-02-16T19:45:00Z"/>
        </w:trPr>
        <w:tc>
          <w:tcPr>
            <w:tcW w:w="1728" w:type="dxa"/>
            <w:vMerge/>
            <w:shd w:val="clear" w:color="auto" w:fill="auto"/>
          </w:tcPr>
          <w:p w:rsidR="002A0837" w:rsidRDefault="002A0837" w:rsidP="00BB7C56">
            <w:pPr>
              <w:rPr>
                <w:ins w:id="5165" w:author="Amarucci, Scott M" w:date="2016-02-16T19:45:00Z"/>
                <w:b/>
                <w:bCs/>
                <w:iCs/>
              </w:rPr>
            </w:pPr>
          </w:p>
        </w:tc>
        <w:tc>
          <w:tcPr>
            <w:tcW w:w="2490" w:type="dxa"/>
            <w:shd w:val="clear" w:color="auto" w:fill="auto"/>
          </w:tcPr>
          <w:p w:rsidR="002A0837" w:rsidRPr="00206D41" w:rsidRDefault="002A0837" w:rsidP="00BB7C56">
            <w:pPr>
              <w:spacing w:after="0" w:line="240" w:lineRule="auto"/>
              <w:rPr>
                <w:ins w:id="5166" w:author="Amarucci, Scott M" w:date="2016-02-16T19:45:00Z"/>
                <w:bCs/>
                <w:iCs/>
              </w:rPr>
            </w:pPr>
            <w:ins w:id="5167" w:author="Amarucci, Scott M" w:date="2016-02-16T19:45:00Z">
              <w:r>
                <w:rPr>
                  <w:bCs/>
                  <w:iCs/>
                </w:rPr>
                <w:t>???</w:t>
              </w:r>
            </w:ins>
          </w:p>
        </w:tc>
        <w:tc>
          <w:tcPr>
            <w:tcW w:w="2490" w:type="dxa"/>
            <w:shd w:val="clear" w:color="auto" w:fill="auto"/>
          </w:tcPr>
          <w:p w:rsidR="002A0837" w:rsidRPr="00206D41" w:rsidRDefault="00BA5AA9" w:rsidP="00BB7C56">
            <w:pPr>
              <w:spacing w:after="0" w:line="240" w:lineRule="auto"/>
              <w:rPr>
                <w:ins w:id="5168" w:author="Amarucci, Scott M" w:date="2016-02-16T19:45:00Z"/>
                <w:bCs/>
                <w:iCs/>
              </w:rPr>
            </w:pPr>
            <w:ins w:id="5169" w:author="Amarucci, Scott M" w:date="2016-02-17T15:55:00Z">
              <w:r>
                <w:rPr>
                  <w:bCs/>
                  <w:iCs/>
                </w:rPr>
                <w:t>N/A</w:t>
              </w:r>
            </w:ins>
          </w:p>
        </w:tc>
        <w:tc>
          <w:tcPr>
            <w:tcW w:w="2490" w:type="dxa"/>
            <w:gridSpan w:val="2"/>
            <w:shd w:val="clear" w:color="auto" w:fill="auto"/>
          </w:tcPr>
          <w:p w:rsidR="002A0837" w:rsidRPr="00206D41" w:rsidRDefault="00BA5AA9" w:rsidP="00BB7C56">
            <w:pPr>
              <w:spacing w:after="0" w:line="240" w:lineRule="auto"/>
              <w:rPr>
                <w:ins w:id="5170" w:author="Amarucci, Scott M" w:date="2016-02-16T19:45:00Z"/>
                <w:bCs/>
                <w:iCs/>
              </w:rPr>
            </w:pPr>
            <w:ins w:id="5171" w:author="Amarucci, Scott M" w:date="2016-02-17T15:55:00Z">
              <w:r>
                <w:rPr>
                  <w:bCs/>
                  <w:iCs/>
                </w:rPr>
                <w:t>N/A</w:t>
              </w:r>
            </w:ins>
          </w:p>
        </w:tc>
      </w:tr>
      <w:tr w:rsidR="002A0837" w:rsidRPr="00206D41" w:rsidTr="00BB7C56">
        <w:trPr>
          <w:trHeight w:val="245"/>
          <w:ins w:id="5172" w:author="Amarucci, Scott M" w:date="2016-02-16T19:45:00Z"/>
        </w:trPr>
        <w:tc>
          <w:tcPr>
            <w:tcW w:w="1728" w:type="dxa"/>
            <w:vMerge/>
            <w:shd w:val="clear" w:color="auto" w:fill="auto"/>
          </w:tcPr>
          <w:p w:rsidR="002A0837" w:rsidRDefault="002A0837" w:rsidP="00BB7C56">
            <w:pPr>
              <w:rPr>
                <w:ins w:id="5173" w:author="Amarucci, Scott M" w:date="2016-02-16T19:45:00Z"/>
                <w:b/>
                <w:bCs/>
                <w:iCs/>
              </w:rPr>
            </w:pPr>
          </w:p>
        </w:tc>
        <w:tc>
          <w:tcPr>
            <w:tcW w:w="2490" w:type="dxa"/>
            <w:shd w:val="clear" w:color="auto" w:fill="auto"/>
          </w:tcPr>
          <w:p w:rsidR="002A0837" w:rsidRDefault="002A0837" w:rsidP="00BB7C56">
            <w:pPr>
              <w:spacing w:after="0" w:line="240" w:lineRule="auto"/>
              <w:rPr>
                <w:ins w:id="5174" w:author="Amarucci, Scott M" w:date="2016-02-16T19:45:00Z"/>
                <w:bCs/>
                <w:iCs/>
              </w:rPr>
            </w:pPr>
            <w:ins w:id="5175" w:author="Amarucci, Scott M" w:date="2016-02-16T19:45:00Z">
              <w:r>
                <w:rPr>
                  <w:b/>
                  <w:bCs/>
                  <w:iCs/>
                </w:rPr>
                <w:t>SIS</w:t>
              </w:r>
            </w:ins>
          </w:p>
        </w:tc>
        <w:tc>
          <w:tcPr>
            <w:tcW w:w="2490" w:type="dxa"/>
            <w:shd w:val="clear" w:color="auto" w:fill="auto"/>
          </w:tcPr>
          <w:p w:rsidR="002A0837" w:rsidRDefault="002A0837" w:rsidP="00BB7C56">
            <w:pPr>
              <w:spacing w:after="0" w:line="240" w:lineRule="auto"/>
              <w:rPr>
                <w:ins w:id="5176" w:author="Amarucci, Scott M" w:date="2016-02-16T19:45:00Z"/>
                <w:bCs/>
                <w:iCs/>
              </w:rPr>
            </w:pPr>
            <w:ins w:id="5177" w:author="Amarucci, Scott M" w:date="2016-02-16T19:45:00Z">
              <w:r>
                <w:rPr>
                  <w:b/>
                  <w:bCs/>
                  <w:iCs/>
                </w:rPr>
                <w:t>BSI Miami</w:t>
              </w:r>
            </w:ins>
          </w:p>
        </w:tc>
        <w:tc>
          <w:tcPr>
            <w:tcW w:w="2490" w:type="dxa"/>
            <w:gridSpan w:val="2"/>
            <w:shd w:val="clear" w:color="auto" w:fill="auto"/>
          </w:tcPr>
          <w:p w:rsidR="002A0837" w:rsidRPr="007362A8" w:rsidRDefault="002A0837" w:rsidP="00BB7C56">
            <w:pPr>
              <w:spacing w:after="0" w:line="240" w:lineRule="auto"/>
              <w:rPr>
                <w:ins w:id="5178" w:author="Amarucci, Scott M" w:date="2016-02-16T19:45:00Z"/>
                <w:bCs/>
                <w:iCs/>
              </w:rPr>
            </w:pPr>
            <w:ins w:id="5179" w:author="Amarucci, Scott M" w:date="2016-02-16T19:45:00Z">
              <w:r>
                <w:rPr>
                  <w:b/>
                  <w:bCs/>
                  <w:iCs/>
                </w:rPr>
                <w:t>BSPR</w:t>
              </w:r>
            </w:ins>
          </w:p>
        </w:tc>
      </w:tr>
      <w:tr w:rsidR="002A0837" w:rsidRPr="00206D41" w:rsidTr="00BB7C56">
        <w:trPr>
          <w:trHeight w:val="331"/>
          <w:ins w:id="5180" w:author="Amarucci, Scott M" w:date="2016-02-16T19:45:00Z"/>
        </w:trPr>
        <w:tc>
          <w:tcPr>
            <w:tcW w:w="1728" w:type="dxa"/>
            <w:vMerge/>
            <w:shd w:val="clear" w:color="auto" w:fill="auto"/>
          </w:tcPr>
          <w:p w:rsidR="002A0837" w:rsidRDefault="002A0837" w:rsidP="00BB7C56">
            <w:pPr>
              <w:rPr>
                <w:ins w:id="5181" w:author="Amarucci, Scott M" w:date="2016-02-16T19:45:00Z"/>
                <w:b/>
                <w:bCs/>
                <w:iCs/>
              </w:rPr>
            </w:pPr>
          </w:p>
        </w:tc>
        <w:tc>
          <w:tcPr>
            <w:tcW w:w="2490" w:type="dxa"/>
            <w:shd w:val="clear" w:color="auto" w:fill="auto"/>
          </w:tcPr>
          <w:p w:rsidR="002A0837" w:rsidRDefault="00BA5AA9" w:rsidP="00BB7C56">
            <w:pPr>
              <w:spacing w:after="0" w:line="240" w:lineRule="auto"/>
              <w:rPr>
                <w:ins w:id="5182" w:author="Amarucci, Scott M" w:date="2016-02-16T19:45:00Z"/>
                <w:bCs/>
                <w:iCs/>
              </w:rPr>
            </w:pPr>
            <w:ins w:id="5183" w:author="Amarucci, Scott M" w:date="2016-02-17T15:55:00Z">
              <w:r>
                <w:rPr>
                  <w:bCs/>
                  <w:iCs/>
                </w:rPr>
                <w:t>N/A</w:t>
              </w:r>
            </w:ins>
          </w:p>
        </w:tc>
        <w:tc>
          <w:tcPr>
            <w:tcW w:w="2490" w:type="dxa"/>
            <w:shd w:val="clear" w:color="auto" w:fill="auto"/>
          </w:tcPr>
          <w:p w:rsidR="002A0837" w:rsidRDefault="002A0837" w:rsidP="00BB7C56">
            <w:pPr>
              <w:spacing w:after="0" w:line="240" w:lineRule="auto"/>
              <w:rPr>
                <w:ins w:id="5184" w:author="Amarucci, Scott M" w:date="2016-02-16T19:45:00Z"/>
                <w:bCs/>
                <w:iCs/>
              </w:rPr>
            </w:pPr>
            <w:ins w:id="5185" w:author="Amarucci, Scott M" w:date="2016-02-16T19:47:00Z">
              <w:r>
                <w:rPr>
                  <w:bCs/>
                  <w:iCs/>
                </w:rPr>
                <w:t>???</w:t>
              </w:r>
            </w:ins>
          </w:p>
        </w:tc>
        <w:tc>
          <w:tcPr>
            <w:tcW w:w="2490" w:type="dxa"/>
            <w:gridSpan w:val="2"/>
            <w:shd w:val="clear" w:color="auto" w:fill="auto"/>
          </w:tcPr>
          <w:p w:rsidR="002A0837" w:rsidRDefault="00BA5AA9" w:rsidP="00BB7C56">
            <w:pPr>
              <w:spacing w:after="0" w:line="240" w:lineRule="auto"/>
              <w:rPr>
                <w:ins w:id="5186" w:author="Amarucci, Scott M" w:date="2016-02-16T19:45:00Z"/>
                <w:bCs/>
                <w:iCs/>
              </w:rPr>
            </w:pPr>
            <w:ins w:id="5187" w:author="Amarucci, Scott M" w:date="2016-02-17T15:55:00Z">
              <w:r>
                <w:rPr>
                  <w:bCs/>
                  <w:iCs/>
                </w:rPr>
                <w:t>N/A</w:t>
              </w:r>
            </w:ins>
          </w:p>
        </w:tc>
      </w:tr>
      <w:tr w:rsidR="002A0837" w:rsidRPr="00206D41" w:rsidTr="00BB7C56">
        <w:trPr>
          <w:trHeight w:val="268"/>
          <w:ins w:id="5188" w:author="Amarucci, Scott M" w:date="2016-02-16T19:45:00Z"/>
        </w:trPr>
        <w:tc>
          <w:tcPr>
            <w:tcW w:w="1728" w:type="dxa"/>
            <w:vMerge/>
            <w:shd w:val="clear" w:color="auto" w:fill="auto"/>
          </w:tcPr>
          <w:p w:rsidR="002A0837" w:rsidRDefault="002A0837" w:rsidP="00BB7C56">
            <w:pPr>
              <w:rPr>
                <w:ins w:id="5189" w:author="Amarucci, Scott M" w:date="2016-02-16T19:45:00Z"/>
                <w:b/>
                <w:bCs/>
                <w:iCs/>
              </w:rPr>
            </w:pPr>
          </w:p>
        </w:tc>
        <w:tc>
          <w:tcPr>
            <w:tcW w:w="2490" w:type="dxa"/>
            <w:shd w:val="clear" w:color="auto" w:fill="auto"/>
          </w:tcPr>
          <w:p w:rsidR="002A0837" w:rsidRPr="00426737" w:rsidRDefault="002A0837" w:rsidP="00BB7C56">
            <w:pPr>
              <w:spacing w:after="0" w:line="240" w:lineRule="auto"/>
              <w:rPr>
                <w:ins w:id="5190" w:author="Amarucci, Scott M" w:date="2016-02-16T19:45:00Z"/>
                <w:b/>
                <w:bCs/>
                <w:iCs/>
              </w:rPr>
            </w:pPr>
            <w:ins w:id="5191" w:author="Amarucci, Scott M" w:date="2016-02-16T19:45:00Z">
              <w:r>
                <w:rPr>
                  <w:b/>
                  <w:bCs/>
                  <w:iCs/>
                </w:rPr>
                <w:t>SSLLC</w:t>
              </w:r>
            </w:ins>
          </w:p>
        </w:tc>
        <w:tc>
          <w:tcPr>
            <w:tcW w:w="4980" w:type="dxa"/>
            <w:gridSpan w:val="3"/>
            <w:vMerge w:val="restart"/>
            <w:shd w:val="clear" w:color="auto" w:fill="auto"/>
          </w:tcPr>
          <w:p w:rsidR="002A0837" w:rsidRDefault="002A0837" w:rsidP="00BB7C56">
            <w:pPr>
              <w:spacing w:after="0" w:line="240" w:lineRule="auto"/>
              <w:rPr>
                <w:ins w:id="5192" w:author="Amarucci, Scott M" w:date="2016-02-16T19:45:00Z"/>
                <w:bCs/>
                <w:iCs/>
              </w:rPr>
            </w:pPr>
          </w:p>
        </w:tc>
      </w:tr>
      <w:tr w:rsidR="002A0837" w:rsidRPr="00206D41" w:rsidTr="00BB7C56">
        <w:trPr>
          <w:trHeight w:val="259"/>
          <w:ins w:id="5193" w:author="Amarucci, Scott M" w:date="2016-02-16T19:45:00Z"/>
        </w:trPr>
        <w:tc>
          <w:tcPr>
            <w:tcW w:w="1728" w:type="dxa"/>
            <w:vMerge/>
            <w:shd w:val="clear" w:color="auto" w:fill="auto"/>
          </w:tcPr>
          <w:p w:rsidR="002A0837" w:rsidRDefault="002A0837" w:rsidP="00BB7C56">
            <w:pPr>
              <w:rPr>
                <w:ins w:id="5194" w:author="Amarucci, Scott M" w:date="2016-02-16T19:45:00Z"/>
                <w:b/>
                <w:bCs/>
                <w:iCs/>
              </w:rPr>
            </w:pPr>
          </w:p>
        </w:tc>
        <w:tc>
          <w:tcPr>
            <w:tcW w:w="2490" w:type="dxa"/>
            <w:shd w:val="clear" w:color="auto" w:fill="auto"/>
          </w:tcPr>
          <w:p w:rsidR="002A0837" w:rsidRDefault="00BA5AA9" w:rsidP="00BB7C56">
            <w:pPr>
              <w:spacing w:after="0" w:line="240" w:lineRule="auto"/>
              <w:rPr>
                <w:ins w:id="5195" w:author="Amarucci, Scott M" w:date="2016-02-16T19:45:00Z"/>
                <w:bCs/>
                <w:iCs/>
              </w:rPr>
            </w:pPr>
            <w:ins w:id="5196" w:author="Amarucci, Scott M" w:date="2016-02-17T15:55:00Z">
              <w:r>
                <w:rPr>
                  <w:bCs/>
                  <w:iCs/>
                </w:rPr>
                <w:t>N/A</w:t>
              </w:r>
            </w:ins>
          </w:p>
        </w:tc>
        <w:tc>
          <w:tcPr>
            <w:tcW w:w="4980" w:type="dxa"/>
            <w:gridSpan w:val="3"/>
            <w:vMerge/>
            <w:shd w:val="clear" w:color="auto" w:fill="auto"/>
          </w:tcPr>
          <w:p w:rsidR="002A0837" w:rsidRDefault="002A0837" w:rsidP="00BB7C56">
            <w:pPr>
              <w:spacing w:after="0" w:line="240" w:lineRule="auto"/>
              <w:rPr>
                <w:ins w:id="5197" w:author="Amarucci, Scott M" w:date="2016-02-16T19:45:00Z"/>
                <w:bCs/>
                <w:iCs/>
              </w:rPr>
            </w:pPr>
          </w:p>
        </w:tc>
      </w:tr>
      <w:tr w:rsidR="002A0837" w:rsidRPr="00206D41" w:rsidTr="00BB7C56">
        <w:trPr>
          <w:trHeight w:val="439"/>
          <w:ins w:id="5198" w:author="Amarucci, Scott M" w:date="2016-02-16T19:45:00Z"/>
        </w:trPr>
        <w:tc>
          <w:tcPr>
            <w:tcW w:w="1728" w:type="dxa"/>
            <w:shd w:val="clear" w:color="auto" w:fill="auto"/>
          </w:tcPr>
          <w:p w:rsidR="002A0837" w:rsidRPr="00206D41" w:rsidRDefault="002A0837" w:rsidP="00BB7C56">
            <w:pPr>
              <w:rPr>
                <w:ins w:id="5199" w:author="Amarucci, Scott M" w:date="2016-02-16T19:45:00Z"/>
                <w:b/>
                <w:bCs/>
                <w:iCs/>
              </w:rPr>
            </w:pPr>
            <w:ins w:id="5200" w:author="Amarucci, Scott M" w:date="2016-02-16T19:45:00Z">
              <w:r w:rsidRPr="005B0BAF">
                <w:rPr>
                  <w:rFonts w:asciiTheme="minorHAnsi" w:hAnsiTheme="minorHAnsi"/>
                  <w:b/>
                  <w:bCs/>
                  <w:iCs/>
                </w:rPr>
                <w:t>TRIGGER AND LIMIT SETTING</w:t>
              </w:r>
            </w:ins>
          </w:p>
        </w:tc>
        <w:tc>
          <w:tcPr>
            <w:tcW w:w="7470" w:type="dxa"/>
            <w:gridSpan w:val="4"/>
            <w:shd w:val="clear" w:color="auto" w:fill="auto"/>
          </w:tcPr>
          <w:p w:rsidR="002A0837" w:rsidRDefault="002A0837" w:rsidP="00BB7C56">
            <w:pPr>
              <w:spacing w:after="0" w:line="240" w:lineRule="auto"/>
              <w:rPr>
                <w:ins w:id="5201" w:author="Amarucci, Scott M" w:date="2016-02-16T19:45:00Z"/>
                <w:bCs/>
                <w:iCs/>
              </w:rPr>
            </w:pPr>
            <w:ins w:id="5202" w:author="Amarucci, Scott M" w:date="2016-02-16T19:45:00Z">
              <w:r>
                <w:rPr>
                  <w:bCs/>
                  <w:iCs/>
                </w:rPr>
                <w:t xml:space="preserve">The </w:t>
              </w:r>
            </w:ins>
            <w:ins w:id="5203" w:author="Amarucci, Scott M" w:date="2016-02-16T19:48:00Z">
              <w:r>
                <w:rPr>
                  <w:bCs/>
                  <w:iCs/>
                </w:rPr>
                <w:t xml:space="preserve">credit exposure over AUM </w:t>
              </w:r>
            </w:ins>
            <w:ins w:id="5204" w:author="Amarucci, Scott M" w:date="2016-02-16T19:45:00Z">
              <w:r>
                <w:rPr>
                  <w:bCs/>
                  <w:iCs/>
                </w:rPr>
                <w:t>triggers and limits are set as follows:</w:t>
              </w:r>
            </w:ins>
          </w:p>
          <w:p w:rsidR="002A0837" w:rsidRDefault="002A0837" w:rsidP="00BB7C56">
            <w:pPr>
              <w:spacing w:after="0" w:line="240" w:lineRule="auto"/>
              <w:rPr>
                <w:ins w:id="5205" w:author="Amarucci, Scott M" w:date="2016-02-16T19:45:00Z"/>
                <w:bCs/>
                <w:iCs/>
              </w:rPr>
            </w:pPr>
          </w:p>
          <w:p w:rsidR="002A0837" w:rsidRPr="00204F0A" w:rsidRDefault="002A0837" w:rsidP="00BB7C56">
            <w:pPr>
              <w:pStyle w:val="ListParagraph"/>
              <w:numPr>
                <w:ilvl w:val="0"/>
                <w:numId w:val="5"/>
              </w:numPr>
              <w:spacing w:after="0" w:line="240" w:lineRule="auto"/>
              <w:rPr>
                <w:ins w:id="5206" w:author="Amarucci, Scott M" w:date="2016-02-16T19:45:00Z"/>
                <w:bCs/>
                <w:iCs/>
              </w:rPr>
            </w:pPr>
            <w:ins w:id="5207" w:author="Amarucci, Scott M" w:date="2016-02-16T19:45:00Z">
              <w:r>
                <w:rPr>
                  <w:bCs/>
                  <w:iCs/>
                </w:rPr>
                <w:t>Am</w:t>
              </w:r>
              <w:r w:rsidRPr="00204F0A">
                <w:rPr>
                  <w:bCs/>
                  <w:iCs/>
                </w:rPr>
                <w:t>ber trigger</w:t>
              </w:r>
              <w:r>
                <w:rPr>
                  <w:bCs/>
                  <w:iCs/>
                </w:rPr>
                <w:t>:</w:t>
              </w:r>
              <w:r w:rsidRPr="00204F0A">
                <w:rPr>
                  <w:bCs/>
                  <w:iCs/>
                </w:rPr>
                <w:t xml:space="preserve"> </w:t>
              </w:r>
            </w:ins>
            <w:ins w:id="5208" w:author="Amarucci, Scott M" w:date="2016-02-17T21:21:00Z">
              <w:r w:rsidR="00156C21">
                <w:rPr>
                  <w:bCs/>
                  <w:iCs/>
                </w:rPr>
                <w:t>15% of AUM</w:t>
              </w:r>
            </w:ins>
            <w:ins w:id="5209" w:author="Amarucci, Scott M" w:date="2016-02-16T19:45:00Z">
              <w:r>
                <w:rPr>
                  <w:bCs/>
                  <w:iCs/>
                </w:rPr>
                <w:t xml:space="preserve"> </w:t>
              </w:r>
            </w:ins>
          </w:p>
          <w:p w:rsidR="002A0837" w:rsidRPr="00426737" w:rsidRDefault="002A0837" w:rsidP="00BB7C56">
            <w:pPr>
              <w:pStyle w:val="ListParagraph"/>
              <w:numPr>
                <w:ilvl w:val="0"/>
                <w:numId w:val="5"/>
              </w:numPr>
              <w:spacing w:after="0" w:line="240" w:lineRule="auto"/>
              <w:rPr>
                <w:ins w:id="5210" w:author="Amarucci, Scott M" w:date="2016-02-16T19:45:00Z"/>
                <w:bCs/>
                <w:iCs/>
              </w:rPr>
            </w:pPr>
            <w:ins w:id="5211" w:author="Amarucci, Scott M" w:date="2016-02-16T19:45:00Z">
              <w:r w:rsidRPr="0072414D">
                <w:rPr>
                  <w:bCs/>
                  <w:iCs/>
                </w:rPr>
                <w:t xml:space="preserve">Red limit: </w:t>
              </w:r>
            </w:ins>
            <w:ins w:id="5212" w:author="Amarucci, Scott M" w:date="2016-02-17T21:21:00Z">
              <w:r w:rsidR="00156C21">
                <w:rPr>
                  <w:bCs/>
                  <w:iCs/>
                </w:rPr>
                <w:t>20% of AUM</w:t>
              </w:r>
            </w:ins>
            <w:ins w:id="5213" w:author="Amarucci, Scott M" w:date="2016-02-16T19:45:00Z">
              <w:r w:rsidRPr="00785EA3">
                <w:rPr>
                  <w:bCs/>
                  <w:iCs/>
                </w:rPr>
                <w:t xml:space="preserve"> </w:t>
              </w:r>
            </w:ins>
          </w:p>
          <w:p w:rsidR="002A0837" w:rsidRDefault="002A0837" w:rsidP="00BB7C56">
            <w:pPr>
              <w:spacing w:after="0" w:line="240" w:lineRule="auto"/>
              <w:rPr>
                <w:ins w:id="5214" w:author="Amarucci, Scott M" w:date="2016-02-17T21:19:00Z"/>
                <w:bCs/>
                <w:iCs/>
              </w:rPr>
            </w:pPr>
          </w:p>
          <w:p w:rsidR="00156C21" w:rsidRDefault="00156C21" w:rsidP="00156C21">
            <w:pPr>
              <w:spacing w:after="0" w:line="240" w:lineRule="auto"/>
              <w:rPr>
                <w:ins w:id="5215" w:author="Amarucci, Scott M" w:date="2016-02-16T19:45:00Z"/>
                <w:bCs/>
                <w:iCs/>
              </w:rPr>
            </w:pPr>
            <w:ins w:id="5216" w:author="Amarucci, Scott M" w:date="2016-02-17T21:20:00Z">
              <w:r w:rsidRPr="00156C21">
                <w:rPr>
                  <w:bCs/>
                  <w:iCs/>
                </w:rPr>
                <w:t>Rationale for limit and trigger</w:t>
              </w:r>
              <w:r>
                <w:rPr>
                  <w:bCs/>
                  <w:iCs/>
                </w:rPr>
                <w:t xml:space="preserve">: </w:t>
              </w:r>
              <w:r w:rsidRPr="00156C21">
                <w:rPr>
                  <w:bCs/>
                  <w:iCs/>
                </w:rPr>
                <w:t>The limit has been set in line with industry practice</w:t>
              </w:r>
              <w:r>
                <w:rPr>
                  <w:bCs/>
                  <w:iCs/>
                </w:rPr>
                <w:t xml:space="preserve"> [DETERMINE IF IS SUFFICIENT]</w:t>
              </w:r>
            </w:ins>
          </w:p>
          <w:p w:rsidR="002A0837" w:rsidRPr="00206D41" w:rsidRDefault="002A0837" w:rsidP="00BB7C56">
            <w:pPr>
              <w:spacing w:after="0" w:line="240" w:lineRule="auto"/>
              <w:jc w:val="center"/>
              <w:rPr>
                <w:ins w:id="5217" w:author="Amarucci, Scott M" w:date="2016-02-16T19:45:00Z"/>
                <w:rFonts w:asciiTheme="minorHAnsi" w:eastAsiaTheme="minorHAnsi" w:hAnsiTheme="minorHAnsi" w:cstheme="minorBidi"/>
                <w:iCs/>
              </w:rPr>
            </w:pPr>
          </w:p>
        </w:tc>
      </w:tr>
      <w:tr w:rsidR="002A0837" w:rsidRPr="00206D41" w:rsidTr="00BB7C56">
        <w:trPr>
          <w:trHeight w:val="303"/>
          <w:ins w:id="5218" w:author="Amarucci, Scott M" w:date="2016-02-16T19:45:00Z"/>
        </w:trPr>
        <w:tc>
          <w:tcPr>
            <w:tcW w:w="1728" w:type="dxa"/>
            <w:shd w:val="clear" w:color="auto" w:fill="auto"/>
          </w:tcPr>
          <w:p w:rsidR="002A0837" w:rsidRPr="00DF3739" w:rsidRDefault="002A0837" w:rsidP="00BB7C56">
            <w:pPr>
              <w:rPr>
                <w:ins w:id="5219" w:author="Amarucci, Scott M" w:date="2016-02-16T19:45:00Z"/>
                <w:b/>
                <w:bCs/>
                <w:iCs/>
              </w:rPr>
            </w:pPr>
            <w:ins w:id="5220" w:author="Amarucci, Scott M" w:date="2016-02-16T19:45:00Z">
              <w:r>
                <w:rPr>
                  <w:rFonts w:asciiTheme="minorHAnsi" w:hAnsiTheme="minorHAnsi"/>
                  <w:b/>
                  <w:bCs/>
                  <w:iCs/>
                </w:rPr>
                <w:t>T</w:t>
              </w:r>
              <w:r w:rsidRPr="00DF3739">
                <w:rPr>
                  <w:rFonts w:asciiTheme="minorHAnsi" w:hAnsiTheme="minorHAnsi"/>
                  <w:b/>
                  <w:bCs/>
                  <w:iCs/>
                </w:rPr>
                <w:t>ESTING FREQUENCY</w:t>
              </w:r>
            </w:ins>
          </w:p>
        </w:tc>
        <w:tc>
          <w:tcPr>
            <w:tcW w:w="7470" w:type="dxa"/>
            <w:gridSpan w:val="4"/>
            <w:shd w:val="clear" w:color="auto" w:fill="auto"/>
          </w:tcPr>
          <w:p w:rsidR="002A0837" w:rsidRPr="00DF3739" w:rsidRDefault="002A0837" w:rsidP="00BB7C56">
            <w:pPr>
              <w:spacing w:after="0" w:line="240" w:lineRule="auto"/>
              <w:rPr>
                <w:ins w:id="5221" w:author="Amarucci, Scott M" w:date="2016-02-16T19:45:00Z"/>
              </w:rPr>
            </w:pPr>
            <w:ins w:id="5222" w:author="Amarucci, Scott M" w:date="2016-02-16T19:45:00Z">
              <w:r>
                <w:rPr>
                  <w:bCs/>
                  <w:iCs/>
                </w:rPr>
                <w:t>Quarterly (TBD)</w:t>
              </w:r>
            </w:ins>
          </w:p>
        </w:tc>
      </w:tr>
      <w:tr w:rsidR="002A0837" w:rsidRPr="00206D41" w:rsidTr="00BB7C56">
        <w:trPr>
          <w:trHeight w:val="978"/>
          <w:ins w:id="5223" w:author="Amarucci, Scott M" w:date="2016-02-16T19:45:00Z"/>
        </w:trPr>
        <w:tc>
          <w:tcPr>
            <w:tcW w:w="1728" w:type="dxa"/>
            <w:shd w:val="clear" w:color="auto" w:fill="auto"/>
          </w:tcPr>
          <w:p w:rsidR="002A0837" w:rsidRPr="00DF3739" w:rsidRDefault="002A0837" w:rsidP="00BB7C56">
            <w:pPr>
              <w:rPr>
                <w:ins w:id="5224" w:author="Amarucci, Scott M" w:date="2016-02-16T19:45:00Z"/>
                <w:b/>
                <w:bCs/>
                <w:iCs/>
              </w:rPr>
            </w:pPr>
            <w:ins w:id="5225" w:author="Amarucci, Scott M" w:date="2016-02-16T19:45:00Z">
              <w:r w:rsidRPr="00DF3739">
                <w:rPr>
                  <w:b/>
                  <w:bCs/>
                  <w:iCs/>
                </w:rPr>
                <w:t>SOURCE OF INFORMATION</w:t>
              </w:r>
            </w:ins>
          </w:p>
        </w:tc>
        <w:tc>
          <w:tcPr>
            <w:tcW w:w="7470" w:type="dxa"/>
            <w:gridSpan w:val="4"/>
            <w:shd w:val="clear" w:color="auto" w:fill="auto"/>
          </w:tcPr>
          <w:p w:rsidR="002A0837" w:rsidRPr="000E4C0C" w:rsidRDefault="002A0837" w:rsidP="00BB7C56">
            <w:pPr>
              <w:spacing w:after="0" w:line="240" w:lineRule="auto"/>
              <w:rPr>
                <w:ins w:id="5226" w:author="Amarucci, Scott M" w:date="2016-02-16T19:45:00Z"/>
                <w:bCs/>
                <w:iCs/>
              </w:rPr>
            </w:pPr>
            <w:ins w:id="5227" w:author="Amarucci, Scott M" w:date="2016-02-16T19:45:00Z">
              <w:r>
                <w:rPr>
                  <w:bCs/>
                  <w:iCs/>
                </w:rPr>
                <w:t>Provided by</w:t>
              </w:r>
              <w:r w:rsidRPr="000E4C0C">
                <w:rPr>
                  <w:bCs/>
                  <w:iCs/>
                </w:rPr>
                <w:tab/>
              </w:r>
              <w:r w:rsidRPr="000E4C0C">
                <w:rPr>
                  <w:bCs/>
                  <w:iCs/>
                </w:rPr>
                <w:tab/>
              </w:r>
              <w:r w:rsidRPr="000E4C0C">
                <w:rPr>
                  <w:bCs/>
                  <w:iCs/>
                </w:rPr>
                <w:tab/>
              </w:r>
              <w:r w:rsidRPr="000E4C0C">
                <w:rPr>
                  <w:bCs/>
                  <w:iCs/>
                </w:rPr>
                <w:tab/>
              </w:r>
              <w:r w:rsidRPr="000E4C0C">
                <w:rPr>
                  <w:bCs/>
                  <w:iCs/>
                </w:rPr>
                <w:tab/>
              </w:r>
            </w:ins>
          </w:p>
        </w:tc>
      </w:tr>
    </w:tbl>
    <w:p w:rsidR="00A0462D" w:rsidDel="002A0837" w:rsidRDefault="00A0462D" w:rsidP="00237F72">
      <w:pPr>
        <w:rPr>
          <w:del w:id="5228" w:author="Amarucci, Scott M" w:date="2016-02-16T19:49:00Z"/>
        </w:rPr>
      </w:pPr>
    </w:p>
    <w:p w:rsidR="00E2205B" w:rsidDel="002A0837" w:rsidRDefault="00E2205B" w:rsidP="00237F72">
      <w:pPr>
        <w:rPr>
          <w:del w:id="5229" w:author="Amarucci, Scott M" w:date="2016-02-16T19:49:00Z"/>
        </w:rPr>
      </w:pPr>
    </w:p>
    <w:p w:rsidR="00E2205B" w:rsidDel="002A0837" w:rsidRDefault="00E2205B" w:rsidP="00237F72">
      <w:pPr>
        <w:rPr>
          <w:del w:id="5230" w:author="Amarucci, Scott M" w:date="2016-02-16T19:49:00Z"/>
        </w:rPr>
      </w:pPr>
    </w:p>
    <w:p w:rsidR="00E2205B" w:rsidRDefault="00E2205B" w:rsidP="00237F72"/>
    <w:p w:rsidR="00CD31B1" w:rsidRPr="00E7104B" w:rsidRDefault="00784F28" w:rsidP="00CD31B1">
      <w:pPr>
        <w:pStyle w:val="SANUS2"/>
        <w:numPr>
          <w:ilvl w:val="1"/>
          <w:numId w:val="1"/>
        </w:numPr>
        <w:rPr>
          <w:color w:val="000000" w:themeColor="text1"/>
        </w:rPr>
      </w:pPr>
      <w:bookmarkStart w:id="5231" w:name="_Toc441071985"/>
      <w:r>
        <w:rPr>
          <w:color w:val="000000" w:themeColor="text1"/>
        </w:rPr>
        <w:t>SC Total Risk Weighted Assets (RWAs)</w:t>
      </w:r>
      <w:bookmarkStart w:id="5232" w:name="_Toc425173278"/>
      <w:bookmarkStart w:id="5233" w:name="_Toc425173431"/>
      <w:bookmarkStart w:id="5234" w:name="_Toc425173582"/>
      <w:bookmarkStart w:id="5235" w:name="_Toc425173733"/>
      <w:bookmarkStart w:id="5236" w:name="_Toc425173884"/>
      <w:bookmarkStart w:id="5237" w:name="_Toc425174031"/>
      <w:bookmarkStart w:id="5238" w:name="_Toc425174174"/>
      <w:bookmarkStart w:id="5239" w:name="_Toc425174317"/>
      <w:bookmarkStart w:id="5240" w:name="_Toc425174460"/>
      <w:bookmarkStart w:id="5241" w:name="_Toc425174601"/>
      <w:bookmarkStart w:id="5242" w:name="_Toc425173279"/>
      <w:bookmarkStart w:id="5243" w:name="_Toc425173432"/>
      <w:bookmarkStart w:id="5244" w:name="_Toc425173583"/>
      <w:bookmarkStart w:id="5245" w:name="_Toc425173734"/>
      <w:bookmarkStart w:id="5246" w:name="_Toc425173885"/>
      <w:bookmarkStart w:id="5247" w:name="_Toc425174032"/>
      <w:bookmarkStart w:id="5248" w:name="_Toc425174175"/>
      <w:bookmarkStart w:id="5249" w:name="_Toc425174318"/>
      <w:bookmarkStart w:id="5250" w:name="_Toc425174461"/>
      <w:bookmarkStart w:id="5251" w:name="_Toc425174602"/>
      <w:bookmarkStart w:id="5252" w:name="_Toc425173280"/>
      <w:bookmarkStart w:id="5253" w:name="_Toc425173433"/>
      <w:bookmarkStart w:id="5254" w:name="_Toc425173584"/>
      <w:bookmarkStart w:id="5255" w:name="_Toc425173735"/>
      <w:bookmarkStart w:id="5256" w:name="_Toc425173886"/>
      <w:bookmarkStart w:id="5257" w:name="_Toc425174033"/>
      <w:bookmarkStart w:id="5258" w:name="_Toc425174176"/>
      <w:bookmarkStart w:id="5259" w:name="_Toc425174319"/>
      <w:bookmarkStart w:id="5260" w:name="_Toc425174462"/>
      <w:bookmarkStart w:id="5261" w:name="_Toc425174603"/>
      <w:bookmarkStart w:id="5262" w:name="_Toc425169185"/>
      <w:bookmarkStart w:id="5263" w:name="_Toc425172073"/>
      <w:bookmarkStart w:id="5264" w:name="_Toc425172217"/>
      <w:bookmarkStart w:id="5265" w:name="_Toc425172336"/>
      <w:bookmarkStart w:id="5266" w:name="_Toc425172456"/>
      <w:bookmarkStart w:id="5267" w:name="_Toc425172574"/>
      <w:bookmarkStart w:id="5268" w:name="_Toc425172691"/>
      <w:bookmarkStart w:id="5269" w:name="_Toc425172810"/>
      <w:bookmarkStart w:id="5270" w:name="_Toc425172927"/>
      <w:bookmarkStart w:id="5271" w:name="_Toc425173045"/>
      <w:bookmarkStart w:id="5272" w:name="_Toc425173161"/>
      <w:bookmarkStart w:id="5273" w:name="_Toc425173281"/>
      <w:bookmarkStart w:id="5274" w:name="_Toc425173434"/>
      <w:bookmarkStart w:id="5275" w:name="_Toc425173585"/>
      <w:bookmarkStart w:id="5276" w:name="_Toc425173736"/>
      <w:bookmarkStart w:id="5277" w:name="_Toc425173887"/>
      <w:bookmarkStart w:id="5278" w:name="_Toc425174034"/>
      <w:bookmarkStart w:id="5279" w:name="_Toc425174177"/>
      <w:bookmarkStart w:id="5280" w:name="_Toc425174320"/>
      <w:bookmarkStart w:id="5281" w:name="_Toc425174463"/>
      <w:bookmarkStart w:id="5282" w:name="_Toc425174604"/>
      <w:bookmarkStart w:id="5283" w:name="_Toc425173282"/>
      <w:bookmarkStart w:id="5284" w:name="_Toc425173435"/>
      <w:bookmarkStart w:id="5285" w:name="_Toc425173586"/>
      <w:bookmarkStart w:id="5286" w:name="_Toc425173737"/>
      <w:bookmarkStart w:id="5287" w:name="_Toc425173888"/>
      <w:bookmarkStart w:id="5288" w:name="_Toc425174035"/>
      <w:bookmarkStart w:id="5289" w:name="_Toc425174178"/>
      <w:bookmarkStart w:id="5290" w:name="_Toc425174321"/>
      <w:bookmarkStart w:id="5291" w:name="_Toc425174464"/>
      <w:bookmarkStart w:id="5292" w:name="_Toc425174605"/>
      <w:bookmarkStart w:id="5293" w:name="_Toc425173300"/>
      <w:bookmarkStart w:id="5294" w:name="_Toc425173453"/>
      <w:bookmarkStart w:id="5295" w:name="_Toc425173604"/>
      <w:bookmarkStart w:id="5296" w:name="_Toc425173755"/>
      <w:bookmarkStart w:id="5297" w:name="_Toc425173906"/>
      <w:bookmarkStart w:id="5298" w:name="_Toc425174053"/>
      <w:bookmarkStart w:id="5299" w:name="_Toc425174196"/>
      <w:bookmarkStart w:id="5300" w:name="_Toc425174339"/>
      <w:bookmarkStart w:id="5301" w:name="_Toc425174482"/>
      <w:bookmarkStart w:id="5302" w:name="_Toc425174623"/>
      <w:bookmarkStart w:id="5303" w:name="_Toc425173314"/>
      <w:bookmarkStart w:id="5304" w:name="_Toc425173467"/>
      <w:bookmarkStart w:id="5305" w:name="_Toc425173618"/>
      <w:bookmarkStart w:id="5306" w:name="_Toc425173769"/>
      <w:bookmarkStart w:id="5307" w:name="_Toc425173920"/>
      <w:bookmarkStart w:id="5308" w:name="_Toc425174067"/>
      <w:bookmarkStart w:id="5309" w:name="_Toc425174210"/>
      <w:bookmarkStart w:id="5310" w:name="_Toc425174353"/>
      <w:bookmarkStart w:id="5311" w:name="_Toc425174496"/>
      <w:bookmarkStart w:id="5312" w:name="_Toc425174637"/>
      <w:bookmarkStart w:id="5313" w:name="_Toc425173315"/>
      <w:bookmarkStart w:id="5314" w:name="_Toc425173468"/>
      <w:bookmarkStart w:id="5315" w:name="_Toc425173619"/>
      <w:bookmarkStart w:id="5316" w:name="_Toc425173770"/>
      <w:bookmarkStart w:id="5317" w:name="_Toc425173921"/>
      <w:bookmarkStart w:id="5318" w:name="_Toc425174068"/>
      <w:bookmarkStart w:id="5319" w:name="_Toc425174211"/>
      <w:bookmarkStart w:id="5320" w:name="_Toc425174354"/>
      <w:bookmarkStart w:id="5321" w:name="_Toc425174497"/>
      <w:bookmarkStart w:id="5322" w:name="_Toc425174638"/>
      <w:bookmarkEnd w:id="4672"/>
      <w:bookmarkEnd w:id="4673"/>
      <w:bookmarkEnd w:id="4901"/>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1245"/>
        <w:gridCol w:w="1245"/>
      </w:tblGrid>
      <w:tr w:rsidR="00CD31B1" w:rsidRPr="00206D41" w:rsidTr="006B4051">
        <w:trPr>
          <w:trHeight w:val="261"/>
        </w:trPr>
        <w:tc>
          <w:tcPr>
            <w:tcW w:w="1728" w:type="dxa"/>
            <w:shd w:val="clear" w:color="auto" w:fill="auto"/>
          </w:tcPr>
          <w:p w:rsidR="00CD31B1" w:rsidRPr="00206D41" w:rsidRDefault="00E7104B" w:rsidP="00AA4FAF">
            <w:pPr>
              <w:rPr>
                <w:b/>
                <w:bCs/>
                <w:iCs/>
              </w:rPr>
            </w:pPr>
            <w:r>
              <w:rPr>
                <w:b/>
                <w:bCs/>
                <w:iCs/>
              </w:rPr>
              <w:t>DEFINITION</w:t>
            </w:r>
          </w:p>
        </w:tc>
        <w:tc>
          <w:tcPr>
            <w:tcW w:w="7470" w:type="dxa"/>
            <w:gridSpan w:val="4"/>
            <w:shd w:val="clear" w:color="auto" w:fill="auto"/>
          </w:tcPr>
          <w:p w:rsidR="006B4051" w:rsidRDefault="00B10D1A" w:rsidP="006B4051">
            <w:pPr>
              <w:spacing w:after="0" w:line="240" w:lineRule="auto"/>
              <w:rPr>
                <w:color w:val="000000" w:themeColor="text1"/>
              </w:rPr>
            </w:pPr>
            <w:r>
              <w:rPr>
                <w:color w:val="000000" w:themeColor="text1"/>
              </w:rPr>
              <w:t>The total value of SC Risk Weighted Assets (RWA)</w:t>
            </w:r>
            <w:r w:rsidR="006B4051">
              <w:rPr>
                <w:color w:val="000000" w:themeColor="text1"/>
              </w:rPr>
              <w:t>.</w:t>
            </w:r>
          </w:p>
          <w:p w:rsidR="00CD31B1" w:rsidRPr="00206D41" w:rsidRDefault="006B4051" w:rsidP="00376BDC">
            <w:pPr>
              <w:spacing w:after="0" w:line="240" w:lineRule="auto"/>
              <w:rPr>
                <w:bCs/>
                <w:iCs/>
              </w:rPr>
            </w:pPr>
            <w:r w:rsidRPr="006B4051">
              <w:rPr>
                <w:color w:val="000000" w:themeColor="text1"/>
              </w:rPr>
              <w:t>This metric is designed to link SC’s balance sheet size to capital via the CET1 ratio</w:t>
            </w:r>
            <w:r w:rsidR="004A0506">
              <w:rPr>
                <w:color w:val="000000" w:themeColor="text1"/>
              </w:rPr>
              <w:t xml:space="preserve"> </w:t>
            </w:r>
            <w:r w:rsidR="004A0506">
              <w:rPr>
                <w:color w:val="000000" w:themeColor="text1"/>
              </w:rPr>
              <w:lastRenderedPageBreak/>
              <w:t>(Common Equity Tier 1).</w:t>
            </w:r>
          </w:p>
        </w:tc>
      </w:tr>
      <w:tr w:rsidR="00CD31B1" w:rsidRPr="00206D41" w:rsidTr="006B4051">
        <w:trPr>
          <w:cantSplit/>
          <w:trHeight w:val="279"/>
        </w:trPr>
        <w:tc>
          <w:tcPr>
            <w:tcW w:w="1728" w:type="dxa"/>
            <w:shd w:val="clear" w:color="auto" w:fill="auto"/>
          </w:tcPr>
          <w:p w:rsidR="00CD31B1" w:rsidRPr="00206D41" w:rsidRDefault="00B10D1A" w:rsidP="00AA4FAF">
            <w:pPr>
              <w:rPr>
                <w:b/>
                <w:bCs/>
                <w:iCs/>
              </w:rPr>
            </w:pPr>
            <w:r>
              <w:rPr>
                <w:b/>
                <w:bCs/>
                <w:iCs/>
              </w:rPr>
              <w:lastRenderedPageBreak/>
              <w:t>RISK TYPE</w:t>
            </w:r>
          </w:p>
        </w:tc>
        <w:tc>
          <w:tcPr>
            <w:tcW w:w="7470" w:type="dxa"/>
            <w:gridSpan w:val="4"/>
            <w:shd w:val="clear" w:color="auto" w:fill="auto"/>
          </w:tcPr>
          <w:p w:rsidR="00CD31B1" w:rsidRPr="00206D41" w:rsidRDefault="00B10D1A" w:rsidP="00AA4FAF">
            <w:pPr>
              <w:spacing w:after="0" w:line="240" w:lineRule="auto"/>
              <w:rPr>
                <w:bCs/>
                <w:iCs/>
              </w:rPr>
            </w:pPr>
            <w:r>
              <w:rPr>
                <w:bCs/>
                <w:iCs/>
              </w:rPr>
              <w:t>Strategic Risk</w:t>
            </w:r>
          </w:p>
        </w:tc>
      </w:tr>
      <w:tr w:rsidR="00156C21" w:rsidRPr="00206D41" w:rsidTr="006B4051">
        <w:trPr>
          <w:cantSplit/>
          <w:trHeight w:val="279"/>
          <w:ins w:id="5323" w:author="Amarucci, Scott M" w:date="2016-02-17T21:16:00Z"/>
        </w:trPr>
        <w:tc>
          <w:tcPr>
            <w:tcW w:w="1728" w:type="dxa"/>
            <w:shd w:val="clear" w:color="auto" w:fill="auto"/>
          </w:tcPr>
          <w:p w:rsidR="00156C21" w:rsidRDefault="00156C21" w:rsidP="00AA4FAF">
            <w:pPr>
              <w:rPr>
                <w:ins w:id="5324" w:author="Amarucci, Scott M" w:date="2016-02-17T21:16:00Z"/>
                <w:b/>
                <w:bCs/>
                <w:iCs/>
              </w:rPr>
            </w:pPr>
            <w:ins w:id="5325" w:author="Amarucci, Scott M" w:date="2016-02-17T21:16:00Z">
              <w:r>
                <w:rPr>
                  <w:b/>
                  <w:bCs/>
                  <w:iCs/>
                </w:rPr>
                <w:t>RATIONALE</w:t>
              </w:r>
            </w:ins>
          </w:p>
        </w:tc>
        <w:tc>
          <w:tcPr>
            <w:tcW w:w="7470" w:type="dxa"/>
            <w:gridSpan w:val="4"/>
            <w:shd w:val="clear" w:color="auto" w:fill="auto"/>
          </w:tcPr>
          <w:p w:rsidR="00156C21" w:rsidRDefault="00213EBA" w:rsidP="00AA4FAF">
            <w:pPr>
              <w:spacing w:after="0" w:line="240" w:lineRule="auto"/>
              <w:rPr>
                <w:ins w:id="5326" w:author="Amarucci, Scott M" w:date="2016-02-19T11:57:00Z"/>
                <w:bCs/>
                <w:iCs/>
              </w:rPr>
            </w:pPr>
            <w:ins w:id="5327" w:author="Amarucci, Scott M" w:date="2016-02-19T11:57:00Z">
              <w:r w:rsidRPr="00213EBA">
                <w:rPr>
                  <w:bCs/>
                  <w:iCs/>
                </w:rPr>
                <w:t>Restricting the size of SC is a management priority–both for credit risk (due to SC’s considerable subprime assets) and for reputational reasons</w:t>
              </w:r>
            </w:ins>
            <w:ins w:id="5328" w:author="Amarucci, Scott M" w:date="2016-02-19T11:58:00Z">
              <w:r>
                <w:rPr>
                  <w:bCs/>
                  <w:iCs/>
                </w:rPr>
                <w:t>.</w:t>
              </w:r>
            </w:ins>
          </w:p>
          <w:p w:rsidR="00213EBA" w:rsidRDefault="00213EBA" w:rsidP="00AA4FAF">
            <w:pPr>
              <w:spacing w:after="0" w:line="240" w:lineRule="auto"/>
              <w:rPr>
                <w:ins w:id="5329" w:author="Amarucci, Scott M" w:date="2016-02-17T21:16:00Z"/>
                <w:bCs/>
                <w:iCs/>
              </w:rPr>
            </w:pPr>
            <w:ins w:id="5330" w:author="Amarucci, Scott M" w:date="2016-02-19T11:58:00Z">
              <w:r>
                <w:rPr>
                  <w:bCs/>
                  <w:iCs/>
                </w:rPr>
                <w:t>RWAs were used as opposed to balances to</w:t>
              </w:r>
              <w:r>
                <w:t xml:space="preserve"> </w:t>
              </w:r>
              <w:r w:rsidRPr="00213EBA">
                <w:rPr>
                  <w:bCs/>
                  <w:iCs/>
                </w:rPr>
                <w:t>include undrawn commitments and account for the riskiness of the portfolio</w:t>
              </w:r>
              <w:r>
                <w:rPr>
                  <w:bCs/>
                  <w:iCs/>
                </w:rPr>
                <w:t>.</w:t>
              </w:r>
            </w:ins>
          </w:p>
        </w:tc>
      </w:tr>
      <w:tr w:rsidR="00156C21" w:rsidRPr="00206D41" w:rsidTr="006B4051">
        <w:trPr>
          <w:trHeight w:val="270"/>
        </w:trPr>
        <w:tc>
          <w:tcPr>
            <w:tcW w:w="1728" w:type="dxa"/>
            <w:vMerge w:val="restart"/>
            <w:shd w:val="clear" w:color="auto" w:fill="auto"/>
          </w:tcPr>
          <w:p w:rsidR="00156C21" w:rsidRPr="00206D41" w:rsidRDefault="00156C21" w:rsidP="00AA4FAF">
            <w:pPr>
              <w:rPr>
                <w:b/>
                <w:bCs/>
                <w:iCs/>
              </w:rPr>
            </w:pPr>
            <w:r>
              <w:rPr>
                <w:b/>
                <w:bCs/>
                <w:iCs/>
              </w:rPr>
              <w:t>ENTITY</w:t>
            </w:r>
          </w:p>
        </w:tc>
        <w:tc>
          <w:tcPr>
            <w:tcW w:w="2490" w:type="dxa"/>
            <w:shd w:val="clear" w:color="auto" w:fill="auto"/>
          </w:tcPr>
          <w:p w:rsidR="00156C21" w:rsidRPr="00B10D1A" w:rsidRDefault="00156C21" w:rsidP="00AA4FAF">
            <w:pPr>
              <w:spacing w:after="0" w:line="240" w:lineRule="auto"/>
              <w:rPr>
                <w:b/>
                <w:bCs/>
                <w:iCs/>
              </w:rPr>
            </w:pPr>
            <w:r w:rsidRPr="00B10D1A">
              <w:rPr>
                <w:b/>
                <w:bCs/>
                <w:iCs/>
              </w:rPr>
              <w:t>SHUSA</w:t>
            </w:r>
          </w:p>
        </w:tc>
        <w:tc>
          <w:tcPr>
            <w:tcW w:w="2490" w:type="dxa"/>
            <w:shd w:val="clear" w:color="auto" w:fill="auto"/>
          </w:tcPr>
          <w:p w:rsidR="00156C21" w:rsidRPr="00B10D1A" w:rsidRDefault="00156C21" w:rsidP="00AA4FAF">
            <w:pPr>
              <w:spacing w:after="0" w:line="240" w:lineRule="auto"/>
              <w:rPr>
                <w:b/>
                <w:bCs/>
                <w:iCs/>
              </w:rPr>
            </w:pPr>
            <w:r w:rsidRPr="00B10D1A">
              <w:rPr>
                <w:b/>
                <w:bCs/>
                <w:iCs/>
              </w:rPr>
              <w:t xml:space="preserve">SBNA </w:t>
            </w:r>
          </w:p>
        </w:tc>
        <w:tc>
          <w:tcPr>
            <w:tcW w:w="2490" w:type="dxa"/>
            <w:gridSpan w:val="2"/>
            <w:shd w:val="clear" w:color="auto" w:fill="auto"/>
          </w:tcPr>
          <w:p w:rsidR="00156C21" w:rsidRPr="00B10D1A" w:rsidRDefault="00156C21" w:rsidP="00376BDC">
            <w:pPr>
              <w:spacing w:after="0" w:line="240" w:lineRule="auto"/>
              <w:rPr>
                <w:b/>
                <w:bCs/>
                <w:iCs/>
              </w:rPr>
            </w:pPr>
            <w:r w:rsidRPr="00B10D1A">
              <w:rPr>
                <w:b/>
                <w:bCs/>
                <w:iCs/>
              </w:rPr>
              <w:t>SC</w:t>
            </w:r>
          </w:p>
        </w:tc>
      </w:tr>
      <w:tr w:rsidR="00156C21" w:rsidRPr="00206D41" w:rsidTr="006B4051">
        <w:trPr>
          <w:trHeight w:val="270"/>
        </w:trPr>
        <w:tc>
          <w:tcPr>
            <w:tcW w:w="1728" w:type="dxa"/>
            <w:vMerge/>
            <w:shd w:val="clear" w:color="auto" w:fill="auto"/>
          </w:tcPr>
          <w:p w:rsidR="00156C21" w:rsidRPr="00206D41" w:rsidRDefault="00156C21" w:rsidP="00AA4FAF">
            <w:pPr>
              <w:rPr>
                <w:b/>
                <w:bCs/>
                <w:iCs/>
              </w:rPr>
            </w:pPr>
          </w:p>
        </w:tc>
        <w:tc>
          <w:tcPr>
            <w:tcW w:w="2490" w:type="dxa"/>
            <w:shd w:val="clear" w:color="auto" w:fill="auto"/>
          </w:tcPr>
          <w:p w:rsidR="00156C21" w:rsidRDefault="00156C21" w:rsidP="00AA4FAF">
            <w:pPr>
              <w:spacing w:after="0" w:line="240" w:lineRule="auto"/>
              <w:rPr>
                <w:bCs/>
                <w:iCs/>
              </w:rPr>
            </w:pPr>
            <w:r>
              <w:rPr>
                <w:bCs/>
                <w:iCs/>
              </w:rPr>
              <w:t>Yes</w:t>
            </w:r>
          </w:p>
        </w:tc>
        <w:tc>
          <w:tcPr>
            <w:tcW w:w="2490" w:type="dxa"/>
            <w:shd w:val="clear" w:color="auto" w:fill="auto"/>
          </w:tcPr>
          <w:p w:rsidR="00156C21" w:rsidRDefault="00156C21" w:rsidP="00AA4FAF">
            <w:pPr>
              <w:spacing w:after="0" w:line="240" w:lineRule="auto"/>
              <w:rPr>
                <w:bCs/>
                <w:iCs/>
              </w:rPr>
            </w:pPr>
            <w:r>
              <w:rPr>
                <w:bCs/>
                <w:iCs/>
              </w:rPr>
              <w:t>No</w:t>
            </w:r>
          </w:p>
        </w:tc>
        <w:tc>
          <w:tcPr>
            <w:tcW w:w="2490" w:type="dxa"/>
            <w:gridSpan w:val="2"/>
            <w:shd w:val="clear" w:color="auto" w:fill="auto"/>
          </w:tcPr>
          <w:p w:rsidR="00156C21" w:rsidRDefault="00156C21" w:rsidP="00AA4FAF">
            <w:pPr>
              <w:spacing w:after="0" w:line="240" w:lineRule="auto"/>
              <w:rPr>
                <w:bCs/>
                <w:iCs/>
              </w:rPr>
            </w:pPr>
            <w:r>
              <w:rPr>
                <w:bCs/>
                <w:iCs/>
              </w:rPr>
              <w:t>Yes</w:t>
            </w:r>
          </w:p>
        </w:tc>
      </w:tr>
      <w:tr w:rsidR="00156C21" w:rsidRPr="00206D41" w:rsidTr="00E04287">
        <w:trPr>
          <w:trHeight w:val="270"/>
          <w:ins w:id="5331" w:author="Amarucci, Scott M" w:date="2016-02-17T21:15:00Z"/>
        </w:trPr>
        <w:tc>
          <w:tcPr>
            <w:tcW w:w="1728" w:type="dxa"/>
            <w:vMerge/>
            <w:shd w:val="clear" w:color="auto" w:fill="auto"/>
          </w:tcPr>
          <w:p w:rsidR="00156C21" w:rsidRPr="00206D41" w:rsidRDefault="00156C21" w:rsidP="00156C21">
            <w:pPr>
              <w:rPr>
                <w:ins w:id="5332" w:author="Amarucci, Scott M" w:date="2016-02-17T21:15:00Z"/>
                <w:b/>
                <w:bCs/>
                <w:iCs/>
              </w:rPr>
            </w:pPr>
          </w:p>
        </w:tc>
        <w:tc>
          <w:tcPr>
            <w:tcW w:w="2490" w:type="dxa"/>
            <w:shd w:val="clear" w:color="auto" w:fill="auto"/>
          </w:tcPr>
          <w:p w:rsidR="00156C21" w:rsidRDefault="00156C21" w:rsidP="00156C21">
            <w:pPr>
              <w:spacing w:after="0" w:line="240" w:lineRule="auto"/>
              <w:rPr>
                <w:ins w:id="5333" w:author="Amarucci, Scott M" w:date="2016-02-17T21:15:00Z"/>
                <w:bCs/>
                <w:iCs/>
              </w:rPr>
            </w:pPr>
            <w:ins w:id="5334" w:author="Amarucci, Scott M" w:date="2016-02-17T21:15:00Z">
              <w:r>
                <w:rPr>
                  <w:b/>
                  <w:bCs/>
                  <w:iCs/>
                </w:rPr>
                <w:t>SIS</w:t>
              </w:r>
            </w:ins>
          </w:p>
        </w:tc>
        <w:tc>
          <w:tcPr>
            <w:tcW w:w="2490" w:type="dxa"/>
            <w:shd w:val="clear" w:color="auto" w:fill="auto"/>
          </w:tcPr>
          <w:p w:rsidR="00156C21" w:rsidRDefault="00156C21" w:rsidP="00156C21">
            <w:pPr>
              <w:spacing w:after="0" w:line="240" w:lineRule="auto"/>
              <w:rPr>
                <w:ins w:id="5335" w:author="Amarucci, Scott M" w:date="2016-02-17T21:15:00Z"/>
                <w:bCs/>
                <w:iCs/>
              </w:rPr>
            </w:pPr>
            <w:ins w:id="5336" w:author="Amarucci, Scott M" w:date="2016-02-17T21:15:00Z">
              <w:r>
                <w:rPr>
                  <w:b/>
                  <w:bCs/>
                  <w:iCs/>
                </w:rPr>
                <w:t>BSI Miami</w:t>
              </w:r>
            </w:ins>
          </w:p>
        </w:tc>
        <w:tc>
          <w:tcPr>
            <w:tcW w:w="1245" w:type="dxa"/>
            <w:shd w:val="clear" w:color="auto" w:fill="auto"/>
          </w:tcPr>
          <w:p w:rsidR="00156C21" w:rsidRDefault="00156C21" w:rsidP="00156C21">
            <w:pPr>
              <w:spacing w:after="0" w:line="240" w:lineRule="auto"/>
              <w:rPr>
                <w:ins w:id="5337" w:author="Amarucci, Scott M" w:date="2016-02-17T21:15:00Z"/>
                <w:bCs/>
                <w:iCs/>
              </w:rPr>
            </w:pPr>
            <w:ins w:id="5338" w:author="Amarucci, Scott M" w:date="2016-02-17T21:15:00Z">
              <w:r>
                <w:rPr>
                  <w:b/>
                  <w:bCs/>
                  <w:iCs/>
                </w:rPr>
                <w:t>BSPR</w:t>
              </w:r>
            </w:ins>
          </w:p>
        </w:tc>
        <w:tc>
          <w:tcPr>
            <w:tcW w:w="1245" w:type="dxa"/>
            <w:shd w:val="clear" w:color="auto" w:fill="auto"/>
          </w:tcPr>
          <w:p w:rsidR="00156C21" w:rsidRDefault="00156C21" w:rsidP="00156C21">
            <w:pPr>
              <w:spacing w:after="0" w:line="240" w:lineRule="auto"/>
              <w:rPr>
                <w:ins w:id="5339" w:author="Amarucci, Scott M" w:date="2016-02-17T21:15:00Z"/>
                <w:bCs/>
                <w:iCs/>
              </w:rPr>
            </w:pPr>
            <w:ins w:id="5340" w:author="Amarucci, Scott M" w:date="2016-02-17T21:15:00Z">
              <w:r>
                <w:rPr>
                  <w:b/>
                  <w:bCs/>
                  <w:iCs/>
                </w:rPr>
                <w:t>SSLLC</w:t>
              </w:r>
            </w:ins>
          </w:p>
        </w:tc>
      </w:tr>
      <w:tr w:rsidR="00156C21" w:rsidRPr="00206D41" w:rsidTr="00E04287">
        <w:trPr>
          <w:trHeight w:val="270"/>
          <w:ins w:id="5341" w:author="Amarucci, Scott M" w:date="2016-02-17T21:15:00Z"/>
        </w:trPr>
        <w:tc>
          <w:tcPr>
            <w:tcW w:w="1728" w:type="dxa"/>
            <w:vMerge/>
            <w:shd w:val="clear" w:color="auto" w:fill="auto"/>
          </w:tcPr>
          <w:p w:rsidR="00156C21" w:rsidRPr="00206D41" w:rsidRDefault="00156C21" w:rsidP="00156C21">
            <w:pPr>
              <w:rPr>
                <w:ins w:id="5342" w:author="Amarucci, Scott M" w:date="2016-02-17T21:15:00Z"/>
                <w:b/>
                <w:bCs/>
                <w:iCs/>
              </w:rPr>
            </w:pPr>
          </w:p>
        </w:tc>
        <w:tc>
          <w:tcPr>
            <w:tcW w:w="2490" w:type="dxa"/>
            <w:shd w:val="clear" w:color="auto" w:fill="auto"/>
          </w:tcPr>
          <w:p w:rsidR="00156C21" w:rsidRDefault="00156C21" w:rsidP="00156C21">
            <w:pPr>
              <w:spacing w:after="0" w:line="240" w:lineRule="auto"/>
              <w:rPr>
                <w:ins w:id="5343" w:author="Amarucci, Scott M" w:date="2016-02-17T21:15:00Z"/>
                <w:bCs/>
                <w:iCs/>
              </w:rPr>
            </w:pPr>
            <w:ins w:id="5344" w:author="Amarucci, Scott M" w:date="2016-02-17T21:16:00Z">
              <w:r>
                <w:rPr>
                  <w:bCs/>
                  <w:iCs/>
                </w:rPr>
                <w:t>No</w:t>
              </w:r>
            </w:ins>
          </w:p>
        </w:tc>
        <w:tc>
          <w:tcPr>
            <w:tcW w:w="2490" w:type="dxa"/>
            <w:shd w:val="clear" w:color="auto" w:fill="auto"/>
          </w:tcPr>
          <w:p w:rsidR="00156C21" w:rsidRDefault="00156C21" w:rsidP="00156C21">
            <w:pPr>
              <w:spacing w:after="0" w:line="240" w:lineRule="auto"/>
              <w:rPr>
                <w:ins w:id="5345" w:author="Amarucci, Scott M" w:date="2016-02-17T21:15:00Z"/>
                <w:bCs/>
                <w:iCs/>
              </w:rPr>
            </w:pPr>
            <w:ins w:id="5346" w:author="Amarucci, Scott M" w:date="2016-02-17T21:16:00Z">
              <w:r>
                <w:rPr>
                  <w:bCs/>
                  <w:iCs/>
                </w:rPr>
                <w:t>No</w:t>
              </w:r>
            </w:ins>
          </w:p>
        </w:tc>
        <w:tc>
          <w:tcPr>
            <w:tcW w:w="1245" w:type="dxa"/>
            <w:shd w:val="clear" w:color="auto" w:fill="auto"/>
          </w:tcPr>
          <w:p w:rsidR="00156C21" w:rsidRDefault="00156C21" w:rsidP="00156C21">
            <w:pPr>
              <w:spacing w:after="0" w:line="240" w:lineRule="auto"/>
              <w:rPr>
                <w:ins w:id="5347" w:author="Amarucci, Scott M" w:date="2016-02-17T21:15:00Z"/>
                <w:bCs/>
                <w:iCs/>
              </w:rPr>
            </w:pPr>
            <w:ins w:id="5348" w:author="Amarucci, Scott M" w:date="2016-02-17T21:16:00Z">
              <w:r>
                <w:rPr>
                  <w:bCs/>
                  <w:iCs/>
                </w:rPr>
                <w:t>No</w:t>
              </w:r>
            </w:ins>
          </w:p>
        </w:tc>
        <w:tc>
          <w:tcPr>
            <w:tcW w:w="1245" w:type="dxa"/>
            <w:shd w:val="clear" w:color="auto" w:fill="auto"/>
          </w:tcPr>
          <w:p w:rsidR="00156C21" w:rsidRDefault="00156C21" w:rsidP="00156C21">
            <w:pPr>
              <w:spacing w:after="0" w:line="240" w:lineRule="auto"/>
              <w:rPr>
                <w:ins w:id="5349" w:author="Amarucci, Scott M" w:date="2016-02-17T21:15:00Z"/>
                <w:bCs/>
                <w:iCs/>
              </w:rPr>
            </w:pPr>
            <w:ins w:id="5350" w:author="Amarucci, Scott M" w:date="2016-02-17T21:16:00Z">
              <w:r>
                <w:rPr>
                  <w:bCs/>
                  <w:iCs/>
                </w:rPr>
                <w:t>No</w:t>
              </w:r>
            </w:ins>
          </w:p>
        </w:tc>
      </w:tr>
      <w:tr w:rsidR="00156C21" w:rsidRPr="00206D41" w:rsidTr="006B4051">
        <w:trPr>
          <w:trHeight w:val="270"/>
        </w:trPr>
        <w:tc>
          <w:tcPr>
            <w:tcW w:w="1728" w:type="dxa"/>
            <w:vMerge w:val="restart"/>
            <w:shd w:val="clear" w:color="auto" w:fill="auto"/>
          </w:tcPr>
          <w:p w:rsidR="00156C21" w:rsidRPr="00206D41" w:rsidRDefault="00156C21" w:rsidP="00156C21">
            <w:pPr>
              <w:rPr>
                <w:b/>
                <w:bCs/>
                <w:iCs/>
              </w:rPr>
            </w:pPr>
            <w:r>
              <w:rPr>
                <w:b/>
                <w:bCs/>
                <w:iCs/>
              </w:rPr>
              <w:t>METRIC OWNER</w:t>
            </w:r>
          </w:p>
        </w:tc>
        <w:tc>
          <w:tcPr>
            <w:tcW w:w="2490" w:type="dxa"/>
            <w:shd w:val="clear" w:color="auto" w:fill="auto"/>
          </w:tcPr>
          <w:p w:rsidR="00156C21" w:rsidRPr="00B10D1A" w:rsidRDefault="00156C21" w:rsidP="00156C21">
            <w:pPr>
              <w:spacing w:after="0" w:line="240" w:lineRule="auto"/>
              <w:rPr>
                <w:b/>
                <w:bCs/>
                <w:iCs/>
              </w:rPr>
            </w:pPr>
            <w:r w:rsidRPr="00B10D1A">
              <w:rPr>
                <w:b/>
                <w:bCs/>
                <w:iCs/>
              </w:rPr>
              <w:t>SHUSA</w:t>
            </w:r>
          </w:p>
        </w:tc>
        <w:tc>
          <w:tcPr>
            <w:tcW w:w="2490" w:type="dxa"/>
            <w:shd w:val="clear" w:color="auto" w:fill="auto"/>
          </w:tcPr>
          <w:p w:rsidR="00156C21" w:rsidRPr="00B10D1A" w:rsidRDefault="00156C21" w:rsidP="00156C21">
            <w:pPr>
              <w:spacing w:after="0" w:line="240" w:lineRule="auto"/>
              <w:rPr>
                <w:b/>
                <w:bCs/>
                <w:iCs/>
              </w:rPr>
            </w:pPr>
            <w:r w:rsidRPr="00B10D1A">
              <w:rPr>
                <w:b/>
                <w:bCs/>
                <w:iCs/>
              </w:rPr>
              <w:t>SBNA</w:t>
            </w:r>
          </w:p>
        </w:tc>
        <w:tc>
          <w:tcPr>
            <w:tcW w:w="2490" w:type="dxa"/>
            <w:gridSpan w:val="2"/>
            <w:shd w:val="clear" w:color="auto" w:fill="auto"/>
          </w:tcPr>
          <w:p w:rsidR="00156C21" w:rsidRPr="00B10D1A" w:rsidRDefault="00156C21" w:rsidP="00156C21">
            <w:pPr>
              <w:spacing w:after="0" w:line="240" w:lineRule="auto"/>
              <w:rPr>
                <w:b/>
                <w:bCs/>
                <w:iCs/>
              </w:rPr>
            </w:pPr>
            <w:r w:rsidRPr="00B10D1A">
              <w:rPr>
                <w:b/>
                <w:bCs/>
                <w:iCs/>
              </w:rPr>
              <w:t>SC</w:t>
            </w:r>
          </w:p>
        </w:tc>
      </w:tr>
      <w:tr w:rsidR="00156C21" w:rsidRPr="00206D41" w:rsidTr="006B4051">
        <w:trPr>
          <w:trHeight w:val="252"/>
        </w:trPr>
        <w:tc>
          <w:tcPr>
            <w:tcW w:w="1728" w:type="dxa"/>
            <w:vMerge/>
            <w:shd w:val="clear" w:color="auto" w:fill="auto"/>
          </w:tcPr>
          <w:p w:rsidR="00156C21" w:rsidRPr="00206D41" w:rsidRDefault="00156C21" w:rsidP="00156C21">
            <w:pPr>
              <w:rPr>
                <w:b/>
                <w:bCs/>
                <w:iCs/>
              </w:rPr>
            </w:pPr>
          </w:p>
        </w:tc>
        <w:tc>
          <w:tcPr>
            <w:tcW w:w="2490" w:type="dxa"/>
            <w:shd w:val="clear" w:color="auto" w:fill="auto"/>
          </w:tcPr>
          <w:p w:rsidR="00156C21" w:rsidRPr="00206D41" w:rsidRDefault="00156C21" w:rsidP="00156C21">
            <w:pPr>
              <w:spacing w:after="0" w:line="240" w:lineRule="auto"/>
              <w:rPr>
                <w:bCs/>
                <w:iCs/>
              </w:rPr>
            </w:pPr>
            <w:r>
              <w:rPr>
                <w:bCs/>
                <w:iCs/>
              </w:rPr>
              <w:t>SHUSA Finance</w:t>
            </w:r>
          </w:p>
        </w:tc>
        <w:tc>
          <w:tcPr>
            <w:tcW w:w="2490" w:type="dxa"/>
            <w:shd w:val="clear" w:color="auto" w:fill="auto"/>
          </w:tcPr>
          <w:p w:rsidR="00156C21" w:rsidRPr="00206D41" w:rsidRDefault="00156C21" w:rsidP="00156C21">
            <w:pPr>
              <w:spacing w:after="0" w:line="240" w:lineRule="auto"/>
              <w:rPr>
                <w:bCs/>
                <w:iCs/>
              </w:rPr>
            </w:pPr>
            <w:r w:rsidRPr="00206D41">
              <w:rPr>
                <w:bCs/>
                <w:iCs/>
              </w:rPr>
              <w:t>N/A</w:t>
            </w:r>
          </w:p>
        </w:tc>
        <w:tc>
          <w:tcPr>
            <w:tcW w:w="2490" w:type="dxa"/>
            <w:gridSpan w:val="2"/>
            <w:shd w:val="clear" w:color="auto" w:fill="auto"/>
          </w:tcPr>
          <w:p w:rsidR="00156C21" w:rsidRPr="00206D41" w:rsidRDefault="00156C21" w:rsidP="00156C21">
            <w:pPr>
              <w:spacing w:after="0" w:line="240" w:lineRule="auto"/>
              <w:rPr>
                <w:bCs/>
                <w:iCs/>
              </w:rPr>
            </w:pPr>
            <w:r>
              <w:rPr>
                <w:bCs/>
                <w:iCs/>
              </w:rPr>
              <w:t>SC Director of Capital Management</w:t>
            </w:r>
          </w:p>
        </w:tc>
      </w:tr>
      <w:tr w:rsidR="00156C21" w:rsidRPr="00206D41" w:rsidTr="006B4051">
        <w:trPr>
          <w:trHeight w:val="252"/>
          <w:ins w:id="5351" w:author="Amarucci, Scott M" w:date="2016-02-17T21:16:00Z"/>
        </w:trPr>
        <w:tc>
          <w:tcPr>
            <w:tcW w:w="1728" w:type="dxa"/>
            <w:vMerge/>
            <w:shd w:val="clear" w:color="auto" w:fill="auto"/>
          </w:tcPr>
          <w:p w:rsidR="00156C21" w:rsidRPr="00206D41" w:rsidRDefault="00156C21" w:rsidP="00156C21">
            <w:pPr>
              <w:rPr>
                <w:ins w:id="5352" w:author="Amarucci, Scott M" w:date="2016-02-17T21:16:00Z"/>
                <w:b/>
                <w:bCs/>
                <w:iCs/>
              </w:rPr>
            </w:pPr>
          </w:p>
        </w:tc>
        <w:tc>
          <w:tcPr>
            <w:tcW w:w="2490" w:type="dxa"/>
            <w:shd w:val="clear" w:color="auto" w:fill="auto"/>
          </w:tcPr>
          <w:p w:rsidR="00156C21" w:rsidRDefault="00156C21" w:rsidP="00156C21">
            <w:pPr>
              <w:spacing w:after="0" w:line="240" w:lineRule="auto"/>
              <w:rPr>
                <w:ins w:id="5353" w:author="Amarucci, Scott M" w:date="2016-02-17T21:16:00Z"/>
                <w:bCs/>
                <w:iCs/>
              </w:rPr>
            </w:pPr>
            <w:ins w:id="5354" w:author="Amarucci, Scott M" w:date="2016-02-17T21:16:00Z">
              <w:r>
                <w:rPr>
                  <w:b/>
                  <w:bCs/>
                  <w:iCs/>
                </w:rPr>
                <w:t>SIS</w:t>
              </w:r>
            </w:ins>
          </w:p>
        </w:tc>
        <w:tc>
          <w:tcPr>
            <w:tcW w:w="2490" w:type="dxa"/>
            <w:shd w:val="clear" w:color="auto" w:fill="auto"/>
          </w:tcPr>
          <w:p w:rsidR="00156C21" w:rsidRPr="00206D41" w:rsidRDefault="00156C21" w:rsidP="00156C21">
            <w:pPr>
              <w:spacing w:after="0" w:line="240" w:lineRule="auto"/>
              <w:rPr>
                <w:ins w:id="5355" w:author="Amarucci, Scott M" w:date="2016-02-17T21:16:00Z"/>
                <w:bCs/>
                <w:iCs/>
              </w:rPr>
            </w:pPr>
            <w:ins w:id="5356" w:author="Amarucci, Scott M" w:date="2016-02-17T21:16:00Z">
              <w:r>
                <w:rPr>
                  <w:b/>
                  <w:bCs/>
                  <w:iCs/>
                </w:rPr>
                <w:t>BSI Miami</w:t>
              </w:r>
            </w:ins>
          </w:p>
        </w:tc>
        <w:tc>
          <w:tcPr>
            <w:tcW w:w="2490" w:type="dxa"/>
            <w:gridSpan w:val="2"/>
            <w:shd w:val="clear" w:color="auto" w:fill="auto"/>
          </w:tcPr>
          <w:p w:rsidR="00156C21" w:rsidRDefault="00156C21" w:rsidP="00156C21">
            <w:pPr>
              <w:spacing w:after="0" w:line="240" w:lineRule="auto"/>
              <w:rPr>
                <w:ins w:id="5357" w:author="Amarucci, Scott M" w:date="2016-02-17T21:16:00Z"/>
                <w:bCs/>
                <w:iCs/>
              </w:rPr>
            </w:pPr>
            <w:ins w:id="5358" w:author="Amarucci, Scott M" w:date="2016-02-17T21:16:00Z">
              <w:r>
                <w:rPr>
                  <w:b/>
                  <w:bCs/>
                  <w:iCs/>
                </w:rPr>
                <w:t>BSPR</w:t>
              </w:r>
            </w:ins>
          </w:p>
        </w:tc>
      </w:tr>
      <w:tr w:rsidR="00156C21" w:rsidRPr="00206D41" w:rsidTr="006B4051">
        <w:trPr>
          <w:trHeight w:val="252"/>
          <w:ins w:id="5359" w:author="Amarucci, Scott M" w:date="2016-02-17T21:16:00Z"/>
        </w:trPr>
        <w:tc>
          <w:tcPr>
            <w:tcW w:w="1728" w:type="dxa"/>
            <w:vMerge/>
            <w:shd w:val="clear" w:color="auto" w:fill="auto"/>
          </w:tcPr>
          <w:p w:rsidR="00156C21" w:rsidRPr="00206D41" w:rsidRDefault="00156C21" w:rsidP="00156C21">
            <w:pPr>
              <w:rPr>
                <w:ins w:id="5360" w:author="Amarucci, Scott M" w:date="2016-02-17T21:16:00Z"/>
                <w:b/>
                <w:bCs/>
                <w:iCs/>
              </w:rPr>
            </w:pPr>
          </w:p>
        </w:tc>
        <w:tc>
          <w:tcPr>
            <w:tcW w:w="2490" w:type="dxa"/>
            <w:shd w:val="clear" w:color="auto" w:fill="auto"/>
          </w:tcPr>
          <w:p w:rsidR="00156C21" w:rsidRDefault="00156C21" w:rsidP="00156C21">
            <w:pPr>
              <w:spacing w:after="0" w:line="240" w:lineRule="auto"/>
              <w:rPr>
                <w:ins w:id="5361" w:author="Amarucci, Scott M" w:date="2016-02-17T21:16:00Z"/>
                <w:bCs/>
                <w:iCs/>
              </w:rPr>
            </w:pPr>
            <w:ins w:id="5362" w:author="Amarucci, Scott M" w:date="2016-02-17T21:16:00Z">
              <w:r>
                <w:rPr>
                  <w:bCs/>
                  <w:iCs/>
                </w:rPr>
                <w:t>N/A</w:t>
              </w:r>
            </w:ins>
          </w:p>
        </w:tc>
        <w:tc>
          <w:tcPr>
            <w:tcW w:w="2490" w:type="dxa"/>
            <w:shd w:val="clear" w:color="auto" w:fill="auto"/>
          </w:tcPr>
          <w:p w:rsidR="00156C21" w:rsidRPr="00206D41" w:rsidRDefault="00156C21" w:rsidP="00156C21">
            <w:pPr>
              <w:spacing w:after="0" w:line="240" w:lineRule="auto"/>
              <w:rPr>
                <w:ins w:id="5363" w:author="Amarucci, Scott M" w:date="2016-02-17T21:16:00Z"/>
                <w:bCs/>
                <w:iCs/>
              </w:rPr>
            </w:pPr>
            <w:ins w:id="5364" w:author="Amarucci, Scott M" w:date="2016-02-17T21:16:00Z">
              <w:r>
                <w:rPr>
                  <w:bCs/>
                  <w:iCs/>
                </w:rPr>
                <w:t>N/A</w:t>
              </w:r>
            </w:ins>
          </w:p>
        </w:tc>
        <w:tc>
          <w:tcPr>
            <w:tcW w:w="2490" w:type="dxa"/>
            <w:gridSpan w:val="2"/>
            <w:shd w:val="clear" w:color="auto" w:fill="auto"/>
          </w:tcPr>
          <w:p w:rsidR="00156C21" w:rsidRDefault="00156C21" w:rsidP="00156C21">
            <w:pPr>
              <w:spacing w:after="0" w:line="240" w:lineRule="auto"/>
              <w:rPr>
                <w:ins w:id="5365" w:author="Amarucci, Scott M" w:date="2016-02-17T21:16:00Z"/>
                <w:bCs/>
                <w:iCs/>
              </w:rPr>
            </w:pPr>
            <w:ins w:id="5366" w:author="Amarucci, Scott M" w:date="2016-02-17T21:16:00Z">
              <w:r>
                <w:rPr>
                  <w:bCs/>
                  <w:iCs/>
                </w:rPr>
                <w:t>N/A</w:t>
              </w:r>
            </w:ins>
          </w:p>
        </w:tc>
      </w:tr>
      <w:tr w:rsidR="00156C21" w:rsidRPr="00206D41" w:rsidTr="00E04287">
        <w:trPr>
          <w:trHeight w:val="252"/>
          <w:ins w:id="5367" w:author="Amarucci, Scott M" w:date="2016-02-17T21:16:00Z"/>
        </w:trPr>
        <w:tc>
          <w:tcPr>
            <w:tcW w:w="1728" w:type="dxa"/>
            <w:vMerge/>
            <w:shd w:val="clear" w:color="auto" w:fill="auto"/>
          </w:tcPr>
          <w:p w:rsidR="00156C21" w:rsidRPr="00206D41" w:rsidRDefault="00156C21" w:rsidP="00156C21">
            <w:pPr>
              <w:rPr>
                <w:ins w:id="5368" w:author="Amarucci, Scott M" w:date="2016-02-17T21:16:00Z"/>
                <w:b/>
                <w:bCs/>
                <w:iCs/>
              </w:rPr>
            </w:pPr>
          </w:p>
        </w:tc>
        <w:tc>
          <w:tcPr>
            <w:tcW w:w="2490" w:type="dxa"/>
            <w:shd w:val="clear" w:color="auto" w:fill="auto"/>
          </w:tcPr>
          <w:p w:rsidR="00156C21" w:rsidRDefault="00156C21" w:rsidP="00156C21">
            <w:pPr>
              <w:spacing w:after="0" w:line="240" w:lineRule="auto"/>
              <w:rPr>
                <w:ins w:id="5369" w:author="Amarucci, Scott M" w:date="2016-02-17T21:16:00Z"/>
                <w:bCs/>
                <w:iCs/>
              </w:rPr>
            </w:pPr>
            <w:ins w:id="5370" w:author="Amarucci, Scott M" w:date="2016-02-17T21:16:00Z">
              <w:r>
                <w:rPr>
                  <w:b/>
                  <w:bCs/>
                  <w:iCs/>
                </w:rPr>
                <w:t>SSLLC</w:t>
              </w:r>
            </w:ins>
          </w:p>
        </w:tc>
        <w:tc>
          <w:tcPr>
            <w:tcW w:w="4980" w:type="dxa"/>
            <w:gridSpan w:val="3"/>
            <w:vMerge w:val="restart"/>
            <w:shd w:val="clear" w:color="auto" w:fill="auto"/>
          </w:tcPr>
          <w:p w:rsidR="00156C21" w:rsidRDefault="00156C21" w:rsidP="00156C21">
            <w:pPr>
              <w:spacing w:after="0" w:line="240" w:lineRule="auto"/>
              <w:rPr>
                <w:ins w:id="5371" w:author="Amarucci, Scott M" w:date="2016-02-17T21:16:00Z"/>
                <w:bCs/>
                <w:iCs/>
              </w:rPr>
            </w:pPr>
          </w:p>
        </w:tc>
      </w:tr>
      <w:tr w:rsidR="00156C21" w:rsidRPr="00206D41" w:rsidTr="00E04287">
        <w:trPr>
          <w:trHeight w:val="252"/>
          <w:ins w:id="5372" w:author="Amarucci, Scott M" w:date="2016-02-17T21:16:00Z"/>
        </w:trPr>
        <w:tc>
          <w:tcPr>
            <w:tcW w:w="1728" w:type="dxa"/>
            <w:vMerge/>
            <w:shd w:val="clear" w:color="auto" w:fill="auto"/>
          </w:tcPr>
          <w:p w:rsidR="00156C21" w:rsidRPr="00206D41" w:rsidRDefault="00156C21" w:rsidP="00156C21">
            <w:pPr>
              <w:rPr>
                <w:ins w:id="5373" w:author="Amarucci, Scott M" w:date="2016-02-17T21:16:00Z"/>
                <w:b/>
                <w:bCs/>
                <w:iCs/>
              </w:rPr>
            </w:pPr>
          </w:p>
        </w:tc>
        <w:tc>
          <w:tcPr>
            <w:tcW w:w="2490" w:type="dxa"/>
            <w:shd w:val="clear" w:color="auto" w:fill="auto"/>
          </w:tcPr>
          <w:p w:rsidR="00156C21" w:rsidRDefault="00156C21" w:rsidP="00156C21">
            <w:pPr>
              <w:spacing w:after="0" w:line="240" w:lineRule="auto"/>
              <w:rPr>
                <w:ins w:id="5374" w:author="Amarucci, Scott M" w:date="2016-02-17T21:16:00Z"/>
                <w:bCs/>
                <w:iCs/>
              </w:rPr>
            </w:pPr>
            <w:ins w:id="5375" w:author="Amarucci, Scott M" w:date="2016-02-17T21:16:00Z">
              <w:r>
                <w:rPr>
                  <w:bCs/>
                  <w:iCs/>
                </w:rPr>
                <w:t>N/A</w:t>
              </w:r>
            </w:ins>
          </w:p>
        </w:tc>
        <w:tc>
          <w:tcPr>
            <w:tcW w:w="4980" w:type="dxa"/>
            <w:gridSpan w:val="3"/>
            <w:vMerge/>
            <w:shd w:val="clear" w:color="auto" w:fill="auto"/>
          </w:tcPr>
          <w:p w:rsidR="00156C21" w:rsidRDefault="00156C21" w:rsidP="00156C21">
            <w:pPr>
              <w:spacing w:after="0" w:line="240" w:lineRule="auto"/>
              <w:rPr>
                <w:ins w:id="5376" w:author="Amarucci, Scott M" w:date="2016-02-17T21:16:00Z"/>
                <w:bCs/>
                <w:iCs/>
              </w:rPr>
            </w:pPr>
          </w:p>
        </w:tc>
      </w:tr>
      <w:tr w:rsidR="00156C21" w:rsidRPr="00206D41" w:rsidTr="006B4051">
        <w:trPr>
          <w:trHeight w:val="360"/>
        </w:trPr>
        <w:tc>
          <w:tcPr>
            <w:tcW w:w="1728" w:type="dxa"/>
            <w:shd w:val="clear" w:color="auto" w:fill="auto"/>
          </w:tcPr>
          <w:p w:rsidR="00156C21" w:rsidRPr="00206D41" w:rsidRDefault="00156C21" w:rsidP="00156C21">
            <w:pPr>
              <w:rPr>
                <w:b/>
                <w:bCs/>
                <w:iCs/>
              </w:rPr>
              <w:pPrChange w:id="5377" w:author="Amarucci, Scott M" w:date="2016-02-17T19:43:00Z">
                <w:pPr>
                  <w:framePr w:hSpace="180" w:wrap="around" w:vAnchor="text" w:hAnchor="text" w:x="168" w:y="1"/>
                  <w:ind w:left="-60"/>
                  <w:suppressOverlap/>
                </w:pPr>
              </w:pPrChange>
            </w:pPr>
            <w:r w:rsidRPr="006B4051">
              <w:rPr>
                <w:b/>
                <w:bCs/>
                <w:iCs/>
              </w:rPr>
              <w:t>TRIGGER AND LIMIT SETTING</w:t>
            </w:r>
          </w:p>
        </w:tc>
        <w:tc>
          <w:tcPr>
            <w:tcW w:w="7470" w:type="dxa"/>
            <w:gridSpan w:val="4"/>
            <w:shd w:val="clear" w:color="auto" w:fill="auto"/>
          </w:tcPr>
          <w:p w:rsidR="00156C21" w:rsidRDefault="00156C21" w:rsidP="00156C21">
            <w:pPr>
              <w:pStyle w:val="ListParagraph"/>
              <w:numPr>
                <w:ilvl w:val="0"/>
                <w:numId w:val="31"/>
              </w:numPr>
              <w:rPr>
                <w:iCs/>
              </w:rPr>
            </w:pPr>
            <w:r w:rsidRPr="004A0506">
              <w:rPr>
                <w:iCs/>
              </w:rPr>
              <w:t>The trigger is set at $2BN less than the</w:t>
            </w:r>
            <w:r>
              <w:rPr>
                <w:iCs/>
              </w:rPr>
              <w:t xml:space="preserve"> red</w:t>
            </w:r>
            <w:r w:rsidRPr="004A0506">
              <w:rPr>
                <w:iCs/>
              </w:rPr>
              <w:t xml:space="preserve"> limit</w:t>
            </w:r>
            <w:r>
              <w:rPr>
                <w:iCs/>
              </w:rPr>
              <w:t xml:space="preserve"> (see below)</w:t>
            </w:r>
            <w:r w:rsidRPr="004A0506">
              <w:rPr>
                <w:iCs/>
              </w:rPr>
              <w:t xml:space="preserve"> as it equates to approximately 2 months of net originations by SC</w:t>
            </w:r>
            <w:r>
              <w:rPr>
                <w:iCs/>
              </w:rPr>
              <w:t xml:space="preserve">. </w:t>
            </w:r>
            <w:r w:rsidRPr="004A0506">
              <w:rPr>
                <w:iCs/>
              </w:rPr>
              <w:t xml:space="preserve"> This buffer was deemed sufficient by management to enable management actions should the forecast CET1 ratio not be aligned with a level of 11</w:t>
            </w:r>
            <w:r>
              <w:rPr>
                <w:iCs/>
              </w:rPr>
              <w:t>%.</w:t>
            </w:r>
          </w:p>
          <w:p w:rsidR="00156C21" w:rsidRPr="004A0506" w:rsidRDefault="00156C21" w:rsidP="00156C21">
            <w:pPr>
              <w:pStyle w:val="ListParagraph"/>
              <w:numPr>
                <w:ilvl w:val="0"/>
                <w:numId w:val="31"/>
              </w:numPr>
              <w:rPr>
                <w:iCs/>
              </w:rPr>
            </w:pPr>
            <w:r w:rsidRPr="004A0506">
              <w:rPr>
                <w:iCs/>
              </w:rPr>
              <w:t xml:space="preserve">The absolute $ limit will be set monthly, and will reflect the total RWAs that SC should have in the following month in order to meet a CET1 ratio of 11% based on the previous month’s closing CET1 levels. </w:t>
            </w:r>
          </w:p>
        </w:tc>
      </w:tr>
      <w:tr w:rsidR="00156C21" w:rsidRPr="00206D41" w:rsidTr="006B4051">
        <w:trPr>
          <w:trHeight w:val="306"/>
        </w:trPr>
        <w:tc>
          <w:tcPr>
            <w:tcW w:w="1728" w:type="dxa"/>
            <w:shd w:val="clear" w:color="auto" w:fill="auto"/>
          </w:tcPr>
          <w:p w:rsidR="00156C21" w:rsidRPr="00206D41" w:rsidRDefault="00156C21" w:rsidP="00156C21">
            <w:pPr>
              <w:rPr>
                <w:b/>
                <w:bCs/>
                <w:iCs/>
              </w:rPr>
              <w:pPrChange w:id="5378" w:author="Amarucci, Scott M" w:date="2016-02-17T19:43:00Z">
                <w:pPr>
                  <w:framePr w:hSpace="180" w:wrap="around" w:vAnchor="text" w:hAnchor="text" w:x="168" w:y="1"/>
                  <w:ind w:left="-60"/>
                  <w:suppressOverlap/>
                </w:pPr>
              </w:pPrChange>
            </w:pPr>
            <w:r>
              <w:rPr>
                <w:b/>
                <w:bCs/>
                <w:iCs/>
              </w:rPr>
              <w:t xml:space="preserve">TESTING </w:t>
            </w:r>
            <w:r w:rsidRPr="00206D41">
              <w:rPr>
                <w:b/>
                <w:bCs/>
                <w:iCs/>
              </w:rPr>
              <w:t>FREQUENCY</w:t>
            </w:r>
          </w:p>
        </w:tc>
        <w:tc>
          <w:tcPr>
            <w:tcW w:w="7470" w:type="dxa"/>
            <w:gridSpan w:val="4"/>
            <w:shd w:val="clear" w:color="auto" w:fill="auto"/>
          </w:tcPr>
          <w:p w:rsidR="00156C21" w:rsidRDefault="00156C21" w:rsidP="00156C21">
            <w:pPr>
              <w:rPr>
                <w:iCs/>
              </w:rPr>
            </w:pPr>
            <w:r w:rsidRPr="00206D41">
              <w:t>Monthly</w:t>
            </w:r>
            <w:r>
              <w:rPr>
                <w:iCs/>
              </w:rPr>
              <w:t xml:space="preserve"> </w:t>
            </w:r>
          </w:p>
          <w:p w:rsidR="00156C21" w:rsidRPr="005F6399" w:rsidRDefault="00156C21" w:rsidP="00156C21">
            <w:pPr>
              <w:spacing w:after="0" w:line="240" w:lineRule="auto"/>
              <w:jc w:val="center"/>
              <w:rPr>
                <w:iCs/>
              </w:rPr>
            </w:pPr>
            <w:r>
              <w:rPr>
                <w:iCs/>
                <w:u w:val="single"/>
              </w:rPr>
              <w:t xml:space="preserve">    CET</w:t>
            </w:r>
            <w:r w:rsidRPr="005F6399">
              <w:rPr>
                <w:iCs/>
                <w:u w:val="single"/>
              </w:rPr>
              <w:t xml:space="preserve"> 1 (latest month close balance)</w:t>
            </w:r>
            <w:r>
              <w:rPr>
                <w:iCs/>
                <w:u w:val="single"/>
              </w:rPr>
              <w:t xml:space="preserve">    </w:t>
            </w:r>
            <w:r>
              <w:rPr>
                <w:iCs/>
              </w:rPr>
              <w:t xml:space="preserve"> = RWAs (next month balance)</w:t>
            </w:r>
          </w:p>
          <w:p w:rsidR="00156C21" w:rsidRDefault="00156C21" w:rsidP="00156C21">
            <w:pPr>
              <w:spacing w:after="0" w:line="240" w:lineRule="auto"/>
              <w:rPr>
                <w:iCs/>
              </w:rPr>
            </w:pPr>
            <w:r>
              <w:rPr>
                <w:iCs/>
              </w:rPr>
              <w:t xml:space="preserve">                                        11%</w:t>
            </w:r>
          </w:p>
          <w:p w:rsidR="00156C21" w:rsidRPr="00EE6BEE" w:rsidRDefault="00156C21" w:rsidP="00156C21">
            <w:pPr>
              <w:spacing w:after="0" w:line="240" w:lineRule="auto"/>
              <w:rPr>
                <w:bCs/>
                <w:iCs/>
              </w:rPr>
            </w:pPr>
          </w:p>
          <w:p w:rsidR="00156C21" w:rsidRPr="00EE6BEE" w:rsidRDefault="00156C21" w:rsidP="00156C21">
            <w:pPr>
              <w:spacing w:after="0" w:line="240" w:lineRule="auto"/>
              <w:rPr>
                <w:bCs/>
                <w:iCs/>
              </w:rPr>
            </w:pPr>
            <w:r w:rsidRPr="00EE6BEE">
              <w:rPr>
                <w:bCs/>
                <w:iCs/>
              </w:rPr>
              <w:t>Calculation:</w:t>
            </w:r>
          </w:p>
          <w:p w:rsidR="00156C21" w:rsidRPr="00EE6BEE" w:rsidRDefault="00156C21" w:rsidP="00156C21">
            <w:pPr>
              <w:spacing w:after="0" w:line="240" w:lineRule="auto"/>
              <w:rPr>
                <w:bCs/>
                <w:iCs/>
              </w:rPr>
            </w:pPr>
            <w:r w:rsidRPr="00EE6BEE">
              <w:rPr>
                <w:bCs/>
                <w:iCs/>
              </w:rPr>
              <w:t>Risk-weighted assets before deductions for excess allowance of loan and lease losses and allocated transfer risk reserve less Excess allowance for loan and lease losses less Allocated transfer risk reserve</w:t>
            </w:r>
          </w:p>
          <w:p w:rsidR="00156C21" w:rsidRPr="00EE6BEE" w:rsidRDefault="00156C21" w:rsidP="00156C21">
            <w:pPr>
              <w:spacing w:after="0" w:line="240" w:lineRule="auto"/>
              <w:rPr>
                <w:bCs/>
                <w:iCs/>
              </w:rPr>
            </w:pPr>
            <w:r w:rsidRPr="00EE6BEE">
              <w:rPr>
                <w:bCs/>
                <w:iCs/>
              </w:rPr>
              <w:t>Risk Weights Applicable to SC: 0% Cash, 20% cash in collection, 100% loans/ intangibles, 150% exposures past 90 days or on nonaccrual</w:t>
            </w:r>
          </w:p>
        </w:tc>
      </w:tr>
      <w:tr w:rsidR="00156C21" w:rsidRPr="00206D41" w:rsidTr="006B4051">
        <w:trPr>
          <w:trHeight w:val="525"/>
        </w:trPr>
        <w:tc>
          <w:tcPr>
            <w:tcW w:w="1728" w:type="dxa"/>
            <w:shd w:val="clear" w:color="auto" w:fill="auto"/>
          </w:tcPr>
          <w:p w:rsidR="00156C21" w:rsidRPr="00206D41" w:rsidRDefault="00156C21" w:rsidP="00156C21">
            <w:pPr>
              <w:rPr>
                <w:b/>
                <w:bCs/>
                <w:iCs/>
              </w:rPr>
            </w:pPr>
            <w:r w:rsidRPr="00206D41">
              <w:rPr>
                <w:b/>
                <w:bCs/>
                <w:iCs/>
              </w:rPr>
              <w:t>SOURCE OF INFORMATION</w:t>
            </w:r>
          </w:p>
        </w:tc>
        <w:tc>
          <w:tcPr>
            <w:tcW w:w="7470" w:type="dxa"/>
            <w:gridSpan w:val="4"/>
            <w:shd w:val="clear" w:color="auto" w:fill="auto"/>
          </w:tcPr>
          <w:p w:rsidR="00156C21" w:rsidRPr="00EE6BEE" w:rsidRDefault="00156C21" w:rsidP="00156C21">
            <w:pPr>
              <w:rPr>
                <w:iCs/>
              </w:rPr>
            </w:pPr>
            <w:r>
              <w:rPr>
                <w:bCs/>
                <w:iCs/>
              </w:rPr>
              <w:t>Director of</w:t>
            </w:r>
            <w:r w:rsidRPr="00525A9F">
              <w:rPr>
                <w:bCs/>
                <w:iCs/>
              </w:rPr>
              <w:t xml:space="preserve"> Liquidity Risk</w:t>
            </w:r>
            <w:r>
              <w:rPr>
                <w:iCs/>
              </w:rPr>
              <w:t xml:space="preserve"> is responsible for production of metric. </w:t>
            </w:r>
            <w:r w:rsidRPr="00525A9F">
              <w:rPr>
                <w:bCs/>
                <w:iCs/>
              </w:rPr>
              <w:t>External Reporting publishes the RWA in the regulatory file Schedule H-C Report.</w:t>
            </w:r>
          </w:p>
        </w:tc>
      </w:tr>
    </w:tbl>
    <w:p w:rsidR="00C05B09" w:rsidDel="002A0837" w:rsidRDefault="00C05B09" w:rsidP="00CD31B1">
      <w:pPr>
        <w:pStyle w:val="Normal1"/>
        <w:rPr>
          <w:del w:id="5379" w:author="Amarucci, Scott M" w:date="2016-02-16T19:49:00Z"/>
        </w:rPr>
      </w:pPr>
      <w:bookmarkStart w:id="5380" w:name="_Toc428364494"/>
      <w:bookmarkStart w:id="5381" w:name="_Toc428364658"/>
      <w:bookmarkStart w:id="5382" w:name="_Toc428365025"/>
      <w:bookmarkStart w:id="5383" w:name="_Toc428366286"/>
      <w:bookmarkStart w:id="5384" w:name="_Toc428368392"/>
      <w:bookmarkStart w:id="5385" w:name="_Toc428370394"/>
      <w:bookmarkStart w:id="5386" w:name="_Toc428370561"/>
      <w:bookmarkStart w:id="5387" w:name="_Toc428433833"/>
      <w:bookmarkStart w:id="5388" w:name="_Toc428434002"/>
      <w:bookmarkStart w:id="5389" w:name="_Toc428434716"/>
      <w:bookmarkStart w:id="5390" w:name="_Toc428435606"/>
      <w:bookmarkStart w:id="5391" w:name="_Toc428436693"/>
      <w:bookmarkStart w:id="5392" w:name="_Toc428436864"/>
      <w:bookmarkStart w:id="5393" w:name="_Toc428364510"/>
      <w:bookmarkStart w:id="5394" w:name="_Toc428364674"/>
      <w:bookmarkStart w:id="5395" w:name="_Toc428365041"/>
      <w:bookmarkStart w:id="5396" w:name="_Toc428366302"/>
      <w:bookmarkStart w:id="5397" w:name="_Toc428368408"/>
      <w:bookmarkStart w:id="5398" w:name="_Toc428370410"/>
      <w:bookmarkStart w:id="5399" w:name="_Toc428370577"/>
      <w:bookmarkStart w:id="5400" w:name="_Toc428433849"/>
      <w:bookmarkStart w:id="5401" w:name="_Toc428434018"/>
      <w:bookmarkStart w:id="5402" w:name="_Toc428434732"/>
      <w:bookmarkStart w:id="5403" w:name="_Toc428435622"/>
      <w:bookmarkStart w:id="5404" w:name="_Toc428436709"/>
      <w:bookmarkStart w:id="5405" w:name="_Toc428436880"/>
      <w:bookmarkEnd w:id="5380"/>
      <w:bookmarkEnd w:id="5381"/>
      <w:bookmarkEnd w:id="5382"/>
      <w:bookmarkEnd w:id="5383"/>
      <w:bookmarkEnd w:id="5384"/>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p>
    <w:p w:rsidR="00A0462D" w:rsidDel="002A0837" w:rsidRDefault="00A0462D" w:rsidP="00CD31B1">
      <w:pPr>
        <w:pStyle w:val="Normal1"/>
        <w:rPr>
          <w:del w:id="5406" w:author="Amarucci, Scott M" w:date="2016-02-16T19:49:00Z"/>
        </w:rPr>
      </w:pPr>
    </w:p>
    <w:p w:rsidR="00A0462D" w:rsidDel="002A0837" w:rsidRDefault="00A0462D" w:rsidP="00CD31B1">
      <w:pPr>
        <w:pStyle w:val="Normal1"/>
        <w:rPr>
          <w:del w:id="5407" w:author="Amarucci, Scott M" w:date="2016-02-16T19:49:00Z"/>
        </w:rPr>
      </w:pPr>
    </w:p>
    <w:p w:rsidR="00A0462D" w:rsidDel="002A0837" w:rsidRDefault="00A0462D" w:rsidP="00CD31B1">
      <w:pPr>
        <w:pStyle w:val="Normal1"/>
        <w:rPr>
          <w:del w:id="5408" w:author="Amarucci, Scott M" w:date="2016-02-16T19:49:00Z"/>
        </w:rPr>
      </w:pPr>
    </w:p>
    <w:p w:rsidR="00A0462D" w:rsidDel="002A0837" w:rsidRDefault="00A0462D" w:rsidP="00CD31B1">
      <w:pPr>
        <w:pStyle w:val="Normal1"/>
        <w:rPr>
          <w:del w:id="5409" w:author="Amarucci, Scott M" w:date="2016-02-16T19:49:00Z"/>
        </w:rPr>
      </w:pPr>
    </w:p>
    <w:p w:rsidR="00A0462D" w:rsidRDefault="00A0462D" w:rsidP="00CD31B1">
      <w:pPr>
        <w:pStyle w:val="Normal1"/>
      </w:pPr>
    </w:p>
    <w:p w:rsidR="002450B1" w:rsidRPr="005F51C4" w:rsidRDefault="002450B1" w:rsidP="00DB7B3F">
      <w:pPr>
        <w:pStyle w:val="SANUS1"/>
        <w:numPr>
          <w:ilvl w:val="0"/>
          <w:numId w:val="1"/>
        </w:numPr>
      </w:pPr>
      <w:bookmarkStart w:id="5410" w:name="_Toc441071986"/>
      <w:r>
        <w:t xml:space="preserve">Operational </w:t>
      </w:r>
      <w:r w:rsidR="003161BC">
        <w:t xml:space="preserve">Risk </w:t>
      </w:r>
      <w:r>
        <w:t>Metrics</w:t>
      </w:r>
      <w:bookmarkEnd w:id="5410"/>
    </w:p>
    <w:p w:rsidR="002450B1" w:rsidRPr="006B5C7C" w:rsidRDefault="00E31B7D" w:rsidP="00CF00A5">
      <w:pPr>
        <w:pStyle w:val="SANUS2"/>
        <w:numPr>
          <w:ilvl w:val="1"/>
          <w:numId w:val="1"/>
        </w:numPr>
        <w:tabs>
          <w:tab w:val="clear" w:pos="567"/>
          <w:tab w:val="num" w:pos="540"/>
        </w:tabs>
        <w:ind w:left="540" w:hanging="540"/>
        <w:rPr>
          <w:color w:val="000000" w:themeColor="text1"/>
        </w:rPr>
        <w:pPrChange w:id="5411" w:author="Amarucci, Scott M" w:date="2016-02-17T14:44:00Z">
          <w:pPr>
            <w:pStyle w:val="SANUS2"/>
            <w:numPr>
              <w:ilvl w:val="1"/>
              <w:numId w:val="1"/>
            </w:numPr>
            <w:tabs>
              <w:tab w:val="num" w:pos="567"/>
            </w:tabs>
            <w:ind w:left="720" w:hanging="630"/>
          </w:pPr>
        </w:pPrChange>
      </w:pPr>
      <w:bookmarkStart w:id="5412" w:name="_Toc441071987"/>
      <w:r>
        <w:rPr>
          <w:color w:val="000000" w:themeColor="text1"/>
        </w:rPr>
        <w:t xml:space="preserve">Gross </w:t>
      </w:r>
      <w:r w:rsidR="002450B1" w:rsidRPr="00C1203D">
        <w:rPr>
          <w:color w:val="000000" w:themeColor="text1"/>
        </w:rPr>
        <w:t xml:space="preserve">Operational Risk Losses </w:t>
      </w:r>
      <w:r w:rsidR="002450B1">
        <w:rPr>
          <w:color w:val="000000" w:themeColor="text1"/>
        </w:rPr>
        <w:t>over</w:t>
      </w:r>
      <w:r w:rsidR="002450B1" w:rsidRPr="00C1203D">
        <w:rPr>
          <w:color w:val="000000" w:themeColor="text1"/>
        </w:rPr>
        <w:t xml:space="preserve"> Gross Margin</w:t>
      </w:r>
      <w:bookmarkEnd w:id="5412"/>
    </w:p>
    <w:tbl>
      <w:tblPr>
        <w:tblpPr w:leftFromText="180" w:rightFromText="180" w:vertAnchor="text" w:tblpX="168" w:tblpY="1"/>
        <w:tblOverlap w:val="never"/>
        <w:tblW w:w="955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000" w:firstRow="0" w:lastRow="0" w:firstColumn="0" w:lastColumn="0" w:noHBand="0" w:noVBand="0"/>
        <w:tblPrChange w:id="5413" w:author="Amarucci, Scott M" w:date="2016-02-19T12:04:00Z">
          <w:tblPr>
            <w:tblpPr w:leftFromText="180" w:rightFromText="180" w:vertAnchor="text" w:tblpX="168" w:tblpY="1"/>
            <w:tblOverlap w:val="never"/>
            <w:tblW w:w="9576"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000" w:firstRow="0" w:lastRow="0" w:firstColumn="0" w:lastColumn="0" w:noHBand="0" w:noVBand="0"/>
          </w:tblPr>
        </w:tblPrChange>
      </w:tblPr>
      <w:tblGrid>
        <w:gridCol w:w="1728"/>
        <w:gridCol w:w="2304"/>
        <w:gridCol w:w="2772"/>
        <w:gridCol w:w="1386"/>
        <w:gridCol w:w="1368"/>
        <w:tblGridChange w:id="5414">
          <w:tblGrid>
            <w:gridCol w:w="1728"/>
            <w:gridCol w:w="2304"/>
            <w:gridCol w:w="2772"/>
            <w:gridCol w:w="1386"/>
            <w:gridCol w:w="1386"/>
          </w:tblGrid>
        </w:tblGridChange>
      </w:tblGrid>
      <w:tr w:rsidR="002450B1" w:rsidRPr="00206D41" w:rsidTr="001845F8">
        <w:trPr>
          <w:trHeight w:val="619"/>
          <w:trPrChange w:id="5415" w:author="Amarucci, Scott M" w:date="2016-02-19T12:04:00Z">
            <w:trPr>
              <w:trHeight w:val="619"/>
            </w:trPr>
          </w:trPrChange>
        </w:trPr>
        <w:tc>
          <w:tcPr>
            <w:tcW w:w="1728" w:type="dxa"/>
            <w:shd w:val="clear" w:color="auto" w:fill="auto"/>
            <w:tcPrChange w:id="5416" w:author="Amarucci, Scott M" w:date="2016-02-19T12:04:00Z">
              <w:tcPr>
                <w:tcW w:w="1728" w:type="dxa"/>
                <w:shd w:val="clear" w:color="auto" w:fill="auto"/>
              </w:tcPr>
            </w:tcPrChange>
          </w:tcPr>
          <w:p w:rsidR="002450B1" w:rsidRPr="00206D41" w:rsidRDefault="00B10D1A" w:rsidP="007F5098">
            <w:pPr>
              <w:rPr>
                <w:b/>
                <w:bCs/>
                <w:iCs/>
              </w:rPr>
            </w:pPr>
            <w:r>
              <w:rPr>
                <w:b/>
                <w:bCs/>
                <w:iCs/>
              </w:rPr>
              <w:lastRenderedPageBreak/>
              <w:t>DEFINITION</w:t>
            </w:r>
          </w:p>
        </w:tc>
        <w:tc>
          <w:tcPr>
            <w:tcW w:w="7830" w:type="dxa"/>
            <w:gridSpan w:val="4"/>
            <w:shd w:val="clear" w:color="auto" w:fill="auto"/>
            <w:tcPrChange w:id="5417" w:author="Amarucci, Scott M" w:date="2016-02-19T12:04:00Z">
              <w:tcPr>
                <w:tcW w:w="7848" w:type="dxa"/>
                <w:gridSpan w:val="4"/>
                <w:shd w:val="clear" w:color="auto" w:fill="auto"/>
              </w:tcPr>
            </w:tcPrChange>
          </w:tcPr>
          <w:p w:rsidR="002450B1" w:rsidRPr="00206D41" w:rsidRDefault="00E31B7D" w:rsidP="008E2152">
            <w:pPr>
              <w:tabs>
                <w:tab w:val="left" w:pos="4378"/>
              </w:tabs>
              <w:spacing w:after="0"/>
              <w:rPr>
                <w:rFonts w:asciiTheme="minorHAnsi" w:eastAsiaTheme="minorHAnsi" w:hAnsiTheme="minorHAnsi" w:cstheme="minorBidi"/>
                <w:iCs/>
              </w:rPr>
            </w:pPr>
            <w:r>
              <w:rPr>
                <w:rFonts w:asciiTheme="minorHAnsi" w:eastAsiaTheme="minorHAnsi" w:hAnsiTheme="minorHAnsi" w:cstheme="minorBidi"/>
                <w:iCs/>
              </w:rPr>
              <w:t>Gross</w:t>
            </w:r>
            <w:r w:rsidRPr="00206D41">
              <w:rPr>
                <w:rFonts w:asciiTheme="minorHAnsi" w:eastAsiaTheme="minorHAnsi" w:hAnsiTheme="minorHAnsi" w:cstheme="minorBidi"/>
                <w:iCs/>
              </w:rPr>
              <w:t xml:space="preserve"> </w:t>
            </w:r>
            <w:r w:rsidR="00CF009C">
              <w:rPr>
                <w:rFonts w:asciiTheme="minorHAnsi" w:eastAsiaTheme="minorHAnsi" w:hAnsiTheme="minorHAnsi" w:cstheme="minorBidi"/>
                <w:iCs/>
              </w:rPr>
              <w:t>operational risk l</w:t>
            </w:r>
            <w:r w:rsidR="002450B1" w:rsidRPr="00206D41">
              <w:rPr>
                <w:rFonts w:asciiTheme="minorHAnsi" w:eastAsiaTheme="minorHAnsi" w:hAnsiTheme="minorHAnsi" w:cstheme="minorBidi"/>
                <w:iCs/>
              </w:rPr>
              <w:t>osses</w:t>
            </w:r>
            <w:r w:rsidR="002F6CDF">
              <w:rPr>
                <w:rFonts w:asciiTheme="minorHAnsi" w:eastAsiaTheme="minorHAnsi" w:hAnsiTheme="minorHAnsi" w:cstheme="minorBidi"/>
                <w:iCs/>
              </w:rPr>
              <w:t xml:space="preserve">  </w:t>
            </w:r>
            <w:r w:rsidR="00CF009C">
              <w:rPr>
                <w:rFonts w:asciiTheme="minorHAnsi" w:eastAsiaTheme="minorHAnsi" w:hAnsiTheme="minorHAnsi" w:cstheme="minorBidi"/>
                <w:iCs/>
              </w:rPr>
              <w:t>as a p</w:t>
            </w:r>
            <w:r w:rsidR="008E2152">
              <w:rPr>
                <w:rFonts w:asciiTheme="minorHAnsi" w:eastAsiaTheme="minorHAnsi" w:hAnsiTheme="minorHAnsi" w:cstheme="minorBidi"/>
                <w:iCs/>
              </w:rPr>
              <w:t>ercentage</w:t>
            </w:r>
            <w:r w:rsidR="00CF009C">
              <w:rPr>
                <w:rFonts w:asciiTheme="minorHAnsi" w:eastAsiaTheme="minorHAnsi" w:hAnsiTheme="minorHAnsi" w:cstheme="minorBidi"/>
                <w:iCs/>
              </w:rPr>
              <w:t xml:space="preserve"> of gross margin within the same period</w:t>
            </w:r>
          </w:p>
        </w:tc>
      </w:tr>
      <w:tr w:rsidR="002450B1" w:rsidRPr="00206D41" w:rsidTr="001845F8">
        <w:trPr>
          <w:trHeight w:val="523"/>
          <w:trPrChange w:id="5418" w:author="Amarucci, Scott M" w:date="2016-02-19T12:04:00Z">
            <w:trPr>
              <w:trHeight w:val="523"/>
            </w:trPr>
          </w:trPrChange>
        </w:trPr>
        <w:tc>
          <w:tcPr>
            <w:tcW w:w="1728" w:type="dxa"/>
            <w:shd w:val="clear" w:color="auto" w:fill="auto"/>
            <w:tcPrChange w:id="5419" w:author="Amarucci, Scott M" w:date="2016-02-19T12:04:00Z">
              <w:tcPr>
                <w:tcW w:w="1728" w:type="dxa"/>
                <w:shd w:val="clear" w:color="auto" w:fill="auto"/>
              </w:tcPr>
            </w:tcPrChange>
          </w:tcPr>
          <w:p w:rsidR="002450B1" w:rsidRPr="00206D41" w:rsidRDefault="00B10D1A" w:rsidP="007F5098">
            <w:pPr>
              <w:rPr>
                <w:b/>
                <w:bCs/>
                <w:iCs/>
              </w:rPr>
            </w:pPr>
            <w:r>
              <w:rPr>
                <w:b/>
                <w:bCs/>
                <w:iCs/>
              </w:rPr>
              <w:t>RISK TYPE</w:t>
            </w:r>
          </w:p>
        </w:tc>
        <w:tc>
          <w:tcPr>
            <w:tcW w:w="7830" w:type="dxa"/>
            <w:gridSpan w:val="4"/>
            <w:shd w:val="clear" w:color="auto" w:fill="auto"/>
            <w:tcPrChange w:id="5420" w:author="Amarucci, Scott M" w:date="2016-02-19T12:04:00Z">
              <w:tcPr>
                <w:tcW w:w="7848" w:type="dxa"/>
                <w:gridSpan w:val="4"/>
                <w:shd w:val="clear" w:color="auto" w:fill="auto"/>
              </w:tcPr>
            </w:tcPrChange>
          </w:tcPr>
          <w:p w:rsidR="002450B1" w:rsidRPr="00206D41" w:rsidRDefault="00B10D1A" w:rsidP="00B10D1A">
            <w:pPr>
              <w:spacing w:after="0" w:line="240" w:lineRule="auto"/>
              <w:rPr>
                <w:bCs/>
                <w:iCs/>
              </w:rPr>
            </w:pPr>
            <w:r>
              <w:rPr>
                <w:bCs/>
                <w:iCs/>
              </w:rPr>
              <w:t xml:space="preserve">Operational Risk </w:t>
            </w:r>
          </w:p>
        </w:tc>
      </w:tr>
      <w:tr w:rsidR="0084494E" w:rsidRPr="00206D41" w:rsidTr="001845F8">
        <w:trPr>
          <w:trHeight w:val="523"/>
          <w:ins w:id="5421" w:author="Amarucci, Scott M" w:date="2016-02-17T20:56:00Z"/>
          <w:trPrChange w:id="5422" w:author="Amarucci, Scott M" w:date="2016-02-19T12:04:00Z">
            <w:trPr>
              <w:trHeight w:val="523"/>
            </w:trPr>
          </w:trPrChange>
        </w:trPr>
        <w:tc>
          <w:tcPr>
            <w:tcW w:w="1728" w:type="dxa"/>
            <w:shd w:val="clear" w:color="auto" w:fill="auto"/>
            <w:tcPrChange w:id="5423" w:author="Amarucci, Scott M" w:date="2016-02-19T12:04:00Z">
              <w:tcPr>
                <w:tcW w:w="1728" w:type="dxa"/>
                <w:shd w:val="clear" w:color="auto" w:fill="auto"/>
              </w:tcPr>
            </w:tcPrChange>
          </w:tcPr>
          <w:p w:rsidR="0084494E" w:rsidRDefault="0084494E" w:rsidP="007F5098">
            <w:pPr>
              <w:rPr>
                <w:ins w:id="5424" w:author="Amarucci, Scott M" w:date="2016-02-17T20:56:00Z"/>
                <w:b/>
                <w:bCs/>
                <w:iCs/>
              </w:rPr>
            </w:pPr>
            <w:ins w:id="5425" w:author="Amarucci, Scott M" w:date="2016-02-17T20:56:00Z">
              <w:r>
                <w:rPr>
                  <w:b/>
                  <w:bCs/>
                  <w:iCs/>
                </w:rPr>
                <w:t>RATIONALE</w:t>
              </w:r>
            </w:ins>
          </w:p>
        </w:tc>
        <w:tc>
          <w:tcPr>
            <w:tcW w:w="7830" w:type="dxa"/>
            <w:gridSpan w:val="4"/>
            <w:shd w:val="clear" w:color="auto" w:fill="auto"/>
            <w:tcPrChange w:id="5426" w:author="Amarucci, Scott M" w:date="2016-02-19T12:04:00Z">
              <w:tcPr>
                <w:tcW w:w="7848" w:type="dxa"/>
                <w:gridSpan w:val="4"/>
                <w:shd w:val="clear" w:color="auto" w:fill="auto"/>
              </w:tcPr>
            </w:tcPrChange>
          </w:tcPr>
          <w:p w:rsidR="0084494E" w:rsidRDefault="00213EBA" w:rsidP="00B10D1A">
            <w:pPr>
              <w:spacing w:after="0" w:line="240" w:lineRule="auto"/>
              <w:rPr>
                <w:ins w:id="5427" w:author="Amarucci, Scott M" w:date="2016-02-17T20:56:00Z"/>
                <w:bCs/>
                <w:iCs/>
              </w:rPr>
            </w:pPr>
            <w:ins w:id="5428" w:author="Amarucci, Scott M" w:date="2016-02-19T12:01:00Z">
              <w:r>
                <w:rPr>
                  <w:bCs/>
                  <w:iCs/>
                </w:rPr>
                <w:t>Measures overall operational risk losses and is preferred over measuring net operational risk losses</w:t>
              </w:r>
            </w:ins>
            <w:ins w:id="5429" w:author="Amarucci, Scott M" w:date="2016-02-19T12:02:00Z">
              <w:r>
                <w:rPr>
                  <w:bCs/>
                  <w:iCs/>
                </w:rPr>
                <w:t xml:space="preserve"> as measuring gross losses accounts for </w:t>
              </w:r>
            </w:ins>
            <w:ins w:id="5430" w:author="Amarucci, Scott M" w:date="2016-02-19T12:03:00Z">
              <w:r w:rsidR="001845F8">
                <w:rPr>
                  <w:bCs/>
                  <w:iCs/>
                </w:rPr>
                <w:t xml:space="preserve">a “worst-case” scenario where there are no </w:t>
              </w:r>
            </w:ins>
            <w:ins w:id="5431" w:author="Amarucci, Scott M" w:date="2016-02-19T12:04:00Z">
              <w:r w:rsidR="001845F8">
                <w:rPr>
                  <w:bCs/>
                  <w:iCs/>
                </w:rPr>
                <w:t xml:space="preserve">loss </w:t>
              </w:r>
            </w:ins>
            <w:ins w:id="5432" w:author="Amarucci, Scott M" w:date="2016-02-19T12:03:00Z">
              <w:r w:rsidR="001845F8">
                <w:rPr>
                  <w:bCs/>
                  <w:iCs/>
                </w:rPr>
                <w:t xml:space="preserve">recoveries and avoids </w:t>
              </w:r>
            </w:ins>
            <w:ins w:id="5433" w:author="Amarucci, Scott M" w:date="2016-02-19T12:04:00Z">
              <w:r w:rsidR="001845F8">
                <w:rPr>
                  <w:bCs/>
                  <w:iCs/>
                </w:rPr>
                <w:t xml:space="preserve">not acting on a RAS limit breach while </w:t>
              </w:r>
            </w:ins>
            <w:ins w:id="5434" w:author="Amarucci, Scott M" w:date="2016-02-19T12:03:00Z">
              <w:r w:rsidR="001845F8">
                <w:rPr>
                  <w:bCs/>
                  <w:iCs/>
                </w:rPr>
                <w:t>waiting for recoveries</w:t>
              </w:r>
            </w:ins>
            <w:ins w:id="5435" w:author="Amarucci, Scott M" w:date="2016-02-19T12:02:00Z">
              <w:r>
                <w:rPr>
                  <w:bCs/>
                  <w:iCs/>
                </w:rPr>
                <w:t xml:space="preserve"> </w:t>
              </w:r>
            </w:ins>
          </w:p>
        </w:tc>
      </w:tr>
      <w:tr w:rsidR="002734F4" w:rsidRPr="00206D41" w:rsidTr="001845F8">
        <w:trPr>
          <w:trHeight w:val="270"/>
          <w:trPrChange w:id="5436" w:author="Amarucci, Scott M" w:date="2016-02-19T12:04:00Z">
            <w:trPr>
              <w:trHeight w:val="270"/>
            </w:trPr>
          </w:trPrChange>
        </w:trPr>
        <w:tc>
          <w:tcPr>
            <w:tcW w:w="1728" w:type="dxa"/>
            <w:vMerge w:val="restart"/>
            <w:shd w:val="clear" w:color="auto" w:fill="auto"/>
            <w:tcPrChange w:id="5437" w:author="Amarucci, Scott M" w:date="2016-02-19T12:04:00Z">
              <w:tcPr>
                <w:tcW w:w="1728" w:type="dxa"/>
                <w:vMerge w:val="restart"/>
                <w:shd w:val="clear" w:color="auto" w:fill="auto"/>
              </w:tcPr>
            </w:tcPrChange>
          </w:tcPr>
          <w:p w:rsidR="002734F4" w:rsidRPr="00206D41" w:rsidRDefault="002734F4" w:rsidP="007F5098">
            <w:pPr>
              <w:rPr>
                <w:b/>
                <w:bCs/>
                <w:iCs/>
              </w:rPr>
            </w:pPr>
            <w:r>
              <w:rPr>
                <w:b/>
                <w:bCs/>
                <w:iCs/>
              </w:rPr>
              <w:t xml:space="preserve">ENTITY </w:t>
            </w:r>
          </w:p>
        </w:tc>
        <w:tc>
          <w:tcPr>
            <w:tcW w:w="2304" w:type="dxa"/>
            <w:shd w:val="clear" w:color="auto" w:fill="auto"/>
            <w:tcPrChange w:id="5438" w:author="Amarucci, Scott M" w:date="2016-02-19T12:04:00Z">
              <w:tcPr>
                <w:tcW w:w="2304" w:type="dxa"/>
                <w:shd w:val="clear" w:color="auto" w:fill="auto"/>
              </w:tcPr>
            </w:tcPrChange>
          </w:tcPr>
          <w:p w:rsidR="002734F4" w:rsidRPr="00B10D1A" w:rsidRDefault="002734F4" w:rsidP="007F5098">
            <w:pPr>
              <w:spacing w:after="0" w:line="240" w:lineRule="auto"/>
              <w:rPr>
                <w:b/>
                <w:bCs/>
                <w:iCs/>
              </w:rPr>
            </w:pPr>
            <w:r w:rsidRPr="00B10D1A">
              <w:rPr>
                <w:b/>
                <w:bCs/>
                <w:iCs/>
              </w:rPr>
              <w:t>SHUSA</w:t>
            </w:r>
          </w:p>
        </w:tc>
        <w:tc>
          <w:tcPr>
            <w:tcW w:w="2772" w:type="dxa"/>
            <w:shd w:val="clear" w:color="auto" w:fill="auto"/>
            <w:tcPrChange w:id="5439" w:author="Amarucci, Scott M" w:date="2016-02-19T12:04:00Z">
              <w:tcPr>
                <w:tcW w:w="2772" w:type="dxa"/>
                <w:shd w:val="clear" w:color="auto" w:fill="auto"/>
              </w:tcPr>
            </w:tcPrChange>
          </w:tcPr>
          <w:p w:rsidR="002734F4" w:rsidRPr="00B10D1A" w:rsidRDefault="002734F4" w:rsidP="007F5098">
            <w:pPr>
              <w:spacing w:after="0" w:line="240" w:lineRule="auto"/>
              <w:rPr>
                <w:b/>
                <w:bCs/>
                <w:iCs/>
              </w:rPr>
            </w:pPr>
            <w:r w:rsidRPr="00B10D1A">
              <w:rPr>
                <w:b/>
                <w:bCs/>
                <w:iCs/>
              </w:rPr>
              <w:t>SBNA</w:t>
            </w:r>
          </w:p>
        </w:tc>
        <w:tc>
          <w:tcPr>
            <w:tcW w:w="2754" w:type="dxa"/>
            <w:gridSpan w:val="2"/>
            <w:shd w:val="clear" w:color="auto" w:fill="auto"/>
            <w:tcPrChange w:id="5440" w:author="Amarucci, Scott M" w:date="2016-02-19T12:04:00Z">
              <w:tcPr>
                <w:tcW w:w="2772" w:type="dxa"/>
                <w:gridSpan w:val="2"/>
                <w:shd w:val="clear" w:color="auto" w:fill="auto"/>
              </w:tcPr>
            </w:tcPrChange>
          </w:tcPr>
          <w:p w:rsidR="002734F4" w:rsidRPr="00B10D1A" w:rsidRDefault="002734F4" w:rsidP="007603E9">
            <w:pPr>
              <w:spacing w:after="0" w:line="240" w:lineRule="auto"/>
              <w:rPr>
                <w:b/>
                <w:bCs/>
                <w:iCs/>
              </w:rPr>
            </w:pPr>
            <w:r w:rsidRPr="00B10D1A">
              <w:rPr>
                <w:b/>
                <w:bCs/>
                <w:iCs/>
              </w:rPr>
              <w:t>SC</w:t>
            </w:r>
          </w:p>
        </w:tc>
      </w:tr>
      <w:tr w:rsidR="002734F4" w:rsidRPr="00206D41" w:rsidTr="001845F8">
        <w:trPr>
          <w:trHeight w:val="270"/>
          <w:trPrChange w:id="5441" w:author="Amarucci, Scott M" w:date="2016-02-19T12:04:00Z">
            <w:trPr>
              <w:trHeight w:val="270"/>
            </w:trPr>
          </w:trPrChange>
        </w:trPr>
        <w:tc>
          <w:tcPr>
            <w:tcW w:w="1728" w:type="dxa"/>
            <w:vMerge/>
            <w:shd w:val="clear" w:color="auto" w:fill="auto"/>
            <w:tcPrChange w:id="5442" w:author="Amarucci, Scott M" w:date="2016-02-19T12:04:00Z">
              <w:tcPr>
                <w:tcW w:w="1728" w:type="dxa"/>
                <w:vMerge/>
                <w:shd w:val="clear" w:color="auto" w:fill="auto"/>
              </w:tcPr>
            </w:tcPrChange>
          </w:tcPr>
          <w:p w:rsidR="002734F4" w:rsidRDefault="002734F4" w:rsidP="007F5098">
            <w:pPr>
              <w:rPr>
                <w:b/>
                <w:bCs/>
                <w:iCs/>
              </w:rPr>
            </w:pPr>
          </w:p>
        </w:tc>
        <w:tc>
          <w:tcPr>
            <w:tcW w:w="2304" w:type="dxa"/>
            <w:shd w:val="clear" w:color="auto" w:fill="auto"/>
            <w:tcPrChange w:id="5443" w:author="Amarucci, Scott M" w:date="2016-02-19T12:04:00Z">
              <w:tcPr>
                <w:tcW w:w="2304" w:type="dxa"/>
                <w:shd w:val="clear" w:color="auto" w:fill="auto"/>
              </w:tcPr>
            </w:tcPrChange>
          </w:tcPr>
          <w:p w:rsidR="002734F4" w:rsidRPr="00206D41" w:rsidRDefault="002734F4" w:rsidP="007F5098">
            <w:pPr>
              <w:spacing w:after="0" w:line="240" w:lineRule="auto"/>
              <w:rPr>
                <w:bCs/>
                <w:iCs/>
              </w:rPr>
            </w:pPr>
            <w:r>
              <w:rPr>
                <w:bCs/>
                <w:iCs/>
              </w:rPr>
              <w:t>Yes</w:t>
            </w:r>
          </w:p>
        </w:tc>
        <w:tc>
          <w:tcPr>
            <w:tcW w:w="2772" w:type="dxa"/>
            <w:shd w:val="clear" w:color="auto" w:fill="auto"/>
            <w:tcPrChange w:id="5444" w:author="Amarucci, Scott M" w:date="2016-02-19T12:04:00Z">
              <w:tcPr>
                <w:tcW w:w="2772" w:type="dxa"/>
                <w:shd w:val="clear" w:color="auto" w:fill="auto"/>
              </w:tcPr>
            </w:tcPrChange>
          </w:tcPr>
          <w:p w:rsidR="002734F4" w:rsidRPr="00206D41" w:rsidRDefault="002734F4" w:rsidP="007F5098">
            <w:pPr>
              <w:spacing w:after="0" w:line="240" w:lineRule="auto"/>
              <w:rPr>
                <w:bCs/>
                <w:iCs/>
              </w:rPr>
            </w:pPr>
            <w:r>
              <w:rPr>
                <w:bCs/>
                <w:iCs/>
              </w:rPr>
              <w:t>Yes</w:t>
            </w:r>
          </w:p>
        </w:tc>
        <w:tc>
          <w:tcPr>
            <w:tcW w:w="2754" w:type="dxa"/>
            <w:gridSpan w:val="2"/>
            <w:shd w:val="clear" w:color="auto" w:fill="auto"/>
            <w:tcPrChange w:id="5445" w:author="Amarucci, Scott M" w:date="2016-02-19T12:04:00Z">
              <w:tcPr>
                <w:tcW w:w="2772" w:type="dxa"/>
                <w:gridSpan w:val="2"/>
                <w:shd w:val="clear" w:color="auto" w:fill="auto"/>
              </w:tcPr>
            </w:tcPrChange>
          </w:tcPr>
          <w:p w:rsidR="002734F4" w:rsidRPr="00206D41" w:rsidRDefault="002734F4" w:rsidP="007F5098">
            <w:pPr>
              <w:spacing w:after="0" w:line="240" w:lineRule="auto"/>
              <w:rPr>
                <w:bCs/>
                <w:iCs/>
              </w:rPr>
            </w:pPr>
            <w:r>
              <w:rPr>
                <w:bCs/>
                <w:iCs/>
              </w:rPr>
              <w:t>Yes</w:t>
            </w:r>
          </w:p>
        </w:tc>
      </w:tr>
      <w:tr w:rsidR="002734F4" w:rsidRPr="00206D41" w:rsidTr="001845F8">
        <w:trPr>
          <w:trHeight w:val="270"/>
          <w:ins w:id="5446" w:author="Amarucci, Scott M" w:date="2016-02-17T21:14:00Z"/>
          <w:trPrChange w:id="5447" w:author="Amarucci, Scott M" w:date="2016-02-19T12:04:00Z">
            <w:trPr>
              <w:trHeight w:val="270"/>
            </w:trPr>
          </w:trPrChange>
        </w:trPr>
        <w:tc>
          <w:tcPr>
            <w:tcW w:w="1728" w:type="dxa"/>
            <w:vMerge/>
            <w:shd w:val="clear" w:color="auto" w:fill="auto"/>
            <w:tcPrChange w:id="5448" w:author="Amarucci, Scott M" w:date="2016-02-19T12:04:00Z">
              <w:tcPr>
                <w:tcW w:w="1728" w:type="dxa"/>
                <w:vMerge/>
                <w:shd w:val="clear" w:color="auto" w:fill="auto"/>
              </w:tcPr>
            </w:tcPrChange>
          </w:tcPr>
          <w:p w:rsidR="002734F4" w:rsidRDefault="002734F4" w:rsidP="002734F4">
            <w:pPr>
              <w:rPr>
                <w:ins w:id="5449" w:author="Amarucci, Scott M" w:date="2016-02-17T21:14:00Z"/>
                <w:b/>
                <w:bCs/>
                <w:iCs/>
              </w:rPr>
            </w:pPr>
          </w:p>
        </w:tc>
        <w:tc>
          <w:tcPr>
            <w:tcW w:w="2304" w:type="dxa"/>
            <w:shd w:val="clear" w:color="auto" w:fill="auto"/>
            <w:tcPrChange w:id="5450" w:author="Amarucci, Scott M" w:date="2016-02-19T12:04:00Z">
              <w:tcPr>
                <w:tcW w:w="2304" w:type="dxa"/>
                <w:shd w:val="clear" w:color="auto" w:fill="auto"/>
              </w:tcPr>
            </w:tcPrChange>
          </w:tcPr>
          <w:p w:rsidR="002734F4" w:rsidRDefault="002734F4" w:rsidP="002734F4">
            <w:pPr>
              <w:spacing w:after="0" w:line="240" w:lineRule="auto"/>
              <w:rPr>
                <w:ins w:id="5451" w:author="Amarucci, Scott M" w:date="2016-02-17T21:14:00Z"/>
                <w:bCs/>
                <w:iCs/>
              </w:rPr>
            </w:pPr>
            <w:ins w:id="5452" w:author="Amarucci, Scott M" w:date="2016-02-17T21:14:00Z">
              <w:r>
                <w:rPr>
                  <w:b/>
                  <w:bCs/>
                  <w:iCs/>
                </w:rPr>
                <w:t>SIS</w:t>
              </w:r>
            </w:ins>
          </w:p>
        </w:tc>
        <w:tc>
          <w:tcPr>
            <w:tcW w:w="2772" w:type="dxa"/>
            <w:shd w:val="clear" w:color="auto" w:fill="auto"/>
            <w:tcPrChange w:id="5453" w:author="Amarucci, Scott M" w:date="2016-02-19T12:04:00Z">
              <w:tcPr>
                <w:tcW w:w="2772" w:type="dxa"/>
                <w:shd w:val="clear" w:color="auto" w:fill="auto"/>
              </w:tcPr>
            </w:tcPrChange>
          </w:tcPr>
          <w:p w:rsidR="002734F4" w:rsidRDefault="002734F4" w:rsidP="002734F4">
            <w:pPr>
              <w:spacing w:after="0" w:line="240" w:lineRule="auto"/>
              <w:rPr>
                <w:ins w:id="5454" w:author="Amarucci, Scott M" w:date="2016-02-17T21:14:00Z"/>
                <w:bCs/>
                <w:iCs/>
              </w:rPr>
            </w:pPr>
            <w:ins w:id="5455" w:author="Amarucci, Scott M" w:date="2016-02-17T21:14:00Z">
              <w:r>
                <w:rPr>
                  <w:b/>
                  <w:bCs/>
                  <w:iCs/>
                </w:rPr>
                <w:t>BSI Miami</w:t>
              </w:r>
            </w:ins>
          </w:p>
        </w:tc>
        <w:tc>
          <w:tcPr>
            <w:tcW w:w="1386" w:type="dxa"/>
            <w:shd w:val="clear" w:color="auto" w:fill="auto"/>
            <w:tcPrChange w:id="5456" w:author="Amarucci, Scott M" w:date="2016-02-19T12:04:00Z">
              <w:tcPr>
                <w:tcW w:w="1386" w:type="dxa"/>
                <w:shd w:val="clear" w:color="auto" w:fill="auto"/>
              </w:tcPr>
            </w:tcPrChange>
          </w:tcPr>
          <w:p w:rsidR="002734F4" w:rsidRDefault="002734F4" w:rsidP="002734F4">
            <w:pPr>
              <w:spacing w:after="0" w:line="240" w:lineRule="auto"/>
              <w:rPr>
                <w:ins w:id="5457" w:author="Amarucci, Scott M" w:date="2016-02-17T21:14:00Z"/>
                <w:bCs/>
                <w:iCs/>
              </w:rPr>
            </w:pPr>
            <w:ins w:id="5458" w:author="Amarucci, Scott M" w:date="2016-02-17T21:14:00Z">
              <w:r>
                <w:rPr>
                  <w:b/>
                  <w:bCs/>
                  <w:iCs/>
                </w:rPr>
                <w:t>BSPR</w:t>
              </w:r>
            </w:ins>
          </w:p>
        </w:tc>
        <w:tc>
          <w:tcPr>
            <w:tcW w:w="1368" w:type="dxa"/>
            <w:shd w:val="clear" w:color="auto" w:fill="auto"/>
            <w:tcPrChange w:id="5459" w:author="Amarucci, Scott M" w:date="2016-02-19T12:04:00Z">
              <w:tcPr>
                <w:tcW w:w="1386" w:type="dxa"/>
                <w:shd w:val="clear" w:color="auto" w:fill="auto"/>
              </w:tcPr>
            </w:tcPrChange>
          </w:tcPr>
          <w:p w:rsidR="002734F4" w:rsidRDefault="002734F4" w:rsidP="002734F4">
            <w:pPr>
              <w:spacing w:after="0" w:line="240" w:lineRule="auto"/>
              <w:rPr>
                <w:ins w:id="5460" w:author="Amarucci, Scott M" w:date="2016-02-17T21:14:00Z"/>
                <w:bCs/>
                <w:iCs/>
              </w:rPr>
            </w:pPr>
            <w:ins w:id="5461" w:author="Amarucci, Scott M" w:date="2016-02-17T21:14:00Z">
              <w:r>
                <w:rPr>
                  <w:b/>
                  <w:bCs/>
                  <w:iCs/>
                </w:rPr>
                <w:t>SSLLC</w:t>
              </w:r>
            </w:ins>
          </w:p>
        </w:tc>
      </w:tr>
      <w:tr w:rsidR="002734F4" w:rsidRPr="00206D41" w:rsidTr="001845F8">
        <w:trPr>
          <w:trHeight w:val="270"/>
          <w:ins w:id="5462" w:author="Amarucci, Scott M" w:date="2016-02-17T21:14:00Z"/>
          <w:trPrChange w:id="5463" w:author="Amarucci, Scott M" w:date="2016-02-19T12:04:00Z">
            <w:trPr>
              <w:trHeight w:val="270"/>
            </w:trPr>
          </w:trPrChange>
        </w:trPr>
        <w:tc>
          <w:tcPr>
            <w:tcW w:w="1728" w:type="dxa"/>
            <w:vMerge/>
            <w:shd w:val="clear" w:color="auto" w:fill="auto"/>
            <w:tcPrChange w:id="5464" w:author="Amarucci, Scott M" w:date="2016-02-19T12:04:00Z">
              <w:tcPr>
                <w:tcW w:w="1728" w:type="dxa"/>
                <w:vMerge/>
                <w:shd w:val="clear" w:color="auto" w:fill="auto"/>
              </w:tcPr>
            </w:tcPrChange>
          </w:tcPr>
          <w:p w:rsidR="002734F4" w:rsidRDefault="002734F4" w:rsidP="002734F4">
            <w:pPr>
              <w:rPr>
                <w:ins w:id="5465" w:author="Amarucci, Scott M" w:date="2016-02-17T21:14:00Z"/>
                <w:b/>
                <w:bCs/>
                <w:iCs/>
              </w:rPr>
            </w:pPr>
          </w:p>
        </w:tc>
        <w:tc>
          <w:tcPr>
            <w:tcW w:w="2304" w:type="dxa"/>
            <w:shd w:val="clear" w:color="auto" w:fill="auto"/>
            <w:tcPrChange w:id="5466" w:author="Amarucci, Scott M" w:date="2016-02-19T12:04:00Z">
              <w:tcPr>
                <w:tcW w:w="2304" w:type="dxa"/>
                <w:shd w:val="clear" w:color="auto" w:fill="auto"/>
              </w:tcPr>
            </w:tcPrChange>
          </w:tcPr>
          <w:p w:rsidR="002734F4" w:rsidRDefault="002734F4" w:rsidP="002734F4">
            <w:pPr>
              <w:spacing w:after="0" w:line="240" w:lineRule="auto"/>
              <w:rPr>
                <w:ins w:id="5467" w:author="Amarucci, Scott M" w:date="2016-02-17T21:14:00Z"/>
                <w:bCs/>
                <w:iCs/>
              </w:rPr>
            </w:pPr>
            <w:ins w:id="5468" w:author="Amarucci, Scott M" w:date="2016-02-17T21:14:00Z">
              <w:r>
                <w:rPr>
                  <w:bCs/>
                  <w:iCs/>
                </w:rPr>
                <w:t>Yes</w:t>
              </w:r>
            </w:ins>
          </w:p>
        </w:tc>
        <w:tc>
          <w:tcPr>
            <w:tcW w:w="2772" w:type="dxa"/>
            <w:shd w:val="clear" w:color="auto" w:fill="auto"/>
            <w:tcPrChange w:id="5469" w:author="Amarucci, Scott M" w:date="2016-02-19T12:04:00Z">
              <w:tcPr>
                <w:tcW w:w="2772" w:type="dxa"/>
                <w:shd w:val="clear" w:color="auto" w:fill="auto"/>
              </w:tcPr>
            </w:tcPrChange>
          </w:tcPr>
          <w:p w:rsidR="002734F4" w:rsidRDefault="002734F4" w:rsidP="002734F4">
            <w:pPr>
              <w:spacing w:after="0" w:line="240" w:lineRule="auto"/>
              <w:rPr>
                <w:ins w:id="5470" w:author="Amarucci, Scott M" w:date="2016-02-17T21:14:00Z"/>
                <w:bCs/>
                <w:iCs/>
              </w:rPr>
            </w:pPr>
            <w:ins w:id="5471" w:author="Amarucci, Scott M" w:date="2016-02-17T21:14:00Z">
              <w:r>
                <w:rPr>
                  <w:bCs/>
                  <w:iCs/>
                </w:rPr>
                <w:t>Yes</w:t>
              </w:r>
            </w:ins>
          </w:p>
        </w:tc>
        <w:tc>
          <w:tcPr>
            <w:tcW w:w="1386" w:type="dxa"/>
            <w:shd w:val="clear" w:color="auto" w:fill="auto"/>
            <w:tcPrChange w:id="5472" w:author="Amarucci, Scott M" w:date="2016-02-19T12:04:00Z">
              <w:tcPr>
                <w:tcW w:w="1386" w:type="dxa"/>
                <w:shd w:val="clear" w:color="auto" w:fill="auto"/>
              </w:tcPr>
            </w:tcPrChange>
          </w:tcPr>
          <w:p w:rsidR="002734F4" w:rsidRDefault="002734F4" w:rsidP="002734F4">
            <w:pPr>
              <w:spacing w:after="0" w:line="240" w:lineRule="auto"/>
              <w:rPr>
                <w:ins w:id="5473" w:author="Amarucci, Scott M" w:date="2016-02-17T21:14:00Z"/>
                <w:bCs/>
                <w:iCs/>
              </w:rPr>
            </w:pPr>
            <w:ins w:id="5474" w:author="Amarucci, Scott M" w:date="2016-02-17T21:14:00Z">
              <w:r>
                <w:rPr>
                  <w:bCs/>
                  <w:iCs/>
                </w:rPr>
                <w:t>Yes</w:t>
              </w:r>
            </w:ins>
          </w:p>
        </w:tc>
        <w:tc>
          <w:tcPr>
            <w:tcW w:w="1368" w:type="dxa"/>
            <w:shd w:val="clear" w:color="auto" w:fill="auto"/>
            <w:tcPrChange w:id="5475" w:author="Amarucci, Scott M" w:date="2016-02-19T12:04:00Z">
              <w:tcPr>
                <w:tcW w:w="1386" w:type="dxa"/>
                <w:shd w:val="clear" w:color="auto" w:fill="auto"/>
              </w:tcPr>
            </w:tcPrChange>
          </w:tcPr>
          <w:p w:rsidR="002734F4" w:rsidRDefault="002734F4" w:rsidP="002734F4">
            <w:pPr>
              <w:spacing w:after="0" w:line="240" w:lineRule="auto"/>
              <w:rPr>
                <w:ins w:id="5476" w:author="Amarucci, Scott M" w:date="2016-02-17T21:14:00Z"/>
                <w:bCs/>
                <w:iCs/>
              </w:rPr>
            </w:pPr>
            <w:ins w:id="5477" w:author="Amarucci, Scott M" w:date="2016-02-17T21:14:00Z">
              <w:r>
                <w:rPr>
                  <w:bCs/>
                  <w:iCs/>
                </w:rPr>
                <w:t>Yes</w:t>
              </w:r>
            </w:ins>
          </w:p>
        </w:tc>
      </w:tr>
      <w:tr w:rsidR="002734F4" w:rsidRPr="00206D41" w:rsidTr="001845F8">
        <w:trPr>
          <w:trHeight w:val="270"/>
          <w:trPrChange w:id="5478" w:author="Amarucci, Scott M" w:date="2016-02-19T12:04:00Z">
            <w:trPr>
              <w:trHeight w:val="270"/>
            </w:trPr>
          </w:trPrChange>
        </w:trPr>
        <w:tc>
          <w:tcPr>
            <w:tcW w:w="1728" w:type="dxa"/>
            <w:vMerge w:val="restart"/>
            <w:shd w:val="clear" w:color="auto" w:fill="auto"/>
            <w:tcPrChange w:id="5479" w:author="Amarucci, Scott M" w:date="2016-02-19T12:04:00Z">
              <w:tcPr>
                <w:tcW w:w="1728" w:type="dxa"/>
                <w:vMerge w:val="restart"/>
                <w:shd w:val="clear" w:color="auto" w:fill="auto"/>
              </w:tcPr>
            </w:tcPrChange>
          </w:tcPr>
          <w:p w:rsidR="002734F4" w:rsidRPr="00206D41" w:rsidRDefault="002734F4" w:rsidP="002734F4">
            <w:pPr>
              <w:rPr>
                <w:b/>
                <w:bCs/>
                <w:iCs/>
              </w:rPr>
            </w:pPr>
            <w:r>
              <w:rPr>
                <w:b/>
                <w:bCs/>
                <w:iCs/>
              </w:rPr>
              <w:t>METRIC OWNER</w:t>
            </w:r>
          </w:p>
        </w:tc>
        <w:tc>
          <w:tcPr>
            <w:tcW w:w="2304" w:type="dxa"/>
            <w:shd w:val="clear" w:color="auto" w:fill="auto"/>
            <w:tcPrChange w:id="5480" w:author="Amarucci, Scott M" w:date="2016-02-19T12:04:00Z">
              <w:tcPr>
                <w:tcW w:w="2304" w:type="dxa"/>
                <w:shd w:val="clear" w:color="auto" w:fill="auto"/>
              </w:tcPr>
            </w:tcPrChange>
          </w:tcPr>
          <w:p w:rsidR="002734F4" w:rsidRPr="00B10D1A" w:rsidRDefault="002734F4" w:rsidP="002734F4">
            <w:pPr>
              <w:spacing w:after="0" w:line="240" w:lineRule="auto"/>
              <w:rPr>
                <w:b/>
                <w:bCs/>
                <w:iCs/>
              </w:rPr>
            </w:pPr>
            <w:r w:rsidRPr="00B10D1A">
              <w:rPr>
                <w:b/>
                <w:bCs/>
                <w:iCs/>
              </w:rPr>
              <w:t>SHUSA</w:t>
            </w:r>
          </w:p>
        </w:tc>
        <w:tc>
          <w:tcPr>
            <w:tcW w:w="2772" w:type="dxa"/>
            <w:shd w:val="clear" w:color="auto" w:fill="auto"/>
            <w:tcPrChange w:id="5481" w:author="Amarucci, Scott M" w:date="2016-02-19T12:04:00Z">
              <w:tcPr>
                <w:tcW w:w="2772" w:type="dxa"/>
                <w:shd w:val="clear" w:color="auto" w:fill="auto"/>
              </w:tcPr>
            </w:tcPrChange>
          </w:tcPr>
          <w:p w:rsidR="002734F4" w:rsidRPr="00B10D1A" w:rsidRDefault="002734F4" w:rsidP="002734F4">
            <w:pPr>
              <w:spacing w:after="0" w:line="240" w:lineRule="auto"/>
              <w:rPr>
                <w:b/>
                <w:bCs/>
                <w:iCs/>
              </w:rPr>
            </w:pPr>
            <w:r w:rsidRPr="00B10D1A">
              <w:rPr>
                <w:b/>
                <w:bCs/>
                <w:iCs/>
              </w:rPr>
              <w:t>SBNA</w:t>
            </w:r>
          </w:p>
        </w:tc>
        <w:tc>
          <w:tcPr>
            <w:tcW w:w="2754" w:type="dxa"/>
            <w:gridSpan w:val="2"/>
            <w:shd w:val="clear" w:color="auto" w:fill="auto"/>
            <w:tcPrChange w:id="5482" w:author="Amarucci, Scott M" w:date="2016-02-19T12:04:00Z">
              <w:tcPr>
                <w:tcW w:w="2772" w:type="dxa"/>
                <w:gridSpan w:val="2"/>
                <w:shd w:val="clear" w:color="auto" w:fill="auto"/>
              </w:tcPr>
            </w:tcPrChange>
          </w:tcPr>
          <w:p w:rsidR="002734F4" w:rsidRPr="00B10D1A" w:rsidRDefault="002734F4" w:rsidP="002734F4">
            <w:pPr>
              <w:spacing w:after="0" w:line="240" w:lineRule="auto"/>
              <w:rPr>
                <w:b/>
                <w:bCs/>
                <w:iCs/>
              </w:rPr>
            </w:pPr>
            <w:r w:rsidRPr="00B10D1A">
              <w:rPr>
                <w:b/>
                <w:bCs/>
                <w:iCs/>
              </w:rPr>
              <w:t>SC</w:t>
            </w:r>
          </w:p>
        </w:tc>
      </w:tr>
      <w:tr w:rsidR="002734F4" w:rsidRPr="00206D41" w:rsidTr="001845F8">
        <w:trPr>
          <w:trHeight w:val="252"/>
          <w:trPrChange w:id="5483" w:author="Amarucci, Scott M" w:date="2016-02-19T12:04:00Z">
            <w:trPr>
              <w:trHeight w:val="252"/>
            </w:trPr>
          </w:trPrChange>
        </w:trPr>
        <w:tc>
          <w:tcPr>
            <w:tcW w:w="1728" w:type="dxa"/>
            <w:vMerge/>
            <w:shd w:val="clear" w:color="auto" w:fill="auto"/>
            <w:tcPrChange w:id="5484" w:author="Amarucci, Scott M" w:date="2016-02-19T12:04:00Z">
              <w:tcPr>
                <w:tcW w:w="1728" w:type="dxa"/>
                <w:vMerge/>
                <w:shd w:val="clear" w:color="auto" w:fill="auto"/>
              </w:tcPr>
            </w:tcPrChange>
          </w:tcPr>
          <w:p w:rsidR="002734F4" w:rsidRPr="00206D41" w:rsidRDefault="002734F4" w:rsidP="002734F4">
            <w:pPr>
              <w:rPr>
                <w:b/>
                <w:bCs/>
                <w:iCs/>
              </w:rPr>
            </w:pPr>
          </w:p>
        </w:tc>
        <w:tc>
          <w:tcPr>
            <w:tcW w:w="2304" w:type="dxa"/>
            <w:shd w:val="clear" w:color="auto" w:fill="auto"/>
            <w:tcPrChange w:id="5485" w:author="Amarucci, Scott M" w:date="2016-02-19T12:04:00Z">
              <w:tcPr>
                <w:tcW w:w="2304" w:type="dxa"/>
                <w:shd w:val="clear" w:color="auto" w:fill="auto"/>
              </w:tcPr>
            </w:tcPrChange>
          </w:tcPr>
          <w:p w:rsidR="002734F4" w:rsidRPr="00206D41" w:rsidRDefault="002734F4" w:rsidP="002734F4">
            <w:pPr>
              <w:spacing w:after="0" w:line="240" w:lineRule="auto"/>
              <w:rPr>
                <w:bCs/>
                <w:iCs/>
              </w:rPr>
            </w:pPr>
            <w:r>
              <w:rPr>
                <w:bCs/>
                <w:iCs/>
              </w:rPr>
              <w:t>SHUSA Director of Operational Risk</w:t>
            </w:r>
          </w:p>
        </w:tc>
        <w:tc>
          <w:tcPr>
            <w:tcW w:w="2772" w:type="dxa"/>
            <w:shd w:val="clear" w:color="auto" w:fill="auto"/>
            <w:tcPrChange w:id="5486" w:author="Amarucci, Scott M" w:date="2016-02-19T12:04:00Z">
              <w:tcPr>
                <w:tcW w:w="2772" w:type="dxa"/>
                <w:shd w:val="clear" w:color="auto" w:fill="auto"/>
              </w:tcPr>
            </w:tcPrChange>
          </w:tcPr>
          <w:p w:rsidR="002734F4" w:rsidRPr="00206D41" w:rsidRDefault="002734F4" w:rsidP="000964AC">
            <w:pPr>
              <w:spacing w:after="0" w:line="240" w:lineRule="auto"/>
              <w:rPr>
                <w:bCs/>
                <w:iCs/>
              </w:rPr>
            </w:pPr>
            <w:r>
              <w:rPr>
                <w:bCs/>
                <w:iCs/>
              </w:rPr>
              <w:t xml:space="preserve">SBNA </w:t>
            </w:r>
            <w:del w:id="5487" w:author="Amarucci, Scott M" w:date="2016-02-19T12:32:00Z">
              <w:r w:rsidDel="000964AC">
                <w:rPr>
                  <w:bCs/>
                  <w:iCs/>
                </w:rPr>
                <w:delText xml:space="preserve">Director </w:delText>
              </w:r>
            </w:del>
            <w:ins w:id="5488" w:author="Amarucci, Scott M" w:date="2016-02-19T12:32:00Z">
              <w:r w:rsidR="000964AC">
                <w:rPr>
                  <w:bCs/>
                  <w:iCs/>
                </w:rPr>
                <w:t>Dir</w:t>
              </w:r>
              <w:r w:rsidR="000964AC">
                <w:rPr>
                  <w:bCs/>
                  <w:iCs/>
                </w:rPr>
                <w:t>.</w:t>
              </w:r>
              <w:r w:rsidR="000964AC">
                <w:rPr>
                  <w:bCs/>
                  <w:iCs/>
                </w:rPr>
                <w:t xml:space="preserve"> </w:t>
              </w:r>
            </w:ins>
            <w:r>
              <w:rPr>
                <w:bCs/>
                <w:iCs/>
              </w:rPr>
              <w:t>of Operational Risk</w:t>
            </w:r>
          </w:p>
        </w:tc>
        <w:tc>
          <w:tcPr>
            <w:tcW w:w="2754" w:type="dxa"/>
            <w:gridSpan w:val="2"/>
            <w:shd w:val="clear" w:color="auto" w:fill="auto"/>
            <w:tcPrChange w:id="5489" w:author="Amarucci, Scott M" w:date="2016-02-19T12:04:00Z">
              <w:tcPr>
                <w:tcW w:w="2772" w:type="dxa"/>
                <w:gridSpan w:val="2"/>
                <w:shd w:val="clear" w:color="auto" w:fill="auto"/>
              </w:tcPr>
            </w:tcPrChange>
          </w:tcPr>
          <w:p w:rsidR="002734F4" w:rsidRPr="00206D41" w:rsidRDefault="002734F4" w:rsidP="000964AC">
            <w:pPr>
              <w:spacing w:after="0" w:line="240" w:lineRule="auto"/>
              <w:rPr>
                <w:bCs/>
                <w:iCs/>
              </w:rPr>
            </w:pPr>
            <w:r>
              <w:rPr>
                <w:bCs/>
                <w:iCs/>
              </w:rPr>
              <w:t xml:space="preserve">SC </w:t>
            </w:r>
            <w:del w:id="5490" w:author="Amarucci, Scott M" w:date="2016-02-19T12:32:00Z">
              <w:r w:rsidDel="000964AC">
                <w:rPr>
                  <w:bCs/>
                  <w:iCs/>
                </w:rPr>
                <w:delText xml:space="preserve">Director </w:delText>
              </w:r>
            </w:del>
            <w:ins w:id="5491" w:author="Amarucci, Scott M" w:date="2016-02-19T12:32:00Z">
              <w:r w:rsidR="000964AC">
                <w:rPr>
                  <w:bCs/>
                  <w:iCs/>
                </w:rPr>
                <w:t>Dir</w:t>
              </w:r>
              <w:r w:rsidR="000964AC">
                <w:rPr>
                  <w:bCs/>
                  <w:iCs/>
                </w:rPr>
                <w:t>.</w:t>
              </w:r>
              <w:bookmarkStart w:id="5492" w:name="_GoBack"/>
              <w:bookmarkEnd w:id="5492"/>
              <w:r w:rsidR="000964AC">
                <w:rPr>
                  <w:bCs/>
                  <w:iCs/>
                </w:rPr>
                <w:t xml:space="preserve"> </w:t>
              </w:r>
            </w:ins>
            <w:r>
              <w:rPr>
                <w:bCs/>
                <w:iCs/>
              </w:rPr>
              <w:t>of Operational Risk</w:t>
            </w:r>
          </w:p>
        </w:tc>
      </w:tr>
      <w:tr w:rsidR="002734F4" w:rsidRPr="00206D41" w:rsidTr="001845F8">
        <w:trPr>
          <w:trHeight w:val="252"/>
          <w:ins w:id="5493" w:author="Amarucci, Scott M" w:date="2016-02-17T21:14:00Z"/>
          <w:trPrChange w:id="5494" w:author="Amarucci, Scott M" w:date="2016-02-19T12:04:00Z">
            <w:trPr>
              <w:trHeight w:val="252"/>
            </w:trPr>
          </w:trPrChange>
        </w:trPr>
        <w:tc>
          <w:tcPr>
            <w:tcW w:w="1728" w:type="dxa"/>
            <w:vMerge w:val="restart"/>
            <w:shd w:val="clear" w:color="auto" w:fill="auto"/>
            <w:tcPrChange w:id="5495" w:author="Amarucci, Scott M" w:date="2016-02-19T12:04:00Z">
              <w:tcPr>
                <w:tcW w:w="1728" w:type="dxa"/>
                <w:vMerge w:val="restart"/>
                <w:shd w:val="clear" w:color="auto" w:fill="auto"/>
              </w:tcPr>
            </w:tcPrChange>
          </w:tcPr>
          <w:p w:rsidR="002734F4" w:rsidRPr="00206D41" w:rsidRDefault="002734F4" w:rsidP="002734F4">
            <w:pPr>
              <w:rPr>
                <w:ins w:id="5496" w:author="Amarucci, Scott M" w:date="2016-02-17T21:14:00Z"/>
                <w:b/>
                <w:bCs/>
                <w:iCs/>
              </w:rPr>
            </w:pPr>
          </w:p>
        </w:tc>
        <w:tc>
          <w:tcPr>
            <w:tcW w:w="2304" w:type="dxa"/>
            <w:shd w:val="clear" w:color="auto" w:fill="auto"/>
            <w:tcPrChange w:id="5497" w:author="Amarucci, Scott M" w:date="2016-02-19T12:04:00Z">
              <w:tcPr>
                <w:tcW w:w="2304" w:type="dxa"/>
                <w:shd w:val="clear" w:color="auto" w:fill="auto"/>
              </w:tcPr>
            </w:tcPrChange>
          </w:tcPr>
          <w:p w:rsidR="002734F4" w:rsidRDefault="002734F4" w:rsidP="002734F4">
            <w:pPr>
              <w:spacing w:after="0" w:line="240" w:lineRule="auto"/>
              <w:rPr>
                <w:ins w:id="5498" w:author="Amarucci, Scott M" w:date="2016-02-17T21:14:00Z"/>
                <w:bCs/>
                <w:iCs/>
              </w:rPr>
            </w:pPr>
            <w:ins w:id="5499" w:author="Amarucci, Scott M" w:date="2016-02-17T21:14:00Z">
              <w:r>
                <w:rPr>
                  <w:b/>
                  <w:bCs/>
                  <w:iCs/>
                </w:rPr>
                <w:t>SIS</w:t>
              </w:r>
            </w:ins>
          </w:p>
        </w:tc>
        <w:tc>
          <w:tcPr>
            <w:tcW w:w="2772" w:type="dxa"/>
            <w:shd w:val="clear" w:color="auto" w:fill="auto"/>
            <w:tcPrChange w:id="5500" w:author="Amarucci, Scott M" w:date="2016-02-19T12:04:00Z">
              <w:tcPr>
                <w:tcW w:w="2772" w:type="dxa"/>
                <w:shd w:val="clear" w:color="auto" w:fill="auto"/>
              </w:tcPr>
            </w:tcPrChange>
          </w:tcPr>
          <w:p w:rsidR="002734F4" w:rsidRDefault="002734F4" w:rsidP="002734F4">
            <w:pPr>
              <w:spacing w:after="0" w:line="240" w:lineRule="auto"/>
              <w:rPr>
                <w:ins w:id="5501" w:author="Amarucci, Scott M" w:date="2016-02-17T21:14:00Z"/>
                <w:bCs/>
                <w:iCs/>
              </w:rPr>
            </w:pPr>
            <w:ins w:id="5502" w:author="Amarucci, Scott M" w:date="2016-02-17T21:14:00Z">
              <w:r>
                <w:rPr>
                  <w:b/>
                  <w:bCs/>
                  <w:iCs/>
                </w:rPr>
                <w:t>BSI Miami</w:t>
              </w:r>
            </w:ins>
          </w:p>
        </w:tc>
        <w:tc>
          <w:tcPr>
            <w:tcW w:w="2754" w:type="dxa"/>
            <w:gridSpan w:val="2"/>
            <w:shd w:val="clear" w:color="auto" w:fill="auto"/>
            <w:tcPrChange w:id="5503" w:author="Amarucci, Scott M" w:date="2016-02-19T12:04:00Z">
              <w:tcPr>
                <w:tcW w:w="2772" w:type="dxa"/>
                <w:gridSpan w:val="2"/>
                <w:shd w:val="clear" w:color="auto" w:fill="auto"/>
              </w:tcPr>
            </w:tcPrChange>
          </w:tcPr>
          <w:p w:rsidR="002734F4" w:rsidRDefault="002734F4" w:rsidP="002734F4">
            <w:pPr>
              <w:spacing w:after="0" w:line="240" w:lineRule="auto"/>
              <w:rPr>
                <w:ins w:id="5504" w:author="Amarucci, Scott M" w:date="2016-02-17T21:14:00Z"/>
                <w:bCs/>
                <w:iCs/>
              </w:rPr>
            </w:pPr>
            <w:ins w:id="5505" w:author="Amarucci, Scott M" w:date="2016-02-17T21:14:00Z">
              <w:r>
                <w:rPr>
                  <w:b/>
                  <w:bCs/>
                  <w:iCs/>
                </w:rPr>
                <w:t>BSPR</w:t>
              </w:r>
            </w:ins>
          </w:p>
        </w:tc>
      </w:tr>
      <w:tr w:rsidR="002734F4" w:rsidRPr="00206D41" w:rsidTr="001845F8">
        <w:trPr>
          <w:trHeight w:val="252"/>
          <w:ins w:id="5506" w:author="Amarucci, Scott M" w:date="2016-02-17T21:14:00Z"/>
          <w:trPrChange w:id="5507" w:author="Amarucci, Scott M" w:date="2016-02-19T12:04:00Z">
            <w:trPr>
              <w:trHeight w:val="252"/>
            </w:trPr>
          </w:trPrChange>
        </w:trPr>
        <w:tc>
          <w:tcPr>
            <w:tcW w:w="1728" w:type="dxa"/>
            <w:vMerge/>
            <w:shd w:val="clear" w:color="auto" w:fill="auto"/>
            <w:tcPrChange w:id="5508" w:author="Amarucci, Scott M" w:date="2016-02-19T12:04:00Z">
              <w:tcPr>
                <w:tcW w:w="1728" w:type="dxa"/>
                <w:vMerge/>
                <w:shd w:val="clear" w:color="auto" w:fill="auto"/>
              </w:tcPr>
            </w:tcPrChange>
          </w:tcPr>
          <w:p w:rsidR="002734F4" w:rsidRPr="00206D41" w:rsidRDefault="002734F4" w:rsidP="002734F4">
            <w:pPr>
              <w:rPr>
                <w:ins w:id="5509" w:author="Amarucci, Scott M" w:date="2016-02-17T21:14:00Z"/>
                <w:b/>
                <w:bCs/>
                <w:iCs/>
              </w:rPr>
            </w:pPr>
          </w:p>
        </w:tc>
        <w:tc>
          <w:tcPr>
            <w:tcW w:w="2304" w:type="dxa"/>
            <w:shd w:val="clear" w:color="auto" w:fill="auto"/>
            <w:tcPrChange w:id="5510" w:author="Amarucci, Scott M" w:date="2016-02-19T12:04:00Z">
              <w:tcPr>
                <w:tcW w:w="2304" w:type="dxa"/>
                <w:shd w:val="clear" w:color="auto" w:fill="auto"/>
              </w:tcPr>
            </w:tcPrChange>
          </w:tcPr>
          <w:p w:rsidR="002734F4" w:rsidRDefault="002734F4" w:rsidP="002734F4">
            <w:pPr>
              <w:spacing w:after="0" w:line="240" w:lineRule="auto"/>
              <w:rPr>
                <w:ins w:id="5511" w:author="Amarucci, Scott M" w:date="2016-02-17T21:14:00Z"/>
                <w:bCs/>
                <w:iCs/>
              </w:rPr>
            </w:pPr>
            <w:ins w:id="5512" w:author="Amarucci, Scott M" w:date="2016-02-17T21:14:00Z">
              <w:r>
                <w:rPr>
                  <w:bCs/>
                  <w:iCs/>
                </w:rPr>
                <w:t>SIS Dir. of Operational Risk</w:t>
              </w:r>
            </w:ins>
          </w:p>
        </w:tc>
        <w:tc>
          <w:tcPr>
            <w:tcW w:w="2772" w:type="dxa"/>
            <w:shd w:val="clear" w:color="auto" w:fill="auto"/>
            <w:tcPrChange w:id="5513" w:author="Amarucci, Scott M" w:date="2016-02-19T12:04:00Z">
              <w:tcPr>
                <w:tcW w:w="2772" w:type="dxa"/>
                <w:shd w:val="clear" w:color="auto" w:fill="auto"/>
              </w:tcPr>
            </w:tcPrChange>
          </w:tcPr>
          <w:p w:rsidR="002734F4" w:rsidRDefault="002734F4" w:rsidP="002734F4">
            <w:pPr>
              <w:spacing w:after="0" w:line="240" w:lineRule="auto"/>
              <w:rPr>
                <w:ins w:id="5514" w:author="Amarucci, Scott M" w:date="2016-02-17T21:14:00Z"/>
                <w:bCs/>
                <w:iCs/>
              </w:rPr>
            </w:pPr>
            <w:ins w:id="5515" w:author="Amarucci, Scott M" w:date="2016-02-17T21:14:00Z">
              <w:r>
                <w:rPr>
                  <w:bCs/>
                  <w:iCs/>
                </w:rPr>
                <w:t>BSI Dir. of Operational Risk</w:t>
              </w:r>
            </w:ins>
          </w:p>
        </w:tc>
        <w:tc>
          <w:tcPr>
            <w:tcW w:w="2754" w:type="dxa"/>
            <w:gridSpan w:val="2"/>
            <w:shd w:val="clear" w:color="auto" w:fill="auto"/>
            <w:tcPrChange w:id="5516" w:author="Amarucci, Scott M" w:date="2016-02-19T12:04:00Z">
              <w:tcPr>
                <w:tcW w:w="2772" w:type="dxa"/>
                <w:gridSpan w:val="2"/>
                <w:shd w:val="clear" w:color="auto" w:fill="auto"/>
              </w:tcPr>
            </w:tcPrChange>
          </w:tcPr>
          <w:p w:rsidR="002734F4" w:rsidRDefault="002734F4" w:rsidP="002734F4">
            <w:pPr>
              <w:spacing w:after="0" w:line="240" w:lineRule="auto"/>
              <w:rPr>
                <w:ins w:id="5517" w:author="Amarucci, Scott M" w:date="2016-02-17T21:14:00Z"/>
                <w:bCs/>
                <w:iCs/>
              </w:rPr>
            </w:pPr>
            <w:ins w:id="5518" w:author="Amarucci, Scott M" w:date="2016-02-17T21:14:00Z">
              <w:r>
                <w:rPr>
                  <w:bCs/>
                  <w:iCs/>
                </w:rPr>
                <w:t>BSPR Dir. of Operational Risk</w:t>
              </w:r>
            </w:ins>
          </w:p>
        </w:tc>
      </w:tr>
      <w:tr w:rsidR="002734F4" w:rsidRPr="00206D41" w:rsidTr="001845F8">
        <w:trPr>
          <w:trHeight w:val="252"/>
          <w:ins w:id="5519" w:author="Amarucci, Scott M" w:date="2016-02-17T21:14:00Z"/>
          <w:trPrChange w:id="5520" w:author="Amarucci, Scott M" w:date="2016-02-19T12:04:00Z">
            <w:trPr>
              <w:trHeight w:val="252"/>
            </w:trPr>
          </w:trPrChange>
        </w:trPr>
        <w:tc>
          <w:tcPr>
            <w:tcW w:w="1728" w:type="dxa"/>
            <w:vMerge/>
            <w:shd w:val="clear" w:color="auto" w:fill="auto"/>
            <w:tcPrChange w:id="5521" w:author="Amarucci, Scott M" w:date="2016-02-19T12:04:00Z">
              <w:tcPr>
                <w:tcW w:w="1728" w:type="dxa"/>
                <w:vMerge/>
                <w:shd w:val="clear" w:color="auto" w:fill="auto"/>
              </w:tcPr>
            </w:tcPrChange>
          </w:tcPr>
          <w:p w:rsidR="002734F4" w:rsidRPr="00206D41" w:rsidRDefault="002734F4" w:rsidP="002734F4">
            <w:pPr>
              <w:rPr>
                <w:ins w:id="5522" w:author="Amarucci, Scott M" w:date="2016-02-17T21:14:00Z"/>
                <w:b/>
                <w:bCs/>
                <w:iCs/>
              </w:rPr>
            </w:pPr>
          </w:p>
        </w:tc>
        <w:tc>
          <w:tcPr>
            <w:tcW w:w="2304" w:type="dxa"/>
            <w:shd w:val="clear" w:color="auto" w:fill="auto"/>
            <w:tcPrChange w:id="5523" w:author="Amarucci, Scott M" w:date="2016-02-19T12:04:00Z">
              <w:tcPr>
                <w:tcW w:w="2304" w:type="dxa"/>
                <w:shd w:val="clear" w:color="auto" w:fill="auto"/>
              </w:tcPr>
            </w:tcPrChange>
          </w:tcPr>
          <w:p w:rsidR="002734F4" w:rsidRDefault="002734F4" w:rsidP="002734F4">
            <w:pPr>
              <w:spacing w:after="0" w:line="240" w:lineRule="auto"/>
              <w:rPr>
                <w:ins w:id="5524" w:author="Amarucci, Scott M" w:date="2016-02-17T21:14:00Z"/>
                <w:bCs/>
                <w:iCs/>
              </w:rPr>
            </w:pPr>
            <w:ins w:id="5525" w:author="Amarucci, Scott M" w:date="2016-02-17T21:14:00Z">
              <w:r>
                <w:rPr>
                  <w:b/>
                  <w:bCs/>
                  <w:iCs/>
                </w:rPr>
                <w:t>SSLLC</w:t>
              </w:r>
            </w:ins>
          </w:p>
        </w:tc>
        <w:tc>
          <w:tcPr>
            <w:tcW w:w="5526" w:type="dxa"/>
            <w:gridSpan w:val="3"/>
            <w:vMerge w:val="restart"/>
            <w:shd w:val="clear" w:color="auto" w:fill="auto"/>
            <w:tcPrChange w:id="5526" w:author="Amarucci, Scott M" w:date="2016-02-19T12:04:00Z">
              <w:tcPr>
                <w:tcW w:w="5544" w:type="dxa"/>
                <w:gridSpan w:val="3"/>
                <w:vMerge w:val="restart"/>
                <w:shd w:val="clear" w:color="auto" w:fill="auto"/>
              </w:tcPr>
            </w:tcPrChange>
          </w:tcPr>
          <w:p w:rsidR="002734F4" w:rsidRDefault="002734F4" w:rsidP="002734F4">
            <w:pPr>
              <w:spacing w:after="0" w:line="240" w:lineRule="auto"/>
              <w:rPr>
                <w:ins w:id="5527" w:author="Amarucci, Scott M" w:date="2016-02-17T21:14:00Z"/>
                <w:bCs/>
                <w:iCs/>
              </w:rPr>
            </w:pPr>
          </w:p>
        </w:tc>
      </w:tr>
      <w:tr w:rsidR="002734F4" w:rsidRPr="00206D41" w:rsidTr="001845F8">
        <w:trPr>
          <w:trHeight w:val="252"/>
          <w:ins w:id="5528" w:author="Amarucci, Scott M" w:date="2016-02-17T21:14:00Z"/>
          <w:trPrChange w:id="5529" w:author="Amarucci, Scott M" w:date="2016-02-19T12:04:00Z">
            <w:trPr>
              <w:trHeight w:val="252"/>
            </w:trPr>
          </w:trPrChange>
        </w:trPr>
        <w:tc>
          <w:tcPr>
            <w:tcW w:w="1728" w:type="dxa"/>
            <w:vMerge/>
            <w:shd w:val="clear" w:color="auto" w:fill="auto"/>
            <w:tcPrChange w:id="5530" w:author="Amarucci, Scott M" w:date="2016-02-19T12:04:00Z">
              <w:tcPr>
                <w:tcW w:w="1728" w:type="dxa"/>
                <w:vMerge/>
                <w:shd w:val="clear" w:color="auto" w:fill="auto"/>
              </w:tcPr>
            </w:tcPrChange>
          </w:tcPr>
          <w:p w:rsidR="002734F4" w:rsidRPr="00206D41" w:rsidRDefault="002734F4" w:rsidP="002734F4">
            <w:pPr>
              <w:rPr>
                <w:ins w:id="5531" w:author="Amarucci, Scott M" w:date="2016-02-17T21:14:00Z"/>
                <w:b/>
                <w:bCs/>
                <w:iCs/>
              </w:rPr>
            </w:pPr>
          </w:p>
        </w:tc>
        <w:tc>
          <w:tcPr>
            <w:tcW w:w="2304" w:type="dxa"/>
            <w:shd w:val="clear" w:color="auto" w:fill="auto"/>
            <w:tcPrChange w:id="5532" w:author="Amarucci, Scott M" w:date="2016-02-19T12:04:00Z">
              <w:tcPr>
                <w:tcW w:w="2304" w:type="dxa"/>
                <w:shd w:val="clear" w:color="auto" w:fill="auto"/>
              </w:tcPr>
            </w:tcPrChange>
          </w:tcPr>
          <w:p w:rsidR="002734F4" w:rsidRDefault="002734F4" w:rsidP="002734F4">
            <w:pPr>
              <w:spacing w:after="0" w:line="240" w:lineRule="auto"/>
              <w:rPr>
                <w:ins w:id="5533" w:author="Amarucci, Scott M" w:date="2016-02-17T21:14:00Z"/>
                <w:bCs/>
                <w:iCs/>
              </w:rPr>
            </w:pPr>
            <w:ins w:id="5534" w:author="Amarucci, Scott M" w:date="2016-02-17T21:15:00Z">
              <w:r>
                <w:rPr>
                  <w:bCs/>
                  <w:iCs/>
                </w:rPr>
                <w:t>SSLLC Dir. of Operational Risk</w:t>
              </w:r>
            </w:ins>
          </w:p>
        </w:tc>
        <w:tc>
          <w:tcPr>
            <w:tcW w:w="5526" w:type="dxa"/>
            <w:gridSpan w:val="3"/>
            <w:vMerge/>
            <w:shd w:val="clear" w:color="auto" w:fill="auto"/>
            <w:tcPrChange w:id="5535" w:author="Amarucci, Scott M" w:date="2016-02-19T12:04:00Z">
              <w:tcPr>
                <w:tcW w:w="5544" w:type="dxa"/>
                <w:gridSpan w:val="3"/>
                <w:vMerge/>
                <w:shd w:val="clear" w:color="auto" w:fill="auto"/>
              </w:tcPr>
            </w:tcPrChange>
          </w:tcPr>
          <w:p w:rsidR="002734F4" w:rsidRDefault="002734F4" w:rsidP="002734F4">
            <w:pPr>
              <w:spacing w:after="0" w:line="240" w:lineRule="auto"/>
              <w:rPr>
                <w:ins w:id="5536" w:author="Amarucci, Scott M" w:date="2016-02-17T21:14:00Z"/>
                <w:bCs/>
                <w:iCs/>
              </w:rPr>
            </w:pPr>
          </w:p>
        </w:tc>
      </w:tr>
      <w:tr w:rsidR="002734F4" w:rsidRPr="00206D41" w:rsidTr="001845F8">
        <w:trPr>
          <w:cantSplit/>
          <w:trHeight w:val="360"/>
          <w:trPrChange w:id="5537" w:author="Amarucci, Scott M" w:date="2016-02-19T12:04:00Z">
            <w:trPr>
              <w:cantSplit/>
              <w:trHeight w:val="360"/>
            </w:trPr>
          </w:trPrChange>
        </w:trPr>
        <w:tc>
          <w:tcPr>
            <w:tcW w:w="1728" w:type="dxa"/>
            <w:shd w:val="clear" w:color="auto" w:fill="auto"/>
            <w:tcPrChange w:id="5538" w:author="Amarucci, Scott M" w:date="2016-02-19T12:04:00Z">
              <w:tcPr>
                <w:tcW w:w="1728" w:type="dxa"/>
                <w:shd w:val="clear" w:color="auto" w:fill="auto"/>
              </w:tcPr>
            </w:tcPrChange>
          </w:tcPr>
          <w:p w:rsidR="002734F4" w:rsidRPr="00206D41" w:rsidRDefault="002734F4" w:rsidP="002734F4">
            <w:pPr>
              <w:rPr>
                <w:b/>
                <w:bCs/>
                <w:iCs/>
              </w:rPr>
              <w:pPrChange w:id="5539" w:author="Amarucci, Scott M" w:date="2016-02-17T19:43:00Z">
                <w:pPr>
                  <w:framePr w:hSpace="180" w:wrap="around" w:vAnchor="text" w:hAnchor="text" w:x="168" w:y="1"/>
                  <w:ind w:left="-60"/>
                  <w:suppressOverlap/>
                </w:pPr>
              </w:pPrChange>
            </w:pPr>
            <w:r w:rsidRPr="00F52DE6">
              <w:rPr>
                <w:b/>
                <w:bCs/>
                <w:iCs/>
              </w:rPr>
              <w:t>TRIGGER AND LIMIT SETTING</w:t>
            </w:r>
          </w:p>
        </w:tc>
        <w:tc>
          <w:tcPr>
            <w:tcW w:w="7830" w:type="dxa"/>
            <w:gridSpan w:val="4"/>
            <w:shd w:val="clear" w:color="auto" w:fill="auto"/>
            <w:tcPrChange w:id="5540" w:author="Amarucci, Scott M" w:date="2016-02-19T12:04:00Z">
              <w:tcPr>
                <w:tcW w:w="7848" w:type="dxa"/>
                <w:gridSpan w:val="4"/>
                <w:shd w:val="clear" w:color="auto" w:fill="auto"/>
              </w:tcPr>
            </w:tcPrChange>
          </w:tcPr>
          <w:p w:rsidR="002734F4" w:rsidRDefault="002734F4" w:rsidP="002734F4">
            <w:pPr>
              <w:spacing w:after="0" w:line="240" w:lineRule="auto"/>
              <w:rPr>
                <w:bCs/>
                <w:iCs/>
              </w:rPr>
            </w:pPr>
            <w:r>
              <w:rPr>
                <w:bCs/>
                <w:iCs/>
              </w:rPr>
              <w:t>The following calibration methodology is applied to the individual entity CCAR output on an annual basis to arrive at the amber trigger and red limits:</w:t>
            </w:r>
          </w:p>
          <w:p w:rsidR="002734F4" w:rsidRDefault="002734F4" w:rsidP="002734F4">
            <w:pPr>
              <w:pStyle w:val="ListParagraph"/>
              <w:numPr>
                <w:ilvl w:val="0"/>
                <w:numId w:val="32"/>
              </w:numPr>
              <w:spacing w:after="0" w:line="240" w:lineRule="auto"/>
              <w:rPr>
                <w:bCs/>
                <w:iCs/>
              </w:rPr>
            </w:pPr>
            <w:r>
              <w:rPr>
                <w:bCs/>
                <w:iCs/>
              </w:rPr>
              <w:t xml:space="preserve">Amber trigger: </w:t>
            </w:r>
          </w:p>
          <w:p w:rsidR="002734F4" w:rsidRDefault="002734F4" w:rsidP="002734F4">
            <w:pPr>
              <w:pStyle w:val="ListParagraph"/>
              <w:numPr>
                <w:ilvl w:val="1"/>
                <w:numId w:val="32"/>
              </w:numPr>
              <w:spacing w:after="0" w:line="240" w:lineRule="auto"/>
              <w:rPr>
                <w:bCs/>
                <w:iCs/>
              </w:rPr>
            </w:pPr>
            <w:r>
              <w:rPr>
                <w:bCs/>
                <w:iCs/>
              </w:rPr>
              <w:t>9Q accumulated BHC Baseline losses from CCAR are annualized and converted into a quarterly loss amount;</w:t>
            </w:r>
          </w:p>
          <w:p w:rsidR="002734F4" w:rsidRDefault="002734F4" w:rsidP="002734F4">
            <w:pPr>
              <w:pStyle w:val="ListParagraph"/>
              <w:numPr>
                <w:ilvl w:val="1"/>
                <w:numId w:val="32"/>
              </w:numPr>
              <w:spacing w:after="0" w:line="240" w:lineRule="auto"/>
              <w:rPr>
                <w:bCs/>
                <w:iCs/>
              </w:rPr>
            </w:pPr>
            <w:r>
              <w:rPr>
                <w:bCs/>
                <w:iCs/>
              </w:rPr>
              <w:t>Quarterly gross loss is divided by the quarterly gross margin for BHC Baseline</w:t>
            </w:r>
          </w:p>
          <w:p w:rsidR="002734F4" w:rsidRDefault="002734F4" w:rsidP="002734F4">
            <w:pPr>
              <w:pStyle w:val="ListParagraph"/>
              <w:numPr>
                <w:ilvl w:val="0"/>
                <w:numId w:val="32"/>
              </w:numPr>
              <w:spacing w:after="0" w:line="240" w:lineRule="auto"/>
              <w:rPr>
                <w:bCs/>
                <w:iCs/>
              </w:rPr>
            </w:pPr>
            <w:r>
              <w:rPr>
                <w:bCs/>
                <w:iCs/>
              </w:rPr>
              <w:t>Red limit:</w:t>
            </w:r>
          </w:p>
          <w:p w:rsidR="002734F4" w:rsidRPr="00F52DE6" w:rsidRDefault="002734F4" w:rsidP="002734F4">
            <w:pPr>
              <w:pStyle w:val="ListParagraph"/>
              <w:numPr>
                <w:ilvl w:val="1"/>
                <w:numId w:val="32"/>
              </w:numPr>
              <w:spacing w:after="0" w:line="240" w:lineRule="auto"/>
              <w:rPr>
                <w:bCs/>
                <w:iCs/>
              </w:rPr>
            </w:pPr>
            <w:r w:rsidRPr="00F52DE6">
              <w:rPr>
                <w:bCs/>
                <w:iCs/>
              </w:rPr>
              <w:t xml:space="preserve">9Q accumulated BHC </w:t>
            </w:r>
            <w:r>
              <w:rPr>
                <w:bCs/>
                <w:iCs/>
              </w:rPr>
              <w:t>stress</w:t>
            </w:r>
            <w:r w:rsidRPr="00F52DE6">
              <w:rPr>
                <w:bCs/>
                <w:iCs/>
              </w:rPr>
              <w:t xml:space="preserve"> losses from CCAR are annualized and converted into a quarterly loss amount;</w:t>
            </w:r>
          </w:p>
          <w:p w:rsidR="002734F4" w:rsidRPr="00F52DE6" w:rsidRDefault="002734F4" w:rsidP="002734F4">
            <w:pPr>
              <w:pStyle w:val="ListParagraph"/>
              <w:numPr>
                <w:ilvl w:val="1"/>
                <w:numId w:val="32"/>
              </w:numPr>
              <w:spacing w:after="0" w:line="240" w:lineRule="auto"/>
              <w:rPr>
                <w:bCs/>
                <w:iCs/>
              </w:rPr>
            </w:pPr>
            <w:r w:rsidRPr="00F52DE6">
              <w:rPr>
                <w:bCs/>
                <w:iCs/>
              </w:rPr>
              <w:t xml:space="preserve">Quarterly gross loss is divided by the quarterly gross margin for BHC </w:t>
            </w:r>
            <w:r>
              <w:rPr>
                <w:bCs/>
                <w:iCs/>
              </w:rPr>
              <w:t>Stress</w:t>
            </w:r>
          </w:p>
          <w:p w:rsidR="002734F4" w:rsidRDefault="002734F4" w:rsidP="002734F4">
            <w:pPr>
              <w:spacing w:after="0" w:line="240" w:lineRule="auto"/>
              <w:rPr>
                <w:bCs/>
                <w:iCs/>
              </w:rPr>
            </w:pPr>
            <w:r>
              <w:rPr>
                <w:bCs/>
                <w:iCs/>
              </w:rPr>
              <w:t>The percentages obtained above for the trigger and the limit are reviewed and a management adjustment may be applied for RAS purposes.</w:t>
            </w:r>
          </w:p>
          <w:p w:rsidR="002734F4" w:rsidRDefault="002734F4" w:rsidP="002734F4">
            <w:pPr>
              <w:spacing w:after="0" w:line="240" w:lineRule="auto"/>
              <w:rPr>
                <w:bCs/>
                <w:iCs/>
              </w:rPr>
            </w:pPr>
          </w:p>
          <w:p w:rsidR="002734F4" w:rsidRDefault="002734F4" w:rsidP="002734F4">
            <w:pPr>
              <w:spacing w:after="0" w:line="240" w:lineRule="auto"/>
              <w:rPr>
                <w:bCs/>
                <w:iCs/>
              </w:rPr>
            </w:pPr>
            <w:r>
              <w:rPr>
                <w:bCs/>
                <w:iCs/>
              </w:rPr>
              <w:t>For SHUSA the calibration also takes into account the relative weight of the gross losses over gross margin of each entity at the consolidated level, thus providing an additional anchor for the final determination of individual and consolidated RAS triggers and limits.</w:t>
            </w:r>
          </w:p>
          <w:p w:rsidR="002734F4" w:rsidRPr="00F52DE6" w:rsidRDefault="002734F4" w:rsidP="002734F4">
            <w:pPr>
              <w:spacing w:after="0" w:line="240" w:lineRule="auto"/>
              <w:rPr>
                <w:bCs/>
                <w:iCs/>
              </w:rPr>
            </w:pPr>
          </w:p>
        </w:tc>
      </w:tr>
      <w:tr w:rsidR="002734F4" w:rsidRPr="00206D41" w:rsidTr="001845F8">
        <w:trPr>
          <w:cantSplit/>
          <w:trHeight w:val="360"/>
          <w:trPrChange w:id="5541" w:author="Amarucci, Scott M" w:date="2016-02-19T12:04:00Z">
            <w:trPr>
              <w:cantSplit/>
              <w:trHeight w:val="360"/>
            </w:trPr>
          </w:trPrChange>
        </w:trPr>
        <w:tc>
          <w:tcPr>
            <w:tcW w:w="1728" w:type="dxa"/>
            <w:shd w:val="clear" w:color="auto" w:fill="auto"/>
            <w:tcPrChange w:id="5542" w:author="Amarucci, Scott M" w:date="2016-02-19T12:04:00Z">
              <w:tcPr>
                <w:tcW w:w="1728" w:type="dxa"/>
                <w:shd w:val="clear" w:color="auto" w:fill="auto"/>
              </w:tcPr>
            </w:tcPrChange>
          </w:tcPr>
          <w:p w:rsidR="002734F4" w:rsidRPr="00206D41" w:rsidRDefault="002734F4" w:rsidP="002734F4">
            <w:pPr>
              <w:rPr>
                <w:b/>
                <w:bCs/>
                <w:iCs/>
              </w:rPr>
              <w:pPrChange w:id="5543" w:author="Amarucci, Scott M" w:date="2016-02-17T19:43:00Z">
                <w:pPr>
                  <w:framePr w:hSpace="180" w:wrap="around" w:vAnchor="text" w:hAnchor="text" w:x="168" w:y="1"/>
                  <w:ind w:left="-60"/>
                  <w:suppressOverlap/>
                </w:pPr>
              </w:pPrChange>
            </w:pPr>
            <w:r>
              <w:rPr>
                <w:b/>
                <w:bCs/>
                <w:iCs/>
              </w:rPr>
              <w:lastRenderedPageBreak/>
              <w:t>TESTING FREQUENCY</w:t>
            </w:r>
          </w:p>
        </w:tc>
        <w:tc>
          <w:tcPr>
            <w:tcW w:w="7830" w:type="dxa"/>
            <w:gridSpan w:val="4"/>
            <w:shd w:val="clear" w:color="auto" w:fill="auto"/>
            <w:tcPrChange w:id="5544" w:author="Amarucci, Scott M" w:date="2016-02-19T12:04:00Z">
              <w:tcPr>
                <w:tcW w:w="7848" w:type="dxa"/>
                <w:gridSpan w:val="4"/>
                <w:shd w:val="clear" w:color="auto" w:fill="auto"/>
              </w:tcPr>
            </w:tcPrChange>
          </w:tcPr>
          <w:p w:rsidR="002734F4" w:rsidRDefault="002734F4" w:rsidP="002734F4">
            <w:pPr>
              <w:spacing w:after="0" w:line="240" w:lineRule="auto"/>
              <w:rPr>
                <w:bCs/>
                <w:iCs/>
              </w:rPr>
            </w:pPr>
            <w:r w:rsidRPr="00062285">
              <w:rPr>
                <w:bCs/>
                <w:iCs/>
              </w:rPr>
              <w:t>Quarterly with cumulative data at the end of the period</w:t>
            </w:r>
            <w:r>
              <w:rPr>
                <w:bCs/>
                <w:iCs/>
              </w:rPr>
              <w:t xml:space="preserve">. </w:t>
            </w:r>
          </w:p>
          <w:p w:rsidR="002734F4" w:rsidRDefault="002734F4" w:rsidP="002734F4">
            <w:pPr>
              <w:spacing w:after="0" w:line="240" w:lineRule="auto"/>
              <w:jc w:val="center"/>
              <w:rPr>
                <w:bCs/>
                <w:iCs/>
              </w:rPr>
            </w:pPr>
          </w:p>
          <w:p w:rsidR="002734F4" w:rsidRDefault="002734F4" w:rsidP="002734F4">
            <w:pPr>
              <w:spacing w:after="0" w:line="240" w:lineRule="auto"/>
              <w:jc w:val="center"/>
              <w:rPr>
                <w:bCs/>
                <w:iCs/>
              </w:rPr>
            </w:pPr>
            <m:oMathPara>
              <m:oMath>
                <m:f>
                  <m:fPr>
                    <m:ctrlPr>
                      <w:rPr>
                        <w:rFonts w:ascii="Cambria Math" w:hAnsi="Cambria Math"/>
                        <w:bCs/>
                        <w:i/>
                        <w:iCs/>
                      </w:rPr>
                    </m:ctrlPr>
                  </m:fPr>
                  <m:num>
                    <m:r>
                      <w:rPr>
                        <w:rFonts w:ascii="Cambria Math" w:hAnsi="Cambria Math"/>
                      </w:rPr>
                      <m:t>Aggregated Gross Operational Risk Losses</m:t>
                    </m:r>
                  </m:num>
                  <m:den>
                    <m:r>
                      <w:rPr>
                        <w:rFonts w:ascii="Cambria Math" w:hAnsi="Cambria Math"/>
                      </w:rPr>
                      <m:t>Aggregated Gross Margin</m:t>
                    </m:r>
                  </m:den>
                </m:f>
              </m:oMath>
            </m:oMathPara>
          </w:p>
          <w:p w:rsidR="002734F4" w:rsidRDefault="002734F4" w:rsidP="002734F4">
            <w:pPr>
              <w:spacing w:after="0" w:line="240" w:lineRule="auto"/>
              <w:jc w:val="center"/>
              <w:rPr>
                <w:bCs/>
                <w:iCs/>
              </w:rPr>
            </w:pPr>
          </w:p>
          <w:p w:rsidR="002734F4" w:rsidRDefault="002734F4" w:rsidP="002734F4">
            <w:pPr>
              <w:spacing w:after="0" w:line="240" w:lineRule="auto"/>
            </w:pPr>
            <w:r>
              <w:rPr>
                <w:bCs/>
                <w:iCs/>
              </w:rPr>
              <w:t xml:space="preserve">Gross operational risk losses are defined as: </w:t>
            </w:r>
            <w:r>
              <w:t xml:space="preserve"> </w:t>
            </w:r>
          </w:p>
          <w:p w:rsidR="002734F4" w:rsidRDefault="002734F4" w:rsidP="002734F4">
            <w:pPr>
              <w:spacing w:after="0" w:line="240" w:lineRule="auto"/>
            </w:pPr>
            <w:r w:rsidRPr="00C51F69">
              <w:t>Operational Risk Losses reported in the period (excluding recoveries – direct</w:t>
            </w:r>
            <w:r>
              <w:t xml:space="preserve"> or indirect, excluding legal reserves and including legal settlements)</w:t>
            </w:r>
          </w:p>
          <w:p w:rsidR="002734F4" w:rsidRDefault="002734F4" w:rsidP="002734F4">
            <w:pPr>
              <w:spacing w:after="0" w:line="240" w:lineRule="auto"/>
              <w:rPr>
                <w:bCs/>
                <w:iCs/>
              </w:rPr>
            </w:pPr>
          </w:p>
          <w:p w:rsidR="002734F4" w:rsidRDefault="002734F4" w:rsidP="002734F4">
            <w:pPr>
              <w:spacing w:after="0" w:line="240" w:lineRule="auto"/>
              <w:rPr>
                <w:bCs/>
                <w:iCs/>
              </w:rPr>
            </w:pPr>
            <w:r w:rsidRPr="00CF009C">
              <w:rPr>
                <w:bCs/>
                <w:iCs/>
              </w:rPr>
              <w:t xml:space="preserve">Gross Margin (Net Revenue) is defined as: </w:t>
            </w:r>
          </w:p>
          <w:p w:rsidR="002734F4" w:rsidRPr="00062285" w:rsidRDefault="002734F4" w:rsidP="002734F4">
            <w:pPr>
              <w:spacing w:after="0" w:line="240" w:lineRule="auto"/>
            </w:pPr>
            <m:oMathPara>
              <m:oMath>
                <m:r>
                  <w:rPr>
                    <w:rFonts w:ascii="Cambria Math" w:hAnsi="Cambria Math"/>
                  </w:rPr>
                  <m:t>Net Inter</m:t>
                </m:r>
                <m:r>
                  <w:rPr>
                    <w:rFonts w:ascii="Cambria Math" w:hAnsi="Cambria Math"/>
                  </w:rPr>
                  <m:t>est Income + Fees + Other Fees + Security and Related Derivatives Gains</m:t>
                </m:r>
              </m:oMath>
            </m:oMathPara>
          </w:p>
          <w:p w:rsidR="002734F4" w:rsidRPr="00B10D1A" w:rsidRDefault="002734F4" w:rsidP="002734F4">
            <w:pPr>
              <w:spacing w:after="0" w:line="240" w:lineRule="auto"/>
              <w:rPr>
                <w:rFonts w:asciiTheme="minorHAnsi" w:eastAsiaTheme="minorHAnsi" w:hAnsiTheme="minorHAnsi" w:cstheme="minorBidi"/>
                <w:iCs/>
                <w:lang w:val="en-GB"/>
              </w:rPr>
            </w:pPr>
            <m:oMathPara>
              <m:oMath>
                <m:r>
                  <w:rPr>
                    <w:rFonts w:ascii="Cambria Math" w:hAnsi="Cambria Math"/>
                  </w:rPr>
                  <m:t xml:space="preserve"> – Security and Related Derivatives losses reported in the period</m:t>
                </m:r>
              </m:oMath>
            </m:oMathPara>
          </w:p>
        </w:tc>
      </w:tr>
      <w:tr w:rsidR="002734F4" w:rsidRPr="00206D41" w:rsidTr="001845F8">
        <w:trPr>
          <w:trHeight w:val="525"/>
          <w:trPrChange w:id="5545" w:author="Amarucci, Scott M" w:date="2016-02-19T12:04:00Z">
            <w:trPr>
              <w:trHeight w:val="525"/>
            </w:trPr>
          </w:trPrChange>
        </w:trPr>
        <w:tc>
          <w:tcPr>
            <w:tcW w:w="1728" w:type="dxa"/>
            <w:shd w:val="clear" w:color="auto" w:fill="auto"/>
            <w:tcPrChange w:id="5546" w:author="Amarucci, Scott M" w:date="2016-02-19T12:04:00Z">
              <w:tcPr>
                <w:tcW w:w="1728" w:type="dxa"/>
                <w:shd w:val="clear" w:color="auto" w:fill="auto"/>
              </w:tcPr>
            </w:tcPrChange>
          </w:tcPr>
          <w:p w:rsidR="002734F4" w:rsidRPr="00206D41" w:rsidRDefault="002734F4" w:rsidP="002734F4">
            <w:pPr>
              <w:rPr>
                <w:b/>
                <w:bCs/>
                <w:iCs/>
              </w:rPr>
            </w:pPr>
            <w:r w:rsidRPr="00206D41">
              <w:rPr>
                <w:b/>
                <w:bCs/>
                <w:iCs/>
              </w:rPr>
              <w:t>SOURCE OF INFORMATION</w:t>
            </w:r>
          </w:p>
        </w:tc>
        <w:tc>
          <w:tcPr>
            <w:tcW w:w="7830" w:type="dxa"/>
            <w:gridSpan w:val="4"/>
            <w:shd w:val="clear" w:color="auto" w:fill="auto"/>
            <w:tcPrChange w:id="5547" w:author="Amarucci, Scott M" w:date="2016-02-19T12:04:00Z">
              <w:tcPr>
                <w:tcW w:w="7848" w:type="dxa"/>
                <w:gridSpan w:val="4"/>
                <w:shd w:val="clear" w:color="auto" w:fill="auto"/>
              </w:tcPr>
            </w:tcPrChange>
          </w:tcPr>
          <w:p w:rsidR="002734F4" w:rsidRDefault="002734F4" w:rsidP="002734F4">
            <w:pPr>
              <w:pStyle w:val="ListParagraph"/>
              <w:numPr>
                <w:ilvl w:val="0"/>
                <w:numId w:val="37"/>
              </w:numPr>
              <w:spacing w:after="0" w:line="240" w:lineRule="auto"/>
              <w:ind w:left="252" w:hanging="252"/>
              <w:rPr>
                <w:rFonts w:ascii="Calibri" w:hAnsi="Calibri"/>
                <w:bCs/>
                <w:iCs/>
              </w:rPr>
            </w:pPr>
            <w:r>
              <w:rPr>
                <w:rFonts w:ascii="Calibri" w:hAnsi="Calibri"/>
                <w:bCs/>
                <w:iCs/>
              </w:rPr>
              <w:t>Data provided by : Internal Loss Data Team</w:t>
            </w:r>
          </w:p>
          <w:p w:rsidR="002734F4" w:rsidRDefault="002734F4" w:rsidP="002734F4">
            <w:pPr>
              <w:pStyle w:val="ListParagraph"/>
              <w:numPr>
                <w:ilvl w:val="0"/>
                <w:numId w:val="38"/>
              </w:numPr>
              <w:spacing w:after="0" w:line="240" w:lineRule="auto"/>
              <w:rPr>
                <w:rFonts w:ascii="Calibri" w:hAnsi="Calibri"/>
                <w:bCs/>
                <w:iCs/>
              </w:rPr>
            </w:pPr>
            <w:r>
              <w:rPr>
                <w:rFonts w:ascii="Calibri" w:hAnsi="Calibri"/>
                <w:bCs/>
                <w:iCs/>
              </w:rPr>
              <w:t xml:space="preserve">Source System : </w:t>
            </w:r>
            <w:r w:rsidRPr="002C6D4A">
              <w:rPr>
                <w:rFonts w:ascii="Calibri" w:hAnsi="Calibri"/>
                <w:bCs/>
                <w:iCs/>
              </w:rPr>
              <w:t>Internal Loss Database</w:t>
            </w:r>
          </w:p>
          <w:p w:rsidR="002734F4" w:rsidRDefault="002734F4" w:rsidP="002734F4">
            <w:pPr>
              <w:pStyle w:val="ListParagraph"/>
              <w:numPr>
                <w:ilvl w:val="0"/>
                <w:numId w:val="39"/>
              </w:numPr>
              <w:tabs>
                <w:tab w:val="left" w:pos="1062"/>
              </w:tabs>
              <w:spacing w:after="0" w:line="240" w:lineRule="auto"/>
              <w:ind w:hanging="18"/>
              <w:rPr>
                <w:rFonts w:ascii="Calibri" w:hAnsi="Calibri"/>
                <w:bCs/>
                <w:iCs/>
              </w:rPr>
            </w:pPr>
            <w:r>
              <w:rPr>
                <w:rFonts w:ascii="Calibri" w:hAnsi="Calibri"/>
                <w:bCs/>
                <w:iCs/>
              </w:rPr>
              <w:t xml:space="preserve"> Data Provided : Gross Operational Risk Loss Number</w:t>
            </w:r>
          </w:p>
          <w:p w:rsidR="002734F4" w:rsidRDefault="002734F4" w:rsidP="002734F4">
            <w:pPr>
              <w:pStyle w:val="ListParagraph"/>
              <w:numPr>
                <w:ilvl w:val="0"/>
                <w:numId w:val="37"/>
              </w:numPr>
              <w:spacing w:after="0" w:line="240" w:lineRule="auto"/>
              <w:ind w:left="252" w:hanging="252"/>
              <w:rPr>
                <w:rFonts w:ascii="Calibri" w:hAnsi="Calibri"/>
                <w:bCs/>
                <w:iCs/>
              </w:rPr>
            </w:pPr>
            <w:r>
              <w:rPr>
                <w:rFonts w:ascii="Calibri" w:hAnsi="Calibri"/>
                <w:bCs/>
                <w:iCs/>
              </w:rPr>
              <w:t>Data provided by : Management Control</w:t>
            </w:r>
          </w:p>
          <w:p w:rsidR="002734F4" w:rsidRDefault="002734F4" w:rsidP="002734F4">
            <w:pPr>
              <w:pStyle w:val="ListParagraph"/>
              <w:numPr>
                <w:ilvl w:val="0"/>
                <w:numId w:val="40"/>
              </w:numPr>
              <w:spacing w:after="0" w:line="240" w:lineRule="auto"/>
              <w:rPr>
                <w:rFonts w:ascii="Calibri" w:hAnsi="Calibri"/>
                <w:bCs/>
                <w:iCs/>
              </w:rPr>
            </w:pPr>
            <w:r>
              <w:rPr>
                <w:rFonts w:ascii="Calibri" w:hAnsi="Calibri"/>
                <w:bCs/>
                <w:iCs/>
              </w:rPr>
              <w:t xml:space="preserve">Source System : </w:t>
            </w:r>
            <w:proofErr w:type="spellStart"/>
            <w:r>
              <w:rPr>
                <w:rFonts w:ascii="Calibri" w:hAnsi="Calibri"/>
                <w:bCs/>
                <w:iCs/>
              </w:rPr>
              <w:t>Cumbre</w:t>
            </w:r>
            <w:proofErr w:type="spellEnd"/>
            <w:r>
              <w:rPr>
                <w:rFonts w:ascii="Calibri" w:hAnsi="Calibri"/>
                <w:bCs/>
                <w:iCs/>
              </w:rPr>
              <w:t xml:space="preserve"> </w:t>
            </w:r>
          </w:p>
          <w:p w:rsidR="002734F4" w:rsidRPr="002C6D4A" w:rsidRDefault="002734F4" w:rsidP="002734F4">
            <w:pPr>
              <w:pStyle w:val="ListParagraph"/>
              <w:numPr>
                <w:ilvl w:val="0"/>
                <w:numId w:val="41"/>
              </w:numPr>
              <w:tabs>
                <w:tab w:val="left" w:pos="1152"/>
              </w:tabs>
              <w:spacing w:after="0" w:line="240" w:lineRule="auto"/>
              <w:ind w:hanging="18"/>
              <w:rPr>
                <w:rFonts w:ascii="Calibri" w:hAnsi="Calibri"/>
                <w:bCs/>
                <w:iCs/>
              </w:rPr>
            </w:pPr>
            <w:r>
              <w:rPr>
                <w:rFonts w:ascii="Calibri" w:hAnsi="Calibri"/>
                <w:bCs/>
                <w:iCs/>
              </w:rPr>
              <w:t>Data Provided : Net revenue (Gross Margin) Number</w:t>
            </w:r>
          </w:p>
          <w:p w:rsidR="002734F4" w:rsidRDefault="002734F4" w:rsidP="002734F4">
            <w:pPr>
              <w:spacing w:after="0" w:line="240" w:lineRule="auto"/>
              <w:rPr>
                <w:bCs/>
                <w:iCs/>
              </w:rPr>
            </w:pPr>
          </w:p>
          <w:p w:rsidR="002734F4" w:rsidRPr="00206D41" w:rsidRDefault="002734F4" w:rsidP="002734F4">
            <w:pPr>
              <w:spacing w:after="0" w:line="240" w:lineRule="auto"/>
              <w:rPr>
                <w:bCs/>
                <w:iCs/>
              </w:rPr>
            </w:pPr>
            <w:r>
              <w:rPr>
                <w:bCs/>
                <w:iCs/>
              </w:rPr>
              <w:t>SC The data is collected in Archer and reported from Archer.</w:t>
            </w:r>
          </w:p>
        </w:tc>
      </w:tr>
    </w:tbl>
    <w:p w:rsidR="00464422" w:rsidRDefault="00464422" w:rsidP="002450B1">
      <w:pPr>
        <w:tabs>
          <w:tab w:val="left" w:pos="4378"/>
        </w:tabs>
        <w:spacing w:after="0"/>
        <w:rPr>
          <w:rFonts w:asciiTheme="minorHAnsi" w:eastAsiaTheme="minorHAnsi" w:hAnsiTheme="minorHAnsi" w:cstheme="minorBidi"/>
          <w:iCs/>
          <w:sz w:val="24"/>
          <w:szCs w:val="24"/>
        </w:rPr>
      </w:pPr>
    </w:p>
    <w:p w:rsidR="00356CCB" w:rsidRDefault="00356CCB" w:rsidP="00356CCB">
      <w:pPr>
        <w:pStyle w:val="SANUS2"/>
        <w:ind w:left="540"/>
        <w:rPr>
          <w:ins w:id="5548" w:author="Amarucci, Scott M" w:date="2016-02-17T15:03:00Z"/>
          <w:color w:val="000000" w:themeColor="text1"/>
        </w:rPr>
        <w:pPrChange w:id="5549" w:author="Amarucci, Scott M" w:date="2016-02-17T15:03:00Z">
          <w:pPr>
            <w:pStyle w:val="SANUS2"/>
            <w:numPr>
              <w:ilvl w:val="1"/>
              <w:numId w:val="1"/>
            </w:numPr>
            <w:tabs>
              <w:tab w:val="num" w:pos="567"/>
            </w:tabs>
            <w:ind w:left="720" w:hanging="630"/>
          </w:pPr>
        </w:pPrChange>
      </w:pPr>
    </w:p>
    <w:p w:rsidR="00356CCB" w:rsidRDefault="00356CCB" w:rsidP="00356CCB">
      <w:pPr>
        <w:pStyle w:val="SANUS2"/>
        <w:rPr>
          <w:ins w:id="5550" w:author="Amarucci, Scott M" w:date="2016-02-17T15:03:00Z"/>
          <w:color w:val="000000" w:themeColor="text1"/>
        </w:rPr>
        <w:pPrChange w:id="5551" w:author="Amarucci, Scott M" w:date="2016-02-17T15:03:00Z">
          <w:pPr>
            <w:pStyle w:val="SANUS2"/>
            <w:numPr>
              <w:ilvl w:val="1"/>
              <w:numId w:val="1"/>
            </w:numPr>
            <w:tabs>
              <w:tab w:val="num" w:pos="567"/>
            </w:tabs>
            <w:ind w:left="720" w:hanging="630"/>
          </w:pPr>
        </w:pPrChange>
      </w:pPr>
    </w:p>
    <w:p w:rsidR="00CF00A5" w:rsidRPr="00356CCB" w:rsidRDefault="00CF00A5" w:rsidP="00356CCB">
      <w:pPr>
        <w:pStyle w:val="SANUS2"/>
        <w:numPr>
          <w:ilvl w:val="1"/>
          <w:numId w:val="1"/>
        </w:numPr>
        <w:tabs>
          <w:tab w:val="clear" w:pos="567"/>
          <w:tab w:val="num" w:pos="540"/>
        </w:tabs>
        <w:ind w:left="540" w:hanging="540"/>
        <w:rPr>
          <w:ins w:id="5552" w:author="Amarucci, Scott M" w:date="2016-02-17T14:39:00Z"/>
          <w:color w:val="000000" w:themeColor="text1"/>
        </w:rPr>
        <w:pPrChange w:id="5553" w:author="Amarucci, Scott M" w:date="2016-02-17T15:03:00Z">
          <w:pPr>
            <w:pStyle w:val="SANUS2"/>
            <w:numPr>
              <w:ilvl w:val="1"/>
              <w:numId w:val="1"/>
            </w:numPr>
            <w:tabs>
              <w:tab w:val="num" w:pos="567"/>
            </w:tabs>
            <w:ind w:left="720" w:hanging="630"/>
          </w:pPr>
        </w:pPrChange>
      </w:pPr>
      <w:ins w:id="5554" w:author="Amarucci, Scott M" w:date="2016-02-17T14:39:00Z">
        <w:r w:rsidRPr="00356CCB">
          <w:rPr>
            <w:color w:val="000000" w:themeColor="text1"/>
          </w:rPr>
          <w:t>Relevant operational risk events R1</w:t>
        </w:r>
      </w:ins>
    </w:p>
    <w:tbl>
      <w:tblPr>
        <w:tblpPr w:leftFromText="180" w:rightFromText="180" w:vertAnchor="text" w:tblpX="168" w:tblpY="1"/>
        <w:tblOverlap w:val="never"/>
        <w:tblW w:w="9576"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000" w:firstRow="0" w:lastRow="0" w:firstColumn="0" w:lastColumn="0" w:noHBand="0" w:noVBand="0"/>
        <w:tblPrChange w:id="5555" w:author="Amarucci, Scott M" w:date="2016-02-17T14:50:00Z">
          <w:tblPr>
            <w:tblpPr w:leftFromText="180" w:rightFromText="180" w:vertAnchor="text" w:tblpX="168" w:tblpY="1"/>
            <w:tblOverlap w:val="never"/>
            <w:tblW w:w="10821"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000" w:firstRow="0" w:lastRow="0" w:firstColumn="0" w:lastColumn="0" w:noHBand="0" w:noVBand="0"/>
          </w:tblPr>
        </w:tblPrChange>
      </w:tblPr>
      <w:tblGrid>
        <w:gridCol w:w="1728"/>
        <w:gridCol w:w="2304"/>
        <w:gridCol w:w="2772"/>
        <w:gridCol w:w="1386"/>
        <w:gridCol w:w="1386"/>
        <w:tblGridChange w:id="5556">
          <w:tblGrid>
            <w:gridCol w:w="1728"/>
            <w:gridCol w:w="2304"/>
            <w:gridCol w:w="2772"/>
            <w:gridCol w:w="1386"/>
            <w:gridCol w:w="1386"/>
          </w:tblGrid>
        </w:tblGridChange>
      </w:tblGrid>
      <w:tr w:rsidR="00462F6E" w:rsidRPr="00206D41" w:rsidTr="00462F6E">
        <w:trPr>
          <w:trHeight w:val="619"/>
          <w:ins w:id="5557" w:author="Amarucci, Scott M" w:date="2016-02-17T14:39:00Z"/>
          <w:trPrChange w:id="5558" w:author="Amarucci, Scott M" w:date="2016-02-17T14:50:00Z">
            <w:trPr>
              <w:wAfter w:w="1245" w:type="dxa"/>
              <w:trHeight w:val="619"/>
            </w:trPr>
          </w:trPrChange>
        </w:trPr>
        <w:tc>
          <w:tcPr>
            <w:tcW w:w="1728" w:type="dxa"/>
            <w:shd w:val="clear" w:color="auto" w:fill="auto"/>
            <w:tcPrChange w:id="5559" w:author="Amarucci, Scott M" w:date="2016-02-17T14:50:00Z">
              <w:tcPr>
                <w:tcW w:w="1728" w:type="dxa"/>
                <w:shd w:val="clear" w:color="auto" w:fill="auto"/>
              </w:tcPr>
            </w:tcPrChange>
          </w:tcPr>
          <w:p w:rsidR="00462F6E" w:rsidRPr="00206D41" w:rsidRDefault="00462F6E" w:rsidP="00BB7C56">
            <w:pPr>
              <w:rPr>
                <w:ins w:id="5560" w:author="Amarucci, Scott M" w:date="2016-02-17T14:39:00Z"/>
                <w:b/>
                <w:bCs/>
                <w:iCs/>
              </w:rPr>
            </w:pPr>
            <w:ins w:id="5561" w:author="Amarucci, Scott M" w:date="2016-02-17T14:39:00Z">
              <w:r>
                <w:rPr>
                  <w:b/>
                  <w:bCs/>
                  <w:iCs/>
                </w:rPr>
                <w:t>DEFINITION</w:t>
              </w:r>
            </w:ins>
          </w:p>
        </w:tc>
        <w:tc>
          <w:tcPr>
            <w:tcW w:w="7848" w:type="dxa"/>
            <w:gridSpan w:val="4"/>
            <w:shd w:val="clear" w:color="auto" w:fill="auto"/>
            <w:tcPrChange w:id="5562" w:author="Amarucci, Scott M" w:date="2016-02-17T14:50:00Z">
              <w:tcPr>
                <w:tcW w:w="7848" w:type="dxa"/>
                <w:gridSpan w:val="4"/>
                <w:shd w:val="clear" w:color="auto" w:fill="auto"/>
              </w:tcPr>
            </w:tcPrChange>
          </w:tcPr>
          <w:p w:rsidR="00462F6E" w:rsidRPr="00206D41" w:rsidRDefault="00356CCB" w:rsidP="001845F8">
            <w:pPr>
              <w:tabs>
                <w:tab w:val="left" w:pos="4378"/>
              </w:tabs>
              <w:spacing w:after="0"/>
              <w:rPr>
                <w:ins w:id="5563" w:author="Amarucci, Scott M" w:date="2016-02-17T14:39:00Z"/>
                <w:rFonts w:asciiTheme="minorHAnsi" w:eastAsiaTheme="minorHAnsi" w:hAnsiTheme="minorHAnsi" w:cstheme="minorBidi"/>
                <w:iCs/>
              </w:rPr>
            </w:pPr>
            <w:ins w:id="5564" w:author="Amarucci, Scott M" w:date="2016-02-17T15:06:00Z">
              <w:r w:rsidRPr="00356CCB">
                <w:t>Measures the concentration of significant events on a trailing 12 month basis</w:t>
              </w:r>
            </w:ins>
            <w:ins w:id="5565" w:author="Amarucci, Scott M" w:date="2016-02-19T12:06:00Z">
              <w:r w:rsidR="001845F8">
                <w:t xml:space="preserve">; </w:t>
              </w:r>
            </w:ins>
            <w:ins w:id="5566" w:author="Amarucci, Scott M" w:date="2016-02-19T12:08:00Z">
              <w:r w:rsidR="001845F8">
                <w:t xml:space="preserve">proportion of events </w:t>
              </w:r>
            </w:ins>
            <w:ins w:id="5567" w:author="Amarucci, Scott M" w:date="2016-02-19T12:12:00Z">
              <w:r w:rsidR="001845F8">
                <w:t>exceeding</w:t>
              </w:r>
            </w:ins>
            <w:ins w:id="5568" w:author="Amarucci, Scott M" w:date="2016-02-19T12:08:00Z">
              <w:r w:rsidR="001845F8">
                <w:t xml:space="preserve"> </w:t>
              </w:r>
            </w:ins>
            <w:ins w:id="5569" w:author="Amarucci, Scott M" w:date="2016-02-19T12:09:00Z">
              <w:r w:rsidR="001845F8">
                <w:t xml:space="preserve">€1 MM (extreme) to events </w:t>
              </w:r>
            </w:ins>
            <w:ins w:id="5570" w:author="Amarucci, Scott M" w:date="2016-02-19T12:12:00Z">
              <w:r w:rsidR="001845F8">
                <w:t>exceeding</w:t>
              </w:r>
            </w:ins>
            <w:ins w:id="5571" w:author="Amarucci, Scott M" w:date="2016-02-19T12:09:00Z">
              <w:r w:rsidR="001845F8">
                <w:t xml:space="preserve"> €20 K (significant)</w:t>
              </w:r>
            </w:ins>
          </w:p>
        </w:tc>
      </w:tr>
      <w:tr w:rsidR="00462F6E" w:rsidRPr="00206D41" w:rsidTr="00462F6E">
        <w:trPr>
          <w:trHeight w:val="523"/>
          <w:ins w:id="5572" w:author="Amarucci, Scott M" w:date="2016-02-17T14:39:00Z"/>
          <w:trPrChange w:id="5573" w:author="Amarucci, Scott M" w:date="2016-02-17T14:50:00Z">
            <w:trPr>
              <w:wAfter w:w="1245" w:type="dxa"/>
              <w:trHeight w:val="523"/>
            </w:trPr>
          </w:trPrChange>
        </w:trPr>
        <w:tc>
          <w:tcPr>
            <w:tcW w:w="1728" w:type="dxa"/>
            <w:shd w:val="clear" w:color="auto" w:fill="auto"/>
            <w:tcPrChange w:id="5574" w:author="Amarucci, Scott M" w:date="2016-02-17T14:50:00Z">
              <w:tcPr>
                <w:tcW w:w="1728" w:type="dxa"/>
                <w:shd w:val="clear" w:color="auto" w:fill="auto"/>
              </w:tcPr>
            </w:tcPrChange>
          </w:tcPr>
          <w:p w:rsidR="00462F6E" w:rsidRPr="00206D41" w:rsidRDefault="00462F6E" w:rsidP="00BB7C56">
            <w:pPr>
              <w:rPr>
                <w:ins w:id="5575" w:author="Amarucci, Scott M" w:date="2016-02-17T14:39:00Z"/>
                <w:b/>
                <w:bCs/>
                <w:iCs/>
              </w:rPr>
            </w:pPr>
            <w:ins w:id="5576" w:author="Amarucci, Scott M" w:date="2016-02-17T14:39:00Z">
              <w:r>
                <w:rPr>
                  <w:b/>
                  <w:bCs/>
                  <w:iCs/>
                </w:rPr>
                <w:t>RISK TYPE</w:t>
              </w:r>
            </w:ins>
          </w:p>
        </w:tc>
        <w:tc>
          <w:tcPr>
            <w:tcW w:w="7848" w:type="dxa"/>
            <w:gridSpan w:val="4"/>
            <w:shd w:val="clear" w:color="auto" w:fill="auto"/>
            <w:tcPrChange w:id="5577" w:author="Amarucci, Scott M" w:date="2016-02-17T14:50:00Z">
              <w:tcPr>
                <w:tcW w:w="7848" w:type="dxa"/>
                <w:gridSpan w:val="4"/>
                <w:shd w:val="clear" w:color="auto" w:fill="auto"/>
              </w:tcPr>
            </w:tcPrChange>
          </w:tcPr>
          <w:p w:rsidR="00462F6E" w:rsidRPr="00206D41" w:rsidRDefault="00462F6E" w:rsidP="00BB7C56">
            <w:pPr>
              <w:spacing w:after="0" w:line="240" w:lineRule="auto"/>
              <w:rPr>
                <w:ins w:id="5578" w:author="Amarucci, Scott M" w:date="2016-02-17T14:39:00Z"/>
                <w:bCs/>
                <w:iCs/>
              </w:rPr>
            </w:pPr>
            <w:ins w:id="5579" w:author="Amarucci, Scott M" w:date="2016-02-17T14:39:00Z">
              <w:r>
                <w:rPr>
                  <w:bCs/>
                  <w:iCs/>
                </w:rPr>
                <w:t xml:space="preserve">Operational Risk </w:t>
              </w:r>
            </w:ins>
          </w:p>
        </w:tc>
      </w:tr>
      <w:tr w:rsidR="00B80034" w:rsidRPr="00206D41" w:rsidTr="00462F6E">
        <w:trPr>
          <w:trHeight w:val="523"/>
          <w:ins w:id="5580" w:author="Amarucci, Scott M" w:date="2016-02-17T15:15:00Z"/>
        </w:trPr>
        <w:tc>
          <w:tcPr>
            <w:tcW w:w="1728" w:type="dxa"/>
            <w:shd w:val="clear" w:color="auto" w:fill="auto"/>
          </w:tcPr>
          <w:p w:rsidR="00B80034" w:rsidRDefault="00B80034" w:rsidP="00BB7C56">
            <w:pPr>
              <w:rPr>
                <w:ins w:id="5581" w:author="Amarucci, Scott M" w:date="2016-02-17T15:15:00Z"/>
                <w:b/>
                <w:bCs/>
                <w:iCs/>
              </w:rPr>
            </w:pPr>
            <w:ins w:id="5582" w:author="Amarucci, Scott M" w:date="2016-02-17T15:15:00Z">
              <w:r>
                <w:rPr>
                  <w:b/>
                  <w:bCs/>
                  <w:iCs/>
                </w:rPr>
                <w:t>RATIONALE</w:t>
              </w:r>
            </w:ins>
          </w:p>
        </w:tc>
        <w:tc>
          <w:tcPr>
            <w:tcW w:w="7848" w:type="dxa"/>
            <w:gridSpan w:val="4"/>
            <w:shd w:val="clear" w:color="auto" w:fill="auto"/>
          </w:tcPr>
          <w:p w:rsidR="00B80034" w:rsidRDefault="001845F8" w:rsidP="00B13255">
            <w:pPr>
              <w:spacing w:after="0" w:line="240" w:lineRule="auto"/>
              <w:rPr>
                <w:ins w:id="5583" w:author="Amarucci, Scott M" w:date="2016-02-17T15:15:00Z"/>
                <w:bCs/>
                <w:iCs/>
              </w:rPr>
            </w:pPr>
            <w:ins w:id="5584" w:author="Amarucci, Scott M" w:date="2016-02-19T12:05:00Z">
              <w:r>
                <w:rPr>
                  <w:bCs/>
                  <w:iCs/>
                </w:rPr>
                <w:t xml:space="preserve">Indicates level of concentration amongst significant </w:t>
              </w:r>
            </w:ins>
            <w:ins w:id="5585" w:author="Amarucci, Scott M" w:date="2016-02-19T12:08:00Z">
              <w:r>
                <w:rPr>
                  <w:bCs/>
                  <w:iCs/>
                </w:rPr>
                <w:t xml:space="preserve">operational risk </w:t>
              </w:r>
            </w:ins>
            <w:ins w:id="5586" w:author="Amarucci, Scott M" w:date="2016-02-19T12:05:00Z">
              <w:r>
                <w:rPr>
                  <w:bCs/>
                  <w:iCs/>
                </w:rPr>
                <w:t>losses</w:t>
              </w:r>
            </w:ins>
          </w:p>
        </w:tc>
      </w:tr>
      <w:tr w:rsidR="00462F6E" w:rsidRPr="00206D41" w:rsidTr="00BB7C56">
        <w:trPr>
          <w:trHeight w:val="270"/>
          <w:ins w:id="5587" w:author="Amarucci, Scott M" w:date="2016-02-17T14:39:00Z"/>
        </w:trPr>
        <w:tc>
          <w:tcPr>
            <w:tcW w:w="1728" w:type="dxa"/>
            <w:vMerge w:val="restart"/>
            <w:shd w:val="clear" w:color="auto" w:fill="auto"/>
          </w:tcPr>
          <w:p w:rsidR="00462F6E" w:rsidRPr="00206D41" w:rsidRDefault="00462F6E" w:rsidP="00462F6E">
            <w:pPr>
              <w:rPr>
                <w:ins w:id="5588" w:author="Amarucci, Scott M" w:date="2016-02-17T14:39:00Z"/>
                <w:b/>
                <w:bCs/>
                <w:iCs/>
              </w:rPr>
            </w:pPr>
            <w:ins w:id="5589" w:author="Amarucci, Scott M" w:date="2016-02-17T14:39:00Z">
              <w:r>
                <w:rPr>
                  <w:b/>
                  <w:bCs/>
                  <w:iCs/>
                </w:rPr>
                <w:t xml:space="preserve">ENTITY </w:t>
              </w:r>
            </w:ins>
          </w:p>
        </w:tc>
        <w:tc>
          <w:tcPr>
            <w:tcW w:w="2304" w:type="dxa"/>
            <w:shd w:val="clear" w:color="auto" w:fill="auto"/>
          </w:tcPr>
          <w:p w:rsidR="00462F6E" w:rsidRPr="00B10D1A" w:rsidRDefault="00462F6E" w:rsidP="00462F6E">
            <w:pPr>
              <w:spacing w:after="0" w:line="240" w:lineRule="auto"/>
              <w:rPr>
                <w:ins w:id="5590" w:author="Amarucci, Scott M" w:date="2016-02-17T14:39:00Z"/>
                <w:b/>
                <w:bCs/>
                <w:iCs/>
              </w:rPr>
            </w:pPr>
            <w:ins w:id="5591" w:author="Amarucci, Scott M" w:date="2016-02-17T14:50:00Z">
              <w:r w:rsidRPr="007973F5">
                <w:rPr>
                  <w:b/>
                  <w:bCs/>
                  <w:iCs/>
                </w:rPr>
                <w:t>SHUSA</w:t>
              </w:r>
            </w:ins>
          </w:p>
        </w:tc>
        <w:tc>
          <w:tcPr>
            <w:tcW w:w="2772" w:type="dxa"/>
            <w:shd w:val="clear" w:color="auto" w:fill="auto"/>
          </w:tcPr>
          <w:p w:rsidR="00462F6E" w:rsidRPr="00B10D1A" w:rsidRDefault="00462F6E" w:rsidP="00462F6E">
            <w:pPr>
              <w:spacing w:after="0" w:line="240" w:lineRule="auto"/>
              <w:rPr>
                <w:ins w:id="5592" w:author="Amarucci, Scott M" w:date="2016-02-17T14:39:00Z"/>
                <w:b/>
                <w:bCs/>
                <w:iCs/>
              </w:rPr>
            </w:pPr>
            <w:ins w:id="5593" w:author="Amarucci, Scott M" w:date="2016-02-17T14:50:00Z">
              <w:r w:rsidRPr="007973F5">
                <w:rPr>
                  <w:b/>
                  <w:bCs/>
                  <w:iCs/>
                </w:rPr>
                <w:t>SBNA</w:t>
              </w:r>
            </w:ins>
          </w:p>
        </w:tc>
        <w:tc>
          <w:tcPr>
            <w:tcW w:w="2772" w:type="dxa"/>
            <w:gridSpan w:val="2"/>
            <w:shd w:val="clear" w:color="auto" w:fill="auto"/>
          </w:tcPr>
          <w:p w:rsidR="00462F6E" w:rsidRPr="00B10D1A" w:rsidRDefault="00462F6E" w:rsidP="00462F6E">
            <w:pPr>
              <w:spacing w:after="0" w:line="240" w:lineRule="auto"/>
              <w:rPr>
                <w:ins w:id="5594" w:author="Amarucci, Scott M" w:date="2016-02-17T14:39:00Z"/>
                <w:b/>
                <w:bCs/>
                <w:iCs/>
              </w:rPr>
            </w:pPr>
            <w:ins w:id="5595" w:author="Amarucci, Scott M" w:date="2016-02-17T14:50:00Z">
              <w:r w:rsidRPr="007973F5">
                <w:rPr>
                  <w:b/>
                  <w:bCs/>
                  <w:iCs/>
                </w:rPr>
                <w:t>SC</w:t>
              </w:r>
            </w:ins>
          </w:p>
        </w:tc>
      </w:tr>
      <w:tr w:rsidR="00462F6E" w:rsidRPr="00206D41" w:rsidTr="00BB7C56">
        <w:trPr>
          <w:trHeight w:val="270"/>
          <w:ins w:id="5596" w:author="Amarucci, Scott M" w:date="2016-02-17T14:39:00Z"/>
        </w:trPr>
        <w:tc>
          <w:tcPr>
            <w:tcW w:w="1728" w:type="dxa"/>
            <w:vMerge/>
            <w:shd w:val="clear" w:color="auto" w:fill="auto"/>
          </w:tcPr>
          <w:p w:rsidR="00462F6E" w:rsidRDefault="00462F6E" w:rsidP="00462F6E">
            <w:pPr>
              <w:rPr>
                <w:ins w:id="5597" w:author="Amarucci, Scott M" w:date="2016-02-17T14:39:00Z"/>
                <w:b/>
                <w:bCs/>
                <w:iCs/>
              </w:rPr>
            </w:pPr>
          </w:p>
        </w:tc>
        <w:tc>
          <w:tcPr>
            <w:tcW w:w="2304" w:type="dxa"/>
            <w:shd w:val="clear" w:color="auto" w:fill="auto"/>
          </w:tcPr>
          <w:p w:rsidR="00462F6E" w:rsidRPr="00206D41" w:rsidRDefault="00462F6E" w:rsidP="00462F6E">
            <w:pPr>
              <w:spacing w:after="0" w:line="240" w:lineRule="auto"/>
              <w:rPr>
                <w:ins w:id="5598" w:author="Amarucci, Scott M" w:date="2016-02-17T14:39:00Z"/>
                <w:bCs/>
                <w:iCs/>
              </w:rPr>
            </w:pPr>
            <w:ins w:id="5599" w:author="Amarucci, Scott M" w:date="2016-02-17T14:50:00Z">
              <w:r>
                <w:rPr>
                  <w:bCs/>
                  <w:iCs/>
                </w:rPr>
                <w:t>Yes</w:t>
              </w:r>
            </w:ins>
          </w:p>
        </w:tc>
        <w:tc>
          <w:tcPr>
            <w:tcW w:w="2772" w:type="dxa"/>
            <w:shd w:val="clear" w:color="auto" w:fill="auto"/>
          </w:tcPr>
          <w:p w:rsidR="00462F6E" w:rsidRPr="00206D41" w:rsidRDefault="00462F6E" w:rsidP="00462F6E">
            <w:pPr>
              <w:spacing w:after="0" w:line="240" w:lineRule="auto"/>
              <w:rPr>
                <w:ins w:id="5600" w:author="Amarucci, Scott M" w:date="2016-02-17T14:39:00Z"/>
                <w:bCs/>
                <w:iCs/>
              </w:rPr>
            </w:pPr>
            <w:ins w:id="5601" w:author="Amarucci, Scott M" w:date="2016-02-17T14:56:00Z">
              <w:r>
                <w:rPr>
                  <w:bCs/>
                  <w:iCs/>
                </w:rPr>
                <w:t>Yes</w:t>
              </w:r>
            </w:ins>
          </w:p>
        </w:tc>
        <w:tc>
          <w:tcPr>
            <w:tcW w:w="2772" w:type="dxa"/>
            <w:gridSpan w:val="2"/>
            <w:shd w:val="clear" w:color="auto" w:fill="auto"/>
          </w:tcPr>
          <w:p w:rsidR="00462F6E" w:rsidRPr="00206D41" w:rsidRDefault="00462F6E" w:rsidP="00462F6E">
            <w:pPr>
              <w:spacing w:after="0" w:line="240" w:lineRule="auto"/>
              <w:rPr>
                <w:ins w:id="5602" w:author="Amarucci, Scott M" w:date="2016-02-17T14:39:00Z"/>
                <w:bCs/>
                <w:iCs/>
              </w:rPr>
            </w:pPr>
            <w:ins w:id="5603" w:author="Amarucci, Scott M" w:date="2016-02-17T14:56:00Z">
              <w:r>
                <w:rPr>
                  <w:bCs/>
                  <w:iCs/>
                </w:rPr>
                <w:t>Yes</w:t>
              </w:r>
            </w:ins>
          </w:p>
        </w:tc>
      </w:tr>
      <w:tr w:rsidR="00462F6E" w:rsidRPr="00206D41" w:rsidTr="00BB7C56">
        <w:trPr>
          <w:trHeight w:val="270"/>
          <w:ins w:id="5604" w:author="Amarucci, Scott M" w:date="2016-02-17T14:49:00Z"/>
        </w:trPr>
        <w:tc>
          <w:tcPr>
            <w:tcW w:w="1728" w:type="dxa"/>
            <w:vMerge/>
            <w:shd w:val="clear" w:color="auto" w:fill="auto"/>
          </w:tcPr>
          <w:p w:rsidR="00462F6E" w:rsidRDefault="00462F6E" w:rsidP="00462F6E">
            <w:pPr>
              <w:rPr>
                <w:ins w:id="5605" w:author="Amarucci, Scott M" w:date="2016-02-17T14:49:00Z"/>
                <w:b/>
                <w:bCs/>
                <w:iCs/>
              </w:rPr>
            </w:pPr>
          </w:p>
        </w:tc>
        <w:tc>
          <w:tcPr>
            <w:tcW w:w="2304" w:type="dxa"/>
            <w:shd w:val="clear" w:color="auto" w:fill="auto"/>
          </w:tcPr>
          <w:p w:rsidR="00462F6E" w:rsidRDefault="00462F6E" w:rsidP="00462F6E">
            <w:pPr>
              <w:spacing w:after="0" w:line="240" w:lineRule="auto"/>
              <w:rPr>
                <w:ins w:id="5606" w:author="Amarucci, Scott M" w:date="2016-02-17T14:49:00Z"/>
                <w:bCs/>
                <w:iCs/>
              </w:rPr>
            </w:pPr>
            <w:ins w:id="5607" w:author="Amarucci, Scott M" w:date="2016-02-17T14:50:00Z">
              <w:r>
                <w:rPr>
                  <w:b/>
                  <w:bCs/>
                  <w:iCs/>
                </w:rPr>
                <w:t>SIS</w:t>
              </w:r>
            </w:ins>
          </w:p>
        </w:tc>
        <w:tc>
          <w:tcPr>
            <w:tcW w:w="2772" w:type="dxa"/>
            <w:shd w:val="clear" w:color="auto" w:fill="auto"/>
          </w:tcPr>
          <w:p w:rsidR="00462F6E" w:rsidRDefault="00462F6E" w:rsidP="00462F6E">
            <w:pPr>
              <w:spacing w:after="0" w:line="240" w:lineRule="auto"/>
              <w:rPr>
                <w:ins w:id="5608" w:author="Amarucci, Scott M" w:date="2016-02-17T14:49:00Z"/>
                <w:bCs/>
                <w:iCs/>
              </w:rPr>
            </w:pPr>
            <w:ins w:id="5609" w:author="Amarucci, Scott M" w:date="2016-02-17T14:50:00Z">
              <w:r>
                <w:rPr>
                  <w:b/>
                  <w:bCs/>
                  <w:iCs/>
                </w:rPr>
                <w:t>BSI Miami</w:t>
              </w:r>
            </w:ins>
          </w:p>
        </w:tc>
        <w:tc>
          <w:tcPr>
            <w:tcW w:w="1386" w:type="dxa"/>
            <w:shd w:val="clear" w:color="auto" w:fill="auto"/>
          </w:tcPr>
          <w:p w:rsidR="00462F6E" w:rsidRDefault="00462F6E" w:rsidP="00462F6E">
            <w:pPr>
              <w:spacing w:after="0" w:line="240" w:lineRule="auto"/>
              <w:rPr>
                <w:ins w:id="5610" w:author="Amarucci, Scott M" w:date="2016-02-17T14:49:00Z"/>
                <w:bCs/>
                <w:iCs/>
              </w:rPr>
            </w:pPr>
            <w:ins w:id="5611" w:author="Amarucci, Scott M" w:date="2016-02-17T14:50:00Z">
              <w:r>
                <w:rPr>
                  <w:b/>
                  <w:bCs/>
                  <w:iCs/>
                </w:rPr>
                <w:t>BSPR</w:t>
              </w:r>
            </w:ins>
          </w:p>
        </w:tc>
        <w:tc>
          <w:tcPr>
            <w:tcW w:w="1386" w:type="dxa"/>
            <w:shd w:val="clear" w:color="auto" w:fill="auto"/>
          </w:tcPr>
          <w:p w:rsidR="00462F6E" w:rsidRPr="00462F6E" w:rsidRDefault="00462F6E" w:rsidP="00BB7C56">
            <w:pPr>
              <w:spacing w:after="0" w:line="240" w:lineRule="auto"/>
              <w:rPr>
                <w:ins w:id="5612" w:author="Amarucci, Scott M" w:date="2016-02-17T14:49:00Z"/>
                <w:b/>
                <w:bCs/>
                <w:iCs/>
                <w:rPrChange w:id="5613" w:author="Amarucci, Scott M" w:date="2016-02-17T14:55:00Z">
                  <w:rPr>
                    <w:ins w:id="5614" w:author="Amarucci, Scott M" w:date="2016-02-17T14:49:00Z"/>
                    <w:bCs/>
                    <w:iCs/>
                  </w:rPr>
                </w:rPrChange>
              </w:rPr>
            </w:pPr>
            <w:ins w:id="5615" w:author="Amarucci, Scott M" w:date="2016-02-17T14:55:00Z">
              <w:r>
                <w:rPr>
                  <w:b/>
                  <w:bCs/>
                  <w:iCs/>
                </w:rPr>
                <w:t>SSLLC</w:t>
              </w:r>
            </w:ins>
          </w:p>
        </w:tc>
      </w:tr>
      <w:tr w:rsidR="00462F6E" w:rsidRPr="00206D41" w:rsidTr="00BB7C56">
        <w:trPr>
          <w:trHeight w:val="270"/>
          <w:ins w:id="5616" w:author="Amarucci, Scott M" w:date="2016-02-17T14:49:00Z"/>
        </w:trPr>
        <w:tc>
          <w:tcPr>
            <w:tcW w:w="1728" w:type="dxa"/>
            <w:vMerge/>
            <w:shd w:val="clear" w:color="auto" w:fill="auto"/>
          </w:tcPr>
          <w:p w:rsidR="00462F6E" w:rsidRDefault="00462F6E" w:rsidP="00462F6E">
            <w:pPr>
              <w:rPr>
                <w:ins w:id="5617" w:author="Amarucci, Scott M" w:date="2016-02-17T14:49:00Z"/>
                <w:b/>
                <w:bCs/>
                <w:iCs/>
              </w:rPr>
            </w:pPr>
          </w:p>
        </w:tc>
        <w:tc>
          <w:tcPr>
            <w:tcW w:w="2304" w:type="dxa"/>
            <w:shd w:val="clear" w:color="auto" w:fill="auto"/>
          </w:tcPr>
          <w:p w:rsidR="00462F6E" w:rsidRDefault="00462F6E" w:rsidP="00462F6E">
            <w:pPr>
              <w:spacing w:after="0" w:line="240" w:lineRule="auto"/>
              <w:rPr>
                <w:ins w:id="5618" w:author="Amarucci, Scott M" w:date="2016-02-17T14:49:00Z"/>
                <w:bCs/>
                <w:iCs/>
              </w:rPr>
            </w:pPr>
            <w:ins w:id="5619" w:author="Amarucci, Scott M" w:date="2016-02-17T14:56:00Z">
              <w:r>
                <w:rPr>
                  <w:bCs/>
                  <w:iCs/>
                </w:rPr>
                <w:t>Yes</w:t>
              </w:r>
            </w:ins>
          </w:p>
        </w:tc>
        <w:tc>
          <w:tcPr>
            <w:tcW w:w="2772" w:type="dxa"/>
            <w:shd w:val="clear" w:color="auto" w:fill="auto"/>
          </w:tcPr>
          <w:p w:rsidR="00462F6E" w:rsidRDefault="00462F6E" w:rsidP="00462F6E">
            <w:pPr>
              <w:spacing w:after="0" w:line="240" w:lineRule="auto"/>
              <w:rPr>
                <w:ins w:id="5620" w:author="Amarucci, Scott M" w:date="2016-02-17T14:49:00Z"/>
                <w:bCs/>
                <w:iCs/>
              </w:rPr>
            </w:pPr>
            <w:ins w:id="5621" w:author="Amarucci, Scott M" w:date="2016-02-17T14:50:00Z">
              <w:r>
                <w:rPr>
                  <w:bCs/>
                  <w:iCs/>
                </w:rPr>
                <w:t>Yes</w:t>
              </w:r>
            </w:ins>
          </w:p>
        </w:tc>
        <w:tc>
          <w:tcPr>
            <w:tcW w:w="1386" w:type="dxa"/>
            <w:shd w:val="clear" w:color="auto" w:fill="auto"/>
          </w:tcPr>
          <w:p w:rsidR="00462F6E" w:rsidRDefault="00462F6E" w:rsidP="00462F6E">
            <w:pPr>
              <w:spacing w:after="0" w:line="240" w:lineRule="auto"/>
              <w:rPr>
                <w:ins w:id="5622" w:author="Amarucci, Scott M" w:date="2016-02-17T14:49:00Z"/>
                <w:bCs/>
                <w:iCs/>
              </w:rPr>
            </w:pPr>
            <w:ins w:id="5623" w:author="Amarucci, Scott M" w:date="2016-02-17T14:56:00Z">
              <w:r>
                <w:rPr>
                  <w:bCs/>
                  <w:iCs/>
                </w:rPr>
                <w:t>Yes</w:t>
              </w:r>
            </w:ins>
          </w:p>
        </w:tc>
        <w:tc>
          <w:tcPr>
            <w:tcW w:w="1386" w:type="dxa"/>
            <w:shd w:val="clear" w:color="auto" w:fill="auto"/>
          </w:tcPr>
          <w:p w:rsidR="00462F6E" w:rsidRDefault="00462F6E" w:rsidP="00462F6E">
            <w:pPr>
              <w:spacing w:after="0" w:line="240" w:lineRule="auto"/>
              <w:rPr>
                <w:ins w:id="5624" w:author="Amarucci, Scott M" w:date="2016-02-17T14:49:00Z"/>
                <w:bCs/>
                <w:iCs/>
              </w:rPr>
            </w:pPr>
            <w:ins w:id="5625" w:author="Amarucci, Scott M" w:date="2016-02-17T14:56:00Z">
              <w:r>
                <w:rPr>
                  <w:bCs/>
                  <w:iCs/>
                </w:rPr>
                <w:t>Yes</w:t>
              </w:r>
            </w:ins>
          </w:p>
        </w:tc>
      </w:tr>
      <w:tr w:rsidR="00617324" w:rsidRPr="00206D41" w:rsidTr="00BB7C56">
        <w:trPr>
          <w:trHeight w:val="270"/>
          <w:ins w:id="5626" w:author="Amarucci, Scott M" w:date="2016-02-17T14:39:00Z"/>
        </w:trPr>
        <w:tc>
          <w:tcPr>
            <w:tcW w:w="1728" w:type="dxa"/>
            <w:vMerge w:val="restart"/>
            <w:shd w:val="clear" w:color="auto" w:fill="auto"/>
          </w:tcPr>
          <w:p w:rsidR="00617324" w:rsidRPr="00206D41" w:rsidRDefault="00617324" w:rsidP="00462F6E">
            <w:pPr>
              <w:rPr>
                <w:ins w:id="5627" w:author="Amarucci, Scott M" w:date="2016-02-17T14:39:00Z"/>
                <w:b/>
                <w:bCs/>
                <w:iCs/>
              </w:rPr>
            </w:pPr>
            <w:ins w:id="5628" w:author="Amarucci, Scott M" w:date="2016-02-17T14:39:00Z">
              <w:r>
                <w:rPr>
                  <w:b/>
                  <w:bCs/>
                  <w:iCs/>
                </w:rPr>
                <w:t>METRIC OWNER</w:t>
              </w:r>
            </w:ins>
          </w:p>
        </w:tc>
        <w:tc>
          <w:tcPr>
            <w:tcW w:w="2304" w:type="dxa"/>
            <w:shd w:val="clear" w:color="auto" w:fill="auto"/>
          </w:tcPr>
          <w:p w:rsidR="00617324" w:rsidRPr="00B10D1A" w:rsidRDefault="00617324" w:rsidP="00462F6E">
            <w:pPr>
              <w:spacing w:after="0" w:line="240" w:lineRule="auto"/>
              <w:rPr>
                <w:ins w:id="5629" w:author="Amarucci, Scott M" w:date="2016-02-17T14:39:00Z"/>
                <w:b/>
                <w:bCs/>
                <w:iCs/>
              </w:rPr>
            </w:pPr>
            <w:ins w:id="5630" w:author="Amarucci, Scott M" w:date="2016-02-17T14:39:00Z">
              <w:r w:rsidRPr="00B10D1A">
                <w:rPr>
                  <w:b/>
                  <w:bCs/>
                  <w:iCs/>
                </w:rPr>
                <w:t>SHUSA</w:t>
              </w:r>
            </w:ins>
          </w:p>
        </w:tc>
        <w:tc>
          <w:tcPr>
            <w:tcW w:w="2772" w:type="dxa"/>
            <w:shd w:val="clear" w:color="auto" w:fill="auto"/>
          </w:tcPr>
          <w:p w:rsidR="00617324" w:rsidRPr="00B10D1A" w:rsidRDefault="00617324" w:rsidP="00462F6E">
            <w:pPr>
              <w:spacing w:after="0" w:line="240" w:lineRule="auto"/>
              <w:rPr>
                <w:ins w:id="5631" w:author="Amarucci, Scott M" w:date="2016-02-17T14:39:00Z"/>
                <w:b/>
                <w:bCs/>
                <w:iCs/>
              </w:rPr>
            </w:pPr>
            <w:ins w:id="5632" w:author="Amarucci, Scott M" w:date="2016-02-17T14:39:00Z">
              <w:r w:rsidRPr="00B10D1A">
                <w:rPr>
                  <w:b/>
                  <w:bCs/>
                  <w:iCs/>
                </w:rPr>
                <w:t>SBNA</w:t>
              </w:r>
            </w:ins>
          </w:p>
        </w:tc>
        <w:tc>
          <w:tcPr>
            <w:tcW w:w="2772" w:type="dxa"/>
            <w:gridSpan w:val="2"/>
            <w:shd w:val="clear" w:color="auto" w:fill="auto"/>
          </w:tcPr>
          <w:p w:rsidR="00617324" w:rsidRPr="00B10D1A" w:rsidRDefault="00617324" w:rsidP="00462F6E">
            <w:pPr>
              <w:spacing w:after="0" w:line="240" w:lineRule="auto"/>
              <w:rPr>
                <w:ins w:id="5633" w:author="Amarucci, Scott M" w:date="2016-02-17T14:39:00Z"/>
                <w:b/>
                <w:bCs/>
                <w:iCs/>
              </w:rPr>
            </w:pPr>
            <w:ins w:id="5634" w:author="Amarucci, Scott M" w:date="2016-02-17T14:39:00Z">
              <w:r w:rsidRPr="00B10D1A">
                <w:rPr>
                  <w:b/>
                  <w:bCs/>
                  <w:iCs/>
                </w:rPr>
                <w:t>SC</w:t>
              </w:r>
            </w:ins>
          </w:p>
        </w:tc>
      </w:tr>
      <w:tr w:rsidR="00617324" w:rsidRPr="00206D41" w:rsidTr="00BB7C56">
        <w:trPr>
          <w:trHeight w:val="252"/>
          <w:ins w:id="5635" w:author="Amarucci, Scott M" w:date="2016-02-17T14:39:00Z"/>
        </w:trPr>
        <w:tc>
          <w:tcPr>
            <w:tcW w:w="1728" w:type="dxa"/>
            <w:vMerge/>
            <w:shd w:val="clear" w:color="auto" w:fill="auto"/>
          </w:tcPr>
          <w:p w:rsidR="00617324" w:rsidRPr="00206D41" w:rsidRDefault="00617324" w:rsidP="00462F6E">
            <w:pPr>
              <w:rPr>
                <w:ins w:id="5636" w:author="Amarucci, Scott M" w:date="2016-02-17T14:39:00Z"/>
                <w:b/>
                <w:bCs/>
                <w:iCs/>
              </w:rPr>
            </w:pPr>
          </w:p>
        </w:tc>
        <w:tc>
          <w:tcPr>
            <w:tcW w:w="2304" w:type="dxa"/>
            <w:shd w:val="clear" w:color="auto" w:fill="auto"/>
          </w:tcPr>
          <w:p w:rsidR="00617324" w:rsidRPr="00206D41" w:rsidRDefault="00617324" w:rsidP="00462F6E">
            <w:pPr>
              <w:spacing w:after="0" w:line="240" w:lineRule="auto"/>
              <w:rPr>
                <w:ins w:id="5637" w:author="Amarucci, Scott M" w:date="2016-02-17T14:39:00Z"/>
                <w:bCs/>
                <w:iCs/>
              </w:rPr>
            </w:pPr>
            <w:ins w:id="5638" w:author="Amarucci, Scott M" w:date="2016-02-17T14:39:00Z">
              <w:r>
                <w:rPr>
                  <w:bCs/>
                  <w:iCs/>
                </w:rPr>
                <w:t>SHUSA Director of Operational Risk</w:t>
              </w:r>
            </w:ins>
          </w:p>
        </w:tc>
        <w:tc>
          <w:tcPr>
            <w:tcW w:w="2772" w:type="dxa"/>
            <w:shd w:val="clear" w:color="auto" w:fill="auto"/>
          </w:tcPr>
          <w:p w:rsidR="00617324" w:rsidRPr="00206D41" w:rsidRDefault="00617324" w:rsidP="00356CCB">
            <w:pPr>
              <w:spacing w:after="0" w:line="240" w:lineRule="auto"/>
              <w:rPr>
                <w:ins w:id="5639" w:author="Amarucci, Scott M" w:date="2016-02-17T14:39:00Z"/>
                <w:bCs/>
                <w:iCs/>
              </w:rPr>
            </w:pPr>
            <w:ins w:id="5640" w:author="Amarucci, Scott M" w:date="2016-02-17T14:39:00Z">
              <w:r>
                <w:rPr>
                  <w:bCs/>
                  <w:iCs/>
                </w:rPr>
                <w:t>SBNA Dir</w:t>
              </w:r>
            </w:ins>
            <w:ins w:id="5641" w:author="Amarucci, Scott M" w:date="2016-02-17T14:59:00Z">
              <w:r>
                <w:rPr>
                  <w:bCs/>
                  <w:iCs/>
                </w:rPr>
                <w:t>.</w:t>
              </w:r>
            </w:ins>
            <w:ins w:id="5642" w:author="Amarucci, Scott M" w:date="2016-02-17T14:39:00Z">
              <w:r>
                <w:rPr>
                  <w:bCs/>
                  <w:iCs/>
                </w:rPr>
                <w:t xml:space="preserve"> of Operational Risk</w:t>
              </w:r>
            </w:ins>
          </w:p>
        </w:tc>
        <w:tc>
          <w:tcPr>
            <w:tcW w:w="2772" w:type="dxa"/>
            <w:gridSpan w:val="2"/>
            <w:shd w:val="clear" w:color="auto" w:fill="auto"/>
          </w:tcPr>
          <w:p w:rsidR="00617324" w:rsidRPr="00206D41" w:rsidRDefault="00617324" w:rsidP="00356CCB">
            <w:pPr>
              <w:spacing w:after="0" w:line="240" w:lineRule="auto"/>
              <w:rPr>
                <w:ins w:id="5643" w:author="Amarucci, Scott M" w:date="2016-02-17T14:39:00Z"/>
                <w:bCs/>
                <w:iCs/>
              </w:rPr>
            </w:pPr>
            <w:ins w:id="5644" w:author="Amarucci, Scott M" w:date="2016-02-17T14:39:00Z">
              <w:r>
                <w:rPr>
                  <w:bCs/>
                  <w:iCs/>
                </w:rPr>
                <w:t xml:space="preserve">SC </w:t>
              </w:r>
              <w:proofErr w:type="spellStart"/>
              <w:r>
                <w:rPr>
                  <w:bCs/>
                  <w:iCs/>
                </w:rPr>
                <w:t>Dir</w:t>
              </w:r>
            </w:ins>
            <w:ins w:id="5645" w:author="Amarucci, Scott M" w:date="2016-02-17T14:59:00Z">
              <w:r>
                <w:rPr>
                  <w:bCs/>
                  <w:iCs/>
                </w:rPr>
                <w:t>.</w:t>
              </w:r>
            </w:ins>
            <w:ins w:id="5646" w:author="Amarucci, Scott M" w:date="2016-02-17T14:39:00Z">
              <w:r>
                <w:rPr>
                  <w:bCs/>
                  <w:iCs/>
                </w:rPr>
                <w:t>of</w:t>
              </w:r>
              <w:proofErr w:type="spellEnd"/>
              <w:r>
                <w:rPr>
                  <w:bCs/>
                  <w:iCs/>
                </w:rPr>
                <w:t xml:space="preserve"> Operational Risk</w:t>
              </w:r>
            </w:ins>
          </w:p>
        </w:tc>
      </w:tr>
      <w:tr w:rsidR="00617324" w:rsidRPr="00206D41" w:rsidTr="00617324">
        <w:tblPrEx>
          <w:tblPrExChange w:id="5647" w:author="Amarucci, Scott M" w:date="2016-02-17T15:59:00Z">
            <w:tblPrEx>
              <w:tblW w:w="9576" w:type="dxa"/>
            </w:tblPrEx>
          </w:tblPrExChange>
        </w:tblPrEx>
        <w:trPr>
          <w:trHeight w:val="303"/>
          <w:ins w:id="5648" w:author="Amarucci, Scott M" w:date="2016-02-17T14:57:00Z"/>
          <w:trPrChange w:id="5649" w:author="Amarucci, Scott M" w:date="2016-02-17T15:59:00Z">
            <w:trPr>
              <w:trHeight w:val="252"/>
            </w:trPr>
          </w:trPrChange>
        </w:trPr>
        <w:tc>
          <w:tcPr>
            <w:tcW w:w="1728" w:type="dxa"/>
            <w:vMerge/>
            <w:shd w:val="clear" w:color="auto" w:fill="auto"/>
            <w:tcPrChange w:id="5650" w:author="Amarucci, Scott M" w:date="2016-02-17T15:59:00Z">
              <w:tcPr>
                <w:tcW w:w="1728" w:type="dxa"/>
                <w:vMerge/>
                <w:shd w:val="clear" w:color="auto" w:fill="auto"/>
              </w:tcPr>
            </w:tcPrChange>
          </w:tcPr>
          <w:p w:rsidR="00617324" w:rsidRPr="00206D41" w:rsidRDefault="00617324" w:rsidP="00462F6E">
            <w:pPr>
              <w:rPr>
                <w:ins w:id="5651" w:author="Amarucci, Scott M" w:date="2016-02-17T14:57:00Z"/>
                <w:b/>
                <w:bCs/>
                <w:iCs/>
              </w:rPr>
            </w:pPr>
          </w:p>
        </w:tc>
        <w:tc>
          <w:tcPr>
            <w:tcW w:w="2304" w:type="dxa"/>
            <w:shd w:val="clear" w:color="auto" w:fill="auto"/>
            <w:tcPrChange w:id="5652" w:author="Amarucci, Scott M" w:date="2016-02-17T15:59:00Z">
              <w:tcPr>
                <w:tcW w:w="2304" w:type="dxa"/>
                <w:shd w:val="clear" w:color="auto" w:fill="auto"/>
              </w:tcPr>
            </w:tcPrChange>
          </w:tcPr>
          <w:p w:rsidR="00617324" w:rsidRPr="00462F6E" w:rsidRDefault="00617324" w:rsidP="00462F6E">
            <w:pPr>
              <w:spacing w:after="0" w:line="240" w:lineRule="auto"/>
              <w:rPr>
                <w:ins w:id="5653" w:author="Amarucci, Scott M" w:date="2016-02-17T14:57:00Z"/>
                <w:b/>
                <w:bCs/>
                <w:iCs/>
                <w:rPrChange w:id="5654" w:author="Amarucci, Scott M" w:date="2016-02-17T14:57:00Z">
                  <w:rPr>
                    <w:ins w:id="5655" w:author="Amarucci, Scott M" w:date="2016-02-17T14:57:00Z"/>
                    <w:bCs/>
                    <w:iCs/>
                  </w:rPr>
                </w:rPrChange>
              </w:rPr>
            </w:pPr>
            <w:ins w:id="5656" w:author="Amarucci, Scott M" w:date="2016-02-17T14:57:00Z">
              <w:r>
                <w:rPr>
                  <w:b/>
                  <w:bCs/>
                  <w:iCs/>
                </w:rPr>
                <w:t>SIS</w:t>
              </w:r>
            </w:ins>
          </w:p>
        </w:tc>
        <w:tc>
          <w:tcPr>
            <w:tcW w:w="2772" w:type="dxa"/>
            <w:shd w:val="clear" w:color="auto" w:fill="auto"/>
            <w:tcPrChange w:id="5657" w:author="Amarucci, Scott M" w:date="2016-02-17T15:59:00Z">
              <w:tcPr>
                <w:tcW w:w="2772" w:type="dxa"/>
                <w:shd w:val="clear" w:color="auto" w:fill="auto"/>
              </w:tcPr>
            </w:tcPrChange>
          </w:tcPr>
          <w:p w:rsidR="00617324" w:rsidRPr="00462F6E" w:rsidRDefault="00617324" w:rsidP="00462F6E">
            <w:pPr>
              <w:spacing w:after="0" w:line="240" w:lineRule="auto"/>
              <w:rPr>
                <w:ins w:id="5658" w:author="Amarucci, Scott M" w:date="2016-02-17T14:57:00Z"/>
                <w:b/>
                <w:bCs/>
                <w:iCs/>
                <w:rPrChange w:id="5659" w:author="Amarucci, Scott M" w:date="2016-02-17T14:57:00Z">
                  <w:rPr>
                    <w:ins w:id="5660" w:author="Amarucci, Scott M" w:date="2016-02-17T14:57:00Z"/>
                    <w:bCs/>
                    <w:iCs/>
                  </w:rPr>
                </w:rPrChange>
              </w:rPr>
            </w:pPr>
            <w:ins w:id="5661" w:author="Amarucci, Scott M" w:date="2016-02-17T14:57:00Z">
              <w:r>
                <w:rPr>
                  <w:b/>
                  <w:bCs/>
                  <w:iCs/>
                </w:rPr>
                <w:t>BSI Miami</w:t>
              </w:r>
            </w:ins>
          </w:p>
        </w:tc>
        <w:tc>
          <w:tcPr>
            <w:tcW w:w="2772" w:type="dxa"/>
            <w:gridSpan w:val="2"/>
            <w:shd w:val="clear" w:color="auto" w:fill="auto"/>
            <w:tcPrChange w:id="5662" w:author="Amarucci, Scott M" w:date="2016-02-17T15:59:00Z">
              <w:tcPr>
                <w:tcW w:w="2772" w:type="dxa"/>
                <w:gridSpan w:val="2"/>
                <w:shd w:val="clear" w:color="auto" w:fill="auto"/>
              </w:tcPr>
            </w:tcPrChange>
          </w:tcPr>
          <w:p w:rsidR="00617324" w:rsidRPr="00462F6E" w:rsidRDefault="00617324" w:rsidP="002734F4">
            <w:pPr>
              <w:spacing w:after="0" w:line="240" w:lineRule="auto"/>
              <w:rPr>
                <w:ins w:id="5663" w:author="Amarucci, Scott M" w:date="2016-02-17T14:57:00Z"/>
                <w:b/>
                <w:bCs/>
                <w:iCs/>
                <w:rPrChange w:id="5664" w:author="Amarucci, Scott M" w:date="2016-02-17T14:58:00Z">
                  <w:rPr>
                    <w:ins w:id="5665" w:author="Amarucci, Scott M" w:date="2016-02-17T14:57:00Z"/>
                    <w:bCs/>
                    <w:iCs/>
                  </w:rPr>
                </w:rPrChange>
              </w:rPr>
            </w:pPr>
            <w:ins w:id="5666" w:author="Amarucci, Scott M" w:date="2016-02-17T14:57:00Z">
              <w:r>
                <w:rPr>
                  <w:b/>
                  <w:bCs/>
                  <w:iCs/>
                </w:rPr>
                <w:t>BSPR</w:t>
              </w:r>
            </w:ins>
          </w:p>
        </w:tc>
      </w:tr>
      <w:tr w:rsidR="00617324" w:rsidRPr="00206D41" w:rsidTr="002734F4">
        <w:trPr>
          <w:trHeight w:val="252"/>
          <w:ins w:id="5667" w:author="Amarucci, Scott M" w:date="2016-02-17T14:57:00Z"/>
        </w:trPr>
        <w:tc>
          <w:tcPr>
            <w:tcW w:w="1728" w:type="dxa"/>
            <w:vMerge/>
            <w:shd w:val="clear" w:color="auto" w:fill="auto"/>
          </w:tcPr>
          <w:p w:rsidR="00617324" w:rsidRPr="00206D41" w:rsidRDefault="00617324" w:rsidP="00356CCB">
            <w:pPr>
              <w:rPr>
                <w:ins w:id="5668" w:author="Amarucci, Scott M" w:date="2016-02-17T14:57:00Z"/>
                <w:b/>
                <w:bCs/>
                <w:iCs/>
              </w:rPr>
            </w:pPr>
          </w:p>
        </w:tc>
        <w:tc>
          <w:tcPr>
            <w:tcW w:w="2304" w:type="dxa"/>
            <w:shd w:val="clear" w:color="auto" w:fill="auto"/>
          </w:tcPr>
          <w:p w:rsidR="00617324" w:rsidRDefault="00617324" w:rsidP="00356CCB">
            <w:pPr>
              <w:spacing w:after="0" w:line="240" w:lineRule="auto"/>
              <w:rPr>
                <w:ins w:id="5669" w:author="Amarucci, Scott M" w:date="2016-02-17T14:57:00Z"/>
                <w:bCs/>
                <w:iCs/>
              </w:rPr>
            </w:pPr>
            <w:ins w:id="5670" w:author="Amarucci, Scott M" w:date="2016-02-17T14:58:00Z">
              <w:r>
                <w:rPr>
                  <w:bCs/>
                  <w:iCs/>
                </w:rPr>
                <w:t>SIS Dir. of Operational Risk</w:t>
              </w:r>
            </w:ins>
          </w:p>
        </w:tc>
        <w:tc>
          <w:tcPr>
            <w:tcW w:w="2772" w:type="dxa"/>
            <w:shd w:val="clear" w:color="auto" w:fill="auto"/>
          </w:tcPr>
          <w:p w:rsidR="00617324" w:rsidRDefault="00617324" w:rsidP="00356CCB">
            <w:pPr>
              <w:spacing w:after="0" w:line="240" w:lineRule="auto"/>
              <w:rPr>
                <w:ins w:id="5671" w:author="Amarucci, Scott M" w:date="2016-02-17T14:57:00Z"/>
                <w:bCs/>
                <w:iCs/>
              </w:rPr>
            </w:pPr>
            <w:ins w:id="5672" w:author="Amarucci, Scott M" w:date="2016-02-17T14:58:00Z">
              <w:r>
                <w:rPr>
                  <w:bCs/>
                  <w:iCs/>
                </w:rPr>
                <w:t>BSI Dir. of Operational Risk</w:t>
              </w:r>
            </w:ins>
          </w:p>
        </w:tc>
        <w:tc>
          <w:tcPr>
            <w:tcW w:w="2772" w:type="dxa"/>
            <w:gridSpan w:val="2"/>
            <w:shd w:val="clear" w:color="auto" w:fill="auto"/>
          </w:tcPr>
          <w:p w:rsidR="00617324" w:rsidRDefault="00617324" w:rsidP="00356CCB">
            <w:pPr>
              <w:spacing w:after="0" w:line="240" w:lineRule="auto"/>
              <w:rPr>
                <w:ins w:id="5673" w:author="Amarucci, Scott M" w:date="2016-02-17T14:57:00Z"/>
                <w:bCs/>
                <w:iCs/>
              </w:rPr>
            </w:pPr>
            <w:ins w:id="5674" w:author="Amarucci, Scott M" w:date="2016-02-17T15:59:00Z">
              <w:r>
                <w:rPr>
                  <w:bCs/>
                  <w:iCs/>
                </w:rPr>
                <w:t>BSPR Dir. of Operational Risk</w:t>
              </w:r>
            </w:ins>
          </w:p>
        </w:tc>
      </w:tr>
      <w:tr w:rsidR="00617324" w:rsidRPr="00206D41" w:rsidTr="002734F4">
        <w:trPr>
          <w:trHeight w:val="252"/>
          <w:ins w:id="5675" w:author="Amarucci, Scott M" w:date="2016-02-17T15:55:00Z"/>
        </w:trPr>
        <w:tc>
          <w:tcPr>
            <w:tcW w:w="1728" w:type="dxa"/>
            <w:vMerge/>
            <w:shd w:val="clear" w:color="auto" w:fill="auto"/>
          </w:tcPr>
          <w:p w:rsidR="00617324" w:rsidRPr="00206D41" w:rsidRDefault="00617324" w:rsidP="00617324">
            <w:pPr>
              <w:rPr>
                <w:ins w:id="5676" w:author="Amarucci, Scott M" w:date="2016-02-17T15:55:00Z"/>
                <w:b/>
                <w:bCs/>
                <w:iCs/>
              </w:rPr>
            </w:pPr>
          </w:p>
        </w:tc>
        <w:tc>
          <w:tcPr>
            <w:tcW w:w="2304" w:type="dxa"/>
            <w:shd w:val="clear" w:color="auto" w:fill="auto"/>
          </w:tcPr>
          <w:p w:rsidR="00617324" w:rsidRDefault="00617324" w:rsidP="00617324">
            <w:pPr>
              <w:spacing w:after="0" w:line="240" w:lineRule="auto"/>
              <w:rPr>
                <w:ins w:id="5677" w:author="Amarucci, Scott M" w:date="2016-02-17T15:55:00Z"/>
                <w:bCs/>
                <w:iCs/>
              </w:rPr>
            </w:pPr>
            <w:ins w:id="5678" w:author="Amarucci, Scott M" w:date="2016-02-17T15:55:00Z">
              <w:r>
                <w:rPr>
                  <w:b/>
                  <w:bCs/>
                  <w:iCs/>
                </w:rPr>
                <w:t>SSLLC</w:t>
              </w:r>
            </w:ins>
          </w:p>
        </w:tc>
        <w:tc>
          <w:tcPr>
            <w:tcW w:w="5544" w:type="dxa"/>
            <w:gridSpan w:val="3"/>
            <w:vMerge w:val="restart"/>
            <w:shd w:val="clear" w:color="auto" w:fill="auto"/>
          </w:tcPr>
          <w:p w:rsidR="00617324" w:rsidRDefault="00617324" w:rsidP="00617324">
            <w:pPr>
              <w:spacing w:after="0" w:line="240" w:lineRule="auto"/>
              <w:rPr>
                <w:ins w:id="5679" w:author="Amarucci, Scott M" w:date="2016-02-17T15:55:00Z"/>
                <w:bCs/>
                <w:iCs/>
              </w:rPr>
            </w:pPr>
          </w:p>
        </w:tc>
      </w:tr>
      <w:tr w:rsidR="00617324" w:rsidRPr="00206D41" w:rsidTr="002734F4">
        <w:trPr>
          <w:trHeight w:val="252"/>
          <w:ins w:id="5680" w:author="Amarucci, Scott M" w:date="2016-02-17T15:55:00Z"/>
        </w:trPr>
        <w:tc>
          <w:tcPr>
            <w:tcW w:w="1728" w:type="dxa"/>
            <w:vMerge/>
            <w:shd w:val="clear" w:color="auto" w:fill="auto"/>
          </w:tcPr>
          <w:p w:rsidR="00617324" w:rsidRPr="00206D41" w:rsidRDefault="00617324" w:rsidP="00617324">
            <w:pPr>
              <w:rPr>
                <w:ins w:id="5681" w:author="Amarucci, Scott M" w:date="2016-02-17T15:55:00Z"/>
                <w:b/>
                <w:bCs/>
                <w:iCs/>
              </w:rPr>
            </w:pPr>
          </w:p>
        </w:tc>
        <w:tc>
          <w:tcPr>
            <w:tcW w:w="2304" w:type="dxa"/>
            <w:shd w:val="clear" w:color="auto" w:fill="auto"/>
          </w:tcPr>
          <w:p w:rsidR="00617324" w:rsidRDefault="00617324" w:rsidP="00617324">
            <w:pPr>
              <w:spacing w:after="0" w:line="240" w:lineRule="auto"/>
              <w:rPr>
                <w:ins w:id="5682" w:author="Amarucci, Scott M" w:date="2016-02-17T15:55:00Z"/>
                <w:bCs/>
                <w:iCs/>
              </w:rPr>
            </w:pPr>
            <w:ins w:id="5683" w:author="Amarucci, Scott M" w:date="2016-02-17T15:55:00Z">
              <w:r>
                <w:rPr>
                  <w:bCs/>
                  <w:iCs/>
                </w:rPr>
                <w:t>SSLLC Dir. of Operational Risk</w:t>
              </w:r>
            </w:ins>
          </w:p>
        </w:tc>
        <w:tc>
          <w:tcPr>
            <w:tcW w:w="5544" w:type="dxa"/>
            <w:gridSpan w:val="3"/>
            <w:vMerge/>
            <w:shd w:val="clear" w:color="auto" w:fill="auto"/>
          </w:tcPr>
          <w:p w:rsidR="00617324" w:rsidRDefault="00617324" w:rsidP="00617324">
            <w:pPr>
              <w:spacing w:after="0" w:line="240" w:lineRule="auto"/>
              <w:rPr>
                <w:ins w:id="5684" w:author="Amarucci, Scott M" w:date="2016-02-17T15:55:00Z"/>
                <w:bCs/>
                <w:iCs/>
              </w:rPr>
            </w:pPr>
          </w:p>
        </w:tc>
      </w:tr>
      <w:tr w:rsidR="00617324" w:rsidRPr="00206D41" w:rsidTr="00462F6E">
        <w:trPr>
          <w:cantSplit/>
          <w:trHeight w:val="360"/>
          <w:ins w:id="5685" w:author="Amarucci, Scott M" w:date="2016-02-17T14:39:00Z"/>
          <w:trPrChange w:id="5686" w:author="Amarucci, Scott M" w:date="2016-02-17T14:50:00Z">
            <w:trPr>
              <w:wAfter w:w="1245" w:type="dxa"/>
              <w:cantSplit/>
              <w:trHeight w:val="360"/>
            </w:trPr>
          </w:trPrChange>
        </w:trPr>
        <w:tc>
          <w:tcPr>
            <w:tcW w:w="1728" w:type="dxa"/>
            <w:shd w:val="clear" w:color="auto" w:fill="auto"/>
            <w:tcPrChange w:id="5687" w:author="Amarucci, Scott M" w:date="2016-02-17T14:50:00Z">
              <w:tcPr>
                <w:tcW w:w="1728" w:type="dxa"/>
                <w:shd w:val="clear" w:color="auto" w:fill="auto"/>
              </w:tcPr>
            </w:tcPrChange>
          </w:tcPr>
          <w:p w:rsidR="00617324" w:rsidRPr="00206D41" w:rsidRDefault="00617324" w:rsidP="00E77D9C">
            <w:pPr>
              <w:rPr>
                <w:ins w:id="5688" w:author="Amarucci, Scott M" w:date="2016-02-17T14:39:00Z"/>
                <w:b/>
                <w:bCs/>
                <w:iCs/>
              </w:rPr>
              <w:pPrChange w:id="5689" w:author="Amarucci, Scott M" w:date="2016-02-17T19:43:00Z">
                <w:pPr>
                  <w:framePr w:hSpace="180" w:wrap="around" w:vAnchor="text" w:hAnchor="text" w:x="168" w:y="1"/>
                  <w:ind w:left="-60"/>
                  <w:suppressOverlap/>
                </w:pPr>
              </w:pPrChange>
            </w:pPr>
            <w:ins w:id="5690" w:author="Amarucci, Scott M" w:date="2016-02-17T14:39:00Z">
              <w:r w:rsidRPr="00F52DE6">
                <w:rPr>
                  <w:b/>
                  <w:bCs/>
                  <w:iCs/>
                </w:rPr>
                <w:t>TRIGGER AND LIMIT SETTING</w:t>
              </w:r>
            </w:ins>
          </w:p>
        </w:tc>
        <w:tc>
          <w:tcPr>
            <w:tcW w:w="7848" w:type="dxa"/>
            <w:gridSpan w:val="4"/>
            <w:shd w:val="clear" w:color="auto" w:fill="auto"/>
            <w:tcPrChange w:id="5691" w:author="Amarucci, Scott M" w:date="2016-02-17T14:50:00Z">
              <w:tcPr>
                <w:tcW w:w="7848" w:type="dxa"/>
                <w:gridSpan w:val="4"/>
                <w:shd w:val="clear" w:color="auto" w:fill="auto"/>
              </w:tcPr>
            </w:tcPrChange>
          </w:tcPr>
          <w:p w:rsidR="00617324" w:rsidRDefault="00617324" w:rsidP="00617324">
            <w:pPr>
              <w:spacing w:after="0" w:line="240" w:lineRule="auto"/>
              <w:rPr>
                <w:ins w:id="5692" w:author="Amarucci, Scott M" w:date="2016-02-17T14:39:00Z"/>
                <w:bCs/>
                <w:iCs/>
              </w:rPr>
            </w:pPr>
            <w:ins w:id="5693" w:author="Amarucci, Scott M" w:date="2016-02-17T14:39:00Z">
              <w:r>
                <w:rPr>
                  <w:bCs/>
                  <w:iCs/>
                </w:rPr>
                <w:t xml:space="preserve">The </w:t>
              </w:r>
            </w:ins>
            <w:ins w:id="5694" w:author="Amarucci, Scott M" w:date="2016-02-17T15:01:00Z">
              <w:r>
                <w:rPr>
                  <w:bCs/>
                  <w:iCs/>
                </w:rPr>
                <w:t xml:space="preserve">relevant OR events R1 triggers and </w:t>
              </w:r>
            </w:ins>
            <w:ins w:id="5695" w:author="Amarucci, Scott M" w:date="2016-02-17T14:39:00Z">
              <w:r>
                <w:rPr>
                  <w:bCs/>
                  <w:iCs/>
                </w:rPr>
                <w:t xml:space="preserve"> limits</w:t>
              </w:r>
            </w:ins>
            <w:ins w:id="5696" w:author="Amarucci, Scott M" w:date="2016-02-17T15:01:00Z">
              <w:r>
                <w:rPr>
                  <w:bCs/>
                  <w:iCs/>
                </w:rPr>
                <w:t xml:space="preserve"> are set as follows</w:t>
              </w:r>
            </w:ins>
            <w:ins w:id="5697" w:author="Amarucci, Scott M" w:date="2016-02-17T14:39:00Z">
              <w:r>
                <w:rPr>
                  <w:bCs/>
                  <w:iCs/>
                </w:rPr>
                <w:t>:</w:t>
              </w:r>
            </w:ins>
          </w:p>
          <w:p w:rsidR="00617324" w:rsidRPr="00356CCB" w:rsidRDefault="00617324" w:rsidP="00617324">
            <w:pPr>
              <w:pStyle w:val="ListParagraph"/>
              <w:spacing w:after="0" w:line="240" w:lineRule="auto"/>
              <w:ind w:left="360"/>
              <w:rPr>
                <w:ins w:id="5698" w:author="Amarucci, Scott M" w:date="2016-02-17T15:01:00Z"/>
                <w:bCs/>
                <w:iCs/>
                <w:rPrChange w:id="5699" w:author="Amarucci, Scott M" w:date="2016-02-17T15:01:00Z">
                  <w:rPr>
                    <w:ins w:id="5700" w:author="Amarucci, Scott M" w:date="2016-02-17T15:01:00Z"/>
                    <w:bCs/>
                    <w:iCs/>
                    <w:lang w:val="en-US"/>
                  </w:rPr>
                </w:rPrChange>
              </w:rPr>
              <w:pPrChange w:id="5701" w:author="Amarucci, Scott M" w:date="2016-02-17T15:01:00Z">
                <w:pPr>
                  <w:pStyle w:val="ListParagraph"/>
                  <w:framePr w:hSpace="180" w:wrap="around" w:vAnchor="text" w:hAnchor="text" w:x="168" w:y="1"/>
                  <w:numPr>
                    <w:numId w:val="32"/>
                  </w:numPr>
                  <w:spacing w:after="0" w:line="240" w:lineRule="auto"/>
                  <w:ind w:left="360" w:hanging="360"/>
                  <w:suppressOverlap/>
                </w:pPr>
              </w:pPrChange>
            </w:pPr>
          </w:p>
          <w:p w:rsidR="00617324" w:rsidRDefault="00617324" w:rsidP="00617324">
            <w:pPr>
              <w:pStyle w:val="ListParagraph"/>
              <w:numPr>
                <w:ilvl w:val="0"/>
                <w:numId w:val="32"/>
              </w:numPr>
              <w:spacing w:after="0" w:line="240" w:lineRule="auto"/>
              <w:rPr>
                <w:ins w:id="5702" w:author="Amarucci, Scott M" w:date="2016-02-17T14:39:00Z"/>
                <w:bCs/>
                <w:iCs/>
              </w:rPr>
            </w:pPr>
            <w:ins w:id="5703" w:author="Amarucci, Scott M" w:date="2016-02-17T14:39:00Z">
              <w:r>
                <w:rPr>
                  <w:bCs/>
                  <w:iCs/>
                </w:rPr>
                <w:t xml:space="preserve">Amber trigger: </w:t>
              </w:r>
            </w:ins>
          </w:p>
          <w:p w:rsidR="00617324" w:rsidRDefault="00617324" w:rsidP="00617324">
            <w:pPr>
              <w:pStyle w:val="ListParagraph"/>
              <w:numPr>
                <w:ilvl w:val="0"/>
                <w:numId w:val="32"/>
              </w:numPr>
              <w:spacing w:after="0" w:line="240" w:lineRule="auto"/>
              <w:rPr>
                <w:ins w:id="5704" w:author="Amarucci, Scott M" w:date="2016-02-17T14:39:00Z"/>
                <w:bCs/>
                <w:iCs/>
              </w:rPr>
            </w:pPr>
            <w:ins w:id="5705" w:author="Amarucci, Scott M" w:date="2016-02-17T14:39:00Z">
              <w:r>
                <w:rPr>
                  <w:bCs/>
                  <w:iCs/>
                </w:rPr>
                <w:t>Red limit:</w:t>
              </w:r>
            </w:ins>
          </w:p>
          <w:p w:rsidR="00617324" w:rsidRDefault="00617324" w:rsidP="00617324">
            <w:pPr>
              <w:spacing w:after="0" w:line="240" w:lineRule="auto"/>
              <w:rPr>
                <w:ins w:id="5706" w:author="Amarucci, Scott M" w:date="2016-02-17T15:01:00Z"/>
                <w:bCs/>
                <w:iCs/>
              </w:rPr>
            </w:pPr>
          </w:p>
          <w:p w:rsidR="00617324" w:rsidRDefault="00617324" w:rsidP="00617324">
            <w:pPr>
              <w:spacing w:after="0" w:line="240" w:lineRule="auto"/>
              <w:rPr>
                <w:ins w:id="5707" w:author="Amarucci, Scott M" w:date="2016-02-17T14:39:00Z"/>
                <w:bCs/>
                <w:iCs/>
              </w:rPr>
            </w:pPr>
            <w:ins w:id="5708" w:author="Amarucci, Scott M" w:date="2016-02-17T14:39:00Z">
              <w:r>
                <w:rPr>
                  <w:bCs/>
                  <w:iCs/>
                </w:rPr>
                <w:t>The percentages obtained above for the trigger and the limit are reviewed and a management adjustment may be applied for RAS purposes.</w:t>
              </w:r>
            </w:ins>
          </w:p>
          <w:p w:rsidR="00617324" w:rsidRDefault="00617324" w:rsidP="00617324">
            <w:pPr>
              <w:spacing w:after="0" w:line="240" w:lineRule="auto"/>
              <w:rPr>
                <w:ins w:id="5709" w:author="Amarucci, Scott M" w:date="2016-02-17T14:39:00Z"/>
                <w:bCs/>
                <w:iCs/>
              </w:rPr>
            </w:pPr>
          </w:p>
          <w:p w:rsidR="00617324" w:rsidRPr="00F52DE6" w:rsidRDefault="00617324" w:rsidP="00617324">
            <w:pPr>
              <w:spacing w:after="0" w:line="240" w:lineRule="auto"/>
              <w:rPr>
                <w:ins w:id="5710" w:author="Amarucci, Scott M" w:date="2016-02-17T14:39:00Z"/>
                <w:bCs/>
                <w:iCs/>
              </w:rPr>
            </w:pPr>
          </w:p>
        </w:tc>
      </w:tr>
      <w:tr w:rsidR="00617324" w:rsidRPr="00206D41" w:rsidTr="00462F6E">
        <w:trPr>
          <w:cantSplit/>
          <w:trHeight w:val="360"/>
          <w:ins w:id="5711" w:author="Amarucci, Scott M" w:date="2016-02-17T14:39:00Z"/>
          <w:trPrChange w:id="5712" w:author="Amarucci, Scott M" w:date="2016-02-17T14:50:00Z">
            <w:trPr>
              <w:wAfter w:w="1245" w:type="dxa"/>
              <w:cantSplit/>
              <w:trHeight w:val="360"/>
            </w:trPr>
          </w:trPrChange>
        </w:trPr>
        <w:tc>
          <w:tcPr>
            <w:tcW w:w="1728" w:type="dxa"/>
            <w:shd w:val="clear" w:color="auto" w:fill="auto"/>
            <w:tcPrChange w:id="5713" w:author="Amarucci, Scott M" w:date="2016-02-17T14:50:00Z">
              <w:tcPr>
                <w:tcW w:w="1728" w:type="dxa"/>
                <w:shd w:val="clear" w:color="auto" w:fill="auto"/>
              </w:tcPr>
            </w:tcPrChange>
          </w:tcPr>
          <w:p w:rsidR="00617324" w:rsidRPr="00206D41" w:rsidRDefault="00617324" w:rsidP="00E77D9C">
            <w:pPr>
              <w:rPr>
                <w:ins w:id="5714" w:author="Amarucci, Scott M" w:date="2016-02-17T14:39:00Z"/>
                <w:b/>
                <w:bCs/>
                <w:iCs/>
              </w:rPr>
              <w:pPrChange w:id="5715" w:author="Amarucci, Scott M" w:date="2016-02-17T19:43:00Z">
                <w:pPr>
                  <w:framePr w:hSpace="180" w:wrap="around" w:vAnchor="text" w:hAnchor="text" w:x="168" w:y="1"/>
                  <w:ind w:left="-60"/>
                  <w:suppressOverlap/>
                </w:pPr>
              </w:pPrChange>
            </w:pPr>
            <w:ins w:id="5716" w:author="Amarucci, Scott M" w:date="2016-02-17T14:39:00Z">
              <w:r>
                <w:rPr>
                  <w:b/>
                  <w:bCs/>
                  <w:iCs/>
                </w:rPr>
                <w:t>TESTING FREQUENCY</w:t>
              </w:r>
            </w:ins>
          </w:p>
        </w:tc>
        <w:tc>
          <w:tcPr>
            <w:tcW w:w="7848" w:type="dxa"/>
            <w:gridSpan w:val="4"/>
            <w:shd w:val="clear" w:color="auto" w:fill="auto"/>
            <w:tcPrChange w:id="5717" w:author="Amarucci, Scott M" w:date="2016-02-17T14:50:00Z">
              <w:tcPr>
                <w:tcW w:w="7848" w:type="dxa"/>
                <w:gridSpan w:val="4"/>
                <w:shd w:val="clear" w:color="auto" w:fill="auto"/>
              </w:tcPr>
            </w:tcPrChange>
          </w:tcPr>
          <w:p w:rsidR="00617324" w:rsidRDefault="00617324" w:rsidP="00617324">
            <w:pPr>
              <w:spacing w:after="0" w:line="240" w:lineRule="auto"/>
              <w:rPr>
                <w:ins w:id="5718" w:author="Amarucci, Scott M" w:date="2016-02-17T14:39:00Z"/>
                <w:bCs/>
                <w:iCs/>
              </w:rPr>
            </w:pPr>
            <w:ins w:id="5719" w:author="Amarucci, Scott M" w:date="2016-02-17T14:39:00Z">
              <w:r w:rsidRPr="00062285">
                <w:rPr>
                  <w:bCs/>
                  <w:iCs/>
                </w:rPr>
                <w:t>Quarterly with cumulative data at the end of the period</w:t>
              </w:r>
              <w:r>
                <w:rPr>
                  <w:bCs/>
                  <w:iCs/>
                </w:rPr>
                <w:t xml:space="preserve">. </w:t>
              </w:r>
            </w:ins>
          </w:p>
          <w:p w:rsidR="00617324" w:rsidRDefault="00617324" w:rsidP="00617324">
            <w:pPr>
              <w:spacing w:after="0" w:line="240" w:lineRule="auto"/>
              <w:jc w:val="center"/>
              <w:rPr>
                <w:ins w:id="5720" w:author="Amarucci, Scott M" w:date="2016-02-17T14:39:00Z"/>
                <w:bCs/>
                <w:iCs/>
              </w:rPr>
            </w:pPr>
          </w:p>
          <w:p w:rsidR="00617324" w:rsidRPr="00B10D1A" w:rsidRDefault="00617324" w:rsidP="00617324">
            <w:pPr>
              <w:spacing w:after="0" w:line="240" w:lineRule="auto"/>
              <w:rPr>
                <w:ins w:id="5721" w:author="Amarucci, Scott M" w:date="2016-02-17T14:39:00Z"/>
                <w:rFonts w:asciiTheme="minorHAnsi" w:eastAsiaTheme="minorHAnsi" w:hAnsiTheme="minorHAnsi" w:cstheme="minorBidi"/>
                <w:iCs/>
                <w:lang w:val="en-GB"/>
              </w:rPr>
            </w:pPr>
          </w:p>
        </w:tc>
      </w:tr>
      <w:tr w:rsidR="00617324" w:rsidRPr="00206D41" w:rsidTr="00462F6E">
        <w:trPr>
          <w:trHeight w:val="525"/>
          <w:ins w:id="5722" w:author="Amarucci, Scott M" w:date="2016-02-17T14:39:00Z"/>
          <w:trPrChange w:id="5723" w:author="Amarucci, Scott M" w:date="2016-02-17T14:50:00Z">
            <w:trPr>
              <w:wAfter w:w="1245" w:type="dxa"/>
              <w:trHeight w:val="525"/>
            </w:trPr>
          </w:trPrChange>
        </w:trPr>
        <w:tc>
          <w:tcPr>
            <w:tcW w:w="1728" w:type="dxa"/>
            <w:shd w:val="clear" w:color="auto" w:fill="auto"/>
            <w:tcPrChange w:id="5724" w:author="Amarucci, Scott M" w:date="2016-02-17T14:50:00Z">
              <w:tcPr>
                <w:tcW w:w="1728" w:type="dxa"/>
                <w:shd w:val="clear" w:color="auto" w:fill="auto"/>
              </w:tcPr>
            </w:tcPrChange>
          </w:tcPr>
          <w:p w:rsidR="00617324" w:rsidRPr="00206D41" w:rsidRDefault="00617324" w:rsidP="00617324">
            <w:pPr>
              <w:rPr>
                <w:ins w:id="5725" w:author="Amarucci, Scott M" w:date="2016-02-17T14:39:00Z"/>
                <w:b/>
                <w:bCs/>
                <w:iCs/>
              </w:rPr>
            </w:pPr>
            <w:ins w:id="5726" w:author="Amarucci, Scott M" w:date="2016-02-17T14:39:00Z">
              <w:r w:rsidRPr="00206D41">
                <w:rPr>
                  <w:b/>
                  <w:bCs/>
                  <w:iCs/>
                </w:rPr>
                <w:t>SOURCE OF INFORMATION</w:t>
              </w:r>
            </w:ins>
          </w:p>
        </w:tc>
        <w:tc>
          <w:tcPr>
            <w:tcW w:w="7848" w:type="dxa"/>
            <w:gridSpan w:val="4"/>
            <w:shd w:val="clear" w:color="auto" w:fill="auto"/>
            <w:tcPrChange w:id="5727" w:author="Amarucci, Scott M" w:date="2016-02-17T14:50:00Z">
              <w:tcPr>
                <w:tcW w:w="7848" w:type="dxa"/>
                <w:gridSpan w:val="4"/>
                <w:shd w:val="clear" w:color="auto" w:fill="auto"/>
              </w:tcPr>
            </w:tcPrChange>
          </w:tcPr>
          <w:p w:rsidR="00617324" w:rsidRPr="00206D41" w:rsidRDefault="00617324" w:rsidP="00617324">
            <w:pPr>
              <w:spacing w:after="0" w:line="240" w:lineRule="auto"/>
              <w:rPr>
                <w:ins w:id="5728" w:author="Amarucci, Scott M" w:date="2016-02-17T14:39:00Z"/>
                <w:bCs/>
                <w:iCs/>
              </w:rPr>
            </w:pPr>
          </w:p>
        </w:tc>
      </w:tr>
    </w:tbl>
    <w:p w:rsidR="00525A9F" w:rsidRDefault="00525A9F" w:rsidP="002450B1">
      <w:pPr>
        <w:tabs>
          <w:tab w:val="left" w:pos="4378"/>
        </w:tabs>
        <w:spacing w:after="0"/>
        <w:rPr>
          <w:ins w:id="5729" w:author="Amarucci, Scott M" w:date="2016-02-17T15:04:00Z"/>
          <w:rFonts w:asciiTheme="minorHAnsi" w:eastAsiaTheme="minorHAnsi" w:hAnsiTheme="minorHAnsi" w:cstheme="minorBidi"/>
          <w:iCs/>
          <w:sz w:val="24"/>
          <w:szCs w:val="24"/>
        </w:rPr>
      </w:pPr>
    </w:p>
    <w:p w:rsidR="00356CCB" w:rsidRPr="00356CCB" w:rsidRDefault="00356CCB" w:rsidP="00356CCB">
      <w:pPr>
        <w:pStyle w:val="SANUS2"/>
        <w:numPr>
          <w:ilvl w:val="1"/>
          <w:numId w:val="1"/>
        </w:numPr>
        <w:tabs>
          <w:tab w:val="clear" w:pos="567"/>
          <w:tab w:val="num" w:pos="540"/>
        </w:tabs>
        <w:ind w:left="540" w:hanging="540"/>
        <w:rPr>
          <w:ins w:id="5730" w:author="Amarucci, Scott M" w:date="2016-02-17T15:04:00Z"/>
          <w:color w:val="000000" w:themeColor="text1"/>
        </w:rPr>
      </w:pPr>
      <w:ins w:id="5731" w:author="Amarucci, Scott M" w:date="2016-02-17T15:08:00Z">
        <w:r>
          <w:rPr>
            <w:color w:val="000000" w:themeColor="text1"/>
          </w:rPr>
          <w:t>Operational risk - Fraud</w:t>
        </w:r>
      </w:ins>
    </w:p>
    <w:tbl>
      <w:tblPr>
        <w:tblpPr w:leftFromText="180" w:rightFromText="180" w:vertAnchor="text" w:tblpX="168" w:tblpY="1"/>
        <w:tblOverlap w:val="never"/>
        <w:tblW w:w="9576"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000" w:firstRow="0" w:lastRow="0" w:firstColumn="0" w:lastColumn="0" w:noHBand="0" w:noVBand="0"/>
      </w:tblPr>
      <w:tblGrid>
        <w:gridCol w:w="1728"/>
        <w:gridCol w:w="2304"/>
        <w:gridCol w:w="2772"/>
        <w:gridCol w:w="1386"/>
        <w:gridCol w:w="1386"/>
        <w:tblGridChange w:id="5732">
          <w:tblGrid>
            <w:gridCol w:w="1728"/>
            <w:gridCol w:w="2304"/>
            <w:gridCol w:w="2772"/>
            <w:gridCol w:w="1386"/>
            <w:gridCol w:w="1386"/>
          </w:tblGrid>
        </w:tblGridChange>
      </w:tblGrid>
      <w:tr w:rsidR="00356CCB" w:rsidRPr="00206D41" w:rsidTr="00BB7C56">
        <w:trPr>
          <w:trHeight w:val="619"/>
          <w:ins w:id="5733" w:author="Amarucci, Scott M" w:date="2016-02-17T15:04:00Z"/>
        </w:trPr>
        <w:tc>
          <w:tcPr>
            <w:tcW w:w="1728" w:type="dxa"/>
            <w:shd w:val="clear" w:color="auto" w:fill="auto"/>
          </w:tcPr>
          <w:p w:rsidR="00356CCB" w:rsidRPr="00206D41" w:rsidRDefault="00356CCB" w:rsidP="00BB7C56">
            <w:pPr>
              <w:rPr>
                <w:ins w:id="5734" w:author="Amarucci, Scott M" w:date="2016-02-17T15:04:00Z"/>
                <w:b/>
                <w:bCs/>
                <w:iCs/>
              </w:rPr>
            </w:pPr>
            <w:ins w:id="5735" w:author="Amarucci, Scott M" w:date="2016-02-17T15:04:00Z">
              <w:r>
                <w:rPr>
                  <w:b/>
                  <w:bCs/>
                  <w:iCs/>
                </w:rPr>
                <w:t>DEFINITION</w:t>
              </w:r>
            </w:ins>
          </w:p>
        </w:tc>
        <w:tc>
          <w:tcPr>
            <w:tcW w:w="7848" w:type="dxa"/>
            <w:gridSpan w:val="4"/>
            <w:shd w:val="clear" w:color="auto" w:fill="auto"/>
          </w:tcPr>
          <w:p w:rsidR="00356CCB" w:rsidRDefault="00356CCB" w:rsidP="00BB7C56">
            <w:pPr>
              <w:tabs>
                <w:tab w:val="left" w:pos="4378"/>
              </w:tabs>
              <w:spacing w:after="0"/>
              <w:rPr>
                <w:ins w:id="5736" w:author="Amarucci, Scott M" w:date="2016-02-17T15:09:00Z"/>
              </w:rPr>
            </w:pPr>
            <w:ins w:id="5737" w:author="Amarucci, Scott M" w:date="2016-02-17T15:08:00Z">
              <w:r w:rsidRPr="00356CCB">
                <w:t>Synthetic indicator of the percentage of instances of external fraud among total clients in the 3 segments showing the greatest incidence of fraud at the Group: cards, e-banking, and telephone banking channels</w:t>
              </w:r>
            </w:ins>
          </w:p>
          <w:p w:rsidR="00356CCB" w:rsidRPr="00206D41" w:rsidRDefault="00356CCB" w:rsidP="00BB7C56">
            <w:pPr>
              <w:tabs>
                <w:tab w:val="left" w:pos="4378"/>
              </w:tabs>
              <w:spacing w:after="0"/>
              <w:rPr>
                <w:ins w:id="5738" w:author="Amarucci, Scott M" w:date="2016-02-17T15:04:00Z"/>
                <w:rFonts w:asciiTheme="minorHAnsi" w:eastAsiaTheme="minorHAnsi" w:hAnsiTheme="minorHAnsi" w:cstheme="minorBidi"/>
                <w:iCs/>
              </w:rPr>
            </w:pPr>
          </w:p>
        </w:tc>
      </w:tr>
      <w:tr w:rsidR="00356CCB" w:rsidRPr="00206D41" w:rsidTr="00BB7C56">
        <w:trPr>
          <w:trHeight w:val="523"/>
          <w:ins w:id="5739" w:author="Amarucci, Scott M" w:date="2016-02-17T15:04:00Z"/>
        </w:trPr>
        <w:tc>
          <w:tcPr>
            <w:tcW w:w="1728" w:type="dxa"/>
            <w:shd w:val="clear" w:color="auto" w:fill="auto"/>
          </w:tcPr>
          <w:p w:rsidR="00356CCB" w:rsidRPr="00206D41" w:rsidRDefault="00356CCB" w:rsidP="00BB7C56">
            <w:pPr>
              <w:rPr>
                <w:ins w:id="5740" w:author="Amarucci, Scott M" w:date="2016-02-17T15:04:00Z"/>
                <w:b/>
                <w:bCs/>
                <w:iCs/>
              </w:rPr>
            </w:pPr>
            <w:ins w:id="5741" w:author="Amarucci, Scott M" w:date="2016-02-17T15:04:00Z">
              <w:r>
                <w:rPr>
                  <w:b/>
                  <w:bCs/>
                  <w:iCs/>
                </w:rPr>
                <w:t>RISK TYPE</w:t>
              </w:r>
            </w:ins>
          </w:p>
        </w:tc>
        <w:tc>
          <w:tcPr>
            <w:tcW w:w="7848" w:type="dxa"/>
            <w:gridSpan w:val="4"/>
            <w:shd w:val="clear" w:color="auto" w:fill="auto"/>
          </w:tcPr>
          <w:p w:rsidR="00356CCB" w:rsidRPr="00206D41" w:rsidRDefault="00356CCB" w:rsidP="00BB7C56">
            <w:pPr>
              <w:spacing w:after="0" w:line="240" w:lineRule="auto"/>
              <w:rPr>
                <w:ins w:id="5742" w:author="Amarucci, Scott M" w:date="2016-02-17T15:04:00Z"/>
                <w:bCs/>
                <w:iCs/>
              </w:rPr>
            </w:pPr>
            <w:ins w:id="5743" w:author="Amarucci, Scott M" w:date="2016-02-17T15:04:00Z">
              <w:r>
                <w:rPr>
                  <w:bCs/>
                  <w:iCs/>
                </w:rPr>
                <w:t xml:space="preserve">Operational Risk </w:t>
              </w:r>
            </w:ins>
          </w:p>
        </w:tc>
      </w:tr>
      <w:tr w:rsidR="00B80034" w:rsidRPr="00206D41" w:rsidTr="00BB7C56">
        <w:trPr>
          <w:trHeight w:val="523"/>
          <w:ins w:id="5744" w:author="Amarucci, Scott M" w:date="2016-02-17T15:15:00Z"/>
        </w:trPr>
        <w:tc>
          <w:tcPr>
            <w:tcW w:w="1728" w:type="dxa"/>
            <w:shd w:val="clear" w:color="auto" w:fill="auto"/>
          </w:tcPr>
          <w:p w:rsidR="00B80034" w:rsidRDefault="00B80034" w:rsidP="00BB7C56">
            <w:pPr>
              <w:rPr>
                <w:ins w:id="5745" w:author="Amarucci, Scott M" w:date="2016-02-17T15:15:00Z"/>
                <w:b/>
                <w:bCs/>
                <w:iCs/>
              </w:rPr>
            </w:pPr>
            <w:ins w:id="5746" w:author="Amarucci, Scott M" w:date="2016-02-17T15:15:00Z">
              <w:r>
                <w:rPr>
                  <w:b/>
                  <w:bCs/>
                  <w:iCs/>
                </w:rPr>
                <w:t>RATIONALE</w:t>
              </w:r>
            </w:ins>
          </w:p>
        </w:tc>
        <w:tc>
          <w:tcPr>
            <w:tcW w:w="7848" w:type="dxa"/>
            <w:gridSpan w:val="4"/>
            <w:shd w:val="clear" w:color="auto" w:fill="auto"/>
          </w:tcPr>
          <w:p w:rsidR="00B80034" w:rsidRDefault="00B80034" w:rsidP="00BB7C56">
            <w:pPr>
              <w:spacing w:after="0" w:line="240" w:lineRule="auto"/>
              <w:rPr>
                <w:ins w:id="5747" w:author="Amarucci, Scott M" w:date="2016-02-17T15:15:00Z"/>
                <w:bCs/>
                <w:iCs/>
              </w:rPr>
            </w:pPr>
            <w:ins w:id="5748" w:author="Amarucci, Scott M" w:date="2016-02-17T15:15:00Z">
              <w:r>
                <w:rPr>
                  <w:bCs/>
                  <w:iCs/>
                </w:rPr>
                <w:t>…</w:t>
              </w:r>
            </w:ins>
          </w:p>
        </w:tc>
      </w:tr>
      <w:tr w:rsidR="00356CCB" w:rsidRPr="00206D41" w:rsidTr="00BB7C56">
        <w:trPr>
          <w:trHeight w:val="270"/>
          <w:ins w:id="5749" w:author="Amarucci, Scott M" w:date="2016-02-17T15:04:00Z"/>
        </w:trPr>
        <w:tc>
          <w:tcPr>
            <w:tcW w:w="1728" w:type="dxa"/>
            <w:vMerge w:val="restart"/>
            <w:shd w:val="clear" w:color="auto" w:fill="auto"/>
          </w:tcPr>
          <w:p w:rsidR="00356CCB" w:rsidRPr="00206D41" w:rsidRDefault="00356CCB" w:rsidP="00BB7C56">
            <w:pPr>
              <w:rPr>
                <w:ins w:id="5750" w:author="Amarucci, Scott M" w:date="2016-02-17T15:04:00Z"/>
                <w:b/>
                <w:bCs/>
                <w:iCs/>
              </w:rPr>
            </w:pPr>
            <w:ins w:id="5751" w:author="Amarucci, Scott M" w:date="2016-02-17T15:04:00Z">
              <w:r>
                <w:rPr>
                  <w:b/>
                  <w:bCs/>
                  <w:iCs/>
                </w:rPr>
                <w:t xml:space="preserve">ENTITY </w:t>
              </w:r>
            </w:ins>
          </w:p>
        </w:tc>
        <w:tc>
          <w:tcPr>
            <w:tcW w:w="2304" w:type="dxa"/>
            <w:shd w:val="clear" w:color="auto" w:fill="auto"/>
          </w:tcPr>
          <w:p w:rsidR="00356CCB" w:rsidRPr="00B10D1A" w:rsidRDefault="00356CCB" w:rsidP="00BB7C56">
            <w:pPr>
              <w:spacing w:after="0" w:line="240" w:lineRule="auto"/>
              <w:rPr>
                <w:ins w:id="5752" w:author="Amarucci, Scott M" w:date="2016-02-17T15:04:00Z"/>
                <w:b/>
                <w:bCs/>
                <w:iCs/>
              </w:rPr>
            </w:pPr>
            <w:ins w:id="5753" w:author="Amarucci, Scott M" w:date="2016-02-17T15:04:00Z">
              <w:r w:rsidRPr="007973F5">
                <w:rPr>
                  <w:b/>
                  <w:bCs/>
                  <w:iCs/>
                </w:rPr>
                <w:t>SHUSA</w:t>
              </w:r>
            </w:ins>
          </w:p>
        </w:tc>
        <w:tc>
          <w:tcPr>
            <w:tcW w:w="2772" w:type="dxa"/>
            <w:shd w:val="clear" w:color="auto" w:fill="auto"/>
          </w:tcPr>
          <w:p w:rsidR="00356CCB" w:rsidRPr="00B10D1A" w:rsidRDefault="00356CCB" w:rsidP="00BB7C56">
            <w:pPr>
              <w:spacing w:after="0" w:line="240" w:lineRule="auto"/>
              <w:rPr>
                <w:ins w:id="5754" w:author="Amarucci, Scott M" w:date="2016-02-17T15:04:00Z"/>
                <w:b/>
                <w:bCs/>
                <w:iCs/>
              </w:rPr>
            </w:pPr>
            <w:ins w:id="5755" w:author="Amarucci, Scott M" w:date="2016-02-17T15:04:00Z">
              <w:r w:rsidRPr="007973F5">
                <w:rPr>
                  <w:b/>
                  <w:bCs/>
                  <w:iCs/>
                </w:rPr>
                <w:t>SBNA</w:t>
              </w:r>
            </w:ins>
          </w:p>
        </w:tc>
        <w:tc>
          <w:tcPr>
            <w:tcW w:w="2772" w:type="dxa"/>
            <w:gridSpan w:val="2"/>
            <w:shd w:val="clear" w:color="auto" w:fill="auto"/>
          </w:tcPr>
          <w:p w:rsidR="00356CCB" w:rsidRPr="00B10D1A" w:rsidRDefault="00356CCB" w:rsidP="00BB7C56">
            <w:pPr>
              <w:spacing w:after="0" w:line="240" w:lineRule="auto"/>
              <w:rPr>
                <w:ins w:id="5756" w:author="Amarucci, Scott M" w:date="2016-02-17T15:04:00Z"/>
                <w:b/>
                <w:bCs/>
                <w:iCs/>
              </w:rPr>
            </w:pPr>
            <w:ins w:id="5757" w:author="Amarucci, Scott M" w:date="2016-02-17T15:04:00Z">
              <w:r w:rsidRPr="007973F5">
                <w:rPr>
                  <w:b/>
                  <w:bCs/>
                  <w:iCs/>
                </w:rPr>
                <w:t>SC</w:t>
              </w:r>
            </w:ins>
          </w:p>
        </w:tc>
      </w:tr>
      <w:tr w:rsidR="00356CCB" w:rsidRPr="00206D41" w:rsidTr="00BB7C56">
        <w:trPr>
          <w:trHeight w:val="270"/>
          <w:ins w:id="5758" w:author="Amarucci, Scott M" w:date="2016-02-17T15:04:00Z"/>
        </w:trPr>
        <w:tc>
          <w:tcPr>
            <w:tcW w:w="1728" w:type="dxa"/>
            <w:vMerge/>
            <w:shd w:val="clear" w:color="auto" w:fill="auto"/>
          </w:tcPr>
          <w:p w:rsidR="00356CCB" w:rsidRDefault="00356CCB" w:rsidP="00BB7C56">
            <w:pPr>
              <w:rPr>
                <w:ins w:id="5759" w:author="Amarucci, Scott M" w:date="2016-02-17T15:04:00Z"/>
                <w:b/>
                <w:bCs/>
                <w:iCs/>
              </w:rPr>
            </w:pPr>
          </w:p>
        </w:tc>
        <w:tc>
          <w:tcPr>
            <w:tcW w:w="2304" w:type="dxa"/>
            <w:shd w:val="clear" w:color="auto" w:fill="auto"/>
          </w:tcPr>
          <w:p w:rsidR="00356CCB" w:rsidRPr="00206D41" w:rsidRDefault="00356CCB" w:rsidP="00BB7C56">
            <w:pPr>
              <w:spacing w:after="0" w:line="240" w:lineRule="auto"/>
              <w:rPr>
                <w:ins w:id="5760" w:author="Amarucci, Scott M" w:date="2016-02-17T15:04:00Z"/>
                <w:bCs/>
                <w:iCs/>
              </w:rPr>
            </w:pPr>
            <w:ins w:id="5761" w:author="Amarucci, Scott M" w:date="2016-02-17T15:04:00Z">
              <w:r>
                <w:rPr>
                  <w:bCs/>
                  <w:iCs/>
                </w:rPr>
                <w:t>Yes</w:t>
              </w:r>
            </w:ins>
          </w:p>
        </w:tc>
        <w:tc>
          <w:tcPr>
            <w:tcW w:w="2772" w:type="dxa"/>
            <w:shd w:val="clear" w:color="auto" w:fill="auto"/>
          </w:tcPr>
          <w:p w:rsidR="00356CCB" w:rsidRPr="00206D41" w:rsidRDefault="00356CCB" w:rsidP="00BB7C56">
            <w:pPr>
              <w:spacing w:after="0" w:line="240" w:lineRule="auto"/>
              <w:rPr>
                <w:ins w:id="5762" w:author="Amarucci, Scott M" w:date="2016-02-17T15:04:00Z"/>
                <w:bCs/>
                <w:iCs/>
              </w:rPr>
            </w:pPr>
            <w:ins w:id="5763" w:author="Amarucci, Scott M" w:date="2016-02-17T15:04:00Z">
              <w:r>
                <w:rPr>
                  <w:bCs/>
                  <w:iCs/>
                </w:rPr>
                <w:t>Yes</w:t>
              </w:r>
            </w:ins>
          </w:p>
        </w:tc>
        <w:tc>
          <w:tcPr>
            <w:tcW w:w="2772" w:type="dxa"/>
            <w:gridSpan w:val="2"/>
            <w:shd w:val="clear" w:color="auto" w:fill="auto"/>
          </w:tcPr>
          <w:p w:rsidR="00356CCB" w:rsidRPr="00206D41" w:rsidRDefault="00356CCB" w:rsidP="00BB7C56">
            <w:pPr>
              <w:spacing w:after="0" w:line="240" w:lineRule="auto"/>
              <w:rPr>
                <w:ins w:id="5764" w:author="Amarucci, Scott M" w:date="2016-02-17T15:04:00Z"/>
                <w:bCs/>
                <w:iCs/>
              </w:rPr>
            </w:pPr>
            <w:ins w:id="5765" w:author="Amarucci, Scott M" w:date="2016-02-17T15:04:00Z">
              <w:r>
                <w:rPr>
                  <w:bCs/>
                  <w:iCs/>
                </w:rPr>
                <w:t>Yes</w:t>
              </w:r>
            </w:ins>
          </w:p>
        </w:tc>
      </w:tr>
      <w:tr w:rsidR="00356CCB" w:rsidRPr="00206D41" w:rsidTr="00BB7C56">
        <w:trPr>
          <w:trHeight w:val="270"/>
          <w:ins w:id="5766" w:author="Amarucci, Scott M" w:date="2016-02-17T15:04:00Z"/>
        </w:trPr>
        <w:tc>
          <w:tcPr>
            <w:tcW w:w="1728" w:type="dxa"/>
            <w:vMerge/>
            <w:shd w:val="clear" w:color="auto" w:fill="auto"/>
          </w:tcPr>
          <w:p w:rsidR="00356CCB" w:rsidRDefault="00356CCB" w:rsidP="00BB7C56">
            <w:pPr>
              <w:rPr>
                <w:ins w:id="5767" w:author="Amarucci, Scott M" w:date="2016-02-17T15:04:00Z"/>
                <w:b/>
                <w:bCs/>
                <w:iCs/>
              </w:rPr>
            </w:pPr>
          </w:p>
        </w:tc>
        <w:tc>
          <w:tcPr>
            <w:tcW w:w="2304" w:type="dxa"/>
            <w:shd w:val="clear" w:color="auto" w:fill="auto"/>
          </w:tcPr>
          <w:p w:rsidR="00356CCB" w:rsidRDefault="00356CCB" w:rsidP="00BB7C56">
            <w:pPr>
              <w:spacing w:after="0" w:line="240" w:lineRule="auto"/>
              <w:rPr>
                <w:ins w:id="5768" w:author="Amarucci, Scott M" w:date="2016-02-17T15:04:00Z"/>
                <w:bCs/>
                <w:iCs/>
              </w:rPr>
            </w:pPr>
            <w:ins w:id="5769" w:author="Amarucci, Scott M" w:date="2016-02-17T15:04:00Z">
              <w:r>
                <w:rPr>
                  <w:b/>
                  <w:bCs/>
                  <w:iCs/>
                </w:rPr>
                <w:t>SIS</w:t>
              </w:r>
            </w:ins>
          </w:p>
        </w:tc>
        <w:tc>
          <w:tcPr>
            <w:tcW w:w="2772" w:type="dxa"/>
            <w:shd w:val="clear" w:color="auto" w:fill="auto"/>
          </w:tcPr>
          <w:p w:rsidR="00356CCB" w:rsidRDefault="00356CCB" w:rsidP="00BB7C56">
            <w:pPr>
              <w:spacing w:after="0" w:line="240" w:lineRule="auto"/>
              <w:rPr>
                <w:ins w:id="5770" w:author="Amarucci, Scott M" w:date="2016-02-17T15:04:00Z"/>
                <w:bCs/>
                <w:iCs/>
              </w:rPr>
            </w:pPr>
            <w:ins w:id="5771" w:author="Amarucci, Scott M" w:date="2016-02-17T15:04:00Z">
              <w:r>
                <w:rPr>
                  <w:b/>
                  <w:bCs/>
                  <w:iCs/>
                </w:rPr>
                <w:t>BSI Miami</w:t>
              </w:r>
            </w:ins>
          </w:p>
        </w:tc>
        <w:tc>
          <w:tcPr>
            <w:tcW w:w="1386" w:type="dxa"/>
            <w:shd w:val="clear" w:color="auto" w:fill="auto"/>
          </w:tcPr>
          <w:p w:rsidR="00356CCB" w:rsidRDefault="00356CCB" w:rsidP="00BB7C56">
            <w:pPr>
              <w:spacing w:after="0" w:line="240" w:lineRule="auto"/>
              <w:rPr>
                <w:ins w:id="5772" w:author="Amarucci, Scott M" w:date="2016-02-17T15:04:00Z"/>
                <w:bCs/>
                <w:iCs/>
              </w:rPr>
            </w:pPr>
            <w:ins w:id="5773" w:author="Amarucci, Scott M" w:date="2016-02-17T15:04:00Z">
              <w:r>
                <w:rPr>
                  <w:b/>
                  <w:bCs/>
                  <w:iCs/>
                </w:rPr>
                <w:t>BSPR</w:t>
              </w:r>
            </w:ins>
          </w:p>
        </w:tc>
        <w:tc>
          <w:tcPr>
            <w:tcW w:w="1386" w:type="dxa"/>
            <w:shd w:val="clear" w:color="auto" w:fill="auto"/>
          </w:tcPr>
          <w:p w:rsidR="00356CCB" w:rsidRPr="00426737" w:rsidRDefault="00356CCB" w:rsidP="00BB7C56">
            <w:pPr>
              <w:spacing w:after="0" w:line="240" w:lineRule="auto"/>
              <w:rPr>
                <w:ins w:id="5774" w:author="Amarucci, Scott M" w:date="2016-02-17T15:04:00Z"/>
                <w:b/>
                <w:bCs/>
                <w:iCs/>
              </w:rPr>
            </w:pPr>
            <w:ins w:id="5775" w:author="Amarucci, Scott M" w:date="2016-02-17T15:04:00Z">
              <w:r>
                <w:rPr>
                  <w:b/>
                  <w:bCs/>
                  <w:iCs/>
                </w:rPr>
                <w:t>SSLLC</w:t>
              </w:r>
            </w:ins>
          </w:p>
        </w:tc>
      </w:tr>
      <w:tr w:rsidR="00356CCB" w:rsidRPr="00206D41" w:rsidTr="00BB7C56">
        <w:trPr>
          <w:trHeight w:val="270"/>
          <w:ins w:id="5776" w:author="Amarucci, Scott M" w:date="2016-02-17T15:04:00Z"/>
        </w:trPr>
        <w:tc>
          <w:tcPr>
            <w:tcW w:w="1728" w:type="dxa"/>
            <w:vMerge/>
            <w:shd w:val="clear" w:color="auto" w:fill="auto"/>
          </w:tcPr>
          <w:p w:rsidR="00356CCB" w:rsidRDefault="00356CCB" w:rsidP="00BB7C56">
            <w:pPr>
              <w:rPr>
                <w:ins w:id="5777" w:author="Amarucci, Scott M" w:date="2016-02-17T15:04:00Z"/>
                <w:b/>
                <w:bCs/>
                <w:iCs/>
              </w:rPr>
            </w:pPr>
          </w:p>
        </w:tc>
        <w:tc>
          <w:tcPr>
            <w:tcW w:w="2304" w:type="dxa"/>
            <w:shd w:val="clear" w:color="auto" w:fill="auto"/>
          </w:tcPr>
          <w:p w:rsidR="00356CCB" w:rsidRDefault="00B80034" w:rsidP="00BB7C56">
            <w:pPr>
              <w:spacing w:after="0" w:line="240" w:lineRule="auto"/>
              <w:rPr>
                <w:ins w:id="5778" w:author="Amarucci, Scott M" w:date="2016-02-17T15:04:00Z"/>
                <w:bCs/>
                <w:iCs/>
              </w:rPr>
            </w:pPr>
            <w:ins w:id="5779" w:author="Amarucci, Scott M" w:date="2016-02-17T15:13:00Z">
              <w:r>
                <w:rPr>
                  <w:bCs/>
                  <w:iCs/>
                </w:rPr>
                <w:t>No</w:t>
              </w:r>
            </w:ins>
          </w:p>
        </w:tc>
        <w:tc>
          <w:tcPr>
            <w:tcW w:w="2772" w:type="dxa"/>
            <w:shd w:val="clear" w:color="auto" w:fill="auto"/>
          </w:tcPr>
          <w:p w:rsidR="00356CCB" w:rsidRDefault="00356CCB" w:rsidP="00BB7C56">
            <w:pPr>
              <w:spacing w:after="0" w:line="240" w:lineRule="auto"/>
              <w:rPr>
                <w:ins w:id="5780" w:author="Amarucci, Scott M" w:date="2016-02-17T15:04:00Z"/>
                <w:bCs/>
                <w:iCs/>
              </w:rPr>
            </w:pPr>
            <w:ins w:id="5781" w:author="Amarucci, Scott M" w:date="2016-02-17T15:04:00Z">
              <w:r>
                <w:rPr>
                  <w:bCs/>
                  <w:iCs/>
                </w:rPr>
                <w:t>Yes</w:t>
              </w:r>
            </w:ins>
          </w:p>
        </w:tc>
        <w:tc>
          <w:tcPr>
            <w:tcW w:w="1386" w:type="dxa"/>
            <w:shd w:val="clear" w:color="auto" w:fill="auto"/>
          </w:tcPr>
          <w:p w:rsidR="00356CCB" w:rsidRDefault="00356CCB" w:rsidP="00BB7C56">
            <w:pPr>
              <w:spacing w:after="0" w:line="240" w:lineRule="auto"/>
              <w:rPr>
                <w:ins w:id="5782" w:author="Amarucci, Scott M" w:date="2016-02-17T15:04:00Z"/>
                <w:bCs/>
                <w:iCs/>
              </w:rPr>
            </w:pPr>
            <w:ins w:id="5783" w:author="Amarucci, Scott M" w:date="2016-02-17T15:04:00Z">
              <w:r>
                <w:rPr>
                  <w:bCs/>
                  <w:iCs/>
                </w:rPr>
                <w:t>Yes</w:t>
              </w:r>
            </w:ins>
          </w:p>
        </w:tc>
        <w:tc>
          <w:tcPr>
            <w:tcW w:w="1386" w:type="dxa"/>
            <w:shd w:val="clear" w:color="auto" w:fill="auto"/>
          </w:tcPr>
          <w:p w:rsidR="00356CCB" w:rsidRDefault="00B80034" w:rsidP="00BB7C56">
            <w:pPr>
              <w:spacing w:after="0" w:line="240" w:lineRule="auto"/>
              <w:rPr>
                <w:ins w:id="5784" w:author="Amarucci, Scott M" w:date="2016-02-17T15:04:00Z"/>
                <w:bCs/>
                <w:iCs/>
              </w:rPr>
            </w:pPr>
            <w:ins w:id="5785" w:author="Amarucci, Scott M" w:date="2016-02-17T15:14:00Z">
              <w:r>
                <w:rPr>
                  <w:bCs/>
                  <w:iCs/>
                </w:rPr>
                <w:t>No</w:t>
              </w:r>
            </w:ins>
          </w:p>
        </w:tc>
      </w:tr>
      <w:tr w:rsidR="00617324" w:rsidRPr="00206D41" w:rsidTr="00BB7C56">
        <w:trPr>
          <w:trHeight w:val="270"/>
          <w:ins w:id="5786" w:author="Amarucci, Scott M" w:date="2016-02-17T15:04:00Z"/>
        </w:trPr>
        <w:tc>
          <w:tcPr>
            <w:tcW w:w="1728" w:type="dxa"/>
            <w:vMerge w:val="restart"/>
            <w:shd w:val="clear" w:color="auto" w:fill="auto"/>
          </w:tcPr>
          <w:p w:rsidR="00617324" w:rsidRPr="00206D41" w:rsidRDefault="00617324" w:rsidP="00BB7C56">
            <w:pPr>
              <w:rPr>
                <w:ins w:id="5787" w:author="Amarucci, Scott M" w:date="2016-02-17T15:04:00Z"/>
                <w:b/>
                <w:bCs/>
                <w:iCs/>
              </w:rPr>
            </w:pPr>
            <w:ins w:id="5788" w:author="Amarucci, Scott M" w:date="2016-02-17T15:04:00Z">
              <w:r>
                <w:rPr>
                  <w:b/>
                  <w:bCs/>
                  <w:iCs/>
                </w:rPr>
                <w:t>METRIC OWNER</w:t>
              </w:r>
            </w:ins>
          </w:p>
        </w:tc>
        <w:tc>
          <w:tcPr>
            <w:tcW w:w="2304" w:type="dxa"/>
            <w:shd w:val="clear" w:color="auto" w:fill="auto"/>
          </w:tcPr>
          <w:p w:rsidR="00617324" w:rsidRPr="00B10D1A" w:rsidRDefault="00617324" w:rsidP="00BB7C56">
            <w:pPr>
              <w:spacing w:after="0" w:line="240" w:lineRule="auto"/>
              <w:rPr>
                <w:ins w:id="5789" w:author="Amarucci, Scott M" w:date="2016-02-17T15:04:00Z"/>
                <w:b/>
                <w:bCs/>
                <w:iCs/>
              </w:rPr>
            </w:pPr>
            <w:ins w:id="5790" w:author="Amarucci, Scott M" w:date="2016-02-17T15:04:00Z">
              <w:r w:rsidRPr="00B10D1A">
                <w:rPr>
                  <w:b/>
                  <w:bCs/>
                  <w:iCs/>
                </w:rPr>
                <w:t>SHUSA</w:t>
              </w:r>
            </w:ins>
          </w:p>
        </w:tc>
        <w:tc>
          <w:tcPr>
            <w:tcW w:w="2772" w:type="dxa"/>
            <w:shd w:val="clear" w:color="auto" w:fill="auto"/>
          </w:tcPr>
          <w:p w:rsidR="00617324" w:rsidRPr="00B10D1A" w:rsidRDefault="00617324" w:rsidP="00BB7C56">
            <w:pPr>
              <w:spacing w:after="0" w:line="240" w:lineRule="auto"/>
              <w:rPr>
                <w:ins w:id="5791" w:author="Amarucci, Scott M" w:date="2016-02-17T15:04:00Z"/>
                <w:b/>
                <w:bCs/>
                <w:iCs/>
              </w:rPr>
            </w:pPr>
            <w:ins w:id="5792" w:author="Amarucci, Scott M" w:date="2016-02-17T15:04:00Z">
              <w:r w:rsidRPr="00B10D1A">
                <w:rPr>
                  <w:b/>
                  <w:bCs/>
                  <w:iCs/>
                </w:rPr>
                <w:t>SBNA</w:t>
              </w:r>
            </w:ins>
          </w:p>
        </w:tc>
        <w:tc>
          <w:tcPr>
            <w:tcW w:w="2772" w:type="dxa"/>
            <w:gridSpan w:val="2"/>
            <w:shd w:val="clear" w:color="auto" w:fill="auto"/>
          </w:tcPr>
          <w:p w:rsidR="00617324" w:rsidRPr="00B10D1A" w:rsidRDefault="00617324" w:rsidP="00BB7C56">
            <w:pPr>
              <w:spacing w:after="0" w:line="240" w:lineRule="auto"/>
              <w:rPr>
                <w:ins w:id="5793" w:author="Amarucci, Scott M" w:date="2016-02-17T15:04:00Z"/>
                <w:b/>
                <w:bCs/>
                <w:iCs/>
              </w:rPr>
            </w:pPr>
            <w:ins w:id="5794" w:author="Amarucci, Scott M" w:date="2016-02-17T15:04:00Z">
              <w:r w:rsidRPr="00B10D1A">
                <w:rPr>
                  <w:b/>
                  <w:bCs/>
                  <w:iCs/>
                </w:rPr>
                <w:t>SC</w:t>
              </w:r>
            </w:ins>
          </w:p>
        </w:tc>
      </w:tr>
      <w:tr w:rsidR="00617324" w:rsidRPr="00206D41" w:rsidTr="00BB7C56">
        <w:trPr>
          <w:trHeight w:val="252"/>
          <w:ins w:id="5795" w:author="Amarucci, Scott M" w:date="2016-02-17T15:04:00Z"/>
        </w:trPr>
        <w:tc>
          <w:tcPr>
            <w:tcW w:w="1728" w:type="dxa"/>
            <w:vMerge/>
            <w:shd w:val="clear" w:color="auto" w:fill="auto"/>
          </w:tcPr>
          <w:p w:rsidR="00617324" w:rsidRPr="00206D41" w:rsidRDefault="00617324" w:rsidP="00BB7C56">
            <w:pPr>
              <w:rPr>
                <w:ins w:id="5796" w:author="Amarucci, Scott M" w:date="2016-02-17T15:04:00Z"/>
                <w:b/>
                <w:bCs/>
                <w:iCs/>
              </w:rPr>
            </w:pPr>
          </w:p>
        </w:tc>
        <w:tc>
          <w:tcPr>
            <w:tcW w:w="2304" w:type="dxa"/>
            <w:shd w:val="clear" w:color="auto" w:fill="auto"/>
          </w:tcPr>
          <w:p w:rsidR="00617324" w:rsidRPr="00206D41" w:rsidRDefault="00617324" w:rsidP="00BB7C56">
            <w:pPr>
              <w:spacing w:after="0" w:line="240" w:lineRule="auto"/>
              <w:rPr>
                <w:ins w:id="5797" w:author="Amarucci, Scott M" w:date="2016-02-17T15:04:00Z"/>
                <w:bCs/>
                <w:iCs/>
              </w:rPr>
            </w:pPr>
            <w:ins w:id="5798" w:author="Amarucci, Scott M" w:date="2016-02-17T15:04:00Z">
              <w:r>
                <w:rPr>
                  <w:bCs/>
                  <w:iCs/>
                </w:rPr>
                <w:t>SHUSA Director of Operational Risk</w:t>
              </w:r>
            </w:ins>
          </w:p>
        </w:tc>
        <w:tc>
          <w:tcPr>
            <w:tcW w:w="2772" w:type="dxa"/>
            <w:shd w:val="clear" w:color="auto" w:fill="auto"/>
          </w:tcPr>
          <w:p w:rsidR="00617324" w:rsidRPr="00206D41" w:rsidRDefault="00617324" w:rsidP="00BB7C56">
            <w:pPr>
              <w:spacing w:after="0" w:line="240" w:lineRule="auto"/>
              <w:rPr>
                <w:ins w:id="5799" w:author="Amarucci, Scott M" w:date="2016-02-17T15:04:00Z"/>
                <w:bCs/>
                <w:iCs/>
              </w:rPr>
            </w:pPr>
            <w:ins w:id="5800" w:author="Amarucci, Scott M" w:date="2016-02-17T15:04:00Z">
              <w:r>
                <w:rPr>
                  <w:bCs/>
                  <w:iCs/>
                </w:rPr>
                <w:t>SBNA Dir. of Operational Risk</w:t>
              </w:r>
            </w:ins>
          </w:p>
        </w:tc>
        <w:tc>
          <w:tcPr>
            <w:tcW w:w="2772" w:type="dxa"/>
            <w:gridSpan w:val="2"/>
            <w:shd w:val="clear" w:color="auto" w:fill="auto"/>
          </w:tcPr>
          <w:p w:rsidR="00617324" w:rsidRPr="00206D41" w:rsidRDefault="00617324" w:rsidP="00BB7C56">
            <w:pPr>
              <w:spacing w:after="0" w:line="240" w:lineRule="auto"/>
              <w:rPr>
                <w:ins w:id="5801" w:author="Amarucci, Scott M" w:date="2016-02-17T15:04:00Z"/>
                <w:bCs/>
                <w:iCs/>
              </w:rPr>
            </w:pPr>
            <w:ins w:id="5802" w:author="Amarucci, Scott M" w:date="2016-02-17T15:04:00Z">
              <w:r>
                <w:rPr>
                  <w:bCs/>
                  <w:iCs/>
                </w:rPr>
                <w:t xml:space="preserve">SC </w:t>
              </w:r>
              <w:proofErr w:type="spellStart"/>
              <w:r>
                <w:rPr>
                  <w:bCs/>
                  <w:iCs/>
                </w:rPr>
                <w:t>Dir.of</w:t>
              </w:r>
              <w:proofErr w:type="spellEnd"/>
              <w:r>
                <w:rPr>
                  <w:bCs/>
                  <w:iCs/>
                </w:rPr>
                <w:t xml:space="preserve"> Operational Risk</w:t>
              </w:r>
            </w:ins>
          </w:p>
        </w:tc>
      </w:tr>
      <w:tr w:rsidR="00617324" w:rsidRPr="00206D41" w:rsidTr="002734F4">
        <w:trPr>
          <w:trHeight w:val="252"/>
          <w:ins w:id="5803" w:author="Amarucci, Scott M" w:date="2016-02-17T15:04:00Z"/>
        </w:trPr>
        <w:tc>
          <w:tcPr>
            <w:tcW w:w="1728" w:type="dxa"/>
            <w:vMerge/>
            <w:shd w:val="clear" w:color="auto" w:fill="auto"/>
          </w:tcPr>
          <w:p w:rsidR="00617324" w:rsidRPr="00206D41" w:rsidRDefault="00617324" w:rsidP="00BB7C56">
            <w:pPr>
              <w:rPr>
                <w:ins w:id="5804" w:author="Amarucci, Scott M" w:date="2016-02-17T15:04:00Z"/>
                <w:b/>
                <w:bCs/>
                <w:iCs/>
              </w:rPr>
            </w:pPr>
          </w:p>
        </w:tc>
        <w:tc>
          <w:tcPr>
            <w:tcW w:w="2304" w:type="dxa"/>
            <w:shd w:val="clear" w:color="auto" w:fill="auto"/>
          </w:tcPr>
          <w:p w:rsidR="00617324" w:rsidRPr="00426737" w:rsidRDefault="00617324" w:rsidP="00BB7C56">
            <w:pPr>
              <w:spacing w:after="0" w:line="240" w:lineRule="auto"/>
              <w:rPr>
                <w:ins w:id="5805" w:author="Amarucci, Scott M" w:date="2016-02-17T15:04:00Z"/>
                <w:b/>
                <w:bCs/>
                <w:iCs/>
              </w:rPr>
            </w:pPr>
            <w:ins w:id="5806" w:author="Amarucci, Scott M" w:date="2016-02-17T15:04:00Z">
              <w:r>
                <w:rPr>
                  <w:b/>
                  <w:bCs/>
                  <w:iCs/>
                </w:rPr>
                <w:t>SIS</w:t>
              </w:r>
            </w:ins>
          </w:p>
        </w:tc>
        <w:tc>
          <w:tcPr>
            <w:tcW w:w="2772" w:type="dxa"/>
            <w:shd w:val="clear" w:color="auto" w:fill="auto"/>
          </w:tcPr>
          <w:p w:rsidR="00617324" w:rsidRPr="00426737" w:rsidRDefault="00617324" w:rsidP="00BB7C56">
            <w:pPr>
              <w:spacing w:after="0" w:line="240" w:lineRule="auto"/>
              <w:rPr>
                <w:ins w:id="5807" w:author="Amarucci, Scott M" w:date="2016-02-17T15:04:00Z"/>
                <w:b/>
                <w:bCs/>
                <w:iCs/>
              </w:rPr>
            </w:pPr>
            <w:ins w:id="5808" w:author="Amarucci, Scott M" w:date="2016-02-17T15:04:00Z">
              <w:r>
                <w:rPr>
                  <w:b/>
                  <w:bCs/>
                  <w:iCs/>
                </w:rPr>
                <w:t>BSI Miami</w:t>
              </w:r>
            </w:ins>
          </w:p>
        </w:tc>
        <w:tc>
          <w:tcPr>
            <w:tcW w:w="2772" w:type="dxa"/>
            <w:gridSpan w:val="2"/>
            <w:shd w:val="clear" w:color="auto" w:fill="auto"/>
          </w:tcPr>
          <w:p w:rsidR="00617324" w:rsidRPr="00426737" w:rsidRDefault="00617324" w:rsidP="00BB7C56">
            <w:pPr>
              <w:spacing w:after="0" w:line="240" w:lineRule="auto"/>
              <w:rPr>
                <w:ins w:id="5809" w:author="Amarucci, Scott M" w:date="2016-02-17T15:04:00Z"/>
                <w:b/>
                <w:bCs/>
                <w:iCs/>
              </w:rPr>
            </w:pPr>
            <w:ins w:id="5810" w:author="Amarucci, Scott M" w:date="2016-02-17T15:04:00Z">
              <w:r>
                <w:rPr>
                  <w:b/>
                  <w:bCs/>
                  <w:iCs/>
                </w:rPr>
                <w:t>BSPR</w:t>
              </w:r>
            </w:ins>
          </w:p>
        </w:tc>
      </w:tr>
      <w:tr w:rsidR="00617324" w:rsidRPr="00206D41" w:rsidTr="002734F4">
        <w:trPr>
          <w:trHeight w:val="252"/>
          <w:ins w:id="5811" w:author="Amarucci, Scott M" w:date="2016-02-17T15:04:00Z"/>
        </w:trPr>
        <w:tc>
          <w:tcPr>
            <w:tcW w:w="1728" w:type="dxa"/>
            <w:vMerge/>
            <w:shd w:val="clear" w:color="auto" w:fill="auto"/>
          </w:tcPr>
          <w:p w:rsidR="00617324" w:rsidRPr="00206D41" w:rsidRDefault="00617324" w:rsidP="00BB7C56">
            <w:pPr>
              <w:rPr>
                <w:ins w:id="5812" w:author="Amarucci, Scott M" w:date="2016-02-17T15:04:00Z"/>
                <w:b/>
                <w:bCs/>
                <w:iCs/>
              </w:rPr>
            </w:pPr>
          </w:p>
        </w:tc>
        <w:tc>
          <w:tcPr>
            <w:tcW w:w="2304" w:type="dxa"/>
            <w:shd w:val="clear" w:color="auto" w:fill="auto"/>
          </w:tcPr>
          <w:p w:rsidR="00617324" w:rsidRDefault="00617324" w:rsidP="00BB7C56">
            <w:pPr>
              <w:spacing w:after="0" w:line="240" w:lineRule="auto"/>
              <w:rPr>
                <w:ins w:id="5813" w:author="Amarucci, Scott M" w:date="2016-02-17T15:04:00Z"/>
                <w:bCs/>
                <w:iCs/>
              </w:rPr>
            </w:pPr>
            <w:ins w:id="5814" w:author="Amarucci, Scott M" w:date="2016-02-17T15:54:00Z">
              <w:r>
                <w:rPr>
                  <w:bCs/>
                  <w:iCs/>
                </w:rPr>
                <w:t>N/A</w:t>
              </w:r>
            </w:ins>
          </w:p>
        </w:tc>
        <w:tc>
          <w:tcPr>
            <w:tcW w:w="2772" w:type="dxa"/>
            <w:shd w:val="clear" w:color="auto" w:fill="auto"/>
          </w:tcPr>
          <w:p w:rsidR="00617324" w:rsidRDefault="00617324" w:rsidP="00BB7C56">
            <w:pPr>
              <w:spacing w:after="0" w:line="240" w:lineRule="auto"/>
              <w:rPr>
                <w:ins w:id="5815" w:author="Amarucci, Scott M" w:date="2016-02-17T15:04:00Z"/>
                <w:bCs/>
                <w:iCs/>
              </w:rPr>
            </w:pPr>
            <w:ins w:id="5816" w:author="Amarucci, Scott M" w:date="2016-02-17T15:04:00Z">
              <w:r>
                <w:rPr>
                  <w:bCs/>
                  <w:iCs/>
                </w:rPr>
                <w:t>BSI Dir. of Operational Risk</w:t>
              </w:r>
            </w:ins>
          </w:p>
        </w:tc>
        <w:tc>
          <w:tcPr>
            <w:tcW w:w="2772" w:type="dxa"/>
            <w:gridSpan w:val="2"/>
            <w:shd w:val="clear" w:color="auto" w:fill="auto"/>
          </w:tcPr>
          <w:p w:rsidR="00617324" w:rsidRDefault="00617324" w:rsidP="00BB7C56">
            <w:pPr>
              <w:spacing w:after="0" w:line="240" w:lineRule="auto"/>
              <w:rPr>
                <w:ins w:id="5817" w:author="Amarucci, Scott M" w:date="2016-02-17T15:04:00Z"/>
                <w:bCs/>
                <w:iCs/>
              </w:rPr>
            </w:pPr>
            <w:ins w:id="5818" w:author="Amarucci, Scott M" w:date="2016-02-17T15:04:00Z">
              <w:r>
                <w:rPr>
                  <w:bCs/>
                  <w:iCs/>
                </w:rPr>
                <w:t>BSPR Dir. of Operational Risk</w:t>
              </w:r>
            </w:ins>
          </w:p>
        </w:tc>
      </w:tr>
      <w:tr w:rsidR="00617324" w:rsidRPr="00206D41" w:rsidTr="002734F4">
        <w:trPr>
          <w:trHeight w:val="252"/>
          <w:ins w:id="5819" w:author="Amarucci, Scott M" w:date="2016-02-17T15:56:00Z"/>
        </w:trPr>
        <w:tc>
          <w:tcPr>
            <w:tcW w:w="1728" w:type="dxa"/>
            <w:vMerge/>
            <w:shd w:val="clear" w:color="auto" w:fill="auto"/>
          </w:tcPr>
          <w:p w:rsidR="00617324" w:rsidRPr="00206D41" w:rsidRDefault="00617324" w:rsidP="00617324">
            <w:pPr>
              <w:rPr>
                <w:ins w:id="5820" w:author="Amarucci, Scott M" w:date="2016-02-17T15:56:00Z"/>
                <w:b/>
                <w:bCs/>
                <w:iCs/>
              </w:rPr>
            </w:pPr>
          </w:p>
        </w:tc>
        <w:tc>
          <w:tcPr>
            <w:tcW w:w="2304" w:type="dxa"/>
            <w:shd w:val="clear" w:color="auto" w:fill="auto"/>
          </w:tcPr>
          <w:p w:rsidR="00617324" w:rsidRDefault="00617324" w:rsidP="00617324">
            <w:pPr>
              <w:spacing w:after="0" w:line="240" w:lineRule="auto"/>
              <w:rPr>
                <w:ins w:id="5821" w:author="Amarucci, Scott M" w:date="2016-02-17T15:56:00Z"/>
                <w:bCs/>
                <w:iCs/>
              </w:rPr>
            </w:pPr>
            <w:ins w:id="5822" w:author="Amarucci, Scott M" w:date="2016-02-17T15:56:00Z">
              <w:r>
                <w:rPr>
                  <w:b/>
                  <w:bCs/>
                  <w:iCs/>
                </w:rPr>
                <w:t>SSLLC</w:t>
              </w:r>
            </w:ins>
          </w:p>
        </w:tc>
        <w:tc>
          <w:tcPr>
            <w:tcW w:w="5544" w:type="dxa"/>
            <w:gridSpan w:val="3"/>
            <w:vMerge w:val="restart"/>
            <w:shd w:val="clear" w:color="auto" w:fill="auto"/>
          </w:tcPr>
          <w:p w:rsidR="00617324" w:rsidRDefault="00617324" w:rsidP="00617324">
            <w:pPr>
              <w:spacing w:after="0" w:line="240" w:lineRule="auto"/>
              <w:rPr>
                <w:ins w:id="5823" w:author="Amarucci, Scott M" w:date="2016-02-17T15:56:00Z"/>
                <w:bCs/>
                <w:iCs/>
              </w:rPr>
            </w:pPr>
          </w:p>
        </w:tc>
      </w:tr>
      <w:tr w:rsidR="00617324" w:rsidRPr="00206D41" w:rsidTr="002734F4">
        <w:trPr>
          <w:trHeight w:val="252"/>
          <w:ins w:id="5824" w:author="Amarucci, Scott M" w:date="2016-02-17T15:56:00Z"/>
        </w:trPr>
        <w:tc>
          <w:tcPr>
            <w:tcW w:w="1728" w:type="dxa"/>
            <w:vMerge/>
            <w:shd w:val="clear" w:color="auto" w:fill="auto"/>
          </w:tcPr>
          <w:p w:rsidR="00617324" w:rsidRPr="00206D41" w:rsidRDefault="00617324" w:rsidP="00617324">
            <w:pPr>
              <w:rPr>
                <w:ins w:id="5825" w:author="Amarucci, Scott M" w:date="2016-02-17T15:56:00Z"/>
                <w:b/>
                <w:bCs/>
                <w:iCs/>
              </w:rPr>
            </w:pPr>
          </w:p>
        </w:tc>
        <w:tc>
          <w:tcPr>
            <w:tcW w:w="2304" w:type="dxa"/>
            <w:shd w:val="clear" w:color="auto" w:fill="auto"/>
          </w:tcPr>
          <w:p w:rsidR="00617324" w:rsidRDefault="00617324" w:rsidP="00617324">
            <w:pPr>
              <w:spacing w:after="0" w:line="240" w:lineRule="auto"/>
              <w:rPr>
                <w:ins w:id="5826" w:author="Amarucci, Scott M" w:date="2016-02-17T15:56:00Z"/>
                <w:bCs/>
                <w:iCs/>
              </w:rPr>
            </w:pPr>
            <w:ins w:id="5827" w:author="Amarucci, Scott M" w:date="2016-02-17T15:56:00Z">
              <w:r>
                <w:rPr>
                  <w:bCs/>
                  <w:iCs/>
                </w:rPr>
                <w:t>N/A</w:t>
              </w:r>
            </w:ins>
          </w:p>
        </w:tc>
        <w:tc>
          <w:tcPr>
            <w:tcW w:w="5544" w:type="dxa"/>
            <w:gridSpan w:val="3"/>
            <w:vMerge/>
            <w:shd w:val="clear" w:color="auto" w:fill="auto"/>
          </w:tcPr>
          <w:p w:rsidR="00617324" w:rsidRDefault="00617324" w:rsidP="00617324">
            <w:pPr>
              <w:spacing w:after="0" w:line="240" w:lineRule="auto"/>
              <w:rPr>
                <w:ins w:id="5828" w:author="Amarucci, Scott M" w:date="2016-02-17T15:56:00Z"/>
                <w:bCs/>
                <w:iCs/>
              </w:rPr>
            </w:pPr>
          </w:p>
        </w:tc>
      </w:tr>
      <w:tr w:rsidR="00617324" w:rsidRPr="00206D41" w:rsidTr="00BB7C56">
        <w:trPr>
          <w:cantSplit/>
          <w:trHeight w:val="360"/>
          <w:ins w:id="5829" w:author="Amarucci, Scott M" w:date="2016-02-17T15:04:00Z"/>
        </w:trPr>
        <w:tc>
          <w:tcPr>
            <w:tcW w:w="1728" w:type="dxa"/>
            <w:shd w:val="clear" w:color="auto" w:fill="auto"/>
          </w:tcPr>
          <w:p w:rsidR="00617324" w:rsidRPr="00206D41" w:rsidRDefault="00617324" w:rsidP="00E77D9C">
            <w:pPr>
              <w:rPr>
                <w:ins w:id="5830" w:author="Amarucci, Scott M" w:date="2016-02-17T15:04:00Z"/>
                <w:b/>
                <w:bCs/>
                <w:iCs/>
              </w:rPr>
              <w:pPrChange w:id="5831" w:author="Amarucci, Scott M" w:date="2016-02-17T19:43:00Z">
                <w:pPr>
                  <w:framePr w:hSpace="180" w:wrap="around" w:vAnchor="text" w:hAnchor="text" w:x="168" w:y="1"/>
                  <w:ind w:left="-60"/>
                  <w:suppressOverlap/>
                </w:pPr>
              </w:pPrChange>
            </w:pPr>
            <w:ins w:id="5832" w:author="Amarucci, Scott M" w:date="2016-02-17T15:04:00Z">
              <w:r w:rsidRPr="00F52DE6">
                <w:rPr>
                  <w:b/>
                  <w:bCs/>
                  <w:iCs/>
                </w:rPr>
                <w:lastRenderedPageBreak/>
                <w:t>TRIGGER AND LIMIT SETTING</w:t>
              </w:r>
            </w:ins>
          </w:p>
        </w:tc>
        <w:tc>
          <w:tcPr>
            <w:tcW w:w="7848" w:type="dxa"/>
            <w:gridSpan w:val="4"/>
            <w:shd w:val="clear" w:color="auto" w:fill="auto"/>
          </w:tcPr>
          <w:p w:rsidR="00617324" w:rsidRDefault="00617324" w:rsidP="00617324">
            <w:pPr>
              <w:spacing w:after="0" w:line="240" w:lineRule="auto"/>
              <w:rPr>
                <w:ins w:id="5833" w:author="Amarucci, Scott M" w:date="2016-02-17T15:04:00Z"/>
                <w:bCs/>
                <w:iCs/>
              </w:rPr>
            </w:pPr>
            <w:ins w:id="5834" w:author="Amarucci, Scott M" w:date="2016-02-17T15:04:00Z">
              <w:r>
                <w:rPr>
                  <w:bCs/>
                  <w:iCs/>
                </w:rPr>
                <w:t xml:space="preserve">The </w:t>
              </w:r>
            </w:ins>
            <w:ins w:id="5835" w:author="Amarucci, Scott M" w:date="2016-02-17T15:15:00Z">
              <w:r>
                <w:rPr>
                  <w:bCs/>
                  <w:iCs/>
                </w:rPr>
                <w:t xml:space="preserve">OR </w:t>
              </w:r>
            </w:ins>
            <w:ins w:id="5836" w:author="Amarucci, Scott M" w:date="2016-02-17T15:16:00Z">
              <w:r>
                <w:rPr>
                  <w:bCs/>
                  <w:iCs/>
                </w:rPr>
                <w:t>–</w:t>
              </w:r>
            </w:ins>
            <w:ins w:id="5837" w:author="Amarucci, Scott M" w:date="2016-02-17T15:15:00Z">
              <w:r>
                <w:rPr>
                  <w:bCs/>
                  <w:iCs/>
                </w:rPr>
                <w:t xml:space="preserve"> Fraud </w:t>
              </w:r>
            </w:ins>
            <w:ins w:id="5838" w:author="Amarucci, Scott M" w:date="2016-02-17T15:16:00Z">
              <w:r>
                <w:rPr>
                  <w:bCs/>
                  <w:iCs/>
                </w:rPr>
                <w:t xml:space="preserve">metric </w:t>
              </w:r>
            </w:ins>
            <w:ins w:id="5839" w:author="Amarucci, Scott M" w:date="2016-02-17T15:17:00Z">
              <w:r>
                <w:rPr>
                  <w:bCs/>
                  <w:iCs/>
                </w:rPr>
                <w:t>is composed of</w:t>
              </w:r>
            </w:ins>
            <w:ins w:id="5840" w:author="Amarucci, Scott M" w:date="2016-02-17T15:16:00Z">
              <w:r>
                <w:rPr>
                  <w:bCs/>
                  <w:iCs/>
                </w:rPr>
                <w:t xml:space="preserve"> 3</w:t>
              </w:r>
            </w:ins>
            <w:ins w:id="5841" w:author="Amarucci, Scott M" w:date="2016-02-17T15:25:00Z">
              <w:r>
                <w:rPr>
                  <w:bCs/>
                  <w:iCs/>
                </w:rPr>
                <w:t>, variously-weighted</w:t>
              </w:r>
            </w:ins>
            <w:ins w:id="5842" w:author="Amarucci, Scott M" w:date="2016-02-17T15:16:00Z">
              <w:r>
                <w:rPr>
                  <w:bCs/>
                  <w:iCs/>
                </w:rPr>
                <w:t xml:space="preserve"> sub-metrics with their own triggers and limits</w:t>
              </w:r>
            </w:ins>
            <w:ins w:id="5843" w:author="Amarucci, Scott M" w:date="2016-02-17T15:04:00Z">
              <w:r>
                <w:rPr>
                  <w:bCs/>
                  <w:iCs/>
                </w:rPr>
                <w:t>:</w:t>
              </w:r>
            </w:ins>
            <w:ins w:id="5844" w:author="Amarucci, Scott M" w:date="2016-02-17T15:16:00Z">
              <w:r>
                <w:rPr>
                  <w:bCs/>
                  <w:iCs/>
                </w:rPr>
                <w:t xml:space="preserve"> card fraud ratio, </w:t>
              </w:r>
            </w:ins>
            <w:ins w:id="5845" w:author="Amarucci, Scott M" w:date="2016-02-17T15:17:00Z">
              <w:r>
                <w:rPr>
                  <w:bCs/>
                  <w:iCs/>
                </w:rPr>
                <w:t>telephone banking fraud, and e-banking fraud. The triggers and limits for each are set as follows:</w:t>
              </w:r>
            </w:ins>
          </w:p>
          <w:p w:rsidR="00617324" w:rsidRPr="00426737" w:rsidRDefault="00617324" w:rsidP="00617324">
            <w:pPr>
              <w:pStyle w:val="ListParagraph"/>
              <w:spacing w:after="0" w:line="240" w:lineRule="auto"/>
              <w:ind w:left="360"/>
              <w:rPr>
                <w:ins w:id="5846" w:author="Amarucci, Scott M" w:date="2016-02-17T15:04:00Z"/>
                <w:bCs/>
                <w:iCs/>
              </w:rPr>
            </w:pPr>
          </w:p>
          <w:p w:rsidR="00617324" w:rsidRDefault="00617324" w:rsidP="00617324">
            <w:pPr>
              <w:pStyle w:val="ListParagraph"/>
              <w:numPr>
                <w:ilvl w:val="0"/>
                <w:numId w:val="32"/>
              </w:numPr>
              <w:spacing w:after="0" w:line="240" w:lineRule="auto"/>
              <w:rPr>
                <w:ins w:id="5847" w:author="Amarucci, Scott M" w:date="2016-02-17T15:18:00Z"/>
                <w:bCs/>
                <w:iCs/>
              </w:rPr>
            </w:pPr>
            <w:ins w:id="5848" w:author="Amarucci, Scott M" w:date="2016-02-17T15:18:00Z">
              <w:r>
                <w:rPr>
                  <w:bCs/>
                  <w:iCs/>
                </w:rPr>
                <w:t>Card fraud ratio</w:t>
              </w:r>
            </w:ins>
            <w:ins w:id="5849" w:author="Amarucci, Scott M" w:date="2016-02-17T15:19:00Z">
              <w:r>
                <w:rPr>
                  <w:bCs/>
                  <w:iCs/>
                </w:rPr>
                <w:t xml:space="preserve"> (70% weight)</w:t>
              </w:r>
            </w:ins>
            <w:ins w:id="5850" w:author="Amarucci, Scott M" w:date="2016-02-17T15:04:00Z">
              <w:r>
                <w:rPr>
                  <w:bCs/>
                  <w:iCs/>
                </w:rPr>
                <w:t>:</w:t>
              </w:r>
            </w:ins>
          </w:p>
          <w:p w:rsidR="00617324" w:rsidRDefault="00617324" w:rsidP="00617324">
            <w:pPr>
              <w:pStyle w:val="ListParagraph"/>
              <w:numPr>
                <w:ilvl w:val="1"/>
                <w:numId w:val="32"/>
              </w:numPr>
              <w:spacing w:after="0" w:line="240" w:lineRule="auto"/>
              <w:rPr>
                <w:ins w:id="5851" w:author="Amarucci, Scott M" w:date="2016-02-17T15:18:00Z"/>
                <w:bCs/>
                <w:iCs/>
              </w:rPr>
              <w:pPrChange w:id="5852" w:author="Amarucci, Scott M" w:date="2016-02-17T15:18:00Z">
                <w:pPr>
                  <w:pStyle w:val="ListParagraph"/>
                  <w:framePr w:hSpace="180" w:wrap="around" w:vAnchor="text" w:hAnchor="text" w:x="168" w:y="1"/>
                  <w:numPr>
                    <w:numId w:val="32"/>
                  </w:numPr>
                  <w:spacing w:after="0" w:line="240" w:lineRule="auto"/>
                  <w:ind w:left="360" w:hanging="360"/>
                  <w:suppressOverlap/>
                </w:pPr>
              </w:pPrChange>
            </w:pPr>
            <w:ins w:id="5853" w:author="Amarucci, Scott M" w:date="2016-02-17T15:18:00Z">
              <w:r>
                <w:rPr>
                  <w:bCs/>
                  <w:iCs/>
                </w:rPr>
                <w:t>Amber trigger: [none suggested]</w:t>
              </w:r>
            </w:ins>
          </w:p>
          <w:p w:rsidR="00617324" w:rsidRDefault="00617324" w:rsidP="00617324">
            <w:pPr>
              <w:pStyle w:val="ListParagraph"/>
              <w:numPr>
                <w:ilvl w:val="1"/>
                <w:numId w:val="32"/>
              </w:numPr>
              <w:spacing w:after="0" w:line="240" w:lineRule="auto"/>
              <w:rPr>
                <w:ins w:id="5854" w:author="Amarucci, Scott M" w:date="2016-02-17T15:04:00Z"/>
                <w:bCs/>
                <w:iCs/>
              </w:rPr>
              <w:pPrChange w:id="5855" w:author="Amarucci, Scott M" w:date="2016-02-17T15:18:00Z">
                <w:pPr>
                  <w:pStyle w:val="ListParagraph"/>
                  <w:framePr w:hSpace="180" w:wrap="around" w:vAnchor="text" w:hAnchor="text" w:x="168" w:y="1"/>
                  <w:numPr>
                    <w:numId w:val="32"/>
                  </w:numPr>
                  <w:spacing w:after="0" w:line="240" w:lineRule="auto"/>
                  <w:ind w:left="360" w:hanging="360"/>
                  <w:suppressOverlap/>
                </w:pPr>
              </w:pPrChange>
            </w:pPr>
            <w:ins w:id="5856" w:author="Amarucci, Scott M" w:date="2016-02-17T15:18:00Z">
              <w:r>
                <w:rPr>
                  <w:bCs/>
                  <w:iCs/>
                </w:rPr>
                <w:t xml:space="preserve">Red limit: </w:t>
              </w:r>
            </w:ins>
            <w:ins w:id="5857" w:author="Amarucci, Scott M" w:date="2016-02-17T15:20:00Z">
              <w:r>
                <w:rPr>
                  <w:bCs/>
                  <w:iCs/>
                </w:rPr>
                <w:t>100%</w:t>
              </w:r>
            </w:ins>
            <w:ins w:id="5858" w:author="Amarucci, Scott M" w:date="2016-02-17T15:04:00Z">
              <w:r>
                <w:rPr>
                  <w:bCs/>
                  <w:iCs/>
                </w:rPr>
                <w:t xml:space="preserve"> </w:t>
              </w:r>
            </w:ins>
          </w:p>
          <w:p w:rsidR="00617324" w:rsidRDefault="00617324" w:rsidP="00617324">
            <w:pPr>
              <w:pStyle w:val="ListParagraph"/>
              <w:numPr>
                <w:ilvl w:val="0"/>
                <w:numId w:val="32"/>
              </w:numPr>
              <w:spacing w:after="0" w:line="240" w:lineRule="auto"/>
              <w:rPr>
                <w:ins w:id="5859" w:author="Amarucci, Scott M" w:date="2016-02-17T15:18:00Z"/>
                <w:bCs/>
                <w:iCs/>
              </w:rPr>
            </w:pPr>
            <w:ins w:id="5860" w:author="Amarucci, Scott M" w:date="2016-02-17T15:19:00Z">
              <w:r>
                <w:rPr>
                  <w:bCs/>
                  <w:iCs/>
                </w:rPr>
                <w:t>Telephone banking fraud</w:t>
              </w:r>
            </w:ins>
            <w:ins w:id="5861" w:author="Amarucci, Scott M" w:date="2016-02-17T15:20:00Z">
              <w:r>
                <w:rPr>
                  <w:bCs/>
                  <w:iCs/>
                </w:rPr>
                <w:t xml:space="preserve"> (10% weight)</w:t>
              </w:r>
            </w:ins>
            <w:ins w:id="5862" w:author="Amarucci, Scott M" w:date="2016-02-17T15:04:00Z">
              <w:r>
                <w:rPr>
                  <w:bCs/>
                  <w:iCs/>
                </w:rPr>
                <w:t>:</w:t>
              </w:r>
            </w:ins>
          </w:p>
          <w:p w:rsidR="00617324" w:rsidRDefault="00617324" w:rsidP="00617324">
            <w:pPr>
              <w:pStyle w:val="ListParagraph"/>
              <w:numPr>
                <w:ilvl w:val="1"/>
                <w:numId w:val="32"/>
              </w:numPr>
              <w:spacing w:after="0" w:line="240" w:lineRule="auto"/>
              <w:rPr>
                <w:ins w:id="5863" w:author="Amarucci, Scott M" w:date="2016-02-17T15:19:00Z"/>
                <w:bCs/>
                <w:iCs/>
              </w:rPr>
              <w:pPrChange w:id="5864" w:author="Amarucci, Scott M" w:date="2016-02-17T15:18:00Z">
                <w:pPr>
                  <w:pStyle w:val="ListParagraph"/>
                  <w:framePr w:hSpace="180" w:wrap="around" w:vAnchor="text" w:hAnchor="text" w:x="168" w:y="1"/>
                  <w:numPr>
                    <w:numId w:val="32"/>
                  </w:numPr>
                  <w:spacing w:after="0" w:line="240" w:lineRule="auto"/>
                  <w:ind w:left="360" w:hanging="360"/>
                  <w:suppressOverlap/>
                </w:pPr>
              </w:pPrChange>
            </w:pPr>
            <w:ins w:id="5865" w:author="Amarucci, Scott M" w:date="2016-02-17T15:18:00Z">
              <w:r>
                <w:rPr>
                  <w:bCs/>
                  <w:iCs/>
                </w:rPr>
                <w:t xml:space="preserve">Amber trigger: </w:t>
              </w:r>
            </w:ins>
            <w:ins w:id="5866" w:author="Amarucci, Scott M" w:date="2016-02-17T15:19:00Z">
              <w:r>
                <w:rPr>
                  <w:bCs/>
                  <w:iCs/>
                </w:rPr>
                <w:t>[none suggested]</w:t>
              </w:r>
            </w:ins>
          </w:p>
          <w:p w:rsidR="00617324" w:rsidRDefault="00617324" w:rsidP="00617324">
            <w:pPr>
              <w:pStyle w:val="ListParagraph"/>
              <w:numPr>
                <w:ilvl w:val="1"/>
                <w:numId w:val="32"/>
              </w:numPr>
              <w:spacing w:after="0" w:line="240" w:lineRule="auto"/>
              <w:rPr>
                <w:ins w:id="5867" w:author="Amarucci, Scott M" w:date="2016-02-17T15:20:00Z"/>
                <w:bCs/>
                <w:iCs/>
              </w:rPr>
              <w:pPrChange w:id="5868" w:author="Amarucci, Scott M" w:date="2016-02-17T15:18:00Z">
                <w:pPr>
                  <w:pStyle w:val="ListParagraph"/>
                  <w:framePr w:hSpace="180" w:wrap="around" w:vAnchor="text" w:hAnchor="text" w:x="168" w:y="1"/>
                  <w:numPr>
                    <w:numId w:val="32"/>
                  </w:numPr>
                  <w:spacing w:after="0" w:line="240" w:lineRule="auto"/>
                  <w:ind w:left="360" w:hanging="360"/>
                  <w:suppressOverlap/>
                </w:pPr>
              </w:pPrChange>
            </w:pPr>
            <w:ins w:id="5869" w:author="Amarucci, Scott M" w:date="2016-02-17T15:19:00Z">
              <w:r>
                <w:rPr>
                  <w:bCs/>
                  <w:iCs/>
                </w:rPr>
                <w:t>Red limit: [none suggested]</w:t>
              </w:r>
            </w:ins>
          </w:p>
          <w:p w:rsidR="00617324" w:rsidRDefault="00617324" w:rsidP="00617324">
            <w:pPr>
              <w:pStyle w:val="ListParagraph"/>
              <w:numPr>
                <w:ilvl w:val="0"/>
                <w:numId w:val="32"/>
              </w:numPr>
              <w:spacing w:after="0" w:line="240" w:lineRule="auto"/>
              <w:rPr>
                <w:ins w:id="5870" w:author="Amarucci, Scott M" w:date="2016-02-17T15:20:00Z"/>
                <w:bCs/>
                <w:iCs/>
              </w:rPr>
            </w:pPr>
            <w:ins w:id="5871" w:author="Amarucci, Scott M" w:date="2016-02-17T15:20:00Z">
              <w:r>
                <w:rPr>
                  <w:bCs/>
                  <w:iCs/>
                </w:rPr>
                <w:t>E-banking fraud (20% weight):</w:t>
              </w:r>
            </w:ins>
          </w:p>
          <w:p w:rsidR="00617324" w:rsidRDefault="00617324" w:rsidP="00617324">
            <w:pPr>
              <w:pStyle w:val="ListParagraph"/>
              <w:numPr>
                <w:ilvl w:val="1"/>
                <w:numId w:val="32"/>
              </w:numPr>
              <w:spacing w:after="0" w:line="240" w:lineRule="auto"/>
              <w:rPr>
                <w:ins w:id="5872" w:author="Amarucci, Scott M" w:date="2016-02-17T15:21:00Z"/>
                <w:bCs/>
                <w:iCs/>
              </w:rPr>
            </w:pPr>
            <w:ins w:id="5873" w:author="Amarucci, Scott M" w:date="2016-02-17T15:21:00Z">
              <w:r>
                <w:rPr>
                  <w:bCs/>
                  <w:iCs/>
                </w:rPr>
                <w:t>Amber trigger: [none suggested]</w:t>
              </w:r>
            </w:ins>
          </w:p>
          <w:p w:rsidR="00617324" w:rsidRDefault="00617324" w:rsidP="00617324">
            <w:pPr>
              <w:pStyle w:val="ListParagraph"/>
              <w:numPr>
                <w:ilvl w:val="1"/>
                <w:numId w:val="32"/>
              </w:numPr>
              <w:spacing w:after="0" w:line="240" w:lineRule="auto"/>
              <w:rPr>
                <w:ins w:id="5874" w:author="Amarucci, Scott M" w:date="2016-02-17T15:21:00Z"/>
                <w:bCs/>
                <w:iCs/>
              </w:rPr>
            </w:pPr>
            <w:ins w:id="5875" w:author="Amarucci, Scott M" w:date="2016-02-17T15:21:00Z">
              <w:r>
                <w:rPr>
                  <w:bCs/>
                  <w:iCs/>
                </w:rPr>
                <w:t>Red limit: [none suggested]</w:t>
              </w:r>
            </w:ins>
          </w:p>
          <w:p w:rsidR="00617324" w:rsidRDefault="00617324" w:rsidP="00617324">
            <w:pPr>
              <w:spacing w:after="0" w:line="240" w:lineRule="auto"/>
              <w:rPr>
                <w:ins w:id="5876" w:author="Amarucci, Scott M" w:date="2016-02-17T15:04:00Z"/>
                <w:bCs/>
                <w:iCs/>
              </w:rPr>
            </w:pPr>
          </w:p>
          <w:p w:rsidR="00617324" w:rsidRPr="00F52DE6" w:rsidRDefault="00617324" w:rsidP="00617324">
            <w:pPr>
              <w:spacing w:after="0" w:line="240" w:lineRule="auto"/>
              <w:rPr>
                <w:ins w:id="5877" w:author="Amarucci, Scott M" w:date="2016-02-17T15:04:00Z"/>
                <w:bCs/>
                <w:iCs/>
              </w:rPr>
            </w:pPr>
          </w:p>
        </w:tc>
      </w:tr>
      <w:tr w:rsidR="00617324" w:rsidRPr="00206D41" w:rsidTr="00BB7C56">
        <w:trPr>
          <w:cantSplit/>
          <w:trHeight w:val="360"/>
          <w:ins w:id="5878" w:author="Amarucci, Scott M" w:date="2016-02-17T15:04:00Z"/>
        </w:trPr>
        <w:tc>
          <w:tcPr>
            <w:tcW w:w="1728" w:type="dxa"/>
            <w:shd w:val="clear" w:color="auto" w:fill="auto"/>
          </w:tcPr>
          <w:p w:rsidR="00617324" w:rsidRPr="00206D41" w:rsidRDefault="00617324" w:rsidP="00E77D9C">
            <w:pPr>
              <w:rPr>
                <w:ins w:id="5879" w:author="Amarucci, Scott M" w:date="2016-02-17T15:04:00Z"/>
                <w:b/>
                <w:bCs/>
                <w:iCs/>
              </w:rPr>
              <w:pPrChange w:id="5880" w:author="Amarucci, Scott M" w:date="2016-02-17T19:43:00Z">
                <w:pPr>
                  <w:framePr w:hSpace="180" w:wrap="around" w:vAnchor="text" w:hAnchor="text" w:x="168" w:y="1"/>
                  <w:ind w:left="-60"/>
                  <w:suppressOverlap/>
                </w:pPr>
              </w:pPrChange>
            </w:pPr>
            <w:ins w:id="5881" w:author="Amarucci, Scott M" w:date="2016-02-17T15:04:00Z">
              <w:r>
                <w:rPr>
                  <w:b/>
                  <w:bCs/>
                  <w:iCs/>
                </w:rPr>
                <w:t>TESTING FREQUENCY</w:t>
              </w:r>
            </w:ins>
          </w:p>
        </w:tc>
        <w:tc>
          <w:tcPr>
            <w:tcW w:w="7848" w:type="dxa"/>
            <w:gridSpan w:val="4"/>
            <w:shd w:val="clear" w:color="auto" w:fill="auto"/>
          </w:tcPr>
          <w:p w:rsidR="00617324" w:rsidRDefault="00617324" w:rsidP="00617324">
            <w:pPr>
              <w:spacing w:after="0" w:line="240" w:lineRule="auto"/>
              <w:rPr>
                <w:ins w:id="5882" w:author="Amarucci, Scott M" w:date="2016-02-17T15:04:00Z"/>
                <w:bCs/>
                <w:iCs/>
              </w:rPr>
            </w:pPr>
            <w:ins w:id="5883" w:author="Amarucci, Scott M" w:date="2016-02-17T15:04:00Z">
              <w:r w:rsidRPr="00062285">
                <w:rPr>
                  <w:bCs/>
                  <w:iCs/>
                </w:rPr>
                <w:t>Quarterly with cumulative data at the end of the period</w:t>
              </w:r>
              <w:r>
                <w:rPr>
                  <w:bCs/>
                  <w:iCs/>
                </w:rPr>
                <w:t xml:space="preserve">. </w:t>
              </w:r>
            </w:ins>
          </w:p>
          <w:p w:rsidR="00617324" w:rsidRDefault="00617324" w:rsidP="00617324">
            <w:pPr>
              <w:spacing w:after="0" w:line="240" w:lineRule="auto"/>
              <w:jc w:val="center"/>
              <w:rPr>
                <w:ins w:id="5884" w:author="Amarucci, Scott M" w:date="2016-02-17T15:04:00Z"/>
                <w:bCs/>
                <w:iCs/>
              </w:rPr>
            </w:pPr>
          </w:p>
          <w:p w:rsidR="00617324" w:rsidRPr="00B10D1A" w:rsidRDefault="00617324" w:rsidP="00617324">
            <w:pPr>
              <w:spacing w:after="0" w:line="240" w:lineRule="auto"/>
              <w:rPr>
                <w:ins w:id="5885" w:author="Amarucci, Scott M" w:date="2016-02-17T15:04:00Z"/>
                <w:rFonts w:asciiTheme="minorHAnsi" w:eastAsiaTheme="minorHAnsi" w:hAnsiTheme="minorHAnsi" w:cstheme="minorBidi"/>
                <w:iCs/>
                <w:lang w:val="en-GB"/>
              </w:rPr>
            </w:pPr>
          </w:p>
        </w:tc>
      </w:tr>
      <w:tr w:rsidR="00617324" w:rsidRPr="00206D41" w:rsidTr="00BB7C56">
        <w:trPr>
          <w:trHeight w:val="525"/>
          <w:ins w:id="5886" w:author="Amarucci, Scott M" w:date="2016-02-17T15:04:00Z"/>
        </w:trPr>
        <w:tc>
          <w:tcPr>
            <w:tcW w:w="1728" w:type="dxa"/>
            <w:shd w:val="clear" w:color="auto" w:fill="auto"/>
          </w:tcPr>
          <w:p w:rsidR="00617324" w:rsidRPr="00206D41" w:rsidRDefault="00617324" w:rsidP="00617324">
            <w:pPr>
              <w:rPr>
                <w:ins w:id="5887" w:author="Amarucci, Scott M" w:date="2016-02-17T15:04:00Z"/>
                <w:b/>
                <w:bCs/>
                <w:iCs/>
              </w:rPr>
            </w:pPr>
            <w:ins w:id="5888" w:author="Amarucci, Scott M" w:date="2016-02-17T15:04:00Z">
              <w:r w:rsidRPr="00206D41">
                <w:rPr>
                  <w:b/>
                  <w:bCs/>
                  <w:iCs/>
                </w:rPr>
                <w:t>SOURCE OF INFORMATION</w:t>
              </w:r>
            </w:ins>
          </w:p>
        </w:tc>
        <w:tc>
          <w:tcPr>
            <w:tcW w:w="7848" w:type="dxa"/>
            <w:gridSpan w:val="4"/>
            <w:shd w:val="clear" w:color="auto" w:fill="auto"/>
          </w:tcPr>
          <w:p w:rsidR="00617324" w:rsidRPr="00206D41" w:rsidRDefault="00617324" w:rsidP="00617324">
            <w:pPr>
              <w:spacing w:after="0" w:line="240" w:lineRule="auto"/>
              <w:rPr>
                <w:ins w:id="5889" w:author="Amarucci, Scott M" w:date="2016-02-17T15:04:00Z"/>
                <w:bCs/>
                <w:iCs/>
              </w:rPr>
            </w:pPr>
          </w:p>
        </w:tc>
      </w:tr>
    </w:tbl>
    <w:p w:rsidR="00356CCB" w:rsidRDefault="00356CCB" w:rsidP="002450B1">
      <w:pPr>
        <w:tabs>
          <w:tab w:val="left" w:pos="4378"/>
        </w:tabs>
        <w:spacing w:after="0"/>
        <w:rPr>
          <w:ins w:id="5890" w:author="Amarucci, Scott M" w:date="2016-02-17T15:21:00Z"/>
          <w:rFonts w:asciiTheme="minorHAnsi" w:eastAsiaTheme="minorHAnsi" w:hAnsiTheme="minorHAnsi" w:cstheme="minorBidi"/>
          <w:iCs/>
          <w:sz w:val="24"/>
          <w:szCs w:val="24"/>
        </w:rPr>
      </w:pPr>
    </w:p>
    <w:p w:rsidR="00B80034" w:rsidRPr="00356CCB" w:rsidRDefault="00B80034" w:rsidP="00B80034">
      <w:pPr>
        <w:pStyle w:val="SANUS2"/>
        <w:numPr>
          <w:ilvl w:val="1"/>
          <w:numId w:val="1"/>
        </w:numPr>
        <w:tabs>
          <w:tab w:val="clear" w:pos="567"/>
          <w:tab w:val="num" w:pos="540"/>
        </w:tabs>
        <w:ind w:left="540" w:hanging="540"/>
        <w:rPr>
          <w:ins w:id="5891" w:author="Amarucci, Scott M" w:date="2016-02-17T15:21:00Z"/>
          <w:color w:val="000000" w:themeColor="text1"/>
        </w:rPr>
      </w:pPr>
      <w:ins w:id="5892" w:author="Amarucci, Scott M" w:date="2016-02-17T15:21:00Z">
        <w:r>
          <w:rPr>
            <w:color w:val="000000" w:themeColor="text1"/>
          </w:rPr>
          <w:t>Operational risk - Technology</w:t>
        </w:r>
      </w:ins>
    </w:p>
    <w:tbl>
      <w:tblPr>
        <w:tblpPr w:leftFromText="180" w:rightFromText="180" w:vertAnchor="text" w:tblpX="168" w:tblpY="1"/>
        <w:tblOverlap w:val="never"/>
        <w:tblW w:w="9576"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000" w:firstRow="0" w:lastRow="0" w:firstColumn="0" w:lastColumn="0" w:noHBand="0" w:noVBand="0"/>
      </w:tblPr>
      <w:tblGrid>
        <w:gridCol w:w="1728"/>
        <w:gridCol w:w="2304"/>
        <w:gridCol w:w="2772"/>
        <w:gridCol w:w="1386"/>
        <w:gridCol w:w="1386"/>
        <w:tblGridChange w:id="5893">
          <w:tblGrid>
            <w:gridCol w:w="1728"/>
            <w:gridCol w:w="2304"/>
            <w:gridCol w:w="2772"/>
            <w:gridCol w:w="1386"/>
            <w:gridCol w:w="1386"/>
          </w:tblGrid>
        </w:tblGridChange>
      </w:tblGrid>
      <w:tr w:rsidR="00B80034" w:rsidRPr="00206D41" w:rsidTr="00BB7C56">
        <w:trPr>
          <w:trHeight w:val="619"/>
          <w:ins w:id="5894" w:author="Amarucci, Scott M" w:date="2016-02-17T15:21:00Z"/>
        </w:trPr>
        <w:tc>
          <w:tcPr>
            <w:tcW w:w="1728" w:type="dxa"/>
            <w:shd w:val="clear" w:color="auto" w:fill="auto"/>
          </w:tcPr>
          <w:p w:rsidR="00B80034" w:rsidRPr="00206D41" w:rsidRDefault="00B80034" w:rsidP="00BB7C56">
            <w:pPr>
              <w:rPr>
                <w:ins w:id="5895" w:author="Amarucci, Scott M" w:date="2016-02-17T15:21:00Z"/>
                <w:b/>
                <w:bCs/>
                <w:iCs/>
              </w:rPr>
            </w:pPr>
            <w:ins w:id="5896" w:author="Amarucci, Scott M" w:date="2016-02-17T15:21:00Z">
              <w:r>
                <w:rPr>
                  <w:b/>
                  <w:bCs/>
                  <w:iCs/>
                </w:rPr>
                <w:t>DEFINITION</w:t>
              </w:r>
            </w:ins>
          </w:p>
        </w:tc>
        <w:tc>
          <w:tcPr>
            <w:tcW w:w="7848" w:type="dxa"/>
            <w:gridSpan w:val="4"/>
            <w:shd w:val="clear" w:color="auto" w:fill="auto"/>
          </w:tcPr>
          <w:p w:rsidR="00B80034" w:rsidRPr="00206D41" w:rsidRDefault="00B80034" w:rsidP="00BB7C56">
            <w:pPr>
              <w:tabs>
                <w:tab w:val="left" w:pos="4378"/>
              </w:tabs>
              <w:spacing w:after="0"/>
              <w:rPr>
                <w:ins w:id="5897" w:author="Amarucci, Scott M" w:date="2016-02-17T15:21:00Z"/>
                <w:rFonts w:asciiTheme="minorHAnsi" w:eastAsiaTheme="minorHAnsi" w:hAnsiTheme="minorHAnsi" w:cstheme="minorBidi"/>
                <w:iCs/>
              </w:rPr>
            </w:pPr>
            <w:ins w:id="5898" w:author="Amarucci, Scott M" w:date="2016-02-17T15:22:00Z">
              <w:r w:rsidRPr="00B80034">
                <w:t>Synthetic indicator of 3 significant technological risks: priority-1 incidents (P1) and priority-2 incidents (P2), systems availability, and obsolete software</w:t>
              </w:r>
            </w:ins>
          </w:p>
        </w:tc>
      </w:tr>
      <w:tr w:rsidR="00B80034" w:rsidRPr="00206D41" w:rsidTr="00BB7C56">
        <w:trPr>
          <w:trHeight w:val="523"/>
          <w:ins w:id="5899" w:author="Amarucci, Scott M" w:date="2016-02-17T15:21:00Z"/>
        </w:trPr>
        <w:tc>
          <w:tcPr>
            <w:tcW w:w="1728" w:type="dxa"/>
            <w:shd w:val="clear" w:color="auto" w:fill="auto"/>
          </w:tcPr>
          <w:p w:rsidR="00B80034" w:rsidRPr="00206D41" w:rsidRDefault="00B80034" w:rsidP="00BB7C56">
            <w:pPr>
              <w:rPr>
                <w:ins w:id="5900" w:author="Amarucci, Scott M" w:date="2016-02-17T15:21:00Z"/>
                <w:b/>
                <w:bCs/>
                <w:iCs/>
              </w:rPr>
            </w:pPr>
            <w:ins w:id="5901" w:author="Amarucci, Scott M" w:date="2016-02-17T15:21:00Z">
              <w:r>
                <w:rPr>
                  <w:b/>
                  <w:bCs/>
                  <w:iCs/>
                </w:rPr>
                <w:t>RISK TYPE</w:t>
              </w:r>
            </w:ins>
          </w:p>
        </w:tc>
        <w:tc>
          <w:tcPr>
            <w:tcW w:w="7848" w:type="dxa"/>
            <w:gridSpan w:val="4"/>
            <w:shd w:val="clear" w:color="auto" w:fill="auto"/>
          </w:tcPr>
          <w:p w:rsidR="00B80034" w:rsidRPr="00206D41" w:rsidRDefault="00B80034" w:rsidP="00BB7C56">
            <w:pPr>
              <w:spacing w:after="0" w:line="240" w:lineRule="auto"/>
              <w:rPr>
                <w:ins w:id="5902" w:author="Amarucci, Scott M" w:date="2016-02-17T15:21:00Z"/>
                <w:bCs/>
                <w:iCs/>
              </w:rPr>
            </w:pPr>
            <w:ins w:id="5903" w:author="Amarucci, Scott M" w:date="2016-02-17T15:21:00Z">
              <w:r>
                <w:rPr>
                  <w:bCs/>
                  <w:iCs/>
                </w:rPr>
                <w:t xml:space="preserve">Operational Risk </w:t>
              </w:r>
            </w:ins>
          </w:p>
        </w:tc>
      </w:tr>
      <w:tr w:rsidR="00B80034" w:rsidRPr="00206D41" w:rsidTr="00BB7C56">
        <w:trPr>
          <w:trHeight w:val="523"/>
          <w:ins w:id="5904" w:author="Amarucci, Scott M" w:date="2016-02-17T15:21:00Z"/>
        </w:trPr>
        <w:tc>
          <w:tcPr>
            <w:tcW w:w="1728" w:type="dxa"/>
            <w:shd w:val="clear" w:color="auto" w:fill="auto"/>
          </w:tcPr>
          <w:p w:rsidR="00B80034" w:rsidRDefault="00B80034" w:rsidP="00BB7C56">
            <w:pPr>
              <w:rPr>
                <w:ins w:id="5905" w:author="Amarucci, Scott M" w:date="2016-02-17T15:21:00Z"/>
                <w:b/>
                <w:bCs/>
                <w:iCs/>
              </w:rPr>
            </w:pPr>
            <w:ins w:id="5906" w:author="Amarucci, Scott M" w:date="2016-02-17T15:21:00Z">
              <w:r>
                <w:rPr>
                  <w:b/>
                  <w:bCs/>
                  <w:iCs/>
                </w:rPr>
                <w:t>RATIONALE</w:t>
              </w:r>
            </w:ins>
          </w:p>
        </w:tc>
        <w:tc>
          <w:tcPr>
            <w:tcW w:w="7848" w:type="dxa"/>
            <w:gridSpan w:val="4"/>
            <w:shd w:val="clear" w:color="auto" w:fill="auto"/>
          </w:tcPr>
          <w:p w:rsidR="00B80034" w:rsidRDefault="00B13255" w:rsidP="00BB7C56">
            <w:pPr>
              <w:spacing w:after="0" w:line="240" w:lineRule="auto"/>
              <w:rPr>
                <w:ins w:id="5907" w:author="Amarucci, Scott M" w:date="2016-02-17T15:21:00Z"/>
                <w:bCs/>
                <w:iCs/>
              </w:rPr>
            </w:pPr>
            <w:ins w:id="5908" w:author="Amarucci, Scott M" w:date="2016-02-19T12:16:00Z">
              <w:r>
                <w:rPr>
                  <w:bCs/>
                  <w:iCs/>
                </w:rPr>
                <w:t xml:space="preserve">Monitors technology risk indicators which, if are allowed to exceed certain thresholds, can jeopardize the business operations capabilities </w:t>
              </w:r>
            </w:ins>
            <w:ins w:id="5909" w:author="Amarucci, Scott M" w:date="2016-02-19T12:18:00Z">
              <w:r>
                <w:rPr>
                  <w:bCs/>
                  <w:iCs/>
                </w:rPr>
                <w:t>of SHUSA</w:t>
              </w:r>
            </w:ins>
          </w:p>
        </w:tc>
      </w:tr>
      <w:tr w:rsidR="00B80034" w:rsidRPr="00206D41" w:rsidTr="00BB7C56">
        <w:trPr>
          <w:trHeight w:val="270"/>
          <w:ins w:id="5910" w:author="Amarucci, Scott M" w:date="2016-02-17T15:21:00Z"/>
        </w:trPr>
        <w:tc>
          <w:tcPr>
            <w:tcW w:w="1728" w:type="dxa"/>
            <w:vMerge w:val="restart"/>
            <w:shd w:val="clear" w:color="auto" w:fill="auto"/>
          </w:tcPr>
          <w:p w:rsidR="00B80034" w:rsidRPr="00206D41" w:rsidRDefault="00B80034" w:rsidP="00BB7C56">
            <w:pPr>
              <w:rPr>
                <w:ins w:id="5911" w:author="Amarucci, Scott M" w:date="2016-02-17T15:21:00Z"/>
                <w:b/>
                <w:bCs/>
                <w:iCs/>
              </w:rPr>
            </w:pPr>
            <w:ins w:id="5912" w:author="Amarucci, Scott M" w:date="2016-02-17T15:21:00Z">
              <w:r>
                <w:rPr>
                  <w:b/>
                  <w:bCs/>
                  <w:iCs/>
                </w:rPr>
                <w:t xml:space="preserve">ENTITY </w:t>
              </w:r>
            </w:ins>
          </w:p>
        </w:tc>
        <w:tc>
          <w:tcPr>
            <w:tcW w:w="2304" w:type="dxa"/>
            <w:shd w:val="clear" w:color="auto" w:fill="auto"/>
          </w:tcPr>
          <w:p w:rsidR="00B80034" w:rsidRPr="00B10D1A" w:rsidRDefault="00B80034" w:rsidP="00BB7C56">
            <w:pPr>
              <w:spacing w:after="0" w:line="240" w:lineRule="auto"/>
              <w:rPr>
                <w:ins w:id="5913" w:author="Amarucci, Scott M" w:date="2016-02-17T15:21:00Z"/>
                <w:b/>
                <w:bCs/>
                <w:iCs/>
              </w:rPr>
            </w:pPr>
            <w:ins w:id="5914" w:author="Amarucci, Scott M" w:date="2016-02-17T15:21:00Z">
              <w:r w:rsidRPr="007973F5">
                <w:rPr>
                  <w:b/>
                  <w:bCs/>
                  <w:iCs/>
                </w:rPr>
                <w:t>SHUSA</w:t>
              </w:r>
            </w:ins>
          </w:p>
        </w:tc>
        <w:tc>
          <w:tcPr>
            <w:tcW w:w="2772" w:type="dxa"/>
            <w:shd w:val="clear" w:color="auto" w:fill="auto"/>
          </w:tcPr>
          <w:p w:rsidR="00B80034" w:rsidRPr="00B10D1A" w:rsidRDefault="00B80034" w:rsidP="00BB7C56">
            <w:pPr>
              <w:spacing w:after="0" w:line="240" w:lineRule="auto"/>
              <w:rPr>
                <w:ins w:id="5915" w:author="Amarucci, Scott M" w:date="2016-02-17T15:21:00Z"/>
                <w:b/>
                <w:bCs/>
                <w:iCs/>
              </w:rPr>
            </w:pPr>
            <w:ins w:id="5916" w:author="Amarucci, Scott M" w:date="2016-02-17T15:21:00Z">
              <w:r w:rsidRPr="007973F5">
                <w:rPr>
                  <w:b/>
                  <w:bCs/>
                  <w:iCs/>
                </w:rPr>
                <w:t>SBNA</w:t>
              </w:r>
            </w:ins>
          </w:p>
        </w:tc>
        <w:tc>
          <w:tcPr>
            <w:tcW w:w="2772" w:type="dxa"/>
            <w:gridSpan w:val="2"/>
            <w:shd w:val="clear" w:color="auto" w:fill="auto"/>
          </w:tcPr>
          <w:p w:rsidR="00B80034" w:rsidRPr="00B10D1A" w:rsidRDefault="00B80034" w:rsidP="00BB7C56">
            <w:pPr>
              <w:spacing w:after="0" w:line="240" w:lineRule="auto"/>
              <w:rPr>
                <w:ins w:id="5917" w:author="Amarucci, Scott M" w:date="2016-02-17T15:21:00Z"/>
                <w:b/>
                <w:bCs/>
                <w:iCs/>
              </w:rPr>
            </w:pPr>
            <w:ins w:id="5918" w:author="Amarucci, Scott M" w:date="2016-02-17T15:21:00Z">
              <w:r w:rsidRPr="007973F5">
                <w:rPr>
                  <w:b/>
                  <w:bCs/>
                  <w:iCs/>
                </w:rPr>
                <w:t>SC</w:t>
              </w:r>
            </w:ins>
          </w:p>
        </w:tc>
      </w:tr>
      <w:tr w:rsidR="00B80034" w:rsidRPr="00206D41" w:rsidTr="00BB7C56">
        <w:trPr>
          <w:trHeight w:val="270"/>
          <w:ins w:id="5919" w:author="Amarucci, Scott M" w:date="2016-02-17T15:21:00Z"/>
        </w:trPr>
        <w:tc>
          <w:tcPr>
            <w:tcW w:w="1728" w:type="dxa"/>
            <w:vMerge/>
            <w:shd w:val="clear" w:color="auto" w:fill="auto"/>
          </w:tcPr>
          <w:p w:rsidR="00B80034" w:rsidRDefault="00B80034" w:rsidP="00BB7C56">
            <w:pPr>
              <w:rPr>
                <w:ins w:id="5920" w:author="Amarucci, Scott M" w:date="2016-02-17T15:21:00Z"/>
                <w:b/>
                <w:bCs/>
                <w:iCs/>
              </w:rPr>
            </w:pPr>
          </w:p>
        </w:tc>
        <w:tc>
          <w:tcPr>
            <w:tcW w:w="2304" w:type="dxa"/>
            <w:shd w:val="clear" w:color="auto" w:fill="auto"/>
          </w:tcPr>
          <w:p w:rsidR="00B80034" w:rsidRPr="00206D41" w:rsidRDefault="00B80034" w:rsidP="00BB7C56">
            <w:pPr>
              <w:spacing w:after="0" w:line="240" w:lineRule="auto"/>
              <w:rPr>
                <w:ins w:id="5921" w:author="Amarucci, Scott M" w:date="2016-02-17T15:21:00Z"/>
                <w:bCs/>
                <w:iCs/>
              </w:rPr>
            </w:pPr>
            <w:ins w:id="5922" w:author="Amarucci, Scott M" w:date="2016-02-17T15:21:00Z">
              <w:r>
                <w:rPr>
                  <w:bCs/>
                  <w:iCs/>
                </w:rPr>
                <w:t>Yes</w:t>
              </w:r>
            </w:ins>
          </w:p>
        </w:tc>
        <w:tc>
          <w:tcPr>
            <w:tcW w:w="2772" w:type="dxa"/>
            <w:shd w:val="clear" w:color="auto" w:fill="auto"/>
          </w:tcPr>
          <w:p w:rsidR="00B80034" w:rsidRPr="00206D41" w:rsidRDefault="00B80034" w:rsidP="00BB7C56">
            <w:pPr>
              <w:spacing w:after="0" w:line="240" w:lineRule="auto"/>
              <w:rPr>
                <w:ins w:id="5923" w:author="Amarucci, Scott M" w:date="2016-02-17T15:21:00Z"/>
                <w:bCs/>
                <w:iCs/>
              </w:rPr>
            </w:pPr>
            <w:ins w:id="5924" w:author="Amarucci, Scott M" w:date="2016-02-17T15:21:00Z">
              <w:r>
                <w:rPr>
                  <w:bCs/>
                  <w:iCs/>
                </w:rPr>
                <w:t>Yes</w:t>
              </w:r>
            </w:ins>
          </w:p>
        </w:tc>
        <w:tc>
          <w:tcPr>
            <w:tcW w:w="2772" w:type="dxa"/>
            <w:gridSpan w:val="2"/>
            <w:shd w:val="clear" w:color="auto" w:fill="auto"/>
          </w:tcPr>
          <w:p w:rsidR="00B80034" w:rsidRPr="00206D41" w:rsidRDefault="00B80034" w:rsidP="00BB7C56">
            <w:pPr>
              <w:spacing w:after="0" w:line="240" w:lineRule="auto"/>
              <w:rPr>
                <w:ins w:id="5925" w:author="Amarucci, Scott M" w:date="2016-02-17T15:21:00Z"/>
                <w:bCs/>
                <w:iCs/>
              </w:rPr>
            </w:pPr>
            <w:ins w:id="5926" w:author="Amarucci, Scott M" w:date="2016-02-17T15:21:00Z">
              <w:r>
                <w:rPr>
                  <w:bCs/>
                  <w:iCs/>
                </w:rPr>
                <w:t>Yes</w:t>
              </w:r>
            </w:ins>
          </w:p>
        </w:tc>
      </w:tr>
      <w:tr w:rsidR="00B80034" w:rsidRPr="00206D41" w:rsidTr="00BB7C56">
        <w:trPr>
          <w:trHeight w:val="270"/>
          <w:ins w:id="5927" w:author="Amarucci, Scott M" w:date="2016-02-17T15:21:00Z"/>
        </w:trPr>
        <w:tc>
          <w:tcPr>
            <w:tcW w:w="1728" w:type="dxa"/>
            <w:vMerge/>
            <w:shd w:val="clear" w:color="auto" w:fill="auto"/>
          </w:tcPr>
          <w:p w:rsidR="00B80034" w:rsidRDefault="00B80034" w:rsidP="00BB7C56">
            <w:pPr>
              <w:rPr>
                <w:ins w:id="5928" w:author="Amarucci, Scott M" w:date="2016-02-17T15:21:00Z"/>
                <w:b/>
                <w:bCs/>
                <w:iCs/>
              </w:rPr>
            </w:pPr>
          </w:p>
        </w:tc>
        <w:tc>
          <w:tcPr>
            <w:tcW w:w="2304" w:type="dxa"/>
            <w:shd w:val="clear" w:color="auto" w:fill="auto"/>
          </w:tcPr>
          <w:p w:rsidR="00B80034" w:rsidRDefault="00B80034" w:rsidP="00BB7C56">
            <w:pPr>
              <w:spacing w:after="0" w:line="240" w:lineRule="auto"/>
              <w:rPr>
                <w:ins w:id="5929" w:author="Amarucci, Scott M" w:date="2016-02-17T15:21:00Z"/>
                <w:bCs/>
                <w:iCs/>
              </w:rPr>
            </w:pPr>
            <w:ins w:id="5930" w:author="Amarucci, Scott M" w:date="2016-02-17T15:21:00Z">
              <w:r>
                <w:rPr>
                  <w:b/>
                  <w:bCs/>
                  <w:iCs/>
                </w:rPr>
                <w:t>SIS</w:t>
              </w:r>
            </w:ins>
          </w:p>
        </w:tc>
        <w:tc>
          <w:tcPr>
            <w:tcW w:w="2772" w:type="dxa"/>
            <w:shd w:val="clear" w:color="auto" w:fill="auto"/>
          </w:tcPr>
          <w:p w:rsidR="00B80034" w:rsidRDefault="00B80034" w:rsidP="00BB7C56">
            <w:pPr>
              <w:spacing w:after="0" w:line="240" w:lineRule="auto"/>
              <w:rPr>
                <w:ins w:id="5931" w:author="Amarucci, Scott M" w:date="2016-02-17T15:21:00Z"/>
                <w:bCs/>
                <w:iCs/>
              </w:rPr>
            </w:pPr>
            <w:ins w:id="5932" w:author="Amarucci, Scott M" w:date="2016-02-17T15:21:00Z">
              <w:r>
                <w:rPr>
                  <w:b/>
                  <w:bCs/>
                  <w:iCs/>
                </w:rPr>
                <w:t>BSI Miami</w:t>
              </w:r>
            </w:ins>
          </w:p>
        </w:tc>
        <w:tc>
          <w:tcPr>
            <w:tcW w:w="1386" w:type="dxa"/>
            <w:shd w:val="clear" w:color="auto" w:fill="auto"/>
          </w:tcPr>
          <w:p w:rsidR="00B80034" w:rsidRDefault="00B80034" w:rsidP="00BB7C56">
            <w:pPr>
              <w:spacing w:after="0" w:line="240" w:lineRule="auto"/>
              <w:rPr>
                <w:ins w:id="5933" w:author="Amarucci, Scott M" w:date="2016-02-17T15:21:00Z"/>
                <w:bCs/>
                <w:iCs/>
              </w:rPr>
            </w:pPr>
            <w:ins w:id="5934" w:author="Amarucci, Scott M" w:date="2016-02-17T15:21:00Z">
              <w:r>
                <w:rPr>
                  <w:b/>
                  <w:bCs/>
                  <w:iCs/>
                </w:rPr>
                <w:t>BSPR</w:t>
              </w:r>
            </w:ins>
          </w:p>
        </w:tc>
        <w:tc>
          <w:tcPr>
            <w:tcW w:w="1386" w:type="dxa"/>
            <w:shd w:val="clear" w:color="auto" w:fill="auto"/>
          </w:tcPr>
          <w:p w:rsidR="00B80034" w:rsidRPr="00426737" w:rsidRDefault="00B80034" w:rsidP="00BB7C56">
            <w:pPr>
              <w:spacing w:after="0" w:line="240" w:lineRule="auto"/>
              <w:rPr>
                <w:ins w:id="5935" w:author="Amarucci, Scott M" w:date="2016-02-17T15:21:00Z"/>
                <w:b/>
                <w:bCs/>
                <w:iCs/>
              </w:rPr>
            </w:pPr>
            <w:ins w:id="5936" w:author="Amarucci, Scott M" w:date="2016-02-17T15:21:00Z">
              <w:r>
                <w:rPr>
                  <w:b/>
                  <w:bCs/>
                  <w:iCs/>
                </w:rPr>
                <w:t>SSLLC</w:t>
              </w:r>
            </w:ins>
          </w:p>
        </w:tc>
      </w:tr>
      <w:tr w:rsidR="00B80034" w:rsidRPr="00206D41" w:rsidTr="00BB7C56">
        <w:trPr>
          <w:trHeight w:val="270"/>
          <w:ins w:id="5937" w:author="Amarucci, Scott M" w:date="2016-02-17T15:21:00Z"/>
        </w:trPr>
        <w:tc>
          <w:tcPr>
            <w:tcW w:w="1728" w:type="dxa"/>
            <w:vMerge/>
            <w:shd w:val="clear" w:color="auto" w:fill="auto"/>
          </w:tcPr>
          <w:p w:rsidR="00B80034" w:rsidRDefault="00B80034" w:rsidP="00BB7C56">
            <w:pPr>
              <w:rPr>
                <w:ins w:id="5938" w:author="Amarucci, Scott M" w:date="2016-02-17T15:21:00Z"/>
                <w:b/>
                <w:bCs/>
                <w:iCs/>
              </w:rPr>
            </w:pPr>
          </w:p>
        </w:tc>
        <w:tc>
          <w:tcPr>
            <w:tcW w:w="2304" w:type="dxa"/>
            <w:shd w:val="clear" w:color="auto" w:fill="auto"/>
          </w:tcPr>
          <w:p w:rsidR="00B80034" w:rsidRDefault="00B80034" w:rsidP="00BB7C56">
            <w:pPr>
              <w:spacing w:after="0" w:line="240" w:lineRule="auto"/>
              <w:rPr>
                <w:ins w:id="5939" w:author="Amarucci, Scott M" w:date="2016-02-17T15:21:00Z"/>
                <w:bCs/>
                <w:iCs/>
              </w:rPr>
            </w:pPr>
            <w:ins w:id="5940" w:author="Amarucci, Scott M" w:date="2016-02-17T15:22:00Z">
              <w:r>
                <w:rPr>
                  <w:bCs/>
                  <w:iCs/>
                </w:rPr>
                <w:t>Yes</w:t>
              </w:r>
            </w:ins>
          </w:p>
        </w:tc>
        <w:tc>
          <w:tcPr>
            <w:tcW w:w="2772" w:type="dxa"/>
            <w:shd w:val="clear" w:color="auto" w:fill="auto"/>
          </w:tcPr>
          <w:p w:rsidR="00B80034" w:rsidRDefault="00B80034" w:rsidP="00BB7C56">
            <w:pPr>
              <w:spacing w:after="0" w:line="240" w:lineRule="auto"/>
              <w:rPr>
                <w:ins w:id="5941" w:author="Amarucci, Scott M" w:date="2016-02-17T15:21:00Z"/>
                <w:bCs/>
                <w:iCs/>
              </w:rPr>
            </w:pPr>
            <w:ins w:id="5942" w:author="Amarucci, Scott M" w:date="2016-02-17T15:21:00Z">
              <w:r>
                <w:rPr>
                  <w:bCs/>
                  <w:iCs/>
                </w:rPr>
                <w:t>Yes</w:t>
              </w:r>
            </w:ins>
          </w:p>
        </w:tc>
        <w:tc>
          <w:tcPr>
            <w:tcW w:w="1386" w:type="dxa"/>
            <w:shd w:val="clear" w:color="auto" w:fill="auto"/>
          </w:tcPr>
          <w:p w:rsidR="00B80034" w:rsidRDefault="00B80034" w:rsidP="00BB7C56">
            <w:pPr>
              <w:spacing w:after="0" w:line="240" w:lineRule="auto"/>
              <w:rPr>
                <w:ins w:id="5943" w:author="Amarucci, Scott M" w:date="2016-02-17T15:21:00Z"/>
                <w:bCs/>
                <w:iCs/>
              </w:rPr>
            </w:pPr>
            <w:ins w:id="5944" w:author="Amarucci, Scott M" w:date="2016-02-17T15:21:00Z">
              <w:r>
                <w:rPr>
                  <w:bCs/>
                  <w:iCs/>
                </w:rPr>
                <w:t>Yes</w:t>
              </w:r>
            </w:ins>
          </w:p>
        </w:tc>
        <w:tc>
          <w:tcPr>
            <w:tcW w:w="1386" w:type="dxa"/>
            <w:shd w:val="clear" w:color="auto" w:fill="auto"/>
          </w:tcPr>
          <w:p w:rsidR="00B80034" w:rsidRDefault="00B80034" w:rsidP="00BB7C56">
            <w:pPr>
              <w:spacing w:after="0" w:line="240" w:lineRule="auto"/>
              <w:rPr>
                <w:ins w:id="5945" w:author="Amarucci, Scott M" w:date="2016-02-17T15:21:00Z"/>
                <w:bCs/>
                <w:iCs/>
              </w:rPr>
            </w:pPr>
            <w:ins w:id="5946" w:author="Amarucci, Scott M" w:date="2016-02-17T15:22:00Z">
              <w:r>
                <w:rPr>
                  <w:bCs/>
                  <w:iCs/>
                </w:rPr>
                <w:t>Yes</w:t>
              </w:r>
            </w:ins>
          </w:p>
        </w:tc>
      </w:tr>
      <w:tr w:rsidR="00617324" w:rsidRPr="00206D41" w:rsidTr="00BB7C56">
        <w:trPr>
          <w:trHeight w:val="270"/>
          <w:ins w:id="5947" w:author="Amarucci, Scott M" w:date="2016-02-17T15:21:00Z"/>
        </w:trPr>
        <w:tc>
          <w:tcPr>
            <w:tcW w:w="1728" w:type="dxa"/>
            <w:vMerge w:val="restart"/>
            <w:shd w:val="clear" w:color="auto" w:fill="auto"/>
          </w:tcPr>
          <w:p w:rsidR="00617324" w:rsidRPr="00206D41" w:rsidRDefault="00617324" w:rsidP="00BB7C56">
            <w:pPr>
              <w:rPr>
                <w:ins w:id="5948" w:author="Amarucci, Scott M" w:date="2016-02-17T15:21:00Z"/>
                <w:b/>
                <w:bCs/>
                <w:iCs/>
              </w:rPr>
            </w:pPr>
            <w:ins w:id="5949" w:author="Amarucci, Scott M" w:date="2016-02-17T15:21:00Z">
              <w:r>
                <w:rPr>
                  <w:b/>
                  <w:bCs/>
                  <w:iCs/>
                </w:rPr>
                <w:t>METRIC OWNER</w:t>
              </w:r>
            </w:ins>
          </w:p>
        </w:tc>
        <w:tc>
          <w:tcPr>
            <w:tcW w:w="2304" w:type="dxa"/>
            <w:shd w:val="clear" w:color="auto" w:fill="auto"/>
          </w:tcPr>
          <w:p w:rsidR="00617324" w:rsidRPr="00B10D1A" w:rsidRDefault="00617324" w:rsidP="00BB7C56">
            <w:pPr>
              <w:spacing w:after="0" w:line="240" w:lineRule="auto"/>
              <w:rPr>
                <w:ins w:id="5950" w:author="Amarucci, Scott M" w:date="2016-02-17T15:21:00Z"/>
                <w:b/>
                <w:bCs/>
                <w:iCs/>
              </w:rPr>
            </w:pPr>
            <w:ins w:id="5951" w:author="Amarucci, Scott M" w:date="2016-02-17T15:21:00Z">
              <w:r w:rsidRPr="00B10D1A">
                <w:rPr>
                  <w:b/>
                  <w:bCs/>
                  <w:iCs/>
                </w:rPr>
                <w:t>SHUSA</w:t>
              </w:r>
            </w:ins>
          </w:p>
        </w:tc>
        <w:tc>
          <w:tcPr>
            <w:tcW w:w="2772" w:type="dxa"/>
            <w:shd w:val="clear" w:color="auto" w:fill="auto"/>
          </w:tcPr>
          <w:p w:rsidR="00617324" w:rsidRPr="00B10D1A" w:rsidRDefault="00617324" w:rsidP="00BB7C56">
            <w:pPr>
              <w:spacing w:after="0" w:line="240" w:lineRule="auto"/>
              <w:rPr>
                <w:ins w:id="5952" w:author="Amarucci, Scott M" w:date="2016-02-17T15:21:00Z"/>
                <w:b/>
                <w:bCs/>
                <w:iCs/>
              </w:rPr>
            </w:pPr>
            <w:ins w:id="5953" w:author="Amarucci, Scott M" w:date="2016-02-17T15:21:00Z">
              <w:r w:rsidRPr="00B10D1A">
                <w:rPr>
                  <w:b/>
                  <w:bCs/>
                  <w:iCs/>
                </w:rPr>
                <w:t>SBNA</w:t>
              </w:r>
            </w:ins>
          </w:p>
        </w:tc>
        <w:tc>
          <w:tcPr>
            <w:tcW w:w="2772" w:type="dxa"/>
            <w:gridSpan w:val="2"/>
            <w:shd w:val="clear" w:color="auto" w:fill="auto"/>
          </w:tcPr>
          <w:p w:rsidR="00617324" w:rsidRPr="00B10D1A" w:rsidRDefault="00617324" w:rsidP="00BB7C56">
            <w:pPr>
              <w:spacing w:after="0" w:line="240" w:lineRule="auto"/>
              <w:rPr>
                <w:ins w:id="5954" w:author="Amarucci, Scott M" w:date="2016-02-17T15:21:00Z"/>
                <w:b/>
                <w:bCs/>
                <w:iCs/>
              </w:rPr>
            </w:pPr>
            <w:ins w:id="5955" w:author="Amarucci, Scott M" w:date="2016-02-17T15:21:00Z">
              <w:r w:rsidRPr="00B10D1A">
                <w:rPr>
                  <w:b/>
                  <w:bCs/>
                  <w:iCs/>
                </w:rPr>
                <w:t>SC</w:t>
              </w:r>
            </w:ins>
          </w:p>
        </w:tc>
      </w:tr>
      <w:tr w:rsidR="00617324" w:rsidRPr="00206D41" w:rsidTr="00BB7C56">
        <w:trPr>
          <w:trHeight w:val="252"/>
          <w:ins w:id="5956" w:author="Amarucci, Scott M" w:date="2016-02-17T15:21:00Z"/>
        </w:trPr>
        <w:tc>
          <w:tcPr>
            <w:tcW w:w="1728" w:type="dxa"/>
            <w:vMerge/>
            <w:shd w:val="clear" w:color="auto" w:fill="auto"/>
          </w:tcPr>
          <w:p w:rsidR="00617324" w:rsidRPr="00206D41" w:rsidRDefault="00617324" w:rsidP="00BB7C56">
            <w:pPr>
              <w:rPr>
                <w:ins w:id="5957" w:author="Amarucci, Scott M" w:date="2016-02-17T15:21:00Z"/>
                <w:b/>
                <w:bCs/>
                <w:iCs/>
              </w:rPr>
            </w:pPr>
          </w:p>
        </w:tc>
        <w:tc>
          <w:tcPr>
            <w:tcW w:w="2304" w:type="dxa"/>
            <w:shd w:val="clear" w:color="auto" w:fill="auto"/>
          </w:tcPr>
          <w:p w:rsidR="00617324" w:rsidRPr="00206D41" w:rsidRDefault="00617324" w:rsidP="00BB7C56">
            <w:pPr>
              <w:spacing w:after="0" w:line="240" w:lineRule="auto"/>
              <w:rPr>
                <w:ins w:id="5958" w:author="Amarucci, Scott M" w:date="2016-02-17T15:21:00Z"/>
                <w:bCs/>
                <w:iCs/>
              </w:rPr>
            </w:pPr>
            <w:ins w:id="5959" w:author="Amarucci, Scott M" w:date="2016-02-17T15:21:00Z">
              <w:r>
                <w:rPr>
                  <w:bCs/>
                  <w:iCs/>
                </w:rPr>
                <w:t>SHUSA Director of Operational Risk</w:t>
              </w:r>
            </w:ins>
          </w:p>
        </w:tc>
        <w:tc>
          <w:tcPr>
            <w:tcW w:w="2772" w:type="dxa"/>
            <w:shd w:val="clear" w:color="auto" w:fill="auto"/>
          </w:tcPr>
          <w:p w:rsidR="00617324" w:rsidRPr="00206D41" w:rsidRDefault="00617324" w:rsidP="00BB7C56">
            <w:pPr>
              <w:spacing w:after="0" w:line="240" w:lineRule="auto"/>
              <w:rPr>
                <w:ins w:id="5960" w:author="Amarucci, Scott M" w:date="2016-02-17T15:21:00Z"/>
                <w:bCs/>
                <w:iCs/>
              </w:rPr>
            </w:pPr>
            <w:ins w:id="5961" w:author="Amarucci, Scott M" w:date="2016-02-17T15:21:00Z">
              <w:r>
                <w:rPr>
                  <w:bCs/>
                  <w:iCs/>
                </w:rPr>
                <w:t>SBNA Dir. of Operational Risk</w:t>
              </w:r>
            </w:ins>
          </w:p>
        </w:tc>
        <w:tc>
          <w:tcPr>
            <w:tcW w:w="2772" w:type="dxa"/>
            <w:gridSpan w:val="2"/>
            <w:shd w:val="clear" w:color="auto" w:fill="auto"/>
          </w:tcPr>
          <w:p w:rsidR="00617324" w:rsidRPr="00206D41" w:rsidRDefault="00617324" w:rsidP="00BB7C56">
            <w:pPr>
              <w:spacing w:after="0" w:line="240" w:lineRule="auto"/>
              <w:rPr>
                <w:ins w:id="5962" w:author="Amarucci, Scott M" w:date="2016-02-17T15:21:00Z"/>
                <w:bCs/>
                <w:iCs/>
              </w:rPr>
            </w:pPr>
            <w:ins w:id="5963" w:author="Amarucci, Scott M" w:date="2016-02-17T15:21:00Z">
              <w:r>
                <w:rPr>
                  <w:bCs/>
                  <w:iCs/>
                </w:rPr>
                <w:t xml:space="preserve">SC </w:t>
              </w:r>
              <w:proofErr w:type="spellStart"/>
              <w:r>
                <w:rPr>
                  <w:bCs/>
                  <w:iCs/>
                </w:rPr>
                <w:t>Dir.of</w:t>
              </w:r>
              <w:proofErr w:type="spellEnd"/>
              <w:r>
                <w:rPr>
                  <w:bCs/>
                  <w:iCs/>
                </w:rPr>
                <w:t xml:space="preserve"> Operational Risk</w:t>
              </w:r>
            </w:ins>
          </w:p>
        </w:tc>
      </w:tr>
      <w:tr w:rsidR="00617324" w:rsidRPr="00206D41" w:rsidTr="002734F4">
        <w:trPr>
          <w:trHeight w:val="252"/>
          <w:ins w:id="5964" w:author="Amarucci, Scott M" w:date="2016-02-17T15:21:00Z"/>
        </w:trPr>
        <w:tc>
          <w:tcPr>
            <w:tcW w:w="1728" w:type="dxa"/>
            <w:vMerge/>
            <w:shd w:val="clear" w:color="auto" w:fill="auto"/>
          </w:tcPr>
          <w:p w:rsidR="00617324" w:rsidRPr="00206D41" w:rsidRDefault="00617324" w:rsidP="00BB7C56">
            <w:pPr>
              <w:rPr>
                <w:ins w:id="5965" w:author="Amarucci, Scott M" w:date="2016-02-17T15:21:00Z"/>
                <w:b/>
                <w:bCs/>
                <w:iCs/>
              </w:rPr>
            </w:pPr>
          </w:p>
        </w:tc>
        <w:tc>
          <w:tcPr>
            <w:tcW w:w="2304" w:type="dxa"/>
            <w:shd w:val="clear" w:color="auto" w:fill="auto"/>
          </w:tcPr>
          <w:p w:rsidR="00617324" w:rsidRPr="00426737" w:rsidRDefault="00617324" w:rsidP="00BB7C56">
            <w:pPr>
              <w:spacing w:after="0" w:line="240" w:lineRule="auto"/>
              <w:rPr>
                <w:ins w:id="5966" w:author="Amarucci, Scott M" w:date="2016-02-17T15:21:00Z"/>
                <w:b/>
                <w:bCs/>
                <w:iCs/>
              </w:rPr>
            </w:pPr>
            <w:ins w:id="5967" w:author="Amarucci, Scott M" w:date="2016-02-17T15:21:00Z">
              <w:r>
                <w:rPr>
                  <w:b/>
                  <w:bCs/>
                  <w:iCs/>
                </w:rPr>
                <w:t>SIS</w:t>
              </w:r>
            </w:ins>
          </w:p>
        </w:tc>
        <w:tc>
          <w:tcPr>
            <w:tcW w:w="2772" w:type="dxa"/>
            <w:shd w:val="clear" w:color="auto" w:fill="auto"/>
          </w:tcPr>
          <w:p w:rsidR="00617324" w:rsidRPr="00426737" w:rsidRDefault="00617324" w:rsidP="00BB7C56">
            <w:pPr>
              <w:spacing w:after="0" w:line="240" w:lineRule="auto"/>
              <w:rPr>
                <w:ins w:id="5968" w:author="Amarucci, Scott M" w:date="2016-02-17T15:21:00Z"/>
                <w:b/>
                <w:bCs/>
                <w:iCs/>
              </w:rPr>
            </w:pPr>
            <w:ins w:id="5969" w:author="Amarucci, Scott M" w:date="2016-02-17T15:21:00Z">
              <w:r>
                <w:rPr>
                  <w:b/>
                  <w:bCs/>
                  <w:iCs/>
                </w:rPr>
                <w:t>BSI Miami</w:t>
              </w:r>
            </w:ins>
          </w:p>
        </w:tc>
        <w:tc>
          <w:tcPr>
            <w:tcW w:w="2772" w:type="dxa"/>
            <w:gridSpan w:val="2"/>
            <w:shd w:val="clear" w:color="auto" w:fill="auto"/>
          </w:tcPr>
          <w:p w:rsidR="00617324" w:rsidRPr="00426737" w:rsidRDefault="00617324" w:rsidP="00BB7C56">
            <w:pPr>
              <w:spacing w:after="0" w:line="240" w:lineRule="auto"/>
              <w:rPr>
                <w:ins w:id="5970" w:author="Amarucci, Scott M" w:date="2016-02-17T15:21:00Z"/>
                <w:b/>
                <w:bCs/>
                <w:iCs/>
              </w:rPr>
            </w:pPr>
            <w:ins w:id="5971" w:author="Amarucci, Scott M" w:date="2016-02-17T15:21:00Z">
              <w:r>
                <w:rPr>
                  <w:b/>
                  <w:bCs/>
                  <w:iCs/>
                </w:rPr>
                <w:t>BSPR</w:t>
              </w:r>
            </w:ins>
          </w:p>
        </w:tc>
      </w:tr>
      <w:tr w:rsidR="00617324" w:rsidRPr="00206D41" w:rsidTr="002734F4">
        <w:trPr>
          <w:trHeight w:val="252"/>
          <w:ins w:id="5972" w:author="Amarucci, Scott M" w:date="2016-02-17T15:21:00Z"/>
        </w:trPr>
        <w:tc>
          <w:tcPr>
            <w:tcW w:w="1728" w:type="dxa"/>
            <w:vMerge/>
            <w:shd w:val="clear" w:color="auto" w:fill="auto"/>
          </w:tcPr>
          <w:p w:rsidR="00617324" w:rsidRPr="00206D41" w:rsidRDefault="00617324" w:rsidP="00BB7C56">
            <w:pPr>
              <w:rPr>
                <w:ins w:id="5973" w:author="Amarucci, Scott M" w:date="2016-02-17T15:21:00Z"/>
                <w:b/>
                <w:bCs/>
                <w:iCs/>
              </w:rPr>
            </w:pPr>
          </w:p>
        </w:tc>
        <w:tc>
          <w:tcPr>
            <w:tcW w:w="2304" w:type="dxa"/>
            <w:shd w:val="clear" w:color="auto" w:fill="auto"/>
          </w:tcPr>
          <w:p w:rsidR="00617324" w:rsidRDefault="00617324" w:rsidP="00BB7C56">
            <w:pPr>
              <w:spacing w:after="0" w:line="240" w:lineRule="auto"/>
              <w:rPr>
                <w:ins w:id="5974" w:author="Amarucci, Scott M" w:date="2016-02-17T15:21:00Z"/>
                <w:bCs/>
                <w:iCs/>
              </w:rPr>
            </w:pPr>
            <w:ins w:id="5975" w:author="Amarucci, Scott M" w:date="2016-02-17T15:22:00Z">
              <w:r>
                <w:rPr>
                  <w:bCs/>
                  <w:iCs/>
                </w:rPr>
                <w:t>SIS Dir. of Operational Risk</w:t>
              </w:r>
            </w:ins>
          </w:p>
        </w:tc>
        <w:tc>
          <w:tcPr>
            <w:tcW w:w="2772" w:type="dxa"/>
            <w:shd w:val="clear" w:color="auto" w:fill="auto"/>
          </w:tcPr>
          <w:p w:rsidR="00617324" w:rsidRDefault="00617324" w:rsidP="00BB7C56">
            <w:pPr>
              <w:spacing w:after="0" w:line="240" w:lineRule="auto"/>
              <w:rPr>
                <w:ins w:id="5976" w:author="Amarucci, Scott M" w:date="2016-02-17T15:21:00Z"/>
                <w:bCs/>
                <w:iCs/>
              </w:rPr>
            </w:pPr>
            <w:ins w:id="5977" w:author="Amarucci, Scott M" w:date="2016-02-17T15:21:00Z">
              <w:r>
                <w:rPr>
                  <w:bCs/>
                  <w:iCs/>
                </w:rPr>
                <w:t>BSI Dir. of Operational Risk</w:t>
              </w:r>
            </w:ins>
          </w:p>
        </w:tc>
        <w:tc>
          <w:tcPr>
            <w:tcW w:w="2772" w:type="dxa"/>
            <w:gridSpan w:val="2"/>
            <w:shd w:val="clear" w:color="auto" w:fill="auto"/>
          </w:tcPr>
          <w:p w:rsidR="00617324" w:rsidRDefault="00617324" w:rsidP="00BB7C56">
            <w:pPr>
              <w:spacing w:after="0" w:line="240" w:lineRule="auto"/>
              <w:rPr>
                <w:ins w:id="5978" w:author="Amarucci, Scott M" w:date="2016-02-17T15:21:00Z"/>
                <w:bCs/>
                <w:iCs/>
              </w:rPr>
            </w:pPr>
            <w:ins w:id="5979" w:author="Amarucci, Scott M" w:date="2016-02-17T15:21:00Z">
              <w:r>
                <w:rPr>
                  <w:bCs/>
                  <w:iCs/>
                </w:rPr>
                <w:t>BSPR Dir. of Operational Risk</w:t>
              </w:r>
            </w:ins>
          </w:p>
        </w:tc>
      </w:tr>
      <w:tr w:rsidR="00617324" w:rsidRPr="00206D41" w:rsidTr="002734F4">
        <w:trPr>
          <w:trHeight w:val="252"/>
          <w:ins w:id="5980" w:author="Amarucci, Scott M" w:date="2016-02-17T15:57:00Z"/>
        </w:trPr>
        <w:tc>
          <w:tcPr>
            <w:tcW w:w="1728" w:type="dxa"/>
            <w:vMerge/>
            <w:shd w:val="clear" w:color="auto" w:fill="auto"/>
          </w:tcPr>
          <w:p w:rsidR="00617324" w:rsidRPr="00206D41" w:rsidRDefault="00617324" w:rsidP="00617324">
            <w:pPr>
              <w:rPr>
                <w:ins w:id="5981" w:author="Amarucci, Scott M" w:date="2016-02-17T15:57:00Z"/>
                <w:b/>
                <w:bCs/>
                <w:iCs/>
              </w:rPr>
            </w:pPr>
          </w:p>
        </w:tc>
        <w:tc>
          <w:tcPr>
            <w:tcW w:w="2304" w:type="dxa"/>
            <w:shd w:val="clear" w:color="auto" w:fill="auto"/>
          </w:tcPr>
          <w:p w:rsidR="00617324" w:rsidRDefault="00617324" w:rsidP="00617324">
            <w:pPr>
              <w:spacing w:after="0" w:line="240" w:lineRule="auto"/>
              <w:rPr>
                <w:ins w:id="5982" w:author="Amarucci, Scott M" w:date="2016-02-17T15:57:00Z"/>
                <w:bCs/>
                <w:iCs/>
              </w:rPr>
            </w:pPr>
            <w:ins w:id="5983" w:author="Amarucci, Scott M" w:date="2016-02-17T15:57:00Z">
              <w:r>
                <w:rPr>
                  <w:b/>
                  <w:bCs/>
                  <w:iCs/>
                </w:rPr>
                <w:t>SSLLC</w:t>
              </w:r>
            </w:ins>
          </w:p>
        </w:tc>
        <w:tc>
          <w:tcPr>
            <w:tcW w:w="5544" w:type="dxa"/>
            <w:gridSpan w:val="3"/>
            <w:vMerge w:val="restart"/>
            <w:shd w:val="clear" w:color="auto" w:fill="auto"/>
          </w:tcPr>
          <w:p w:rsidR="00617324" w:rsidRDefault="00617324" w:rsidP="00617324">
            <w:pPr>
              <w:spacing w:after="0" w:line="240" w:lineRule="auto"/>
              <w:rPr>
                <w:ins w:id="5984" w:author="Amarucci, Scott M" w:date="2016-02-17T15:57:00Z"/>
                <w:bCs/>
                <w:iCs/>
              </w:rPr>
            </w:pPr>
          </w:p>
        </w:tc>
      </w:tr>
      <w:tr w:rsidR="00617324" w:rsidRPr="00206D41" w:rsidTr="002734F4">
        <w:trPr>
          <w:trHeight w:val="252"/>
          <w:ins w:id="5985" w:author="Amarucci, Scott M" w:date="2016-02-17T15:57:00Z"/>
        </w:trPr>
        <w:tc>
          <w:tcPr>
            <w:tcW w:w="1728" w:type="dxa"/>
            <w:vMerge/>
            <w:shd w:val="clear" w:color="auto" w:fill="auto"/>
          </w:tcPr>
          <w:p w:rsidR="00617324" w:rsidRPr="00206D41" w:rsidRDefault="00617324" w:rsidP="00617324">
            <w:pPr>
              <w:rPr>
                <w:ins w:id="5986" w:author="Amarucci, Scott M" w:date="2016-02-17T15:57:00Z"/>
                <w:b/>
                <w:bCs/>
                <w:iCs/>
              </w:rPr>
            </w:pPr>
          </w:p>
        </w:tc>
        <w:tc>
          <w:tcPr>
            <w:tcW w:w="2304" w:type="dxa"/>
            <w:shd w:val="clear" w:color="auto" w:fill="auto"/>
          </w:tcPr>
          <w:p w:rsidR="00617324" w:rsidRDefault="00617324" w:rsidP="00617324">
            <w:pPr>
              <w:spacing w:after="0" w:line="240" w:lineRule="auto"/>
              <w:rPr>
                <w:ins w:id="5987" w:author="Amarucci, Scott M" w:date="2016-02-17T15:57:00Z"/>
                <w:bCs/>
                <w:iCs/>
              </w:rPr>
            </w:pPr>
            <w:ins w:id="5988" w:author="Amarucci, Scott M" w:date="2016-02-17T15:57:00Z">
              <w:r>
                <w:rPr>
                  <w:bCs/>
                  <w:iCs/>
                </w:rPr>
                <w:t>SSLLC Dir. of Operational Risk</w:t>
              </w:r>
            </w:ins>
          </w:p>
        </w:tc>
        <w:tc>
          <w:tcPr>
            <w:tcW w:w="5544" w:type="dxa"/>
            <w:gridSpan w:val="3"/>
            <w:vMerge/>
            <w:shd w:val="clear" w:color="auto" w:fill="auto"/>
          </w:tcPr>
          <w:p w:rsidR="00617324" w:rsidRDefault="00617324" w:rsidP="00617324">
            <w:pPr>
              <w:spacing w:after="0" w:line="240" w:lineRule="auto"/>
              <w:rPr>
                <w:ins w:id="5989" w:author="Amarucci, Scott M" w:date="2016-02-17T15:57:00Z"/>
                <w:bCs/>
                <w:iCs/>
              </w:rPr>
            </w:pPr>
          </w:p>
        </w:tc>
      </w:tr>
      <w:tr w:rsidR="00617324" w:rsidRPr="00206D41" w:rsidTr="00BB7C56">
        <w:trPr>
          <w:cantSplit/>
          <w:trHeight w:val="360"/>
          <w:ins w:id="5990" w:author="Amarucci, Scott M" w:date="2016-02-17T15:21:00Z"/>
        </w:trPr>
        <w:tc>
          <w:tcPr>
            <w:tcW w:w="1728" w:type="dxa"/>
            <w:shd w:val="clear" w:color="auto" w:fill="auto"/>
          </w:tcPr>
          <w:p w:rsidR="00617324" w:rsidRPr="00206D41" w:rsidRDefault="00617324" w:rsidP="00E77D9C">
            <w:pPr>
              <w:rPr>
                <w:ins w:id="5991" w:author="Amarucci, Scott M" w:date="2016-02-17T15:21:00Z"/>
                <w:b/>
                <w:bCs/>
                <w:iCs/>
              </w:rPr>
              <w:pPrChange w:id="5992" w:author="Amarucci, Scott M" w:date="2016-02-17T19:43:00Z">
                <w:pPr>
                  <w:framePr w:hSpace="180" w:wrap="around" w:vAnchor="text" w:hAnchor="text" w:x="168" w:y="1"/>
                  <w:ind w:left="-60"/>
                  <w:suppressOverlap/>
                </w:pPr>
              </w:pPrChange>
            </w:pPr>
            <w:ins w:id="5993" w:author="Amarucci, Scott M" w:date="2016-02-17T15:21:00Z">
              <w:r w:rsidRPr="00F52DE6">
                <w:rPr>
                  <w:b/>
                  <w:bCs/>
                  <w:iCs/>
                </w:rPr>
                <w:lastRenderedPageBreak/>
                <w:t>TRIGGER AND LIMIT SETTING</w:t>
              </w:r>
            </w:ins>
          </w:p>
        </w:tc>
        <w:tc>
          <w:tcPr>
            <w:tcW w:w="7848" w:type="dxa"/>
            <w:gridSpan w:val="4"/>
            <w:shd w:val="clear" w:color="auto" w:fill="auto"/>
          </w:tcPr>
          <w:p w:rsidR="00617324" w:rsidRDefault="00617324" w:rsidP="00617324">
            <w:pPr>
              <w:spacing w:after="0" w:line="240" w:lineRule="auto"/>
              <w:rPr>
                <w:ins w:id="5994" w:author="Amarucci, Scott M" w:date="2016-02-17T15:21:00Z"/>
                <w:bCs/>
                <w:iCs/>
              </w:rPr>
            </w:pPr>
            <w:ins w:id="5995" w:author="Amarucci, Scott M" w:date="2016-02-17T15:21:00Z">
              <w:r>
                <w:rPr>
                  <w:bCs/>
                  <w:iCs/>
                </w:rPr>
                <w:t xml:space="preserve">The OR – </w:t>
              </w:r>
            </w:ins>
            <w:ins w:id="5996" w:author="Amarucci, Scott M" w:date="2016-02-17T15:23:00Z">
              <w:r>
                <w:rPr>
                  <w:bCs/>
                  <w:iCs/>
                </w:rPr>
                <w:t>Technology</w:t>
              </w:r>
            </w:ins>
            <w:ins w:id="5997" w:author="Amarucci, Scott M" w:date="2016-02-17T15:21:00Z">
              <w:r>
                <w:rPr>
                  <w:bCs/>
                  <w:iCs/>
                </w:rPr>
                <w:t xml:space="preserve"> metric is composed of 3</w:t>
              </w:r>
            </w:ins>
            <w:ins w:id="5998" w:author="Amarucci, Scott M" w:date="2016-02-17T15:24:00Z">
              <w:r>
                <w:rPr>
                  <w:bCs/>
                  <w:iCs/>
                </w:rPr>
                <w:t>, equally-weighted</w:t>
              </w:r>
            </w:ins>
            <w:ins w:id="5999" w:author="Amarucci, Scott M" w:date="2016-02-17T15:21:00Z">
              <w:r>
                <w:rPr>
                  <w:bCs/>
                  <w:iCs/>
                </w:rPr>
                <w:t xml:space="preserve"> sub-metrics with their own triggers and limits: </w:t>
              </w:r>
            </w:ins>
            <w:ins w:id="6000" w:author="Amarucci, Scott M" w:date="2016-02-17T15:23:00Z">
              <w:r>
                <w:rPr>
                  <w:bCs/>
                  <w:iCs/>
                </w:rPr>
                <w:t>P1 and P2 incidents</w:t>
              </w:r>
            </w:ins>
            <w:ins w:id="6001" w:author="Amarucci, Scott M" w:date="2016-02-17T15:21:00Z">
              <w:r>
                <w:rPr>
                  <w:bCs/>
                  <w:iCs/>
                </w:rPr>
                <w:t>,</w:t>
              </w:r>
            </w:ins>
            <w:ins w:id="6002" w:author="Amarucci, Scott M" w:date="2016-02-17T15:24:00Z">
              <w:r>
                <w:rPr>
                  <w:bCs/>
                  <w:iCs/>
                </w:rPr>
                <w:t xml:space="preserve"> %</w:t>
              </w:r>
            </w:ins>
            <w:ins w:id="6003" w:author="Amarucci, Scott M" w:date="2016-02-17T15:21:00Z">
              <w:r>
                <w:rPr>
                  <w:bCs/>
                  <w:iCs/>
                </w:rPr>
                <w:t xml:space="preserve"> </w:t>
              </w:r>
            </w:ins>
            <w:ins w:id="6004" w:author="Amarucci, Scott M" w:date="2016-02-17T15:23:00Z">
              <w:r>
                <w:rPr>
                  <w:bCs/>
                  <w:iCs/>
                </w:rPr>
                <w:t>systems availability</w:t>
              </w:r>
            </w:ins>
            <w:ins w:id="6005" w:author="Amarucci, Scott M" w:date="2016-02-17T15:21:00Z">
              <w:r>
                <w:rPr>
                  <w:bCs/>
                  <w:iCs/>
                </w:rPr>
                <w:t xml:space="preserve">, and </w:t>
              </w:r>
            </w:ins>
            <w:ins w:id="6006" w:author="Amarucci, Scott M" w:date="2016-02-17T15:24:00Z">
              <w:r>
                <w:rPr>
                  <w:bCs/>
                  <w:iCs/>
                </w:rPr>
                <w:t xml:space="preserve">% </w:t>
              </w:r>
            </w:ins>
            <w:ins w:id="6007" w:author="Amarucci, Scott M" w:date="2016-02-17T15:23:00Z">
              <w:r>
                <w:rPr>
                  <w:bCs/>
                  <w:iCs/>
                </w:rPr>
                <w:t>obsolete software</w:t>
              </w:r>
            </w:ins>
            <w:ins w:id="6008" w:author="Amarucci, Scott M" w:date="2016-02-17T15:21:00Z">
              <w:r>
                <w:rPr>
                  <w:bCs/>
                  <w:iCs/>
                </w:rPr>
                <w:t>. The triggers and limits for each are set as follows:</w:t>
              </w:r>
            </w:ins>
          </w:p>
          <w:p w:rsidR="00617324" w:rsidRPr="00426737" w:rsidRDefault="00617324" w:rsidP="00617324">
            <w:pPr>
              <w:pStyle w:val="ListParagraph"/>
              <w:spacing w:after="0" w:line="240" w:lineRule="auto"/>
              <w:ind w:left="360"/>
              <w:rPr>
                <w:ins w:id="6009" w:author="Amarucci, Scott M" w:date="2016-02-17T15:21:00Z"/>
                <w:bCs/>
                <w:iCs/>
              </w:rPr>
            </w:pPr>
          </w:p>
          <w:p w:rsidR="00617324" w:rsidRDefault="00617324" w:rsidP="00617324">
            <w:pPr>
              <w:pStyle w:val="ListParagraph"/>
              <w:numPr>
                <w:ilvl w:val="0"/>
                <w:numId w:val="32"/>
              </w:numPr>
              <w:spacing w:after="0" w:line="240" w:lineRule="auto"/>
              <w:rPr>
                <w:ins w:id="6010" w:author="Amarucci, Scott M" w:date="2016-02-17T15:21:00Z"/>
                <w:bCs/>
                <w:iCs/>
              </w:rPr>
            </w:pPr>
            <w:ins w:id="6011" w:author="Amarucci, Scott M" w:date="2016-02-17T15:25:00Z">
              <w:r>
                <w:rPr>
                  <w:bCs/>
                  <w:iCs/>
                </w:rPr>
                <w:t>P1 and P2 incidents</w:t>
              </w:r>
            </w:ins>
            <w:ins w:id="6012" w:author="Amarucci, Scott M" w:date="2016-02-17T15:21:00Z">
              <w:r>
                <w:rPr>
                  <w:bCs/>
                  <w:iCs/>
                </w:rPr>
                <w:t xml:space="preserve"> (</w:t>
              </w:r>
            </w:ins>
            <w:ins w:id="6013" w:author="Amarucci, Scott M" w:date="2016-02-17T15:25:00Z">
              <w:r>
                <w:rPr>
                  <w:bCs/>
                  <w:iCs/>
                </w:rPr>
                <w:t>33.3</w:t>
              </w:r>
            </w:ins>
            <w:ins w:id="6014" w:author="Amarucci, Scott M" w:date="2016-02-17T15:21:00Z">
              <w:r>
                <w:rPr>
                  <w:bCs/>
                  <w:iCs/>
                </w:rPr>
                <w:t>% weight):</w:t>
              </w:r>
            </w:ins>
          </w:p>
          <w:p w:rsidR="00617324" w:rsidRDefault="00617324" w:rsidP="00617324">
            <w:pPr>
              <w:pStyle w:val="ListParagraph"/>
              <w:numPr>
                <w:ilvl w:val="1"/>
                <w:numId w:val="32"/>
              </w:numPr>
              <w:spacing w:after="0" w:line="240" w:lineRule="auto"/>
              <w:rPr>
                <w:ins w:id="6015" w:author="Amarucci, Scott M" w:date="2016-02-17T15:21:00Z"/>
                <w:bCs/>
                <w:iCs/>
              </w:rPr>
            </w:pPr>
            <w:ins w:id="6016" w:author="Amarucci, Scott M" w:date="2016-02-17T15:21:00Z">
              <w:r>
                <w:rPr>
                  <w:bCs/>
                  <w:iCs/>
                </w:rPr>
                <w:t xml:space="preserve">Amber trigger: </w:t>
              </w:r>
            </w:ins>
            <w:ins w:id="6017" w:author="Amarucci, Scott M" w:date="2016-02-17T15:27:00Z">
              <w:r>
                <w:rPr>
                  <w:bCs/>
                  <w:iCs/>
                </w:rPr>
                <w:t>[</w:t>
              </w:r>
            </w:ins>
            <w:ins w:id="6018" w:author="Amarucci, Scott M" w:date="2016-02-17T15:25:00Z">
              <w:r>
                <w:rPr>
                  <w:bCs/>
                  <w:iCs/>
                </w:rPr>
                <w:t xml:space="preserve">2 </w:t>
              </w:r>
            </w:ins>
            <w:ins w:id="6019" w:author="Amarucci, Scott M" w:date="2016-02-17T15:27:00Z">
              <w:r>
                <w:rPr>
                  <w:bCs/>
                  <w:iCs/>
                </w:rPr>
                <w:t xml:space="preserve">- </w:t>
              </w:r>
            </w:ins>
            <w:ins w:id="6020" w:author="Amarucci, Scott M" w:date="2016-02-17T15:25:00Z">
              <w:r>
                <w:rPr>
                  <w:bCs/>
                  <w:iCs/>
                </w:rPr>
                <w:t>suggested]</w:t>
              </w:r>
            </w:ins>
          </w:p>
          <w:p w:rsidR="00617324" w:rsidRDefault="00617324" w:rsidP="00617324">
            <w:pPr>
              <w:pStyle w:val="ListParagraph"/>
              <w:numPr>
                <w:ilvl w:val="1"/>
                <w:numId w:val="32"/>
              </w:numPr>
              <w:spacing w:after="0" w:line="240" w:lineRule="auto"/>
              <w:rPr>
                <w:ins w:id="6021" w:author="Amarucci, Scott M" w:date="2016-02-17T15:21:00Z"/>
                <w:bCs/>
                <w:iCs/>
              </w:rPr>
            </w:pPr>
            <w:ins w:id="6022" w:author="Amarucci, Scott M" w:date="2016-02-17T15:21:00Z">
              <w:r>
                <w:rPr>
                  <w:bCs/>
                  <w:iCs/>
                </w:rPr>
                <w:t xml:space="preserve">Red limit: </w:t>
              </w:r>
            </w:ins>
            <w:ins w:id="6023" w:author="Amarucci, Scott M" w:date="2016-02-17T15:27:00Z">
              <w:r>
                <w:rPr>
                  <w:bCs/>
                  <w:iCs/>
                </w:rPr>
                <w:t>[</w:t>
              </w:r>
            </w:ins>
            <w:ins w:id="6024" w:author="Amarucci, Scott M" w:date="2016-02-17T15:25:00Z">
              <w:r>
                <w:rPr>
                  <w:bCs/>
                  <w:iCs/>
                </w:rPr>
                <w:t>3</w:t>
              </w:r>
            </w:ins>
            <w:ins w:id="6025" w:author="Amarucci, Scott M" w:date="2016-02-17T15:27:00Z">
              <w:r>
                <w:rPr>
                  <w:bCs/>
                  <w:iCs/>
                </w:rPr>
                <w:t xml:space="preserve"> - </w:t>
              </w:r>
            </w:ins>
            <w:ins w:id="6026" w:author="Amarucci, Scott M" w:date="2016-02-17T15:26:00Z">
              <w:r>
                <w:rPr>
                  <w:bCs/>
                  <w:iCs/>
                </w:rPr>
                <w:t>suggested]</w:t>
              </w:r>
            </w:ins>
          </w:p>
          <w:p w:rsidR="00617324" w:rsidRDefault="00617324" w:rsidP="00617324">
            <w:pPr>
              <w:pStyle w:val="ListParagraph"/>
              <w:numPr>
                <w:ilvl w:val="0"/>
                <w:numId w:val="32"/>
              </w:numPr>
              <w:spacing w:after="0" w:line="240" w:lineRule="auto"/>
              <w:rPr>
                <w:ins w:id="6027" w:author="Amarucci, Scott M" w:date="2016-02-17T15:21:00Z"/>
                <w:bCs/>
                <w:iCs/>
              </w:rPr>
            </w:pPr>
            <w:ins w:id="6028" w:author="Amarucci, Scott M" w:date="2016-02-17T15:26:00Z">
              <w:r>
                <w:rPr>
                  <w:bCs/>
                  <w:iCs/>
                </w:rPr>
                <w:t xml:space="preserve">% Systems availability </w:t>
              </w:r>
            </w:ins>
            <w:ins w:id="6029" w:author="Amarucci, Scott M" w:date="2016-02-17T15:21:00Z">
              <w:r>
                <w:rPr>
                  <w:bCs/>
                  <w:iCs/>
                </w:rPr>
                <w:t>(</w:t>
              </w:r>
            </w:ins>
            <w:ins w:id="6030" w:author="Amarucci, Scott M" w:date="2016-02-17T15:26:00Z">
              <w:r>
                <w:rPr>
                  <w:bCs/>
                  <w:iCs/>
                </w:rPr>
                <w:t>33.3</w:t>
              </w:r>
            </w:ins>
            <w:ins w:id="6031" w:author="Amarucci, Scott M" w:date="2016-02-17T15:21:00Z">
              <w:r>
                <w:rPr>
                  <w:bCs/>
                  <w:iCs/>
                </w:rPr>
                <w:t>% weight):</w:t>
              </w:r>
            </w:ins>
          </w:p>
          <w:p w:rsidR="00617324" w:rsidRDefault="00617324" w:rsidP="00617324">
            <w:pPr>
              <w:pStyle w:val="ListParagraph"/>
              <w:numPr>
                <w:ilvl w:val="1"/>
                <w:numId w:val="32"/>
              </w:numPr>
              <w:spacing w:after="0" w:line="240" w:lineRule="auto"/>
              <w:rPr>
                <w:ins w:id="6032" w:author="Amarucci, Scott M" w:date="2016-02-17T15:21:00Z"/>
                <w:bCs/>
                <w:iCs/>
              </w:rPr>
            </w:pPr>
            <w:ins w:id="6033" w:author="Amarucci, Scott M" w:date="2016-02-17T15:21:00Z">
              <w:r>
                <w:rPr>
                  <w:bCs/>
                  <w:iCs/>
                </w:rPr>
                <w:t xml:space="preserve">Amber trigger: </w:t>
              </w:r>
            </w:ins>
            <w:ins w:id="6034" w:author="Amarucci, Scott M" w:date="2016-02-17T15:27:00Z">
              <w:r>
                <w:rPr>
                  <w:bCs/>
                  <w:iCs/>
                </w:rPr>
                <w:t>[</w:t>
              </w:r>
            </w:ins>
            <w:ins w:id="6035" w:author="Amarucci, Scott M" w:date="2016-02-17T15:26:00Z">
              <w:r>
                <w:rPr>
                  <w:bCs/>
                  <w:iCs/>
                </w:rPr>
                <w:t>99.75%</w:t>
              </w:r>
            </w:ins>
            <w:ins w:id="6036" w:author="Amarucci, Scott M" w:date="2016-02-17T15:27:00Z">
              <w:r>
                <w:rPr>
                  <w:bCs/>
                  <w:iCs/>
                </w:rPr>
                <w:t xml:space="preserve"> -</w:t>
              </w:r>
            </w:ins>
            <w:ins w:id="6037" w:author="Amarucci, Scott M" w:date="2016-02-17T15:26:00Z">
              <w:r>
                <w:rPr>
                  <w:bCs/>
                  <w:iCs/>
                </w:rPr>
                <w:t xml:space="preserve"> suggested]</w:t>
              </w:r>
            </w:ins>
          </w:p>
          <w:p w:rsidR="00617324" w:rsidRDefault="00617324" w:rsidP="00617324">
            <w:pPr>
              <w:pStyle w:val="ListParagraph"/>
              <w:numPr>
                <w:ilvl w:val="1"/>
                <w:numId w:val="32"/>
              </w:numPr>
              <w:spacing w:after="0" w:line="240" w:lineRule="auto"/>
              <w:rPr>
                <w:ins w:id="6038" w:author="Amarucci, Scott M" w:date="2016-02-17T15:21:00Z"/>
                <w:bCs/>
                <w:iCs/>
              </w:rPr>
            </w:pPr>
            <w:ins w:id="6039" w:author="Amarucci, Scott M" w:date="2016-02-17T15:21:00Z">
              <w:r>
                <w:rPr>
                  <w:bCs/>
                  <w:iCs/>
                </w:rPr>
                <w:t>Red limit: [</w:t>
              </w:r>
            </w:ins>
            <w:ins w:id="6040" w:author="Amarucci, Scott M" w:date="2016-02-17T15:28:00Z">
              <w:r>
                <w:rPr>
                  <w:bCs/>
                  <w:iCs/>
                </w:rPr>
                <w:t xml:space="preserve">99.5% - </w:t>
              </w:r>
            </w:ins>
            <w:ins w:id="6041" w:author="Amarucci, Scott M" w:date="2016-02-17T15:21:00Z">
              <w:r>
                <w:rPr>
                  <w:bCs/>
                  <w:iCs/>
                </w:rPr>
                <w:t>suggested]</w:t>
              </w:r>
            </w:ins>
          </w:p>
          <w:p w:rsidR="00617324" w:rsidRDefault="00617324" w:rsidP="00617324">
            <w:pPr>
              <w:pStyle w:val="ListParagraph"/>
              <w:numPr>
                <w:ilvl w:val="0"/>
                <w:numId w:val="32"/>
              </w:numPr>
              <w:spacing w:after="0" w:line="240" w:lineRule="auto"/>
              <w:rPr>
                <w:ins w:id="6042" w:author="Amarucci, Scott M" w:date="2016-02-17T15:21:00Z"/>
                <w:bCs/>
                <w:iCs/>
              </w:rPr>
            </w:pPr>
            <w:ins w:id="6043" w:author="Amarucci, Scott M" w:date="2016-02-17T15:28:00Z">
              <w:r>
                <w:rPr>
                  <w:bCs/>
                  <w:iCs/>
                </w:rPr>
                <w:t>% Obsolete software</w:t>
              </w:r>
            </w:ins>
            <w:ins w:id="6044" w:author="Amarucci, Scott M" w:date="2016-02-17T15:21:00Z">
              <w:r>
                <w:rPr>
                  <w:bCs/>
                  <w:iCs/>
                </w:rPr>
                <w:t xml:space="preserve"> (</w:t>
              </w:r>
            </w:ins>
            <w:ins w:id="6045" w:author="Amarucci, Scott M" w:date="2016-02-17T15:28:00Z">
              <w:r>
                <w:rPr>
                  <w:bCs/>
                  <w:iCs/>
                </w:rPr>
                <w:t>33.3</w:t>
              </w:r>
            </w:ins>
            <w:ins w:id="6046" w:author="Amarucci, Scott M" w:date="2016-02-17T15:21:00Z">
              <w:r>
                <w:rPr>
                  <w:bCs/>
                  <w:iCs/>
                </w:rPr>
                <w:t>% weight):</w:t>
              </w:r>
            </w:ins>
          </w:p>
          <w:p w:rsidR="00617324" w:rsidRDefault="00617324" w:rsidP="00617324">
            <w:pPr>
              <w:pStyle w:val="ListParagraph"/>
              <w:numPr>
                <w:ilvl w:val="1"/>
                <w:numId w:val="32"/>
              </w:numPr>
              <w:spacing w:after="0" w:line="240" w:lineRule="auto"/>
              <w:rPr>
                <w:ins w:id="6047" w:author="Amarucci, Scott M" w:date="2016-02-17T15:21:00Z"/>
                <w:bCs/>
                <w:iCs/>
              </w:rPr>
            </w:pPr>
            <w:ins w:id="6048" w:author="Amarucci, Scott M" w:date="2016-02-17T15:21:00Z">
              <w:r>
                <w:rPr>
                  <w:bCs/>
                  <w:iCs/>
                </w:rPr>
                <w:t>Amber trigger: [</w:t>
              </w:r>
            </w:ins>
            <w:ins w:id="6049" w:author="Amarucci, Scott M" w:date="2016-02-17T15:28:00Z">
              <w:r>
                <w:rPr>
                  <w:bCs/>
                  <w:iCs/>
                </w:rPr>
                <w:t xml:space="preserve">5% - </w:t>
              </w:r>
            </w:ins>
            <w:ins w:id="6050" w:author="Amarucci, Scott M" w:date="2016-02-17T15:21:00Z">
              <w:r>
                <w:rPr>
                  <w:bCs/>
                  <w:iCs/>
                </w:rPr>
                <w:t xml:space="preserve"> suggested]</w:t>
              </w:r>
            </w:ins>
          </w:p>
          <w:p w:rsidR="00617324" w:rsidRDefault="00617324" w:rsidP="00617324">
            <w:pPr>
              <w:pStyle w:val="ListParagraph"/>
              <w:numPr>
                <w:ilvl w:val="1"/>
                <w:numId w:val="32"/>
              </w:numPr>
              <w:spacing w:after="0" w:line="240" w:lineRule="auto"/>
              <w:rPr>
                <w:ins w:id="6051" w:author="Amarucci, Scott M" w:date="2016-02-17T15:21:00Z"/>
                <w:bCs/>
                <w:iCs/>
              </w:rPr>
            </w:pPr>
            <w:ins w:id="6052" w:author="Amarucci, Scott M" w:date="2016-02-17T15:21:00Z">
              <w:r>
                <w:rPr>
                  <w:bCs/>
                  <w:iCs/>
                </w:rPr>
                <w:t>Red limit: [</w:t>
              </w:r>
            </w:ins>
            <w:ins w:id="6053" w:author="Amarucci, Scott M" w:date="2016-02-17T15:28:00Z">
              <w:r>
                <w:rPr>
                  <w:bCs/>
                  <w:iCs/>
                </w:rPr>
                <w:t>3% -</w:t>
              </w:r>
            </w:ins>
            <w:ins w:id="6054" w:author="Amarucci, Scott M" w:date="2016-02-17T15:21:00Z">
              <w:r>
                <w:rPr>
                  <w:bCs/>
                  <w:iCs/>
                </w:rPr>
                <w:t xml:space="preserve"> suggested]</w:t>
              </w:r>
            </w:ins>
          </w:p>
          <w:p w:rsidR="00617324" w:rsidRDefault="00617324" w:rsidP="00617324">
            <w:pPr>
              <w:spacing w:after="0" w:line="240" w:lineRule="auto"/>
              <w:rPr>
                <w:ins w:id="6055" w:author="Amarucci, Scott M" w:date="2016-02-17T15:21:00Z"/>
                <w:bCs/>
                <w:iCs/>
              </w:rPr>
            </w:pPr>
          </w:p>
          <w:p w:rsidR="00617324" w:rsidRPr="00F52DE6" w:rsidRDefault="00617324" w:rsidP="00617324">
            <w:pPr>
              <w:spacing w:after="0" w:line="240" w:lineRule="auto"/>
              <w:rPr>
                <w:ins w:id="6056" w:author="Amarucci, Scott M" w:date="2016-02-17T15:21:00Z"/>
                <w:bCs/>
                <w:iCs/>
              </w:rPr>
            </w:pPr>
          </w:p>
        </w:tc>
      </w:tr>
      <w:tr w:rsidR="00617324" w:rsidRPr="00206D41" w:rsidTr="00BB7C56">
        <w:trPr>
          <w:cantSplit/>
          <w:trHeight w:val="360"/>
          <w:ins w:id="6057" w:author="Amarucci, Scott M" w:date="2016-02-17T15:21:00Z"/>
        </w:trPr>
        <w:tc>
          <w:tcPr>
            <w:tcW w:w="1728" w:type="dxa"/>
            <w:shd w:val="clear" w:color="auto" w:fill="auto"/>
          </w:tcPr>
          <w:p w:rsidR="00617324" w:rsidRPr="00206D41" w:rsidRDefault="00617324" w:rsidP="00E77D9C">
            <w:pPr>
              <w:rPr>
                <w:ins w:id="6058" w:author="Amarucci, Scott M" w:date="2016-02-17T15:21:00Z"/>
                <w:b/>
                <w:bCs/>
                <w:iCs/>
              </w:rPr>
              <w:pPrChange w:id="6059" w:author="Amarucci, Scott M" w:date="2016-02-17T19:43:00Z">
                <w:pPr>
                  <w:framePr w:hSpace="180" w:wrap="around" w:vAnchor="text" w:hAnchor="text" w:x="168" w:y="1"/>
                  <w:ind w:left="-60"/>
                  <w:suppressOverlap/>
                </w:pPr>
              </w:pPrChange>
            </w:pPr>
            <w:ins w:id="6060" w:author="Amarucci, Scott M" w:date="2016-02-17T15:21:00Z">
              <w:r>
                <w:rPr>
                  <w:b/>
                  <w:bCs/>
                  <w:iCs/>
                </w:rPr>
                <w:t>TESTING FREQUENCY</w:t>
              </w:r>
            </w:ins>
          </w:p>
        </w:tc>
        <w:tc>
          <w:tcPr>
            <w:tcW w:w="7848" w:type="dxa"/>
            <w:gridSpan w:val="4"/>
            <w:shd w:val="clear" w:color="auto" w:fill="auto"/>
          </w:tcPr>
          <w:p w:rsidR="00617324" w:rsidRDefault="00617324" w:rsidP="00617324">
            <w:pPr>
              <w:spacing w:after="0" w:line="240" w:lineRule="auto"/>
              <w:rPr>
                <w:ins w:id="6061" w:author="Amarucci, Scott M" w:date="2016-02-17T15:21:00Z"/>
                <w:bCs/>
                <w:iCs/>
              </w:rPr>
            </w:pPr>
            <w:ins w:id="6062" w:author="Amarucci, Scott M" w:date="2016-02-17T15:21:00Z">
              <w:r w:rsidRPr="00062285">
                <w:rPr>
                  <w:bCs/>
                  <w:iCs/>
                </w:rPr>
                <w:t>Quarterly with cumulative data at the end of the period</w:t>
              </w:r>
              <w:r>
                <w:rPr>
                  <w:bCs/>
                  <w:iCs/>
                </w:rPr>
                <w:t xml:space="preserve">. </w:t>
              </w:r>
            </w:ins>
          </w:p>
          <w:p w:rsidR="00617324" w:rsidRDefault="00617324" w:rsidP="00617324">
            <w:pPr>
              <w:spacing w:after="0" w:line="240" w:lineRule="auto"/>
              <w:jc w:val="center"/>
              <w:rPr>
                <w:ins w:id="6063" w:author="Amarucci, Scott M" w:date="2016-02-17T15:21:00Z"/>
                <w:bCs/>
                <w:iCs/>
              </w:rPr>
            </w:pPr>
          </w:p>
          <w:p w:rsidR="00617324" w:rsidRPr="00B10D1A" w:rsidRDefault="00617324" w:rsidP="00617324">
            <w:pPr>
              <w:spacing w:after="0" w:line="240" w:lineRule="auto"/>
              <w:rPr>
                <w:ins w:id="6064" w:author="Amarucci, Scott M" w:date="2016-02-17T15:21:00Z"/>
                <w:rFonts w:asciiTheme="minorHAnsi" w:eastAsiaTheme="minorHAnsi" w:hAnsiTheme="minorHAnsi" w:cstheme="minorBidi"/>
                <w:iCs/>
                <w:lang w:val="en-GB"/>
              </w:rPr>
            </w:pPr>
          </w:p>
        </w:tc>
      </w:tr>
      <w:tr w:rsidR="00617324" w:rsidRPr="00206D41" w:rsidTr="00BB7C56">
        <w:trPr>
          <w:trHeight w:val="525"/>
          <w:ins w:id="6065" w:author="Amarucci, Scott M" w:date="2016-02-17T15:21:00Z"/>
        </w:trPr>
        <w:tc>
          <w:tcPr>
            <w:tcW w:w="1728" w:type="dxa"/>
            <w:shd w:val="clear" w:color="auto" w:fill="auto"/>
          </w:tcPr>
          <w:p w:rsidR="00617324" w:rsidRPr="00206D41" w:rsidRDefault="00617324" w:rsidP="00617324">
            <w:pPr>
              <w:rPr>
                <w:ins w:id="6066" w:author="Amarucci, Scott M" w:date="2016-02-17T15:21:00Z"/>
                <w:b/>
                <w:bCs/>
                <w:iCs/>
              </w:rPr>
            </w:pPr>
            <w:ins w:id="6067" w:author="Amarucci, Scott M" w:date="2016-02-17T15:21:00Z">
              <w:r w:rsidRPr="00206D41">
                <w:rPr>
                  <w:b/>
                  <w:bCs/>
                  <w:iCs/>
                </w:rPr>
                <w:t>SOURCE OF INFORMATION</w:t>
              </w:r>
            </w:ins>
          </w:p>
        </w:tc>
        <w:tc>
          <w:tcPr>
            <w:tcW w:w="7848" w:type="dxa"/>
            <w:gridSpan w:val="4"/>
            <w:shd w:val="clear" w:color="auto" w:fill="auto"/>
          </w:tcPr>
          <w:p w:rsidR="00617324" w:rsidRPr="00206D41" w:rsidRDefault="00617324" w:rsidP="00617324">
            <w:pPr>
              <w:spacing w:after="0" w:line="240" w:lineRule="auto"/>
              <w:rPr>
                <w:ins w:id="6068" w:author="Amarucci, Scott M" w:date="2016-02-17T15:21:00Z"/>
                <w:bCs/>
                <w:iCs/>
              </w:rPr>
            </w:pPr>
          </w:p>
        </w:tc>
      </w:tr>
    </w:tbl>
    <w:p w:rsidR="00B80034" w:rsidRDefault="00B80034" w:rsidP="002450B1">
      <w:pPr>
        <w:tabs>
          <w:tab w:val="left" w:pos="4378"/>
        </w:tabs>
        <w:spacing w:after="0"/>
        <w:rPr>
          <w:rFonts w:asciiTheme="minorHAnsi" w:eastAsiaTheme="minorHAnsi" w:hAnsiTheme="minorHAnsi" w:cstheme="minorBidi"/>
          <w:iCs/>
          <w:sz w:val="24"/>
          <w:szCs w:val="24"/>
        </w:rPr>
      </w:pPr>
    </w:p>
    <w:p w:rsidR="00BB7C56" w:rsidRPr="00356CCB" w:rsidRDefault="00BB7C56" w:rsidP="00BB7C56">
      <w:pPr>
        <w:pStyle w:val="SANUS2"/>
        <w:numPr>
          <w:ilvl w:val="1"/>
          <w:numId w:val="1"/>
        </w:numPr>
        <w:tabs>
          <w:tab w:val="clear" w:pos="567"/>
          <w:tab w:val="num" w:pos="540"/>
        </w:tabs>
        <w:ind w:left="540" w:hanging="540"/>
        <w:rPr>
          <w:ins w:id="6069" w:author="Amarucci, Scott M" w:date="2016-02-17T15:29:00Z"/>
          <w:color w:val="000000" w:themeColor="text1"/>
        </w:rPr>
      </w:pPr>
      <w:ins w:id="6070" w:author="Amarucci, Scott M" w:date="2016-02-17T15:29:00Z">
        <w:r>
          <w:rPr>
            <w:color w:val="000000" w:themeColor="text1"/>
          </w:rPr>
          <w:t>Operational risk – Cyber risk</w:t>
        </w:r>
      </w:ins>
    </w:p>
    <w:tbl>
      <w:tblPr>
        <w:tblpPr w:leftFromText="180" w:rightFromText="180" w:vertAnchor="text" w:tblpX="168" w:tblpY="1"/>
        <w:tblOverlap w:val="never"/>
        <w:tblW w:w="9576"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000" w:firstRow="0" w:lastRow="0" w:firstColumn="0" w:lastColumn="0" w:noHBand="0" w:noVBand="0"/>
      </w:tblPr>
      <w:tblGrid>
        <w:gridCol w:w="1728"/>
        <w:gridCol w:w="2304"/>
        <w:gridCol w:w="2772"/>
        <w:gridCol w:w="1386"/>
        <w:gridCol w:w="1386"/>
        <w:tblGridChange w:id="6071">
          <w:tblGrid>
            <w:gridCol w:w="1728"/>
            <w:gridCol w:w="2304"/>
            <w:gridCol w:w="2772"/>
            <w:gridCol w:w="1386"/>
            <w:gridCol w:w="1386"/>
          </w:tblGrid>
        </w:tblGridChange>
      </w:tblGrid>
      <w:tr w:rsidR="00BB7C56" w:rsidRPr="00206D41" w:rsidTr="00BB7C56">
        <w:trPr>
          <w:trHeight w:val="619"/>
          <w:ins w:id="6072" w:author="Amarucci, Scott M" w:date="2016-02-17T15:29:00Z"/>
        </w:trPr>
        <w:tc>
          <w:tcPr>
            <w:tcW w:w="1728" w:type="dxa"/>
            <w:shd w:val="clear" w:color="auto" w:fill="auto"/>
          </w:tcPr>
          <w:p w:rsidR="00BB7C56" w:rsidRPr="00206D41" w:rsidRDefault="00BB7C56" w:rsidP="00BB7C56">
            <w:pPr>
              <w:rPr>
                <w:ins w:id="6073" w:author="Amarucci, Scott M" w:date="2016-02-17T15:29:00Z"/>
                <w:b/>
                <w:bCs/>
                <w:iCs/>
              </w:rPr>
            </w:pPr>
            <w:ins w:id="6074" w:author="Amarucci, Scott M" w:date="2016-02-17T15:29:00Z">
              <w:r>
                <w:rPr>
                  <w:b/>
                  <w:bCs/>
                  <w:iCs/>
                </w:rPr>
                <w:t>DEFINITION</w:t>
              </w:r>
            </w:ins>
          </w:p>
        </w:tc>
        <w:tc>
          <w:tcPr>
            <w:tcW w:w="7848" w:type="dxa"/>
            <w:gridSpan w:val="4"/>
            <w:shd w:val="clear" w:color="auto" w:fill="auto"/>
          </w:tcPr>
          <w:p w:rsidR="00BB7C56" w:rsidRPr="00206D41" w:rsidRDefault="00BB7C56" w:rsidP="00BB7C56">
            <w:pPr>
              <w:tabs>
                <w:tab w:val="left" w:pos="4378"/>
              </w:tabs>
              <w:spacing w:after="0"/>
              <w:rPr>
                <w:ins w:id="6075" w:author="Amarucci, Scott M" w:date="2016-02-17T15:29:00Z"/>
                <w:rFonts w:asciiTheme="minorHAnsi" w:eastAsiaTheme="minorHAnsi" w:hAnsiTheme="minorHAnsi" w:cstheme="minorBidi"/>
                <w:iCs/>
              </w:rPr>
            </w:pPr>
            <w:ins w:id="6076" w:author="Amarucci, Scott M" w:date="2016-02-17T15:29:00Z">
              <w:r w:rsidRPr="00BB7C56">
                <w:t>Synthetic indicator of 3 significant security risks:  ethical hacking, information l</w:t>
              </w:r>
              <w:r>
                <w:t>eakages, and instances of</w:t>
              </w:r>
            </w:ins>
            <w:ins w:id="6077" w:author="Amarucci, Scott M" w:date="2016-02-17T15:30:00Z">
              <w:r>
                <w:t xml:space="preserve"> </w:t>
              </w:r>
            </w:ins>
            <w:ins w:id="6078" w:author="Amarucci, Scott M" w:date="2016-02-17T15:29:00Z">
              <w:r>
                <w:t>Distributed Denial of Service</w:t>
              </w:r>
            </w:ins>
            <w:ins w:id="6079" w:author="Amarucci, Scott M" w:date="2016-02-17T15:30:00Z">
              <w:r>
                <w:t xml:space="preserve"> (</w:t>
              </w:r>
              <w:proofErr w:type="spellStart"/>
              <w:r>
                <w:t>DDoS</w:t>
              </w:r>
              <w:proofErr w:type="spellEnd"/>
              <w:r>
                <w:t>)</w:t>
              </w:r>
            </w:ins>
          </w:p>
        </w:tc>
      </w:tr>
      <w:tr w:rsidR="00BB7C56" w:rsidRPr="00206D41" w:rsidTr="00BB7C56">
        <w:trPr>
          <w:trHeight w:val="523"/>
          <w:ins w:id="6080" w:author="Amarucci, Scott M" w:date="2016-02-17T15:29:00Z"/>
        </w:trPr>
        <w:tc>
          <w:tcPr>
            <w:tcW w:w="1728" w:type="dxa"/>
            <w:shd w:val="clear" w:color="auto" w:fill="auto"/>
          </w:tcPr>
          <w:p w:rsidR="00BB7C56" w:rsidRPr="00206D41" w:rsidRDefault="00BB7C56" w:rsidP="00BB7C56">
            <w:pPr>
              <w:rPr>
                <w:ins w:id="6081" w:author="Amarucci, Scott M" w:date="2016-02-17T15:29:00Z"/>
                <w:b/>
                <w:bCs/>
                <w:iCs/>
              </w:rPr>
            </w:pPr>
            <w:ins w:id="6082" w:author="Amarucci, Scott M" w:date="2016-02-17T15:29:00Z">
              <w:r>
                <w:rPr>
                  <w:b/>
                  <w:bCs/>
                  <w:iCs/>
                </w:rPr>
                <w:t>RISK TYPE</w:t>
              </w:r>
            </w:ins>
          </w:p>
        </w:tc>
        <w:tc>
          <w:tcPr>
            <w:tcW w:w="7848" w:type="dxa"/>
            <w:gridSpan w:val="4"/>
            <w:shd w:val="clear" w:color="auto" w:fill="auto"/>
          </w:tcPr>
          <w:p w:rsidR="00BB7C56" w:rsidRPr="00206D41" w:rsidRDefault="00BB7C56" w:rsidP="00BB7C56">
            <w:pPr>
              <w:spacing w:after="0" w:line="240" w:lineRule="auto"/>
              <w:rPr>
                <w:ins w:id="6083" w:author="Amarucci, Scott M" w:date="2016-02-17T15:29:00Z"/>
                <w:bCs/>
                <w:iCs/>
              </w:rPr>
            </w:pPr>
            <w:ins w:id="6084" w:author="Amarucci, Scott M" w:date="2016-02-17T15:29:00Z">
              <w:r>
                <w:rPr>
                  <w:bCs/>
                  <w:iCs/>
                </w:rPr>
                <w:t xml:space="preserve">Operational Risk </w:t>
              </w:r>
            </w:ins>
          </w:p>
        </w:tc>
      </w:tr>
      <w:tr w:rsidR="00BB7C56" w:rsidRPr="00206D41" w:rsidTr="00BB7C56">
        <w:trPr>
          <w:trHeight w:val="523"/>
          <w:ins w:id="6085" w:author="Amarucci, Scott M" w:date="2016-02-17T15:29:00Z"/>
        </w:trPr>
        <w:tc>
          <w:tcPr>
            <w:tcW w:w="1728" w:type="dxa"/>
            <w:shd w:val="clear" w:color="auto" w:fill="auto"/>
          </w:tcPr>
          <w:p w:rsidR="00BB7C56" w:rsidRDefault="00BB7C56" w:rsidP="00BB7C56">
            <w:pPr>
              <w:rPr>
                <w:ins w:id="6086" w:author="Amarucci, Scott M" w:date="2016-02-17T15:29:00Z"/>
                <w:b/>
                <w:bCs/>
                <w:iCs/>
              </w:rPr>
            </w:pPr>
            <w:ins w:id="6087" w:author="Amarucci, Scott M" w:date="2016-02-17T15:29:00Z">
              <w:r>
                <w:rPr>
                  <w:b/>
                  <w:bCs/>
                  <w:iCs/>
                </w:rPr>
                <w:t>RATIONALE</w:t>
              </w:r>
            </w:ins>
          </w:p>
        </w:tc>
        <w:tc>
          <w:tcPr>
            <w:tcW w:w="7848" w:type="dxa"/>
            <w:gridSpan w:val="4"/>
            <w:shd w:val="clear" w:color="auto" w:fill="auto"/>
          </w:tcPr>
          <w:p w:rsidR="00BB7C56" w:rsidRDefault="00B13255" w:rsidP="00B13255">
            <w:pPr>
              <w:spacing w:after="0" w:line="240" w:lineRule="auto"/>
              <w:rPr>
                <w:ins w:id="6088" w:author="Amarucci, Scott M" w:date="2016-02-17T15:29:00Z"/>
                <w:bCs/>
                <w:iCs/>
              </w:rPr>
            </w:pPr>
            <w:ins w:id="6089" w:author="Amarucci, Scott M" w:date="2016-02-19T12:18:00Z">
              <w:r>
                <w:rPr>
                  <w:bCs/>
                  <w:iCs/>
                </w:rPr>
                <w:t xml:space="preserve">Monitors </w:t>
              </w:r>
            </w:ins>
            <w:ins w:id="6090" w:author="Amarucci, Scott M" w:date="2016-02-19T12:19:00Z">
              <w:r>
                <w:rPr>
                  <w:bCs/>
                  <w:iCs/>
                </w:rPr>
                <w:t>cyber</w:t>
              </w:r>
            </w:ins>
            <w:ins w:id="6091" w:author="Amarucci, Scott M" w:date="2016-02-19T12:18:00Z">
              <w:r>
                <w:rPr>
                  <w:bCs/>
                  <w:iCs/>
                </w:rPr>
                <w:t xml:space="preserve"> risk indicators which, if are allowed to exceed certain thresholds, can jeopardize the </w:t>
              </w:r>
            </w:ins>
            <w:ins w:id="6092" w:author="Amarucci, Scott M" w:date="2016-02-19T12:19:00Z">
              <w:r>
                <w:rPr>
                  <w:bCs/>
                  <w:iCs/>
                </w:rPr>
                <w:t xml:space="preserve">integrity of client funds </w:t>
              </w:r>
            </w:ins>
            <w:ins w:id="6093" w:author="Amarucci, Scott M" w:date="2016-02-19T12:21:00Z">
              <w:r>
                <w:rPr>
                  <w:bCs/>
                  <w:iCs/>
                </w:rPr>
                <w:t xml:space="preserve">and information </w:t>
              </w:r>
            </w:ins>
            <w:ins w:id="6094" w:author="Amarucci, Scott M" w:date="2016-02-19T12:19:00Z">
              <w:r>
                <w:rPr>
                  <w:bCs/>
                  <w:iCs/>
                </w:rPr>
                <w:t>leading to reputational, as well as financial</w:t>
              </w:r>
            </w:ins>
            <w:ins w:id="6095" w:author="Amarucci, Scott M" w:date="2016-02-19T12:21:00Z">
              <w:r>
                <w:rPr>
                  <w:bCs/>
                  <w:iCs/>
                </w:rPr>
                <w:t>,</w:t>
              </w:r>
            </w:ins>
            <w:ins w:id="6096" w:author="Amarucci, Scott M" w:date="2016-02-19T12:19:00Z">
              <w:r>
                <w:rPr>
                  <w:bCs/>
                  <w:iCs/>
                </w:rPr>
                <w:t xml:space="preserve"> losses</w:t>
              </w:r>
            </w:ins>
          </w:p>
        </w:tc>
      </w:tr>
      <w:tr w:rsidR="00BB7C56" w:rsidRPr="00206D41" w:rsidTr="00BB7C56">
        <w:trPr>
          <w:trHeight w:val="270"/>
          <w:ins w:id="6097" w:author="Amarucci, Scott M" w:date="2016-02-17T15:29:00Z"/>
        </w:trPr>
        <w:tc>
          <w:tcPr>
            <w:tcW w:w="1728" w:type="dxa"/>
            <w:vMerge w:val="restart"/>
            <w:shd w:val="clear" w:color="auto" w:fill="auto"/>
          </w:tcPr>
          <w:p w:rsidR="00BB7C56" w:rsidRPr="00206D41" w:rsidRDefault="00BB7C56" w:rsidP="00BB7C56">
            <w:pPr>
              <w:rPr>
                <w:ins w:id="6098" w:author="Amarucci, Scott M" w:date="2016-02-17T15:29:00Z"/>
                <w:b/>
                <w:bCs/>
                <w:iCs/>
              </w:rPr>
            </w:pPr>
            <w:ins w:id="6099" w:author="Amarucci, Scott M" w:date="2016-02-17T15:29:00Z">
              <w:r>
                <w:rPr>
                  <w:b/>
                  <w:bCs/>
                  <w:iCs/>
                </w:rPr>
                <w:t xml:space="preserve">ENTITY </w:t>
              </w:r>
            </w:ins>
          </w:p>
        </w:tc>
        <w:tc>
          <w:tcPr>
            <w:tcW w:w="2304" w:type="dxa"/>
            <w:shd w:val="clear" w:color="auto" w:fill="auto"/>
          </w:tcPr>
          <w:p w:rsidR="00BB7C56" w:rsidRPr="00B10D1A" w:rsidRDefault="00BB7C56" w:rsidP="00BB7C56">
            <w:pPr>
              <w:spacing w:after="0" w:line="240" w:lineRule="auto"/>
              <w:rPr>
                <w:ins w:id="6100" w:author="Amarucci, Scott M" w:date="2016-02-17T15:29:00Z"/>
                <w:b/>
                <w:bCs/>
                <w:iCs/>
              </w:rPr>
            </w:pPr>
            <w:ins w:id="6101" w:author="Amarucci, Scott M" w:date="2016-02-17T15:29:00Z">
              <w:r w:rsidRPr="007973F5">
                <w:rPr>
                  <w:b/>
                  <w:bCs/>
                  <w:iCs/>
                </w:rPr>
                <w:t>SHUSA</w:t>
              </w:r>
            </w:ins>
          </w:p>
        </w:tc>
        <w:tc>
          <w:tcPr>
            <w:tcW w:w="2772" w:type="dxa"/>
            <w:shd w:val="clear" w:color="auto" w:fill="auto"/>
          </w:tcPr>
          <w:p w:rsidR="00BB7C56" w:rsidRPr="00B10D1A" w:rsidRDefault="00BB7C56" w:rsidP="00BB7C56">
            <w:pPr>
              <w:spacing w:after="0" w:line="240" w:lineRule="auto"/>
              <w:rPr>
                <w:ins w:id="6102" w:author="Amarucci, Scott M" w:date="2016-02-17T15:29:00Z"/>
                <w:b/>
                <w:bCs/>
                <w:iCs/>
              </w:rPr>
            </w:pPr>
            <w:ins w:id="6103" w:author="Amarucci, Scott M" w:date="2016-02-17T15:29:00Z">
              <w:r w:rsidRPr="007973F5">
                <w:rPr>
                  <w:b/>
                  <w:bCs/>
                  <w:iCs/>
                </w:rPr>
                <w:t>SBNA</w:t>
              </w:r>
            </w:ins>
          </w:p>
        </w:tc>
        <w:tc>
          <w:tcPr>
            <w:tcW w:w="2772" w:type="dxa"/>
            <w:gridSpan w:val="2"/>
            <w:shd w:val="clear" w:color="auto" w:fill="auto"/>
          </w:tcPr>
          <w:p w:rsidR="00BB7C56" w:rsidRPr="00B10D1A" w:rsidRDefault="00BB7C56" w:rsidP="00BB7C56">
            <w:pPr>
              <w:spacing w:after="0" w:line="240" w:lineRule="auto"/>
              <w:rPr>
                <w:ins w:id="6104" w:author="Amarucci, Scott M" w:date="2016-02-17T15:29:00Z"/>
                <w:b/>
                <w:bCs/>
                <w:iCs/>
              </w:rPr>
            </w:pPr>
            <w:ins w:id="6105" w:author="Amarucci, Scott M" w:date="2016-02-17T15:29:00Z">
              <w:r w:rsidRPr="007973F5">
                <w:rPr>
                  <w:b/>
                  <w:bCs/>
                  <w:iCs/>
                </w:rPr>
                <w:t>SC</w:t>
              </w:r>
            </w:ins>
          </w:p>
        </w:tc>
      </w:tr>
      <w:tr w:rsidR="00BB7C56" w:rsidRPr="00206D41" w:rsidTr="00BB7C56">
        <w:trPr>
          <w:trHeight w:val="270"/>
          <w:ins w:id="6106" w:author="Amarucci, Scott M" w:date="2016-02-17T15:29:00Z"/>
        </w:trPr>
        <w:tc>
          <w:tcPr>
            <w:tcW w:w="1728" w:type="dxa"/>
            <w:vMerge/>
            <w:shd w:val="clear" w:color="auto" w:fill="auto"/>
          </w:tcPr>
          <w:p w:rsidR="00BB7C56" w:rsidRDefault="00BB7C56" w:rsidP="00BB7C56">
            <w:pPr>
              <w:rPr>
                <w:ins w:id="6107" w:author="Amarucci, Scott M" w:date="2016-02-17T15:29:00Z"/>
                <w:b/>
                <w:bCs/>
                <w:iCs/>
              </w:rPr>
            </w:pPr>
          </w:p>
        </w:tc>
        <w:tc>
          <w:tcPr>
            <w:tcW w:w="2304" w:type="dxa"/>
            <w:shd w:val="clear" w:color="auto" w:fill="auto"/>
          </w:tcPr>
          <w:p w:rsidR="00BB7C56" w:rsidRPr="00206D41" w:rsidRDefault="00BB7C56" w:rsidP="00BB7C56">
            <w:pPr>
              <w:spacing w:after="0" w:line="240" w:lineRule="auto"/>
              <w:rPr>
                <w:ins w:id="6108" w:author="Amarucci, Scott M" w:date="2016-02-17T15:29:00Z"/>
                <w:bCs/>
                <w:iCs/>
              </w:rPr>
            </w:pPr>
            <w:ins w:id="6109" w:author="Amarucci, Scott M" w:date="2016-02-17T15:29:00Z">
              <w:r>
                <w:rPr>
                  <w:bCs/>
                  <w:iCs/>
                </w:rPr>
                <w:t>Yes</w:t>
              </w:r>
            </w:ins>
          </w:p>
        </w:tc>
        <w:tc>
          <w:tcPr>
            <w:tcW w:w="2772" w:type="dxa"/>
            <w:shd w:val="clear" w:color="auto" w:fill="auto"/>
          </w:tcPr>
          <w:p w:rsidR="00BB7C56" w:rsidRPr="00206D41" w:rsidRDefault="00BB7C56" w:rsidP="00BB7C56">
            <w:pPr>
              <w:spacing w:after="0" w:line="240" w:lineRule="auto"/>
              <w:rPr>
                <w:ins w:id="6110" w:author="Amarucci, Scott M" w:date="2016-02-17T15:29:00Z"/>
                <w:bCs/>
                <w:iCs/>
              </w:rPr>
            </w:pPr>
            <w:ins w:id="6111" w:author="Amarucci, Scott M" w:date="2016-02-17T15:29:00Z">
              <w:r>
                <w:rPr>
                  <w:bCs/>
                  <w:iCs/>
                </w:rPr>
                <w:t>Yes</w:t>
              </w:r>
            </w:ins>
          </w:p>
        </w:tc>
        <w:tc>
          <w:tcPr>
            <w:tcW w:w="2772" w:type="dxa"/>
            <w:gridSpan w:val="2"/>
            <w:shd w:val="clear" w:color="auto" w:fill="auto"/>
          </w:tcPr>
          <w:p w:rsidR="00BB7C56" w:rsidRPr="00206D41" w:rsidRDefault="00BB7C56" w:rsidP="00BB7C56">
            <w:pPr>
              <w:spacing w:after="0" w:line="240" w:lineRule="auto"/>
              <w:rPr>
                <w:ins w:id="6112" w:author="Amarucci, Scott M" w:date="2016-02-17T15:29:00Z"/>
                <w:bCs/>
                <w:iCs/>
              </w:rPr>
            </w:pPr>
            <w:ins w:id="6113" w:author="Amarucci, Scott M" w:date="2016-02-17T15:29:00Z">
              <w:r>
                <w:rPr>
                  <w:bCs/>
                  <w:iCs/>
                </w:rPr>
                <w:t>Yes</w:t>
              </w:r>
            </w:ins>
          </w:p>
        </w:tc>
      </w:tr>
      <w:tr w:rsidR="00BB7C56" w:rsidRPr="00206D41" w:rsidTr="00BB7C56">
        <w:trPr>
          <w:trHeight w:val="270"/>
          <w:ins w:id="6114" w:author="Amarucci, Scott M" w:date="2016-02-17T15:29:00Z"/>
        </w:trPr>
        <w:tc>
          <w:tcPr>
            <w:tcW w:w="1728" w:type="dxa"/>
            <w:vMerge/>
            <w:shd w:val="clear" w:color="auto" w:fill="auto"/>
          </w:tcPr>
          <w:p w:rsidR="00BB7C56" w:rsidRDefault="00BB7C56" w:rsidP="00BB7C56">
            <w:pPr>
              <w:rPr>
                <w:ins w:id="6115" w:author="Amarucci, Scott M" w:date="2016-02-17T15:29:00Z"/>
                <w:b/>
                <w:bCs/>
                <w:iCs/>
              </w:rPr>
            </w:pPr>
          </w:p>
        </w:tc>
        <w:tc>
          <w:tcPr>
            <w:tcW w:w="2304" w:type="dxa"/>
            <w:shd w:val="clear" w:color="auto" w:fill="auto"/>
          </w:tcPr>
          <w:p w:rsidR="00BB7C56" w:rsidRDefault="00BB7C56" w:rsidP="00BB7C56">
            <w:pPr>
              <w:spacing w:after="0" w:line="240" w:lineRule="auto"/>
              <w:rPr>
                <w:ins w:id="6116" w:author="Amarucci, Scott M" w:date="2016-02-17T15:29:00Z"/>
                <w:bCs/>
                <w:iCs/>
              </w:rPr>
            </w:pPr>
            <w:ins w:id="6117" w:author="Amarucci, Scott M" w:date="2016-02-17T15:29:00Z">
              <w:r>
                <w:rPr>
                  <w:b/>
                  <w:bCs/>
                  <w:iCs/>
                </w:rPr>
                <w:t>SIS</w:t>
              </w:r>
            </w:ins>
          </w:p>
        </w:tc>
        <w:tc>
          <w:tcPr>
            <w:tcW w:w="2772" w:type="dxa"/>
            <w:shd w:val="clear" w:color="auto" w:fill="auto"/>
          </w:tcPr>
          <w:p w:rsidR="00BB7C56" w:rsidRDefault="00BB7C56" w:rsidP="00BB7C56">
            <w:pPr>
              <w:spacing w:after="0" w:line="240" w:lineRule="auto"/>
              <w:rPr>
                <w:ins w:id="6118" w:author="Amarucci, Scott M" w:date="2016-02-17T15:29:00Z"/>
                <w:bCs/>
                <w:iCs/>
              </w:rPr>
            </w:pPr>
            <w:ins w:id="6119" w:author="Amarucci, Scott M" w:date="2016-02-17T15:29:00Z">
              <w:r>
                <w:rPr>
                  <w:b/>
                  <w:bCs/>
                  <w:iCs/>
                </w:rPr>
                <w:t>BSI Miami</w:t>
              </w:r>
            </w:ins>
          </w:p>
        </w:tc>
        <w:tc>
          <w:tcPr>
            <w:tcW w:w="1386" w:type="dxa"/>
            <w:shd w:val="clear" w:color="auto" w:fill="auto"/>
          </w:tcPr>
          <w:p w:rsidR="00BB7C56" w:rsidRDefault="00BB7C56" w:rsidP="00BB7C56">
            <w:pPr>
              <w:spacing w:after="0" w:line="240" w:lineRule="auto"/>
              <w:rPr>
                <w:ins w:id="6120" w:author="Amarucci, Scott M" w:date="2016-02-17T15:29:00Z"/>
                <w:bCs/>
                <w:iCs/>
              </w:rPr>
            </w:pPr>
            <w:ins w:id="6121" w:author="Amarucci, Scott M" w:date="2016-02-17T15:29:00Z">
              <w:r>
                <w:rPr>
                  <w:b/>
                  <w:bCs/>
                  <w:iCs/>
                </w:rPr>
                <w:t>BSPR</w:t>
              </w:r>
            </w:ins>
          </w:p>
        </w:tc>
        <w:tc>
          <w:tcPr>
            <w:tcW w:w="1386" w:type="dxa"/>
            <w:shd w:val="clear" w:color="auto" w:fill="auto"/>
          </w:tcPr>
          <w:p w:rsidR="00BB7C56" w:rsidRPr="00426737" w:rsidRDefault="00BB7C56" w:rsidP="00BB7C56">
            <w:pPr>
              <w:spacing w:after="0" w:line="240" w:lineRule="auto"/>
              <w:rPr>
                <w:ins w:id="6122" w:author="Amarucci, Scott M" w:date="2016-02-17T15:29:00Z"/>
                <w:b/>
                <w:bCs/>
                <w:iCs/>
              </w:rPr>
            </w:pPr>
            <w:ins w:id="6123" w:author="Amarucci, Scott M" w:date="2016-02-17T15:29:00Z">
              <w:r>
                <w:rPr>
                  <w:b/>
                  <w:bCs/>
                  <w:iCs/>
                </w:rPr>
                <w:t>SSLLC</w:t>
              </w:r>
            </w:ins>
          </w:p>
        </w:tc>
      </w:tr>
      <w:tr w:rsidR="00BB7C56" w:rsidRPr="00206D41" w:rsidTr="00BB7C56">
        <w:trPr>
          <w:trHeight w:val="270"/>
          <w:ins w:id="6124" w:author="Amarucci, Scott M" w:date="2016-02-17T15:29:00Z"/>
        </w:trPr>
        <w:tc>
          <w:tcPr>
            <w:tcW w:w="1728" w:type="dxa"/>
            <w:vMerge/>
            <w:shd w:val="clear" w:color="auto" w:fill="auto"/>
          </w:tcPr>
          <w:p w:rsidR="00BB7C56" w:rsidRDefault="00BB7C56" w:rsidP="00BB7C56">
            <w:pPr>
              <w:rPr>
                <w:ins w:id="6125" w:author="Amarucci, Scott M" w:date="2016-02-17T15:29:00Z"/>
                <w:b/>
                <w:bCs/>
                <w:iCs/>
              </w:rPr>
            </w:pPr>
          </w:p>
        </w:tc>
        <w:tc>
          <w:tcPr>
            <w:tcW w:w="2304" w:type="dxa"/>
            <w:shd w:val="clear" w:color="auto" w:fill="auto"/>
          </w:tcPr>
          <w:p w:rsidR="00BB7C56" w:rsidRDefault="00BB7C56" w:rsidP="00BB7C56">
            <w:pPr>
              <w:spacing w:after="0" w:line="240" w:lineRule="auto"/>
              <w:rPr>
                <w:ins w:id="6126" w:author="Amarucci, Scott M" w:date="2016-02-17T15:29:00Z"/>
                <w:bCs/>
                <w:iCs/>
              </w:rPr>
            </w:pPr>
            <w:ins w:id="6127" w:author="Amarucci, Scott M" w:date="2016-02-17T15:30:00Z">
              <w:r>
                <w:rPr>
                  <w:bCs/>
                  <w:iCs/>
                </w:rPr>
                <w:t>No</w:t>
              </w:r>
            </w:ins>
          </w:p>
        </w:tc>
        <w:tc>
          <w:tcPr>
            <w:tcW w:w="2772" w:type="dxa"/>
            <w:shd w:val="clear" w:color="auto" w:fill="auto"/>
          </w:tcPr>
          <w:p w:rsidR="00BB7C56" w:rsidRDefault="00BB7C56" w:rsidP="00BB7C56">
            <w:pPr>
              <w:spacing w:after="0" w:line="240" w:lineRule="auto"/>
              <w:rPr>
                <w:ins w:id="6128" w:author="Amarucci, Scott M" w:date="2016-02-17T15:29:00Z"/>
                <w:bCs/>
                <w:iCs/>
              </w:rPr>
            </w:pPr>
            <w:ins w:id="6129" w:author="Amarucci, Scott M" w:date="2016-02-17T15:29:00Z">
              <w:r>
                <w:rPr>
                  <w:bCs/>
                  <w:iCs/>
                </w:rPr>
                <w:t>Yes</w:t>
              </w:r>
            </w:ins>
          </w:p>
        </w:tc>
        <w:tc>
          <w:tcPr>
            <w:tcW w:w="1386" w:type="dxa"/>
            <w:shd w:val="clear" w:color="auto" w:fill="auto"/>
          </w:tcPr>
          <w:p w:rsidR="00BB7C56" w:rsidRDefault="00BB7C56" w:rsidP="00BB7C56">
            <w:pPr>
              <w:spacing w:after="0" w:line="240" w:lineRule="auto"/>
              <w:rPr>
                <w:ins w:id="6130" w:author="Amarucci, Scott M" w:date="2016-02-17T15:29:00Z"/>
                <w:bCs/>
                <w:iCs/>
              </w:rPr>
            </w:pPr>
            <w:ins w:id="6131" w:author="Amarucci, Scott M" w:date="2016-02-17T15:29:00Z">
              <w:r>
                <w:rPr>
                  <w:bCs/>
                  <w:iCs/>
                </w:rPr>
                <w:t>Yes</w:t>
              </w:r>
            </w:ins>
          </w:p>
        </w:tc>
        <w:tc>
          <w:tcPr>
            <w:tcW w:w="1386" w:type="dxa"/>
            <w:shd w:val="clear" w:color="auto" w:fill="auto"/>
          </w:tcPr>
          <w:p w:rsidR="00BB7C56" w:rsidRDefault="00BB7C56" w:rsidP="00BB7C56">
            <w:pPr>
              <w:spacing w:after="0" w:line="240" w:lineRule="auto"/>
              <w:rPr>
                <w:ins w:id="6132" w:author="Amarucci, Scott M" w:date="2016-02-17T15:29:00Z"/>
                <w:bCs/>
                <w:iCs/>
              </w:rPr>
            </w:pPr>
            <w:ins w:id="6133" w:author="Amarucci, Scott M" w:date="2016-02-17T15:30:00Z">
              <w:r>
                <w:rPr>
                  <w:bCs/>
                  <w:iCs/>
                </w:rPr>
                <w:t>No</w:t>
              </w:r>
            </w:ins>
          </w:p>
        </w:tc>
      </w:tr>
      <w:tr w:rsidR="00617324" w:rsidRPr="00206D41" w:rsidTr="00BB7C56">
        <w:trPr>
          <w:trHeight w:val="270"/>
          <w:ins w:id="6134" w:author="Amarucci, Scott M" w:date="2016-02-17T15:29:00Z"/>
        </w:trPr>
        <w:tc>
          <w:tcPr>
            <w:tcW w:w="1728" w:type="dxa"/>
            <w:vMerge w:val="restart"/>
            <w:shd w:val="clear" w:color="auto" w:fill="auto"/>
          </w:tcPr>
          <w:p w:rsidR="00617324" w:rsidRPr="00206D41" w:rsidRDefault="00617324" w:rsidP="00BB7C56">
            <w:pPr>
              <w:rPr>
                <w:ins w:id="6135" w:author="Amarucci, Scott M" w:date="2016-02-17T15:29:00Z"/>
                <w:b/>
                <w:bCs/>
                <w:iCs/>
              </w:rPr>
            </w:pPr>
            <w:ins w:id="6136" w:author="Amarucci, Scott M" w:date="2016-02-17T15:29:00Z">
              <w:r>
                <w:rPr>
                  <w:b/>
                  <w:bCs/>
                  <w:iCs/>
                </w:rPr>
                <w:t>METRIC OWNER</w:t>
              </w:r>
            </w:ins>
          </w:p>
        </w:tc>
        <w:tc>
          <w:tcPr>
            <w:tcW w:w="2304" w:type="dxa"/>
            <w:shd w:val="clear" w:color="auto" w:fill="auto"/>
          </w:tcPr>
          <w:p w:rsidR="00617324" w:rsidRPr="00B10D1A" w:rsidRDefault="00617324" w:rsidP="00BB7C56">
            <w:pPr>
              <w:spacing w:after="0" w:line="240" w:lineRule="auto"/>
              <w:rPr>
                <w:ins w:id="6137" w:author="Amarucci, Scott M" w:date="2016-02-17T15:29:00Z"/>
                <w:b/>
                <w:bCs/>
                <w:iCs/>
              </w:rPr>
            </w:pPr>
            <w:ins w:id="6138" w:author="Amarucci, Scott M" w:date="2016-02-17T15:29:00Z">
              <w:r w:rsidRPr="00B10D1A">
                <w:rPr>
                  <w:b/>
                  <w:bCs/>
                  <w:iCs/>
                </w:rPr>
                <w:t>SHUSA</w:t>
              </w:r>
            </w:ins>
          </w:p>
        </w:tc>
        <w:tc>
          <w:tcPr>
            <w:tcW w:w="2772" w:type="dxa"/>
            <w:shd w:val="clear" w:color="auto" w:fill="auto"/>
          </w:tcPr>
          <w:p w:rsidR="00617324" w:rsidRPr="00B10D1A" w:rsidRDefault="00617324" w:rsidP="00BB7C56">
            <w:pPr>
              <w:spacing w:after="0" w:line="240" w:lineRule="auto"/>
              <w:rPr>
                <w:ins w:id="6139" w:author="Amarucci, Scott M" w:date="2016-02-17T15:29:00Z"/>
                <w:b/>
                <w:bCs/>
                <w:iCs/>
              </w:rPr>
            </w:pPr>
            <w:ins w:id="6140" w:author="Amarucci, Scott M" w:date="2016-02-17T15:29:00Z">
              <w:r w:rsidRPr="00B10D1A">
                <w:rPr>
                  <w:b/>
                  <w:bCs/>
                  <w:iCs/>
                </w:rPr>
                <w:t>SBNA</w:t>
              </w:r>
            </w:ins>
          </w:p>
        </w:tc>
        <w:tc>
          <w:tcPr>
            <w:tcW w:w="2772" w:type="dxa"/>
            <w:gridSpan w:val="2"/>
            <w:shd w:val="clear" w:color="auto" w:fill="auto"/>
          </w:tcPr>
          <w:p w:rsidR="00617324" w:rsidRPr="00B10D1A" w:rsidRDefault="00617324" w:rsidP="00BB7C56">
            <w:pPr>
              <w:spacing w:after="0" w:line="240" w:lineRule="auto"/>
              <w:rPr>
                <w:ins w:id="6141" w:author="Amarucci, Scott M" w:date="2016-02-17T15:29:00Z"/>
                <w:b/>
                <w:bCs/>
                <w:iCs/>
              </w:rPr>
            </w:pPr>
            <w:ins w:id="6142" w:author="Amarucci, Scott M" w:date="2016-02-17T15:29:00Z">
              <w:r w:rsidRPr="00B10D1A">
                <w:rPr>
                  <w:b/>
                  <w:bCs/>
                  <w:iCs/>
                </w:rPr>
                <w:t>SC</w:t>
              </w:r>
            </w:ins>
          </w:p>
        </w:tc>
      </w:tr>
      <w:tr w:rsidR="00617324" w:rsidRPr="00206D41" w:rsidTr="00BB7C56">
        <w:trPr>
          <w:trHeight w:val="252"/>
          <w:ins w:id="6143" w:author="Amarucci, Scott M" w:date="2016-02-17T15:29:00Z"/>
        </w:trPr>
        <w:tc>
          <w:tcPr>
            <w:tcW w:w="1728" w:type="dxa"/>
            <w:vMerge/>
            <w:shd w:val="clear" w:color="auto" w:fill="auto"/>
          </w:tcPr>
          <w:p w:rsidR="00617324" w:rsidRPr="00206D41" w:rsidRDefault="00617324" w:rsidP="00BB7C56">
            <w:pPr>
              <w:rPr>
                <w:ins w:id="6144" w:author="Amarucci, Scott M" w:date="2016-02-17T15:29:00Z"/>
                <w:b/>
                <w:bCs/>
                <w:iCs/>
              </w:rPr>
            </w:pPr>
          </w:p>
        </w:tc>
        <w:tc>
          <w:tcPr>
            <w:tcW w:w="2304" w:type="dxa"/>
            <w:shd w:val="clear" w:color="auto" w:fill="auto"/>
          </w:tcPr>
          <w:p w:rsidR="00617324" w:rsidRPr="00206D41" w:rsidRDefault="00617324" w:rsidP="00BB7C56">
            <w:pPr>
              <w:spacing w:after="0" w:line="240" w:lineRule="auto"/>
              <w:rPr>
                <w:ins w:id="6145" w:author="Amarucci, Scott M" w:date="2016-02-17T15:29:00Z"/>
                <w:bCs/>
                <w:iCs/>
              </w:rPr>
            </w:pPr>
            <w:ins w:id="6146" w:author="Amarucci, Scott M" w:date="2016-02-17T15:29:00Z">
              <w:r>
                <w:rPr>
                  <w:bCs/>
                  <w:iCs/>
                </w:rPr>
                <w:t>SHUSA Director of Operational Risk</w:t>
              </w:r>
            </w:ins>
          </w:p>
        </w:tc>
        <w:tc>
          <w:tcPr>
            <w:tcW w:w="2772" w:type="dxa"/>
            <w:shd w:val="clear" w:color="auto" w:fill="auto"/>
          </w:tcPr>
          <w:p w:rsidR="00617324" w:rsidRPr="00206D41" w:rsidRDefault="00617324" w:rsidP="00BB7C56">
            <w:pPr>
              <w:spacing w:after="0" w:line="240" w:lineRule="auto"/>
              <w:rPr>
                <w:ins w:id="6147" w:author="Amarucci, Scott M" w:date="2016-02-17T15:29:00Z"/>
                <w:bCs/>
                <w:iCs/>
              </w:rPr>
            </w:pPr>
            <w:ins w:id="6148" w:author="Amarucci, Scott M" w:date="2016-02-17T15:29:00Z">
              <w:r>
                <w:rPr>
                  <w:bCs/>
                  <w:iCs/>
                </w:rPr>
                <w:t>SBNA Dir. of Operational Risk</w:t>
              </w:r>
            </w:ins>
          </w:p>
        </w:tc>
        <w:tc>
          <w:tcPr>
            <w:tcW w:w="2772" w:type="dxa"/>
            <w:gridSpan w:val="2"/>
            <w:shd w:val="clear" w:color="auto" w:fill="auto"/>
          </w:tcPr>
          <w:p w:rsidR="00617324" w:rsidRPr="00206D41" w:rsidRDefault="00617324" w:rsidP="00BB7C56">
            <w:pPr>
              <w:spacing w:after="0" w:line="240" w:lineRule="auto"/>
              <w:rPr>
                <w:ins w:id="6149" w:author="Amarucci, Scott M" w:date="2016-02-17T15:29:00Z"/>
                <w:bCs/>
                <w:iCs/>
              </w:rPr>
            </w:pPr>
            <w:ins w:id="6150" w:author="Amarucci, Scott M" w:date="2016-02-17T15:29:00Z">
              <w:r>
                <w:rPr>
                  <w:bCs/>
                  <w:iCs/>
                </w:rPr>
                <w:t xml:space="preserve">SC </w:t>
              </w:r>
              <w:proofErr w:type="spellStart"/>
              <w:r>
                <w:rPr>
                  <w:bCs/>
                  <w:iCs/>
                </w:rPr>
                <w:t>Dir.of</w:t>
              </w:r>
              <w:proofErr w:type="spellEnd"/>
              <w:r>
                <w:rPr>
                  <w:bCs/>
                  <w:iCs/>
                </w:rPr>
                <w:t xml:space="preserve"> Operational Risk</w:t>
              </w:r>
            </w:ins>
          </w:p>
        </w:tc>
      </w:tr>
      <w:tr w:rsidR="00617324" w:rsidRPr="00206D41" w:rsidTr="002734F4">
        <w:trPr>
          <w:trHeight w:val="252"/>
          <w:ins w:id="6151" w:author="Amarucci, Scott M" w:date="2016-02-17T15:29:00Z"/>
        </w:trPr>
        <w:tc>
          <w:tcPr>
            <w:tcW w:w="1728" w:type="dxa"/>
            <w:vMerge/>
            <w:shd w:val="clear" w:color="auto" w:fill="auto"/>
          </w:tcPr>
          <w:p w:rsidR="00617324" w:rsidRPr="00206D41" w:rsidRDefault="00617324" w:rsidP="00BB7C56">
            <w:pPr>
              <w:rPr>
                <w:ins w:id="6152" w:author="Amarucci, Scott M" w:date="2016-02-17T15:29:00Z"/>
                <w:b/>
                <w:bCs/>
                <w:iCs/>
              </w:rPr>
            </w:pPr>
          </w:p>
        </w:tc>
        <w:tc>
          <w:tcPr>
            <w:tcW w:w="2304" w:type="dxa"/>
            <w:shd w:val="clear" w:color="auto" w:fill="auto"/>
          </w:tcPr>
          <w:p w:rsidR="00617324" w:rsidRPr="00426737" w:rsidRDefault="00617324" w:rsidP="00BB7C56">
            <w:pPr>
              <w:spacing w:after="0" w:line="240" w:lineRule="auto"/>
              <w:rPr>
                <w:ins w:id="6153" w:author="Amarucci, Scott M" w:date="2016-02-17T15:29:00Z"/>
                <w:b/>
                <w:bCs/>
                <w:iCs/>
              </w:rPr>
            </w:pPr>
            <w:ins w:id="6154" w:author="Amarucci, Scott M" w:date="2016-02-17T15:29:00Z">
              <w:r>
                <w:rPr>
                  <w:b/>
                  <w:bCs/>
                  <w:iCs/>
                </w:rPr>
                <w:t>SIS</w:t>
              </w:r>
            </w:ins>
          </w:p>
        </w:tc>
        <w:tc>
          <w:tcPr>
            <w:tcW w:w="2772" w:type="dxa"/>
            <w:shd w:val="clear" w:color="auto" w:fill="auto"/>
          </w:tcPr>
          <w:p w:rsidR="00617324" w:rsidRPr="00426737" w:rsidRDefault="00617324" w:rsidP="00BB7C56">
            <w:pPr>
              <w:spacing w:after="0" w:line="240" w:lineRule="auto"/>
              <w:rPr>
                <w:ins w:id="6155" w:author="Amarucci, Scott M" w:date="2016-02-17T15:29:00Z"/>
                <w:b/>
                <w:bCs/>
                <w:iCs/>
              </w:rPr>
            </w:pPr>
            <w:ins w:id="6156" w:author="Amarucci, Scott M" w:date="2016-02-17T15:29:00Z">
              <w:r>
                <w:rPr>
                  <w:b/>
                  <w:bCs/>
                  <w:iCs/>
                </w:rPr>
                <w:t>BSI Miami</w:t>
              </w:r>
            </w:ins>
          </w:p>
        </w:tc>
        <w:tc>
          <w:tcPr>
            <w:tcW w:w="2772" w:type="dxa"/>
            <w:gridSpan w:val="2"/>
            <w:shd w:val="clear" w:color="auto" w:fill="auto"/>
          </w:tcPr>
          <w:p w:rsidR="00617324" w:rsidRPr="00426737" w:rsidRDefault="00617324" w:rsidP="00BB7C56">
            <w:pPr>
              <w:spacing w:after="0" w:line="240" w:lineRule="auto"/>
              <w:rPr>
                <w:ins w:id="6157" w:author="Amarucci, Scott M" w:date="2016-02-17T15:29:00Z"/>
                <w:b/>
                <w:bCs/>
                <w:iCs/>
              </w:rPr>
            </w:pPr>
            <w:ins w:id="6158" w:author="Amarucci, Scott M" w:date="2016-02-17T15:29:00Z">
              <w:r>
                <w:rPr>
                  <w:b/>
                  <w:bCs/>
                  <w:iCs/>
                </w:rPr>
                <w:t>BSPR</w:t>
              </w:r>
            </w:ins>
          </w:p>
        </w:tc>
      </w:tr>
      <w:tr w:rsidR="00617324" w:rsidRPr="00206D41" w:rsidTr="002734F4">
        <w:trPr>
          <w:trHeight w:val="252"/>
          <w:ins w:id="6159" w:author="Amarucci, Scott M" w:date="2016-02-17T15:29:00Z"/>
        </w:trPr>
        <w:tc>
          <w:tcPr>
            <w:tcW w:w="1728" w:type="dxa"/>
            <w:vMerge/>
            <w:shd w:val="clear" w:color="auto" w:fill="auto"/>
          </w:tcPr>
          <w:p w:rsidR="00617324" w:rsidRPr="00206D41" w:rsidRDefault="00617324" w:rsidP="00BB7C56">
            <w:pPr>
              <w:rPr>
                <w:ins w:id="6160" w:author="Amarucci, Scott M" w:date="2016-02-17T15:29:00Z"/>
                <w:b/>
                <w:bCs/>
                <w:iCs/>
              </w:rPr>
            </w:pPr>
          </w:p>
        </w:tc>
        <w:tc>
          <w:tcPr>
            <w:tcW w:w="2304" w:type="dxa"/>
            <w:shd w:val="clear" w:color="auto" w:fill="auto"/>
          </w:tcPr>
          <w:p w:rsidR="00617324" w:rsidRDefault="00617324" w:rsidP="00BB7C56">
            <w:pPr>
              <w:spacing w:after="0" w:line="240" w:lineRule="auto"/>
              <w:rPr>
                <w:ins w:id="6161" w:author="Amarucci, Scott M" w:date="2016-02-17T15:29:00Z"/>
                <w:bCs/>
                <w:iCs/>
              </w:rPr>
            </w:pPr>
            <w:ins w:id="6162" w:author="Amarucci, Scott M" w:date="2016-02-17T15:54:00Z">
              <w:r>
                <w:rPr>
                  <w:bCs/>
                  <w:iCs/>
                </w:rPr>
                <w:t>N/A</w:t>
              </w:r>
            </w:ins>
          </w:p>
        </w:tc>
        <w:tc>
          <w:tcPr>
            <w:tcW w:w="2772" w:type="dxa"/>
            <w:shd w:val="clear" w:color="auto" w:fill="auto"/>
          </w:tcPr>
          <w:p w:rsidR="00617324" w:rsidRDefault="00617324" w:rsidP="00BB7C56">
            <w:pPr>
              <w:spacing w:after="0" w:line="240" w:lineRule="auto"/>
              <w:rPr>
                <w:ins w:id="6163" w:author="Amarucci, Scott M" w:date="2016-02-17T15:29:00Z"/>
                <w:bCs/>
                <w:iCs/>
              </w:rPr>
            </w:pPr>
            <w:ins w:id="6164" w:author="Amarucci, Scott M" w:date="2016-02-17T15:29:00Z">
              <w:r>
                <w:rPr>
                  <w:bCs/>
                  <w:iCs/>
                </w:rPr>
                <w:t>BSI Dir. of Operational Risk</w:t>
              </w:r>
            </w:ins>
          </w:p>
        </w:tc>
        <w:tc>
          <w:tcPr>
            <w:tcW w:w="2772" w:type="dxa"/>
            <w:gridSpan w:val="2"/>
            <w:shd w:val="clear" w:color="auto" w:fill="auto"/>
          </w:tcPr>
          <w:p w:rsidR="00617324" w:rsidRDefault="00617324" w:rsidP="00BB7C56">
            <w:pPr>
              <w:spacing w:after="0" w:line="240" w:lineRule="auto"/>
              <w:rPr>
                <w:ins w:id="6165" w:author="Amarucci, Scott M" w:date="2016-02-17T15:29:00Z"/>
                <w:bCs/>
                <w:iCs/>
              </w:rPr>
            </w:pPr>
            <w:ins w:id="6166" w:author="Amarucci, Scott M" w:date="2016-02-17T15:29:00Z">
              <w:r>
                <w:rPr>
                  <w:bCs/>
                  <w:iCs/>
                </w:rPr>
                <w:t>BSPR Dir. of Operational Risk</w:t>
              </w:r>
            </w:ins>
          </w:p>
        </w:tc>
      </w:tr>
      <w:tr w:rsidR="00617324" w:rsidRPr="00206D41" w:rsidTr="002734F4">
        <w:trPr>
          <w:trHeight w:val="252"/>
          <w:ins w:id="6167" w:author="Amarucci, Scott M" w:date="2016-02-17T15:57:00Z"/>
        </w:trPr>
        <w:tc>
          <w:tcPr>
            <w:tcW w:w="1728" w:type="dxa"/>
            <w:vMerge/>
            <w:shd w:val="clear" w:color="auto" w:fill="auto"/>
          </w:tcPr>
          <w:p w:rsidR="00617324" w:rsidRPr="00206D41" w:rsidRDefault="00617324" w:rsidP="00617324">
            <w:pPr>
              <w:rPr>
                <w:ins w:id="6168" w:author="Amarucci, Scott M" w:date="2016-02-17T15:57:00Z"/>
                <w:b/>
                <w:bCs/>
                <w:iCs/>
              </w:rPr>
            </w:pPr>
          </w:p>
        </w:tc>
        <w:tc>
          <w:tcPr>
            <w:tcW w:w="2304" w:type="dxa"/>
            <w:shd w:val="clear" w:color="auto" w:fill="auto"/>
          </w:tcPr>
          <w:p w:rsidR="00617324" w:rsidRDefault="00617324" w:rsidP="00617324">
            <w:pPr>
              <w:spacing w:after="0" w:line="240" w:lineRule="auto"/>
              <w:rPr>
                <w:ins w:id="6169" w:author="Amarucci, Scott M" w:date="2016-02-17T15:57:00Z"/>
                <w:bCs/>
                <w:iCs/>
              </w:rPr>
            </w:pPr>
            <w:ins w:id="6170" w:author="Amarucci, Scott M" w:date="2016-02-17T15:57:00Z">
              <w:r>
                <w:rPr>
                  <w:b/>
                  <w:bCs/>
                  <w:iCs/>
                </w:rPr>
                <w:t>SSLLC</w:t>
              </w:r>
            </w:ins>
          </w:p>
        </w:tc>
        <w:tc>
          <w:tcPr>
            <w:tcW w:w="5544" w:type="dxa"/>
            <w:gridSpan w:val="3"/>
            <w:vMerge w:val="restart"/>
            <w:shd w:val="clear" w:color="auto" w:fill="auto"/>
          </w:tcPr>
          <w:p w:rsidR="00617324" w:rsidRDefault="00617324" w:rsidP="00617324">
            <w:pPr>
              <w:spacing w:after="0" w:line="240" w:lineRule="auto"/>
              <w:rPr>
                <w:ins w:id="6171" w:author="Amarucci, Scott M" w:date="2016-02-17T15:57:00Z"/>
                <w:bCs/>
                <w:iCs/>
              </w:rPr>
            </w:pPr>
          </w:p>
        </w:tc>
      </w:tr>
      <w:tr w:rsidR="00617324" w:rsidRPr="00206D41" w:rsidTr="002734F4">
        <w:trPr>
          <w:trHeight w:val="252"/>
          <w:ins w:id="6172" w:author="Amarucci, Scott M" w:date="2016-02-17T15:57:00Z"/>
        </w:trPr>
        <w:tc>
          <w:tcPr>
            <w:tcW w:w="1728" w:type="dxa"/>
            <w:vMerge/>
            <w:shd w:val="clear" w:color="auto" w:fill="auto"/>
          </w:tcPr>
          <w:p w:rsidR="00617324" w:rsidRPr="00206D41" w:rsidRDefault="00617324" w:rsidP="00617324">
            <w:pPr>
              <w:rPr>
                <w:ins w:id="6173" w:author="Amarucci, Scott M" w:date="2016-02-17T15:57:00Z"/>
                <w:b/>
                <w:bCs/>
                <w:iCs/>
              </w:rPr>
            </w:pPr>
          </w:p>
        </w:tc>
        <w:tc>
          <w:tcPr>
            <w:tcW w:w="2304" w:type="dxa"/>
            <w:shd w:val="clear" w:color="auto" w:fill="auto"/>
          </w:tcPr>
          <w:p w:rsidR="00617324" w:rsidRDefault="00617324" w:rsidP="00617324">
            <w:pPr>
              <w:spacing w:after="0" w:line="240" w:lineRule="auto"/>
              <w:rPr>
                <w:ins w:id="6174" w:author="Amarucci, Scott M" w:date="2016-02-17T15:57:00Z"/>
                <w:bCs/>
                <w:iCs/>
              </w:rPr>
            </w:pPr>
            <w:ins w:id="6175" w:author="Amarucci, Scott M" w:date="2016-02-17T15:57:00Z">
              <w:r>
                <w:rPr>
                  <w:bCs/>
                  <w:iCs/>
                </w:rPr>
                <w:t>N/A</w:t>
              </w:r>
            </w:ins>
          </w:p>
        </w:tc>
        <w:tc>
          <w:tcPr>
            <w:tcW w:w="5544" w:type="dxa"/>
            <w:gridSpan w:val="3"/>
            <w:vMerge/>
            <w:shd w:val="clear" w:color="auto" w:fill="auto"/>
          </w:tcPr>
          <w:p w:rsidR="00617324" w:rsidRDefault="00617324" w:rsidP="00617324">
            <w:pPr>
              <w:spacing w:after="0" w:line="240" w:lineRule="auto"/>
              <w:rPr>
                <w:ins w:id="6176" w:author="Amarucci, Scott M" w:date="2016-02-17T15:57:00Z"/>
                <w:bCs/>
                <w:iCs/>
              </w:rPr>
            </w:pPr>
          </w:p>
        </w:tc>
      </w:tr>
      <w:tr w:rsidR="00617324" w:rsidRPr="00206D41" w:rsidTr="00BB7C56">
        <w:trPr>
          <w:cantSplit/>
          <w:trHeight w:val="360"/>
          <w:ins w:id="6177" w:author="Amarucci, Scott M" w:date="2016-02-17T15:29:00Z"/>
        </w:trPr>
        <w:tc>
          <w:tcPr>
            <w:tcW w:w="1728" w:type="dxa"/>
            <w:shd w:val="clear" w:color="auto" w:fill="auto"/>
          </w:tcPr>
          <w:p w:rsidR="00617324" w:rsidRPr="00206D41" w:rsidRDefault="00617324" w:rsidP="00E77D9C">
            <w:pPr>
              <w:rPr>
                <w:ins w:id="6178" w:author="Amarucci, Scott M" w:date="2016-02-17T15:29:00Z"/>
                <w:b/>
                <w:bCs/>
                <w:iCs/>
              </w:rPr>
              <w:pPrChange w:id="6179" w:author="Amarucci, Scott M" w:date="2016-02-17T19:42:00Z">
                <w:pPr>
                  <w:framePr w:hSpace="180" w:wrap="around" w:vAnchor="text" w:hAnchor="text" w:x="168" w:y="1"/>
                  <w:ind w:left="-60"/>
                  <w:suppressOverlap/>
                </w:pPr>
              </w:pPrChange>
            </w:pPr>
            <w:ins w:id="6180" w:author="Amarucci, Scott M" w:date="2016-02-17T15:29:00Z">
              <w:r w:rsidRPr="00F52DE6">
                <w:rPr>
                  <w:b/>
                  <w:bCs/>
                  <w:iCs/>
                </w:rPr>
                <w:lastRenderedPageBreak/>
                <w:t>TRIGGER AND LIMIT SETTING</w:t>
              </w:r>
            </w:ins>
          </w:p>
        </w:tc>
        <w:tc>
          <w:tcPr>
            <w:tcW w:w="7848" w:type="dxa"/>
            <w:gridSpan w:val="4"/>
            <w:shd w:val="clear" w:color="auto" w:fill="auto"/>
          </w:tcPr>
          <w:p w:rsidR="00617324" w:rsidRDefault="00617324" w:rsidP="00617324">
            <w:pPr>
              <w:spacing w:after="0" w:line="240" w:lineRule="auto"/>
              <w:rPr>
                <w:ins w:id="6181" w:author="Amarucci, Scott M" w:date="2016-02-17T15:29:00Z"/>
                <w:bCs/>
                <w:iCs/>
              </w:rPr>
            </w:pPr>
            <w:ins w:id="6182" w:author="Amarucci, Scott M" w:date="2016-02-17T15:29:00Z">
              <w:r>
                <w:rPr>
                  <w:bCs/>
                  <w:iCs/>
                </w:rPr>
                <w:t xml:space="preserve">The OR – Technology metric is composed of 3, equally-weighted sub-metrics with their own triggers and limits: </w:t>
              </w:r>
            </w:ins>
            <w:ins w:id="6183" w:author="Amarucci, Scott M" w:date="2016-02-17T15:30:00Z">
              <w:r>
                <w:rPr>
                  <w:bCs/>
                  <w:iCs/>
                </w:rPr>
                <w:t>ethical hacking</w:t>
              </w:r>
            </w:ins>
            <w:ins w:id="6184" w:author="Amarucci, Scott M" w:date="2016-02-17T15:29:00Z">
              <w:r>
                <w:rPr>
                  <w:bCs/>
                  <w:iCs/>
                </w:rPr>
                <w:t xml:space="preserve">, </w:t>
              </w:r>
            </w:ins>
            <w:ins w:id="6185" w:author="Amarucci, Scott M" w:date="2016-02-17T15:31:00Z">
              <w:r>
                <w:rPr>
                  <w:bCs/>
                  <w:iCs/>
                </w:rPr>
                <w:t>information leakages</w:t>
              </w:r>
            </w:ins>
            <w:ins w:id="6186" w:author="Amarucci, Scott M" w:date="2016-02-17T15:29:00Z">
              <w:r>
                <w:rPr>
                  <w:bCs/>
                  <w:iCs/>
                </w:rPr>
                <w:t xml:space="preserve">, and </w:t>
              </w:r>
            </w:ins>
            <w:ins w:id="6187" w:author="Amarucci, Scott M" w:date="2016-02-17T15:31:00Z">
              <w:r>
                <w:rPr>
                  <w:bCs/>
                  <w:iCs/>
                </w:rPr>
                <w:t xml:space="preserve">instances of </w:t>
              </w:r>
              <w:proofErr w:type="spellStart"/>
              <w:r>
                <w:rPr>
                  <w:bCs/>
                  <w:iCs/>
                </w:rPr>
                <w:t>DDoS</w:t>
              </w:r>
            </w:ins>
            <w:proofErr w:type="spellEnd"/>
            <w:ins w:id="6188" w:author="Amarucci, Scott M" w:date="2016-02-17T15:29:00Z">
              <w:r>
                <w:rPr>
                  <w:bCs/>
                  <w:iCs/>
                </w:rPr>
                <w:t>. The triggers and limits for each are set as follows:</w:t>
              </w:r>
            </w:ins>
          </w:p>
          <w:p w:rsidR="00617324" w:rsidRPr="00426737" w:rsidRDefault="00617324" w:rsidP="00617324">
            <w:pPr>
              <w:pStyle w:val="ListParagraph"/>
              <w:spacing w:after="0" w:line="240" w:lineRule="auto"/>
              <w:ind w:left="360"/>
              <w:rPr>
                <w:ins w:id="6189" w:author="Amarucci, Scott M" w:date="2016-02-17T15:29:00Z"/>
                <w:bCs/>
                <w:iCs/>
              </w:rPr>
            </w:pPr>
          </w:p>
          <w:p w:rsidR="00617324" w:rsidRDefault="00617324" w:rsidP="00617324">
            <w:pPr>
              <w:pStyle w:val="ListParagraph"/>
              <w:numPr>
                <w:ilvl w:val="0"/>
                <w:numId w:val="32"/>
              </w:numPr>
              <w:spacing w:after="0" w:line="240" w:lineRule="auto"/>
              <w:rPr>
                <w:ins w:id="6190" w:author="Amarucci, Scott M" w:date="2016-02-17T15:29:00Z"/>
                <w:bCs/>
                <w:iCs/>
              </w:rPr>
            </w:pPr>
            <w:ins w:id="6191" w:author="Amarucci, Scott M" w:date="2016-02-17T15:31:00Z">
              <w:r>
                <w:rPr>
                  <w:bCs/>
                  <w:iCs/>
                </w:rPr>
                <w:t>Ethical hacking tests</w:t>
              </w:r>
            </w:ins>
            <w:ins w:id="6192" w:author="Amarucci, Scott M" w:date="2016-02-17T15:29:00Z">
              <w:r>
                <w:rPr>
                  <w:bCs/>
                  <w:iCs/>
                </w:rPr>
                <w:t xml:space="preserve"> (33.3% weight):</w:t>
              </w:r>
            </w:ins>
          </w:p>
          <w:p w:rsidR="00617324" w:rsidRDefault="00617324" w:rsidP="00617324">
            <w:pPr>
              <w:pStyle w:val="ListParagraph"/>
              <w:numPr>
                <w:ilvl w:val="1"/>
                <w:numId w:val="32"/>
              </w:numPr>
              <w:spacing w:after="0" w:line="240" w:lineRule="auto"/>
              <w:rPr>
                <w:ins w:id="6193" w:author="Amarucci, Scott M" w:date="2016-02-17T15:29:00Z"/>
                <w:bCs/>
                <w:iCs/>
              </w:rPr>
            </w:pPr>
            <w:ins w:id="6194" w:author="Amarucci, Scott M" w:date="2016-02-17T15:29:00Z">
              <w:r>
                <w:rPr>
                  <w:bCs/>
                  <w:iCs/>
                </w:rPr>
                <w:t>Amber trigger: [</w:t>
              </w:r>
            </w:ins>
            <w:ins w:id="6195" w:author="Amarucci, Scott M" w:date="2016-02-17T15:31:00Z">
              <w:r>
                <w:rPr>
                  <w:bCs/>
                  <w:iCs/>
                </w:rPr>
                <w:t>3</w:t>
              </w:r>
            </w:ins>
            <w:ins w:id="6196" w:author="Amarucci, Scott M" w:date="2016-02-17T15:29:00Z">
              <w:r>
                <w:rPr>
                  <w:bCs/>
                  <w:iCs/>
                </w:rPr>
                <w:t xml:space="preserve"> - suggested]</w:t>
              </w:r>
            </w:ins>
          </w:p>
          <w:p w:rsidR="00617324" w:rsidRDefault="00617324" w:rsidP="00617324">
            <w:pPr>
              <w:pStyle w:val="ListParagraph"/>
              <w:numPr>
                <w:ilvl w:val="1"/>
                <w:numId w:val="32"/>
              </w:numPr>
              <w:spacing w:after="0" w:line="240" w:lineRule="auto"/>
              <w:rPr>
                <w:ins w:id="6197" w:author="Amarucci, Scott M" w:date="2016-02-17T15:29:00Z"/>
                <w:bCs/>
                <w:iCs/>
              </w:rPr>
            </w:pPr>
            <w:ins w:id="6198" w:author="Amarucci, Scott M" w:date="2016-02-17T15:29:00Z">
              <w:r>
                <w:rPr>
                  <w:bCs/>
                  <w:iCs/>
                </w:rPr>
                <w:t>Red limit: [</w:t>
              </w:r>
            </w:ins>
            <w:ins w:id="6199" w:author="Amarucci, Scott M" w:date="2016-02-17T15:31:00Z">
              <w:r>
                <w:rPr>
                  <w:bCs/>
                  <w:iCs/>
                </w:rPr>
                <w:t>6</w:t>
              </w:r>
            </w:ins>
            <w:ins w:id="6200" w:author="Amarucci, Scott M" w:date="2016-02-17T15:29:00Z">
              <w:r>
                <w:rPr>
                  <w:bCs/>
                  <w:iCs/>
                </w:rPr>
                <w:t xml:space="preserve"> - suggested]</w:t>
              </w:r>
            </w:ins>
          </w:p>
          <w:p w:rsidR="00617324" w:rsidRDefault="00617324" w:rsidP="00617324">
            <w:pPr>
              <w:pStyle w:val="ListParagraph"/>
              <w:numPr>
                <w:ilvl w:val="0"/>
                <w:numId w:val="32"/>
              </w:numPr>
              <w:spacing w:after="0" w:line="240" w:lineRule="auto"/>
              <w:rPr>
                <w:ins w:id="6201" w:author="Amarucci, Scott M" w:date="2016-02-17T15:29:00Z"/>
                <w:bCs/>
                <w:iCs/>
              </w:rPr>
            </w:pPr>
            <w:ins w:id="6202" w:author="Amarucci, Scott M" w:date="2016-02-17T15:31:00Z">
              <w:r>
                <w:rPr>
                  <w:bCs/>
                  <w:iCs/>
                </w:rPr>
                <w:t>Information leakages</w:t>
              </w:r>
            </w:ins>
            <w:ins w:id="6203" w:author="Amarucci, Scott M" w:date="2016-02-17T15:29:00Z">
              <w:r>
                <w:rPr>
                  <w:bCs/>
                  <w:iCs/>
                </w:rPr>
                <w:t xml:space="preserve"> (33.3% weight):</w:t>
              </w:r>
            </w:ins>
          </w:p>
          <w:p w:rsidR="00617324" w:rsidRDefault="00617324" w:rsidP="00617324">
            <w:pPr>
              <w:pStyle w:val="ListParagraph"/>
              <w:numPr>
                <w:ilvl w:val="1"/>
                <w:numId w:val="32"/>
              </w:numPr>
              <w:spacing w:after="0" w:line="240" w:lineRule="auto"/>
              <w:rPr>
                <w:ins w:id="6204" w:author="Amarucci, Scott M" w:date="2016-02-17T15:29:00Z"/>
                <w:bCs/>
                <w:iCs/>
              </w:rPr>
            </w:pPr>
            <w:ins w:id="6205" w:author="Amarucci, Scott M" w:date="2016-02-17T15:29:00Z">
              <w:r>
                <w:rPr>
                  <w:bCs/>
                  <w:iCs/>
                </w:rPr>
                <w:t>Amber trigger: [</w:t>
              </w:r>
            </w:ins>
            <w:ins w:id="6206" w:author="Amarucci, Scott M" w:date="2016-02-17T15:32:00Z">
              <w:r>
                <w:rPr>
                  <w:bCs/>
                  <w:iCs/>
                </w:rPr>
                <w:t>0.5</w:t>
              </w:r>
            </w:ins>
            <w:ins w:id="6207" w:author="Amarucci, Scott M" w:date="2016-02-17T15:29:00Z">
              <w:r>
                <w:rPr>
                  <w:bCs/>
                  <w:iCs/>
                </w:rPr>
                <w:t xml:space="preserve"> - suggested]</w:t>
              </w:r>
            </w:ins>
          </w:p>
          <w:p w:rsidR="00617324" w:rsidRDefault="00617324" w:rsidP="00617324">
            <w:pPr>
              <w:pStyle w:val="ListParagraph"/>
              <w:numPr>
                <w:ilvl w:val="1"/>
                <w:numId w:val="32"/>
              </w:numPr>
              <w:spacing w:after="0" w:line="240" w:lineRule="auto"/>
              <w:rPr>
                <w:ins w:id="6208" w:author="Amarucci, Scott M" w:date="2016-02-17T15:29:00Z"/>
                <w:bCs/>
                <w:iCs/>
              </w:rPr>
            </w:pPr>
            <w:ins w:id="6209" w:author="Amarucci, Scott M" w:date="2016-02-17T15:29:00Z">
              <w:r>
                <w:rPr>
                  <w:bCs/>
                  <w:iCs/>
                </w:rPr>
                <w:t>Red limit: [</w:t>
              </w:r>
            </w:ins>
            <w:ins w:id="6210" w:author="Amarucci, Scott M" w:date="2016-02-17T15:31:00Z">
              <w:r>
                <w:rPr>
                  <w:bCs/>
                  <w:iCs/>
                </w:rPr>
                <w:t>1.0</w:t>
              </w:r>
            </w:ins>
            <w:ins w:id="6211" w:author="Amarucci, Scott M" w:date="2016-02-17T15:29:00Z">
              <w:r>
                <w:rPr>
                  <w:bCs/>
                  <w:iCs/>
                </w:rPr>
                <w:t xml:space="preserve"> - suggested]</w:t>
              </w:r>
            </w:ins>
          </w:p>
          <w:p w:rsidR="00617324" w:rsidRDefault="00617324" w:rsidP="00617324">
            <w:pPr>
              <w:pStyle w:val="ListParagraph"/>
              <w:numPr>
                <w:ilvl w:val="0"/>
                <w:numId w:val="32"/>
              </w:numPr>
              <w:spacing w:after="0" w:line="240" w:lineRule="auto"/>
              <w:rPr>
                <w:ins w:id="6212" w:author="Amarucci, Scott M" w:date="2016-02-17T15:29:00Z"/>
                <w:bCs/>
                <w:iCs/>
              </w:rPr>
            </w:pPr>
            <w:ins w:id="6213" w:author="Amarucci, Scott M" w:date="2016-02-17T15:32:00Z">
              <w:r>
                <w:rPr>
                  <w:bCs/>
                  <w:iCs/>
                </w:rPr>
                <w:t>Distributed Denial of Services (</w:t>
              </w:r>
              <w:proofErr w:type="spellStart"/>
              <w:r>
                <w:rPr>
                  <w:bCs/>
                  <w:iCs/>
                </w:rPr>
                <w:t>DDoS</w:t>
              </w:r>
              <w:proofErr w:type="spellEnd"/>
              <w:r>
                <w:rPr>
                  <w:bCs/>
                  <w:iCs/>
                </w:rPr>
                <w:t>)</w:t>
              </w:r>
            </w:ins>
            <w:ins w:id="6214" w:author="Amarucci, Scott M" w:date="2016-02-17T15:29:00Z">
              <w:r>
                <w:rPr>
                  <w:bCs/>
                  <w:iCs/>
                </w:rPr>
                <w:t xml:space="preserve"> (33.3% weight):</w:t>
              </w:r>
            </w:ins>
          </w:p>
          <w:p w:rsidR="00617324" w:rsidRDefault="00617324" w:rsidP="00617324">
            <w:pPr>
              <w:pStyle w:val="ListParagraph"/>
              <w:numPr>
                <w:ilvl w:val="1"/>
                <w:numId w:val="32"/>
              </w:numPr>
              <w:spacing w:after="0" w:line="240" w:lineRule="auto"/>
              <w:rPr>
                <w:ins w:id="6215" w:author="Amarucci, Scott M" w:date="2016-02-17T15:29:00Z"/>
                <w:bCs/>
                <w:iCs/>
              </w:rPr>
            </w:pPr>
            <w:ins w:id="6216" w:author="Amarucci, Scott M" w:date="2016-02-17T15:29:00Z">
              <w:r>
                <w:rPr>
                  <w:bCs/>
                  <w:iCs/>
                </w:rPr>
                <w:t>Amber trigger: [</w:t>
              </w:r>
            </w:ins>
            <w:ins w:id="6217" w:author="Amarucci, Scott M" w:date="2016-02-17T15:32:00Z">
              <w:r>
                <w:rPr>
                  <w:bCs/>
                  <w:iCs/>
                </w:rPr>
                <w:t>2</w:t>
              </w:r>
            </w:ins>
            <w:ins w:id="6218" w:author="Amarucci, Scott M" w:date="2016-02-17T15:29:00Z">
              <w:r>
                <w:rPr>
                  <w:bCs/>
                  <w:iCs/>
                </w:rPr>
                <w:t xml:space="preserve"> -  suggested]</w:t>
              </w:r>
            </w:ins>
          </w:p>
          <w:p w:rsidR="00617324" w:rsidRDefault="00617324" w:rsidP="00617324">
            <w:pPr>
              <w:pStyle w:val="ListParagraph"/>
              <w:numPr>
                <w:ilvl w:val="1"/>
                <w:numId w:val="32"/>
              </w:numPr>
              <w:spacing w:after="0" w:line="240" w:lineRule="auto"/>
              <w:rPr>
                <w:ins w:id="6219" w:author="Amarucci, Scott M" w:date="2016-02-17T15:29:00Z"/>
                <w:bCs/>
                <w:iCs/>
              </w:rPr>
            </w:pPr>
            <w:ins w:id="6220" w:author="Amarucci, Scott M" w:date="2016-02-17T15:29:00Z">
              <w:r>
                <w:rPr>
                  <w:bCs/>
                  <w:iCs/>
                </w:rPr>
                <w:t>Red limit: [</w:t>
              </w:r>
            </w:ins>
            <w:ins w:id="6221" w:author="Amarucci, Scott M" w:date="2016-02-17T15:32:00Z">
              <w:r>
                <w:rPr>
                  <w:bCs/>
                  <w:iCs/>
                </w:rPr>
                <w:t>5</w:t>
              </w:r>
            </w:ins>
            <w:ins w:id="6222" w:author="Amarucci, Scott M" w:date="2016-02-17T15:29:00Z">
              <w:r>
                <w:rPr>
                  <w:bCs/>
                  <w:iCs/>
                </w:rPr>
                <w:t xml:space="preserve"> - suggested]</w:t>
              </w:r>
            </w:ins>
          </w:p>
          <w:p w:rsidR="00617324" w:rsidRDefault="00617324" w:rsidP="00617324">
            <w:pPr>
              <w:spacing w:after="0" w:line="240" w:lineRule="auto"/>
              <w:rPr>
                <w:ins w:id="6223" w:author="Amarucci, Scott M" w:date="2016-02-17T15:29:00Z"/>
                <w:bCs/>
                <w:iCs/>
              </w:rPr>
            </w:pPr>
          </w:p>
          <w:p w:rsidR="00617324" w:rsidRPr="00F52DE6" w:rsidRDefault="00617324" w:rsidP="00617324">
            <w:pPr>
              <w:spacing w:after="0" w:line="240" w:lineRule="auto"/>
              <w:rPr>
                <w:ins w:id="6224" w:author="Amarucci, Scott M" w:date="2016-02-17T15:29:00Z"/>
                <w:bCs/>
                <w:iCs/>
              </w:rPr>
            </w:pPr>
          </w:p>
        </w:tc>
      </w:tr>
      <w:tr w:rsidR="00617324" w:rsidRPr="00206D41" w:rsidTr="00BB7C56">
        <w:trPr>
          <w:cantSplit/>
          <w:trHeight w:val="360"/>
          <w:ins w:id="6225" w:author="Amarucci, Scott M" w:date="2016-02-17T15:29:00Z"/>
        </w:trPr>
        <w:tc>
          <w:tcPr>
            <w:tcW w:w="1728" w:type="dxa"/>
            <w:shd w:val="clear" w:color="auto" w:fill="auto"/>
          </w:tcPr>
          <w:p w:rsidR="00617324" w:rsidRPr="00206D41" w:rsidRDefault="00617324" w:rsidP="00E77D9C">
            <w:pPr>
              <w:rPr>
                <w:ins w:id="6226" w:author="Amarucci, Scott M" w:date="2016-02-17T15:29:00Z"/>
                <w:b/>
                <w:bCs/>
                <w:iCs/>
              </w:rPr>
              <w:pPrChange w:id="6227" w:author="Amarucci, Scott M" w:date="2016-02-17T19:42:00Z">
                <w:pPr>
                  <w:framePr w:hSpace="180" w:wrap="around" w:vAnchor="text" w:hAnchor="text" w:x="168" w:y="1"/>
                  <w:ind w:left="-60"/>
                  <w:suppressOverlap/>
                </w:pPr>
              </w:pPrChange>
            </w:pPr>
            <w:ins w:id="6228" w:author="Amarucci, Scott M" w:date="2016-02-17T15:29:00Z">
              <w:r>
                <w:rPr>
                  <w:b/>
                  <w:bCs/>
                  <w:iCs/>
                </w:rPr>
                <w:t>TESTING FREQUENCY</w:t>
              </w:r>
            </w:ins>
          </w:p>
        </w:tc>
        <w:tc>
          <w:tcPr>
            <w:tcW w:w="7848" w:type="dxa"/>
            <w:gridSpan w:val="4"/>
            <w:shd w:val="clear" w:color="auto" w:fill="auto"/>
          </w:tcPr>
          <w:p w:rsidR="00617324" w:rsidRDefault="00617324" w:rsidP="00617324">
            <w:pPr>
              <w:spacing w:after="0" w:line="240" w:lineRule="auto"/>
              <w:rPr>
                <w:ins w:id="6229" w:author="Amarucci, Scott M" w:date="2016-02-17T15:29:00Z"/>
                <w:bCs/>
                <w:iCs/>
              </w:rPr>
            </w:pPr>
            <w:ins w:id="6230" w:author="Amarucci, Scott M" w:date="2016-02-17T15:29:00Z">
              <w:r w:rsidRPr="00062285">
                <w:rPr>
                  <w:bCs/>
                  <w:iCs/>
                </w:rPr>
                <w:t>Quarterly with cumulative data at the end of the period</w:t>
              </w:r>
              <w:r>
                <w:rPr>
                  <w:bCs/>
                  <w:iCs/>
                </w:rPr>
                <w:t xml:space="preserve">. </w:t>
              </w:r>
            </w:ins>
          </w:p>
          <w:p w:rsidR="00617324" w:rsidRDefault="00617324" w:rsidP="00617324">
            <w:pPr>
              <w:spacing w:after="0" w:line="240" w:lineRule="auto"/>
              <w:jc w:val="center"/>
              <w:rPr>
                <w:ins w:id="6231" w:author="Amarucci, Scott M" w:date="2016-02-17T15:29:00Z"/>
                <w:bCs/>
                <w:iCs/>
              </w:rPr>
            </w:pPr>
          </w:p>
          <w:p w:rsidR="00617324" w:rsidRPr="00B10D1A" w:rsidRDefault="00617324" w:rsidP="00617324">
            <w:pPr>
              <w:spacing w:after="0" w:line="240" w:lineRule="auto"/>
              <w:rPr>
                <w:ins w:id="6232" w:author="Amarucci, Scott M" w:date="2016-02-17T15:29:00Z"/>
                <w:rFonts w:asciiTheme="minorHAnsi" w:eastAsiaTheme="minorHAnsi" w:hAnsiTheme="minorHAnsi" w:cstheme="minorBidi"/>
                <w:iCs/>
                <w:lang w:val="en-GB"/>
              </w:rPr>
            </w:pPr>
          </w:p>
        </w:tc>
      </w:tr>
      <w:tr w:rsidR="00617324" w:rsidRPr="00206D41" w:rsidTr="00BB7C56">
        <w:trPr>
          <w:trHeight w:val="525"/>
          <w:ins w:id="6233" w:author="Amarucci, Scott M" w:date="2016-02-17T15:29:00Z"/>
        </w:trPr>
        <w:tc>
          <w:tcPr>
            <w:tcW w:w="1728" w:type="dxa"/>
            <w:shd w:val="clear" w:color="auto" w:fill="auto"/>
          </w:tcPr>
          <w:p w:rsidR="00617324" w:rsidRPr="00206D41" w:rsidRDefault="00617324" w:rsidP="00617324">
            <w:pPr>
              <w:rPr>
                <w:ins w:id="6234" w:author="Amarucci, Scott M" w:date="2016-02-17T15:29:00Z"/>
                <w:b/>
                <w:bCs/>
                <w:iCs/>
              </w:rPr>
            </w:pPr>
            <w:ins w:id="6235" w:author="Amarucci, Scott M" w:date="2016-02-17T15:29:00Z">
              <w:r w:rsidRPr="00206D41">
                <w:rPr>
                  <w:b/>
                  <w:bCs/>
                  <w:iCs/>
                </w:rPr>
                <w:t>SOURCE OF INFORMATION</w:t>
              </w:r>
            </w:ins>
          </w:p>
        </w:tc>
        <w:tc>
          <w:tcPr>
            <w:tcW w:w="7848" w:type="dxa"/>
            <w:gridSpan w:val="4"/>
            <w:shd w:val="clear" w:color="auto" w:fill="auto"/>
          </w:tcPr>
          <w:p w:rsidR="00617324" w:rsidRPr="00206D41" w:rsidRDefault="00617324" w:rsidP="00617324">
            <w:pPr>
              <w:spacing w:after="0" w:line="240" w:lineRule="auto"/>
              <w:rPr>
                <w:ins w:id="6236" w:author="Amarucci, Scott M" w:date="2016-02-17T15:29:00Z"/>
                <w:bCs/>
                <w:iCs/>
              </w:rPr>
            </w:pPr>
          </w:p>
        </w:tc>
      </w:tr>
    </w:tbl>
    <w:p w:rsidR="00525A9F" w:rsidRDefault="00525A9F" w:rsidP="002450B1">
      <w:pPr>
        <w:tabs>
          <w:tab w:val="left" w:pos="4378"/>
        </w:tabs>
        <w:spacing w:after="0"/>
        <w:rPr>
          <w:rFonts w:asciiTheme="minorHAnsi" w:eastAsiaTheme="minorHAnsi" w:hAnsiTheme="minorHAnsi" w:cstheme="minorBidi"/>
          <w:iCs/>
          <w:sz w:val="24"/>
          <w:szCs w:val="24"/>
        </w:rPr>
      </w:pPr>
    </w:p>
    <w:p w:rsidR="002450B1" w:rsidRPr="00CF009C" w:rsidRDefault="002450B1" w:rsidP="00CF009C">
      <w:pPr>
        <w:pStyle w:val="SANUS2"/>
        <w:numPr>
          <w:ilvl w:val="1"/>
          <w:numId w:val="1"/>
        </w:numPr>
        <w:ind w:left="720" w:hanging="630"/>
        <w:rPr>
          <w:color w:val="000000" w:themeColor="text1"/>
        </w:rPr>
      </w:pPr>
      <w:bookmarkStart w:id="6237" w:name="_Toc441071988"/>
      <w:r w:rsidRPr="00EF017C">
        <w:rPr>
          <w:color w:val="000000" w:themeColor="text1"/>
        </w:rPr>
        <w:t xml:space="preserve">Frequency of </w:t>
      </w:r>
      <w:r w:rsidR="001A5A3C">
        <w:rPr>
          <w:color w:val="000000" w:themeColor="text1"/>
        </w:rPr>
        <w:t xml:space="preserve"> events &gt; $200K in losses</w:t>
      </w:r>
      <w:bookmarkEnd w:id="6237"/>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1245"/>
        <w:gridCol w:w="1245"/>
      </w:tblGrid>
      <w:tr w:rsidR="002450B1" w:rsidRPr="00206D41" w:rsidTr="00062285">
        <w:trPr>
          <w:trHeight w:val="390"/>
        </w:trPr>
        <w:tc>
          <w:tcPr>
            <w:tcW w:w="1728" w:type="dxa"/>
            <w:shd w:val="clear" w:color="auto" w:fill="auto"/>
          </w:tcPr>
          <w:p w:rsidR="002450B1" w:rsidRPr="00206D41" w:rsidRDefault="002450B1" w:rsidP="007F5098">
            <w:pPr>
              <w:rPr>
                <w:b/>
                <w:bCs/>
                <w:iCs/>
              </w:rPr>
            </w:pPr>
            <w:r w:rsidRPr="00206D41">
              <w:rPr>
                <w:b/>
                <w:bCs/>
                <w:iCs/>
              </w:rPr>
              <w:t>METRIC</w:t>
            </w:r>
          </w:p>
        </w:tc>
        <w:tc>
          <w:tcPr>
            <w:tcW w:w="7470" w:type="dxa"/>
            <w:gridSpan w:val="4"/>
            <w:shd w:val="clear" w:color="auto" w:fill="auto"/>
          </w:tcPr>
          <w:p w:rsidR="002450B1" w:rsidRPr="00F41CA8" w:rsidRDefault="00CF009C" w:rsidP="00F41CA8">
            <w:pPr>
              <w:tabs>
                <w:tab w:val="left" w:pos="4378"/>
              </w:tabs>
              <w:spacing w:after="0"/>
              <w:rPr>
                <w:rFonts w:asciiTheme="minorHAnsi" w:eastAsiaTheme="minorHAnsi" w:hAnsiTheme="minorHAnsi" w:cstheme="minorBidi"/>
                <w:iCs/>
              </w:rPr>
            </w:pPr>
            <w:r>
              <w:rPr>
                <w:rFonts w:asciiTheme="minorHAnsi" w:eastAsiaTheme="minorHAnsi" w:hAnsiTheme="minorHAnsi" w:cstheme="minorBidi"/>
                <w:iCs/>
              </w:rPr>
              <w:t xml:space="preserve">Number of operational risk events &gt; </w:t>
            </w:r>
            <w:r w:rsidR="001A5A3C">
              <w:rPr>
                <w:rFonts w:asciiTheme="minorHAnsi" w:eastAsiaTheme="minorHAnsi" w:hAnsiTheme="minorHAnsi" w:cstheme="minorBidi"/>
                <w:iCs/>
              </w:rPr>
              <w:t>$200K in losses</w:t>
            </w:r>
            <w:r w:rsidR="00F41CA8">
              <w:rPr>
                <w:rFonts w:asciiTheme="minorHAnsi" w:eastAsiaTheme="minorHAnsi" w:hAnsiTheme="minorHAnsi" w:cstheme="minorBidi"/>
                <w:iCs/>
              </w:rPr>
              <w:t>,</w:t>
            </w:r>
            <w:r>
              <w:rPr>
                <w:rFonts w:asciiTheme="minorHAnsi" w:eastAsiaTheme="minorHAnsi" w:hAnsiTheme="minorHAnsi" w:cstheme="minorBidi"/>
                <w:iCs/>
              </w:rPr>
              <w:t xml:space="preserve"> within a</w:t>
            </w:r>
            <w:r w:rsidR="00F41CA8">
              <w:rPr>
                <w:rFonts w:asciiTheme="minorHAnsi" w:eastAsiaTheme="minorHAnsi" w:hAnsiTheme="minorHAnsi" w:cstheme="minorBidi"/>
                <w:iCs/>
              </w:rPr>
              <w:t xml:space="preserve"> given</w:t>
            </w:r>
            <w:r>
              <w:rPr>
                <w:rFonts w:asciiTheme="minorHAnsi" w:eastAsiaTheme="minorHAnsi" w:hAnsiTheme="minorHAnsi" w:cstheme="minorBidi"/>
                <w:iCs/>
              </w:rPr>
              <w:t xml:space="preserve"> quarter</w:t>
            </w:r>
          </w:p>
        </w:tc>
      </w:tr>
      <w:tr w:rsidR="002450B1" w:rsidRPr="00206D41" w:rsidTr="00062285">
        <w:trPr>
          <w:trHeight w:val="690"/>
        </w:trPr>
        <w:tc>
          <w:tcPr>
            <w:tcW w:w="1728" w:type="dxa"/>
            <w:shd w:val="clear" w:color="auto" w:fill="auto"/>
          </w:tcPr>
          <w:p w:rsidR="002450B1" w:rsidRPr="00206D41" w:rsidRDefault="00D727AD" w:rsidP="007F5098">
            <w:pPr>
              <w:rPr>
                <w:b/>
                <w:bCs/>
                <w:iCs/>
              </w:rPr>
            </w:pPr>
            <w:r>
              <w:rPr>
                <w:b/>
                <w:bCs/>
                <w:iCs/>
              </w:rPr>
              <w:t>RISK TYPE</w:t>
            </w:r>
          </w:p>
        </w:tc>
        <w:tc>
          <w:tcPr>
            <w:tcW w:w="7470" w:type="dxa"/>
            <w:gridSpan w:val="4"/>
            <w:shd w:val="clear" w:color="auto" w:fill="auto"/>
          </w:tcPr>
          <w:p w:rsidR="002450B1" w:rsidRPr="00206D41" w:rsidRDefault="00CF009C" w:rsidP="007F5098">
            <w:pPr>
              <w:spacing w:after="0" w:line="240" w:lineRule="auto"/>
              <w:rPr>
                <w:bCs/>
                <w:iCs/>
              </w:rPr>
            </w:pPr>
            <w:r>
              <w:rPr>
                <w:bCs/>
                <w:iCs/>
              </w:rPr>
              <w:t>Operational Risk</w:t>
            </w:r>
          </w:p>
        </w:tc>
      </w:tr>
      <w:tr w:rsidR="0084494E" w:rsidRPr="00206D41" w:rsidTr="00062285">
        <w:trPr>
          <w:trHeight w:val="690"/>
          <w:ins w:id="6238" w:author="Amarucci, Scott M" w:date="2016-02-17T20:54:00Z"/>
        </w:trPr>
        <w:tc>
          <w:tcPr>
            <w:tcW w:w="1728" w:type="dxa"/>
            <w:shd w:val="clear" w:color="auto" w:fill="auto"/>
          </w:tcPr>
          <w:p w:rsidR="0084494E" w:rsidRDefault="0084494E" w:rsidP="007F5098">
            <w:pPr>
              <w:rPr>
                <w:ins w:id="6239" w:author="Amarucci, Scott M" w:date="2016-02-17T20:54:00Z"/>
                <w:b/>
                <w:bCs/>
                <w:iCs/>
              </w:rPr>
            </w:pPr>
            <w:ins w:id="6240" w:author="Amarucci, Scott M" w:date="2016-02-17T20:54:00Z">
              <w:r>
                <w:rPr>
                  <w:b/>
                  <w:bCs/>
                  <w:iCs/>
                </w:rPr>
                <w:t>RATIONALE</w:t>
              </w:r>
            </w:ins>
          </w:p>
        </w:tc>
        <w:tc>
          <w:tcPr>
            <w:tcW w:w="7470" w:type="dxa"/>
            <w:gridSpan w:val="4"/>
            <w:shd w:val="clear" w:color="auto" w:fill="auto"/>
          </w:tcPr>
          <w:p w:rsidR="0084494E" w:rsidRDefault="00B13255" w:rsidP="007F5098">
            <w:pPr>
              <w:spacing w:after="0" w:line="240" w:lineRule="auto"/>
              <w:rPr>
                <w:ins w:id="6241" w:author="Amarucci, Scott M" w:date="2016-02-17T20:54:00Z"/>
                <w:bCs/>
                <w:iCs/>
              </w:rPr>
            </w:pPr>
            <w:ins w:id="6242" w:author="Amarucci, Scott M" w:date="2016-02-19T12:21:00Z">
              <w:r>
                <w:rPr>
                  <w:bCs/>
                  <w:iCs/>
                </w:rPr>
                <w:t>M</w:t>
              </w:r>
              <w:r w:rsidRPr="00B13255">
                <w:rPr>
                  <w:bCs/>
                  <w:iCs/>
                </w:rPr>
                <w:t>ay be an indicator of a weakening control environment or increased risk profile</w:t>
              </w:r>
            </w:ins>
          </w:p>
        </w:tc>
      </w:tr>
      <w:tr w:rsidR="002734F4" w:rsidRPr="00206D41" w:rsidTr="00062285">
        <w:trPr>
          <w:trHeight w:val="270"/>
        </w:trPr>
        <w:tc>
          <w:tcPr>
            <w:tcW w:w="1728" w:type="dxa"/>
            <w:vMerge w:val="restart"/>
            <w:shd w:val="clear" w:color="auto" w:fill="auto"/>
          </w:tcPr>
          <w:p w:rsidR="002734F4" w:rsidRPr="00206D41" w:rsidRDefault="002734F4" w:rsidP="00D727AD">
            <w:pPr>
              <w:rPr>
                <w:b/>
                <w:bCs/>
                <w:iCs/>
              </w:rPr>
            </w:pPr>
            <w:r>
              <w:rPr>
                <w:b/>
                <w:bCs/>
                <w:iCs/>
              </w:rPr>
              <w:t>ENTITY</w:t>
            </w:r>
          </w:p>
        </w:tc>
        <w:tc>
          <w:tcPr>
            <w:tcW w:w="2490" w:type="dxa"/>
            <w:shd w:val="clear" w:color="auto" w:fill="auto"/>
          </w:tcPr>
          <w:p w:rsidR="002734F4" w:rsidRPr="00CF009C" w:rsidRDefault="002734F4" w:rsidP="00D727AD">
            <w:pPr>
              <w:spacing w:after="0" w:line="240" w:lineRule="auto"/>
              <w:rPr>
                <w:b/>
                <w:bCs/>
                <w:iCs/>
              </w:rPr>
            </w:pPr>
            <w:r w:rsidRPr="00CF009C">
              <w:rPr>
                <w:b/>
                <w:bCs/>
                <w:iCs/>
              </w:rPr>
              <w:t>SHUSA</w:t>
            </w:r>
          </w:p>
        </w:tc>
        <w:tc>
          <w:tcPr>
            <w:tcW w:w="2490" w:type="dxa"/>
            <w:shd w:val="clear" w:color="auto" w:fill="auto"/>
          </w:tcPr>
          <w:p w:rsidR="002734F4" w:rsidRPr="00CF009C" w:rsidRDefault="002734F4" w:rsidP="00D727AD">
            <w:pPr>
              <w:spacing w:after="0" w:line="240" w:lineRule="auto"/>
              <w:rPr>
                <w:b/>
                <w:bCs/>
                <w:iCs/>
              </w:rPr>
            </w:pPr>
            <w:r w:rsidRPr="00CF009C">
              <w:rPr>
                <w:b/>
                <w:bCs/>
                <w:iCs/>
              </w:rPr>
              <w:t>SBNA</w:t>
            </w:r>
          </w:p>
        </w:tc>
        <w:tc>
          <w:tcPr>
            <w:tcW w:w="2490" w:type="dxa"/>
            <w:gridSpan w:val="2"/>
            <w:shd w:val="clear" w:color="auto" w:fill="auto"/>
          </w:tcPr>
          <w:p w:rsidR="002734F4" w:rsidRPr="00CF009C" w:rsidRDefault="002734F4" w:rsidP="007603E9">
            <w:pPr>
              <w:spacing w:after="0" w:line="240" w:lineRule="auto"/>
              <w:rPr>
                <w:b/>
                <w:bCs/>
                <w:iCs/>
              </w:rPr>
            </w:pPr>
            <w:r w:rsidRPr="00CF009C">
              <w:rPr>
                <w:b/>
                <w:bCs/>
                <w:iCs/>
              </w:rPr>
              <w:t>SC</w:t>
            </w:r>
          </w:p>
        </w:tc>
      </w:tr>
      <w:tr w:rsidR="002734F4" w:rsidRPr="00206D41" w:rsidTr="00062285">
        <w:trPr>
          <w:cantSplit/>
          <w:trHeight w:val="270"/>
        </w:trPr>
        <w:tc>
          <w:tcPr>
            <w:tcW w:w="1728" w:type="dxa"/>
            <w:vMerge/>
            <w:shd w:val="clear" w:color="auto" w:fill="auto"/>
          </w:tcPr>
          <w:p w:rsidR="002734F4" w:rsidRDefault="002734F4" w:rsidP="00D727AD">
            <w:pPr>
              <w:rPr>
                <w:b/>
                <w:bCs/>
                <w:iCs/>
              </w:rPr>
            </w:pPr>
          </w:p>
        </w:tc>
        <w:tc>
          <w:tcPr>
            <w:tcW w:w="2490" w:type="dxa"/>
            <w:shd w:val="clear" w:color="auto" w:fill="auto"/>
          </w:tcPr>
          <w:p w:rsidR="002734F4" w:rsidRPr="00206D41" w:rsidRDefault="002734F4" w:rsidP="00D727AD">
            <w:pPr>
              <w:spacing w:after="0" w:line="240" w:lineRule="auto"/>
              <w:rPr>
                <w:bCs/>
                <w:iCs/>
              </w:rPr>
            </w:pPr>
            <w:r>
              <w:rPr>
                <w:bCs/>
                <w:iCs/>
              </w:rPr>
              <w:t>Yes</w:t>
            </w:r>
          </w:p>
        </w:tc>
        <w:tc>
          <w:tcPr>
            <w:tcW w:w="2490" w:type="dxa"/>
            <w:shd w:val="clear" w:color="auto" w:fill="auto"/>
          </w:tcPr>
          <w:p w:rsidR="002734F4" w:rsidRPr="00206D41" w:rsidRDefault="002734F4" w:rsidP="00D727AD">
            <w:pPr>
              <w:spacing w:after="0" w:line="240" w:lineRule="auto"/>
              <w:rPr>
                <w:bCs/>
                <w:iCs/>
              </w:rPr>
            </w:pPr>
            <w:r>
              <w:rPr>
                <w:bCs/>
                <w:iCs/>
              </w:rPr>
              <w:t>Yes</w:t>
            </w:r>
          </w:p>
        </w:tc>
        <w:tc>
          <w:tcPr>
            <w:tcW w:w="2490" w:type="dxa"/>
            <w:gridSpan w:val="2"/>
            <w:shd w:val="clear" w:color="auto" w:fill="auto"/>
          </w:tcPr>
          <w:p w:rsidR="002734F4" w:rsidRPr="00206D41" w:rsidRDefault="002734F4" w:rsidP="00D727AD">
            <w:pPr>
              <w:spacing w:after="0" w:line="240" w:lineRule="auto"/>
              <w:rPr>
                <w:bCs/>
                <w:iCs/>
              </w:rPr>
            </w:pPr>
            <w:r>
              <w:rPr>
                <w:bCs/>
                <w:iCs/>
              </w:rPr>
              <w:t>Yes</w:t>
            </w:r>
          </w:p>
        </w:tc>
      </w:tr>
      <w:tr w:rsidR="002734F4" w:rsidRPr="00206D41" w:rsidTr="002734F4">
        <w:trPr>
          <w:cantSplit/>
          <w:trHeight w:val="270"/>
          <w:ins w:id="6243" w:author="Amarucci, Scott M" w:date="2016-02-17T21:10:00Z"/>
        </w:trPr>
        <w:tc>
          <w:tcPr>
            <w:tcW w:w="1728" w:type="dxa"/>
            <w:vMerge/>
            <w:shd w:val="clear" w:color="auto" w:fill="auto"/>
          </w:tcPr>
          <w:p w:rsidR="002734F4" w:rsidRDefault="002734F4" w:rsidP="002734F4">
            <w:pPr>
              <w:rPr>
                <w:ins w:id="6244" w:author="Amarucci, Scott M" w:date="2016-02-17T21:10:00Z"/>
                <w:b/>
                <w:bCs/>
                <w:iCs/>
              </w:rPr>
            </w:pPr>
          </w:p>
        </w:tc>
        <w:tc>
          <w:tcPr>
            <w:tcW w:w="2490" w:type="dxa"/>
            <w:shd w:val="clear" w:color="auto" w:fill="auto"/>
          </w:tcPr>
          <w:p w:rsidR="002734F4" w:rsidRDefault="002734F4" w:rsidP="002734F4">
            <w:pPr>
              <w:spacing w:after="0" w:line="240" w:lineRule="auto"/>
              <w:rPr>
                <w:ins w:id="6245" w:author="Amarucci, Scott M" w:date="2016-02-17T21:10:00Z"/>
                <w:bCs/>
                <w:iCs/>
              </w:rPr>
            </w:pPr>
            <w:ins w:id="6246" w:author="Amarucci, Scott M" w:date="2016-02-17T21:11:00Z">
              <w:r w:rsidRPr="00426737">
                <w:rPr>
                  <w:b/>
                  <w:bCs/>
                  <w:iCs/>
                </w:rPr>
                <w:t>SIS</w:t>
              </w:r>
            </w:ins>
          </w:p>
        </w:tc>
        <w:tc>
          <w:tcPr>
            <w:tcW w:w="2490" w:type="dxa"/>
            <w:shd w:val="clear" w:color="auto" w:fill="auto"/>
          </w:tcPr>
          <w:p w:rsidR="002734F4" w:rsidRDefault="002734F4" w:rsidP="002734F4">
            <w:pPr>
              <w:spacing w:after="0" w:line="240" w:lineRule="auto"/>
              <w:rPr>
                <w:ins w:id="6247" w:author="Amarucci, Scott M" w:date="2016-02-17T21:10:00Z"/>
                <w:bCs/>
                <w:iCs/>
              </w:rPr>
            </w:pPr>
            <w:ins w:id="6248" w:author="Amarucci, Scott M" w:date="2016-02-17T21:11:00Z">
              <w:r>
                <w:rPr>
                  <w:b/>
                  <w:bCs/>
                  <w:iCs/>
                </w:rPr>
                <w:t>BSI Miami</w:t>
              </w:r>
              <w:r w:rsidRPr="00426737">
                <w:rPr>
                  <w:b/>
                  <w:bCs/>
                  <w:iCs/>
                </w:rPr>
                <w:t xml:space="preserve"> </w:t>
              </w:r>
            </w:ins>
          </w:p>
        </w:tc>
        <w:tc>
          <w:tcPr>
            <w:tcW w:w="1245" w:type="dxa"/>
            <w:shd w:val="clear" w:color="auto" w:fill="auto"/>
          </w:tcPr>
          <w:p w:rsidR="002734F4" w:rsidRDefault="002734F4" w:rsidP="002734F4">
            <w:pPr>
              <w:spacing w:after="0" w:line="240" w:lineRule="auto"/>
              <w:rPr>
                <w:ins w:id="6249" w:author="Amarucci, Scott M" w:date="2016-02-17T21:10:00Z"/>
                <w:bCs/>
                <w:iCs/>
              </w:rPr>
            </w:pPr>
            <w:ins w:id="6250" w:author="Amarucci, Scott M" w:date="2016-02-17T21:11:00Z">
              <w:r>
                <w:rPr>
                  <w:b/>
                  <w:bCs/>
                  <w:iCs/>
                </w:rPr>
                <w:t>BSPR</w:t>
              </w:r>
            </w:ins>
          </w:p>
        </w:tc>
        <w:tc>
          <w:tcPr>
            <w:tcW w:w="1245" w:type="dxa"/>
            <w:shd w:val="clear" w:color="auto" w:fill="auto"/>
          </w:tcPr>
          <w:p w:rsidR="002734F4" w:rsidRDefault="002734F4" w:rsidP="002734F4">
            <w:pPr>
              <w:spacing w:after="0" w:line="240" w:lineRule="auto"/>
              <w:rPr>
                <w:ins w:id="6251" w:author="Amarucci, Scott M" w:date="2016-02-17T21:10:00Z"/>
                <w:bCs/>
                <w:iCs/>
              </w:rPr>
            </w:pPr>
            <w:ins w:id="6252" w:author="Amarucci, Scott M" w:date="2016-02-17T21:11:00Z">
              <w:r w:rsidRPr="00426737">
                <w:rPr>
                  <w:b/>
                  <w:bCs/>
                  <w:iCs/>
                </w:rPr>
                <w:t>SSLLC</w:t>
              </w:r>
            </w:ins>
          </w:p>
        </w:tc>
      </w:tr>
      <w:tr w:rsidR="002734F4" w:rsidRPr="00206D41" w:rsidTr="002734F4">
        <w:trPr>
          <w:cantSplit/>
          <w:trHeight w:val="270"/>
          <w:ins w:id="6253" w:author="Amarucci, Scott M" w:date="2016-02-17T21:10:00Z"/>
        </w:trPr>
        <w:tc>
          <w:tcPr>
            <w:tcW w:w="1728" w:type="dxa"/>
            <w:vMerge/>
            <w:shd w:val="clear" w:color="auto" w:fill="auto"/>
          </w:tcPr>
          <w:p w:rsidR="002734F4" w:rsidRDefault="002734F4" w:rsidP="002734F4">
            <w:pPr>
              <w:rPr>
                <w:ins w:id="6254" w:author="Amarucci, Scott M" w:date="2016-02-17T21:10:00Z"/>
                <w:b/>
                <w:bCs/>
                <w:iCs/>
              </w:rPr>
            </w:pPr>
          </w:p>
        </w:tc>
        <w:tc>
          <w:tcPr>
            <w:tcW w:w="2490" w:type="dxa"/>
            <w:shd w:val="clear" w:color="auto" w:fill="auto"/>
          </w:tcPr>
          <w:p w:rsidR="002734F4" w:rsidRDefault="002734F4" w:rsidP="002734F4">
            <w:pPr>
              <w:spacing w:after="0" w:line="240" w:lineRule="auto"/>
              <w:rPr>
                <w:ins w:id="6255" w:author="Amarucci, Scott M" w:date="2016-02-17T21:10:00Z"/>
                <w:bCs/>
                <w:iCs/>
              </w:rPr>
            </w:pPr>
            <w:ins w:id="6256" w:author="Amarucci, Scott M" w:date="2016-02-17T21:11:00Z">
              <w:r>
                <w:rPr>
                  <w:bCs/>
                  <w:iCs/>
                </w:rPr>
                <w:t>Yes</w:t>
              </w:r>
            </w:ins>
          </w:p>
        </w:tc>
        <w:tc>
          <w:tcPr>
            <w:tcW w:w="2490" w:type="dxa"/>
            <w:shd w:val="clear" w:color="auto" w:fill="auto"/>
          </w:tcPr>
          <w:p w:rsidR="002734F4" w:rsidRDefault="002734F4" w:rsidP="002734F4">
            <w:pPr>
              <w:spacing w:after="0" w:line="240" w:lineRule="auto"/>
              <w:rPr>
                <w:ins w:id="6257" w:author="Amarucci, Scott M" w:date="2016-02-17T21:10:00Z"/>
                <w:bCs/>
                <w:iCs/>
              </w:rPr>
            </w:pPr>
            <w:ins w:id="6258" w:author="Amarucci, Scott M" w:date="2016-02-17T21:12:00Z">
              <w:r>
                <w:rPr>
                  <w:bCs/>
                  <w:iCs/>
                </w:rPr>
                <w:t>No</w:t>
              </w:r>
            </w:ins>
          </w:p>
        </w:tc>
        <w:tc>
          <w:tcPr>
            <w:tcW w:w="1245" w:type="dxa"/>
            <w:shd w:val="clear" w:color="auto" w:fill="auto"/>
          </w:tcPr>
          <w:p w:rsidR="002734F4" w:rsidRDefault="002734F4" w:rsidP="002734F4">
            <w:pPr>
              <w:spacing w:after="0" w:line="240" w:lineRule="auto"/>
              <w:rPr>
                <w:ins w:id="6259" w:author="Amarucci, Scott M" w:date="2016-02-17T21:10:00Z"/>
                <w:bCs/>
                <w:iCs/>
              </w:rPr>
            </w:pPr>
            <w:ins w:id="6260" w:author="Amarucci, Scott M" w:date="2016-02-17T21:11:00Z">
              <w:r>
                <w:rPr>
                  <w:bCs/>
                  <w:iCs/>
                </w:rPr>
                <w:t>Yes</w:t>
              </w:r>
            </w:ins>
          </w:p>
        </w:tc>
        <w:tc>
          <w:tcPr>
            <w:tcW w:w="1245" w:type="dxa"/>
            <w:shd w:val="clear" w:color="auto" w:fill="auto"/>
          </w:tcPr>
          <w:p w:rsidR="002734F4" w:rsidRDefault="002734F4" w:rsidP="002734F4">
            <w:pPr>
              <w:spacing w:after="0" w:line="240" w:lineRule="auto"/>
              <w:rPr>
                <w:ins w:id="6261" w:author="Amarucci, Scott M" w:date="2016-02-17T21:10:00Z"/>
                <w:bCs/>
                <w:iCs/>
              </w:rPr>
            </w:pPr>
            <w:ins w:id="6262" w:author="Amarucci, Scott M" w:date="2016-02-17T21:11:00Z">
              <w:r>
                <w:rPr>
                  <w:bCs/>
                  <w:iCs/>
                </w:rPr>
                <w:t>Yes</w:t>
              </w:r>
            </w:ins>
          </w:p>
        </w:tc>
      </w:tr>
      <w:tr w:rsidR="002734F4" w:rsidRPr="00206D41" w:rsidTr="00062285">
        <w:trPr>
          <w:trHeight w:val="270"/>
        </w:trPr>
        <w:tc>
          <w:tcPr>
            <w:tcW w:w="1728" w:type="dxa"/>
            <w:vMerge w:val="restart"/>
            <w:shd w:val="clear" w:color="auto" w:fill="auto"/>
          </w:tcPr>
          <w:p w:rsidR="002734F4" w:rsidRPr="00206D41" w:rsidRDefault="002734F4" w:rsidP="002734F4">
            <w:pPr>
              <w:rPr>
                <w:b/>
                <w:bCs/>
                <w:iCs/>
              </w:rPr>
            </w:pPr>
            <w:r>
              <w:rPr>
                <w:b/>
                <w:bCs/>
                <w:iCs/>
              </w:rPr>
              <w:t>METRIC OWNER</w:t>
            </w:r>
          </w:p>
        </w:tc>
        <w:tc>
          <w:tcPr>
            <w:tcW w:w="2490" w:type="dxa"/>
            <w:shd w:val="clear" w:color="auto" w:fill="auto"/>
          </w:tcPr>
          <w:p w:rsidR="002734F4" w:rsidRPr="00CF009C" w:rsidRDefault="002734F4" w:rsidP="002734F4">
            <w:pPr>
              <w:spacing w:after="0" w:line="240" w:lineRule="auto"/>
              <w:rPr>
                <w:b/>
                <w:bCs/>
                <w:iCs/>
              </w:rPr>
            </w:pPr>
            <w:r w:rsidRPr="00CF009C">
              <w:rPr>
                <w:b/>
                <w:bCs/>
                <w:iCs/>
              </w:rPr>
              <w:t>SHUSA</w:t>
            </w:r>
          </w:p>
        </w:tc>
        <w:tc>
          <w:tcPr>
            <w:tcW w:w="2490" w:type="dxa"/>
            <w:shd w:val="clear" w:color="auto" w:fill="auto"/>
          </w:tcPr>
          <w:p w:rsidR="002734F4" w:rsidRPr="00CF009C" w:rsidRDefault="002734F4" w:rsidP="002734F4">
            <w:pPr>
              <w:spacing w:after="0" w:line="240" w:lineRule="auto"/>
              <w:rPr>
                <w:b/>
                <w:bCs/>
                <w:iCs/>
              </w:rPr>
            </w:pPr>
            <w:r w:rsidRPr="00CF009C">
              <w:rPr>
                <w:b/>
                <w:bCs/>
                <w:iCs/>
              </w:rPr>
              <w:t>SBNA</w:t>
            </w:r>
          </w:p>
        </w:tc>
        <w:tc>
          <w:tcPr>
            <w:tcW w:w="2490" w:type="dxa"/>
            <w:gridSpan w:val="2"/>
            <w:shd w:val="clear" w:color="auto" w:fill="auto"/>
          </w:tcPr>
          <w:p w:rsidR="002734F4" w:rsidRPr="00CF009C" w:rsidRDefault="002734F4" w:rsidP="002734F4">
            <w:pPr>
              <w:spacing w:after="0" w:line="240" w:lineRule="auto"/>
              <w:rPr>
                <w:b/>
                <w:bCs/>
                <w:iCs/>
              </w:rPr>
            </w:pPr>
            <w:r w:rsidRPr="00CF009C">
              <w:rPr>
                <w:b/>
                <w:bCs/>
                <w:iCs/>
              </w:rPr>
              <w:t>SC</w:t>
            </w:r>
          </w:p>
        </w:tc>
      </w:tr>
      <w:tr w:rsidR="002734F4" w:rsidRPr="00206D41" w:rsidTr="00062285">
        <w:trPr>
          <w:trHeight w:val="252"/>
        </w:trPr>
        <w:tc>
          <w:tcPr>
            <w:tcW w:w="1728" w:type="dxa"/>
            <w:vMerge/>
            <w:shd w:val="clear" w:color="auto" w:fill="auto"/>
          </w:tcPr>
          <w:p w:rsidR="002734F4" w:rsidRPr="00206D41" w:rsidRDefault="002734F4" w:rsidP="002734F4">
            <w:pPr>
              <w:rPr>
                <w:b/>
                <w:bCs/>
                <w:iCs/>
              </w:rPr>
            </w:pPr>
          </w:p>
        </w:tc>
        <w:tc>
          <w:tcPr>
            <w:tcW w:w="2490" w:type="dxa"/>
            <w:shd w:val="clear" w:color="auto" w:fill="auto"/>
          </w:tcPr>
          <w:p w:rsidR="002734F4" w:rsidRPr="00206D41" w:rsidRDefault="002734F4" w:rsidP="002734F4">
            <w:pPr>
              <w:spacing w:after="0" w:line="240" w:lineRule="auto"/>
              <w:rPr>
                <w:bCs/>
                <w:iCs/>
              </w:rPr>
            </w:pPr>
            <w:r>
              <w:rPr>
                <w:bCs/>
                <w:iCs/>
              </w:rPr>
              <w:t>SHUSA Director of Operational Risk</w:t>
            </w:r>
          </w:p>
        </w:tc>
        <w:tc>
          <w:tcPr>
            <w:tcW w:w="2490" w:type="dxa"/>
            <w:shd w:val="clear" w:color="auto" w:fill="auto"/>
          </w:tcPr>
          <w:p w:rsidR="002734F4" w:rsidRPr="00206D41" w:rsidRDefault="002734F4" w:rsidP="002734F4">
            <w:pPr>
              <w:spacing w:after="0" w:line="240" w:lineRule="auto"/>
              <w:rPr>
                <w:bCs/>
                <w:iCs/>
              </w:rPr>
            </w:pPr>
            <w:r>
              <w:rPr>
                <w:bCs/>
                <w:iCs/>
              </w:rPr>
              <w:t xml:space="preserve">SBNA </w:t>
            </w:r>
            <w:del w:id="6263" w:author="Amarucci, Scott M" w:date="2016-02-17T21:12:00Z">
              <w:r w:rsidDel="002734F4">
                <w:rPr>
                  <w:bCs/>
                  <w:iCs/>
                </w:rPr>
                <w:delText xml:space="preserve">Director </w:delText>
              </w:r>
            </w:del>
            <w:ins w:id="6264" w:author="Amarucci, Scott M" w:date="2016-02-17T21:12:00Z">
              <w:r>
                <w:rPr>
                  <w:bCs/>
                  <w:iCs/>
                </w:rPr>
                <w:t xml:space="preserve">Dir. </w:t>
              </w:r>
            </w:ins>
            <w:r>
              <w:rPr>
                <w:bCs/>
                <w:iCs/>
              </w:rPr>
              <w:t>of Operational Risk</w:t>
            </w:r>
          </w:p>
        </w:tc>
        <w:tc>
          <w:tcPr>
            <w:tcW w:w="2490" w:type="dxa"/>
            <w:gridSpan w:val="2"/>
            <w:shd w:val="clear" w:color="auto" w:fill="auto"/>
          </w:tcPr>
          <w:p w:rsidR="002734F4" w:rsidRPr="00206D41" w:rsidRDefault="002734F4" w:rsidP="002734F4">
            <w:pPr>
              <w:spacing w:after="0" w:line="240" w:lineRule="auto"/>
              <w:rPr>
                <w:bCs/>
                <w:iCs/>
              </w:rPr>
            </w:pPr>
            <w:r>
              <w:rPr>
                <w:bCs/>
                <w:iCs/>
              </w:rPr>
              <w:t xml:space="preserve">SC </w:t>
            </w:r>
            <w:del w:id="6265" w:author="Amarucci, Scott M" w:date="2016-02-17T21:12:00Z">
              <w:r w:rsidDel="002734F4">
                <w:rPr>
                  <w:bCs/>
                  <w:iCs/>
                </w:rPr>
                <w:delText xml:space="preserve">Director </w:delText>
              </w:r>
            </w:del>
            <w:ins w:id="6266" w:author="Amarucci, Scott M" w:date="2016-02-17T21:12:00Z">
              <w:r>
                <w:rPr>
                  <w:bCs/>
                  <w:iCs/>
                </w:rPr>
                <w:t xml:space="preserve">Dir. </w:t>
              </w:r>
            </w:ins>
            <w:r>
              <w:rPr>
                <w:bCs/>
                <w:iCs/>
              </w:rPr>
              <w:t>of Operational Risk</w:t>
            </w:r>
          </w:p>
        </w:tc>
      </w:tr>
      <w:tr w:rsidR="002734F4" w:rsidRPr="00206D41" w:rsidTr="00062285">
        <w:trPr>
          <w:trHeight w:val="252"/>
          <w:ins w:id="6267" w:author="Amarucci, Scott M" w:date="2016-02-17T21:11:00Z"/>
        </w:trPr>
        <w:tc>
          <w:tcPr>
            <w:tcW w:w="1728" w:type="dxa"/>
            <w:vMerge/>
            <w:shd w:val="clear" w:color="auto" w:fill="auto"/>
          </w:tcPr>
          <w:p w:rsidR="002734F4" w:rsidRPr="00206D41" w:rsidRDefault="002734F4" w:rsidP="002734F4">
            <w:pPr>
              <w:rPr>
                <w:ins w:id="6268" w:author="Amarucci, Scott M" w:date="2016-02-17T21:11:00Z"/>
                <w:b/>
                <w:bCs/>
                <w:iCs/>
              </w:rPr>
            </w:pPr>
          </w:p>
        </w:tc>
        <w:tc>
          <w:tcPr>
            <w:tcW w:w="2490" w:type="dxa"/>
            <w:shd w:val="clear" w:color="auto" w:fill="auto"/>
          </w:tcPr>
          <w:p w:rsidR="002734F4" w:rsidRDefault="002734F4" w:rsidP="002734F4">
            <w:pPr>
              <w:spacing w:after="0" w:line="240" w:lineRule="auto"/>
              <w:rPr>
                <w:ins w:id="6269" w:author="Amarucci, Scott M" w:date="2016-02-17T21:11:00Z"/>
                <w:bCs/>
                <w:iCs/>
              </w:rPr>
            </w:pPr>
            <w:ins w:id="6270" w:author="Amarucci, Scott M" w:date="2016-02-17T21:12:00Z">
              <w:r w:rsidRPr="00426737">
                <w:rPr>
                  <w:b/>
                  <w:bCs/>
                  <w:iCs/>
                </w:rPr>
                <w:t>SIS</w:t>
              </w:r>
            </w:ins>
          </w:p>
        </w:tc>
        <w:tc>
          <w:tcPr>
            <w:tcW w:w="2490" w:type="dxa"/>
            <w:shd w:val="clear" w:color="auto" w:fill="auto"/>
          </w:tcPr>
          <w:p w:rsidR="002734F4" w:rsidRDefault="002734F4" w:rsidP="002734F4">
            <w:pPr>
              <w:spacing w:after="0" w:line="240" w:lineRule="auto"/>
              <w:rPr>
                <w:ins w:id="6271" w:author="Amarucci, Scott M" w:date="2016-02-17T21:11:00Z"/>
                <w:bCs/>
                <w:iCs/>
              </w:rPr>
            </w:pPr>
            <w:ins w:id="6272" w:author="Amarucci, Scott M" w:date="2016-02-17T21:12:00Z">
              <w:r>
                <w:rPr>
                  <w:b/>
                  <w:bCs/>
                  <w:iCs/>
                </w:rPr>
                <w:t>BSI Miami</w:t>
              </w:r>
              <w:r w:rsidRPr="00426737">
                <w:rPr>
                  <w:b/>
                  <w:bCs/>
                  <w:iCs/>
                </w:rPr>
                <w:t xml:space="preserve"> </w:t>
              </w:r>
            </w:ins>
          </w:p>
        </w:tc>
        <w:tc>
          <w:tcPr>
            <w:tcW w:w="2490" w:type="dxa"/>
            <w:gridSpan w:val="2"/>
            <w:shd w:val="clear" w:color="auto" w:fill="auto"/>
          </w:tcPr>
          <w:p w:rsidR="002734F4" w:rsidRDefault="002734F4" w:rsidP="002734F4">
            <w:pPr>
              <w:spacing w:after="0" w:line="240" w:lineRule="auto"/>
              <w:rPr>
                <w:ins w:id="6273" w:author="Amarucci, Scott M" w:date="2016-02-17T21:11:00Z"/>
                <w:bCs/>
                <w:iCs/>
              </w:rPr>
            </w:pPr>
            <w:ins w:id="6274" w:author="Amarucci, Scott M" w:date="2016-02-17T21:12:00Z">
              <w:r>
                <w:rPr>
                  <w:b/>
                  <w:bCs/>
                  <w:iCs/>
                </w:rPr>
                <w:t>BSPR</w:t>
              </w:r>
            </w:ins>
          </w:p>
        </w:tc>
      </w:tr>
      <w:tr w:rsidR="002734F4" w:rsidRPr="00206D41" w:rsidTr="00062285">
        <w:trPr>
          <w:trHeight w:val="252"/>
          <w:ins w:id="6275" w:author="Amarucci, Scott M" w:date="2016-02-17T21:11:00Z"/>
        </w:trPr>
        <w:tc>
          <w:tcPr>
            <w:tcW w:w="1728" w:type="dxa"/>
            <w:vMerge/>
            <w:shd w:val="clear" w:color="auto" w:fill="auto"/>
          </w:tcPr>
          <w:p w:rsidR="002734F4" w:rsidRPr="00206D41" w:rsidRDefault="002734F4" w:rsidP="002734F4">
            <w:pPr>
              <w:rPr>
                <w:ins w:id="6276" w:author="Amarucci, Scott M" w:date="2016-02-17T21:11:00Z"/>
                <w:b/>
                <w:bCs/>
                <w:iCs/>
              </w:rPr>
            </w:pPr>
          </w:p>
        </w:tc>
        <w:tc>
          <w:tcPr>
            <w:tcW w:w="2490" w:type="dxa"/>
            <w:shd w:val="clear" w:color="auto" w:fill="auto"/>
          </w:tcPr>
          <w:p w:rsidR="002734F4" w:rsidRDefault="002734F4" w:rsidP="002734F4">
            <w:pPr>
              <w:spacing w:after="0" w:line="240" w:lineRule="auto"/>
              <w:rPr>
                <w:ins w:id="6277" w:author="Amarucci, Scott M" w:date="2016-02-17T21:11:00Z"/>
                <w:bCs/>
                <w:iCs/>
              </w:rPr>
            </w:pPr>
            <w:ins w:id="6278" w:author="Amarucci, Scott M" w:date="2016-02-17T21:13:00Z">
              <w:r>
                <w:rPr>
                  <w:bCs/>
                  <w:iCs/>
                </w:rPr>
                <w:t>SIS Dir. of Operational Risk</w:t>
              </w:r>
            </w:ins>
          </w:p>
        </w:tc>
        <w:tc>
          <w:tcPr>
            <w:tcW w:w="2490" w:type="dxa"/>
            <w:shd w:val="clear" w:color="auto" w:fill="auto"/>
          </w:tcPr>
          <w:p w:rsidR="002734F4" w:rsidRDefault="002734F4" w:rsidP="002734F4">
            <w:pPr>
              <w:spacing w:after="0" w:line="240" w:lineRule="auto"/>
              <w:rPr>
                <w:ins w:id="6279" w:author="Amarucci, Scott M" w:date="2016-02-17T21:11:00Z"/>
                <w:bCs/>
                <w:iCs/>
              </w:rPr>
            </w:pPr>
            <w:ins w:id="6280" w:author="Amarucci, Scott M" w:date="2016-02-17T21:13:00Z">
              <w:r>
                <w:rPr>
                  <w:bCs/>
                  <w:iCs/>
                </w:rPr>
                <w:t>N/A</w:t>
              </w:r>
            </w:ins>
          </w:p>
        </w:tc>
        <w:tc>
          <w:tcPr>
            <w:tcW w:w="2490" w:type="dxa"/>
            <w:gridSpan w:val="2"/>
            <w:shd w:val="clear" w:color="auto" w:fill="auto"/>
          </w:tcPr>
          <w:p w:rsidR="002734F4" w:rsidRDefault="002734F4" w:rsidP="002734F4">
            <w:pPr>
              <w:spacing w:after="0" w:line="240" w:lineRule="auto"/>
              <w:rPr>
                <w:ins w:id="6281" w:author="Amarucci, Scott M" w:date="2016-02-17T21:11:00Z"/>
                <w:bCs/>
                <w:iCs/>
              </w:rPr>
            </w:pPr>
            <w:ins w:id="6282" w:author="Amarucci, Scott M" w:date="2016-02-17T21:13:00Z">
              <w:r>
                <w:rPr>
                  <w:bCs/>
                  <w:iCs/>
                </w:rPr>
                <w:t>BSPR Dir. of Operational Risk</w:t>
              </w:r>
            </w:ins>
          </w:p>
        </w:tc>
      </w:tr>
      <w:tr w:rsidR="002734F4" w:rsidRPr="00206D41" w:rsidTr="002734F4">
        <w:trPr>
          <w:trHeight w:val="252"/>
          <w:ins w:id="6283" w:author="Amarucci, Scott M" w:date="2016-02-17T21:11:00Z"/>
        </w:trPr>
        <w:tc>
          <w:tcPr>
            <w:tcW w:w="1728" w:type="dxa"/>
            <w:vMerge/>
            <w:shd w:val="clear" w:color="auto" w:fill="auto"/>
          </w:tcPr>
          <w:p w:rsidR="002734F4" w:rsidRPr="00206D41" w:rsidRDefault="002734F4" w:rsidP="002734F4">
            <w:pPr>
              <w:rPr>
                <w:ins w:id="6284" w:author="Amarucci, Scott M" w:date="2016-02-17T21:11:00Z"/>
                <w:b/>
                <w:bCs/>
                <w:iCs/>
              </w:rPr>
            </w:pPr>
          </w:p>
        </w:tc>
        <w:tc>
          <w:tcPr>
            <w:tcW w:w="2490" w:type="dxa"/>
            <w:shd w:val="clear" w:color="auto" w:fill="auto"/>
          </w:tcPr>
          <w:p w:rsidR="002734F4" w:rsidRDefault="002734F4" w:rsidP="002734F4">
            <w:pPr>
              <w:spacing w:after="0" w:line="240" w:lineRule="auto"/>
              <w:rPr>
                <w:ins w:id="6285" w:author="Amarucci, Scott M" w:date="2016-02-17T21:11:00Z"/>
                <w:bCs/>
                <w:iCs/>
              </w:rPr>
            </w:pPr>
            <w:ins w:id="6286" w:author="Amarucci, Scott M" w:date="2016-02-17T21:12:00Z">
              <w:r w:rsidRPr="00426737">
                <w:rPr>
                  <w:b/>
                  <w:bCs/>
                  <w:iCs/>
                </w:rPr>
                <w:t>SSLLC</w:t>
              </w:r>
            </w:ins>
          </w:p>
        </w:tc>
        <w:tc>
          <w:tcPr>
            <w:tcW w:w="4980" w:type="dxa"/>
            <w:gridSpan w:val="3"/>
            <w:vMerge w:val="restart"/>
            <w:shd w:val="clear" w:color="auto" w:fill="auto"/>
          </w:tcPr>
          <w:p w:rsidR="002734F4" w:rsidRDefault="002734F4" w:rsidP="002734F4">
            <w:pPr>
              <w:spacing w:after="0" w:line="240" w:lineRule="auto"/>
              <w:rPr>
                <w:ins w:id="6287" w:author="Amarucci, Scott M" w:date="2016-02-17T21:11:00Z"/>
                <w:bCs/>
                <w:iCs/>
              </w:rPr>
            </w:pPr>
          </w:p>
        </w:tc>
      </w:tr>
      <w:tr w:rsidR="002734F4" w:rsidRPr="00206D41" w:rsidTr="002734F4">
        <w:trPr>
          <w:trHeight w:val="252"/>
          <w:ins w:id="6288" w:author="Amarucci, Scott M" w:date="2016-02-17T21:11:00Z"/>
        </w:trPr>
        <w:tc>
          <w:tcPr>
            <w:tcW w:w="1728" w:type="dxa"/>
            <w:vMerge/>
            <w:shd w:val="clear" w:color="auto" w:fill="auto"/>
          </w:tcPr>
          <w:p w:rsidR="002734F4" w:rsidRPr="00206D41" w:rsidRDefault="002734F4" w:rsidP="002734F4">
            <w:pPr>
              <w:rPr>
                <w:ins w:id="6289" w:author="Amarucci, Scott M" w:date="2016-02-17T21:11:00Z"/>
                <w:b/>
                <w:bCs/>
                <w:iCs/>
              </w:rPr>
            </w:pPr>
          </w:p>
        </w:tc>
        <w:tc>
          <w:tcPr>
            <w:tcW w:w="2490" w:type="dxa"/>
            <w:shd w:val="clear" w:color="auto" w:fill="auto"/>
          </w:tcPr>
          <w:p w:rsidR="002734F4" w:rsidRDefault="002734F4" w:rsidP="002734F4">
            <w:pPr>
              <w:spacing w:after="0" w:line="240" w:lineRule="auto"/>
              <w:rPr>
                <w:ins w:id="6290" w:author="Amarucci, Scott M" w:date="2016-02-17T21:11:00Z"/>
                <w:bCs/>
                <w:iCs/>
              </w:rPr>
            </w:pPr>
            <w:ins w:id="6291" w:author="Amarucci, Scott M" w:date="2016-02-17T21:13:00Z">
              <w:r>
                <w:rPr>
                  <w:bCs/>
                  <w:iCs/>
                </w:rPr>
                <w:t>SSLLC Dir. of Operational Risk</w:t>
              </w:r>
            </w:ins>
          </w:p>
        </w:tc>
        <w:tc>
          <w:tcPr>
            <w:tcW w:w="4980" w:type="dxa"/>
            <w:gridSpan w:val="3"/>
            <w:vMerge/>
            <w:shd w:val="clear" w:color="auto" w:fill="auto"/>
          </w:tcPr>
          <w:p w:rsidR="002734F4" w:rsidRDefault="002734F4" w:rsidP="002734F4">
            <w:pPr>
              <w:spacing w:after="0" w:line="240" w:lineRule="auto"/>
              <w:rPr>
                <w:ins w:id="6292" w:author="Amarucci, Scott M" w:date="2016-02-17T21:11:00Z"/>
                <w:bCs/>
                <w:iCs/>
              </w:rPr>
            </w:pPr>
          </w:p>
        </w:tc>
      </w:tr>
      <w:tr w:rsidR="002734F4" w:rsidRPr="00206D41" w:rsidTr="00062285">
        <w:trPr>
          <w:trHeight w:val="360"/>
        </w:trPr>
        <w:tc>
          <w:tcPr>
            <w:tcW w:w="1728" w:type="dxa"/>
            <w:shd w:val="clear" w:color="auto" w:fill="auto"/>
          </w:tcPr>
          <w:p w:rsidR="002734F4" w:rsidRPr="00206D41" w:rsidRDefault="002734F4" w:rsidP="002734F4">
            <w:pPr>
              <w:rPr>
                <w:b/>
                <w:bCs/>
                <w:iCs/>
              </w:rPr>
              <w:pPrChange w:id="6293" w:author="Amarucci, Scott M" w:date="2016-02-17T19:42:00Z">
                <w:pPr>
                  <w:framePr w:hSpace="180" w:wrap="around" w:vAnchor="text" w:hAnchor="text" w:x="168" w:y="1"/>
                  <w:ind w:left="-60"/>
                  <w:suppressOverlap/>
                </w:pPr>
              </w:pPrChange>
            </w:pPr>
            <w:r w:rsidRPr="00062285">
              <w:rPr>
                <w:b/>
                <w:bCs/>
                <w:iCs/>
              </w:rPr>
              <w:lastRenderedPageBreak/>
              <w:t>TRIGGER AND LIMIT SETTING</w:t>
            </w:r>
          </w:p>
        </w:tc>
        <w:tc>
          <w:tcPr>
            <w:tcW w:w="7470" w:type="dxa"/>
            <w:gridSpan w:val="4"/>
            <w:shd w:val="clear" w:color="auto" w:fill="auto"/>
          </w:tcPr>
          <w:p w:rsidR="002734F4" w:rsidRPr="00062285" w:rsidRDefault="002734F4" w:rsidP="002734F4">
            <w:pPr>
              <w:spacing w:after="0" w:line="240" w:lineRule="auto"/>
              <w:rPr>
                <w:rFonts w:asciiTheme="minorHAnsi" w:eastAsiaTheme="minorHAnsi" w:hAnsiTheme="minorHAnsi" w:cstheme="minorBidi"/>
                <w:iCs/>
              </w:rPr>
            </w:pPr>
            <w:r>
              <w:rPr>
                <w:rFonts w:asciiTheme="minorHAnsi" w:eastAsiaTheme="minorHAnsi" w:hAnsiTheme="minorHAnsi" w:cstheme="minorBidi"/>
                <w:iCs/>
              </w:rPr>
              <w:t xml:space="preserve">The following calibration methodology is applied on an annual basis, and ensures that the amber trigger and red limit remain consistent with the levels defined (above) </w:t>
            </w:r>
            <w:r w:rsidRPr="00062285">
              <w:rPr>
                <w:rFonts w:asciiTheme="minorHAnsi" w:eastAsiaTheme="minorHAnsi" w:hAnsiTheme="minorHAnsi" w:cstheme="minorBidi"/>
                <w:iCs/>
              </w:rPr>
              <w:t>for gross losses/gross margin</w:t>
            </w:r>
          </w:p>
          <w:p w:rsidR="002734F4" w:rsidRPr="00062285" w:rsidRDefault="002734F4" w:rsidP="002734F4">
            <w:pPr>
              <w:spacing w:after="0" w:line="240" w:lineRule="auto"/>
              <w:rPr>
                <w:rFonts w:asciiTheme="minorHAnsi" w:eastAsiaTheme="minorHAnsi" w:hAnsiTheme="minorHAnsi" w:cstheme="minorBidi"/>
                <w:iCs/>
              </w:rPr>
            </w:pPr>
          </w:p>
          <w:p w:rsidR="002734F4" w:rsidRDefault="002734F4" w:rsidP="002734F4">
            <w:pPr>
              <w:pStyle w:val="ListParagraph"/>
              <w:numPr>
                <w:ilvl w:val="0"/>
                <w:numId w:val="33"/>
              </w:numPr>
              <w:spacing w:after="0" w:line="240" w:lineRule="auto"/>
              <w:rPr>
                <w:iCs/>
              </w:rPr>
            </w:pPr>
            <w:r>
              <w:rPr>
                <w:iCs/>
              </w:rPr>
              <w:t xml:space="preserve">Based on the historical series of operational risk events with losses &gt; $200K, </w:t>
            </w:r>
            <w:r w:rsidRPr="00062285">
              <w:rPr>
                <w:iCs/>
              </w:rPr>
              <w:t>the average loss associated with each event</w:t>
            </w:r>
            <w:r>
              <w:rPr>
                <w:iCs/>
              </w:rPr>
              <w:t xml:space="preserve"> is calculated </w:t>
            </w:r>
          </w:p>
          <w:p w:rsidR="002734F4" w:rsidRDefault="002734F4" w:rsidP="002734F4">
            <w:pPr>
              <w:pStyle w:val="ListParagraph"/>
              <w:numPr>
                <w:ilvl w:val="0"/>
                <w:numId w:val="33"/>
              </w:numPr>
              <w:spacing w:after="0" w:line="240" w:lineRule="auto"/>
              <w:rPr>
                <w:iCs/>
              </w:rPr>
            </w:pPr>
            <w:r>
              <w:rPr>
                <w:iCs/>
              </w:rPr>
              <w:t xml:space="preserve">This average value is compared to the </w:t>
            </w:r>
            <w:r>
              <w:t xml:space="preserve"> </w:t>
            </w:r>
            <w:r w:rsidRPr="00E93AD5">
              <w:rPr>
                <w:iCs/>
              </w:rPr>
              <w:t xml:space="preserve">Aggregated Gross Operational Risk Losses </w:t>
            </w:r>
            <w:r>
              <w:rPr>
                <w:iCs/>
              </w:rPr>
              <w:t>(amber and red $ values) used for the setting of the Gross Op. Losses / Gross Margin RAS metric (above)</w:t>
            </w:r>
          </w:p>
          <w:p w:rsidR="002734F4" w:rsidRDefault="002734F4" w:rsidP="002734F4">
            <w:pPr>
              <w:pStyle w:val="ListParagraph"/>
              <w:numPr>
                <w:ilvl w:val="0"/>
                <w:numId w:val="33"/>
              </w:numPr>
              <w:spacing w:after="0" w:line="240" w:lineRule="auto"/>
              <w:rPr>
                <w:iCs/>
              </w:rPr>
            </w:pPr>
            <w:r>
              <w:rPr>
                <w:iCs/>
              </w:rPr>
              <w:t xml:space="preserve">This comparison determines the number of </w:t>
            </w:r>
            <w:r w:rsidRPr="00062285">
              <w:rPr>
                <w:iCs/>
              </w:rPr>
              <w:t>material risk events that could occur before SHUSA breaches the gross losses implied by the red and amber thresholds of the gross losses/gross margin metric for SHUSA</w:t>
            </w:r>
          </w:p>
          <w:p w:rsidR="002734F4" w:rsidRDefault="002734F4" w:rsidP="002734F4">
            <w:pPr>
              <w:spacing w:after="0" w:line="240" w:lineRule="auto"/>
              <w:rPr>
                <w:iCs/>
              </w:rPr>
            </w:pPr>
          </w:p>
          <w:p w:rsidR="002734F4" w:rsidRPr="00E93AD5" w:rsidRDefault="002734F4" w:rsidP="002734F4">
            <w:pPr>
              <w:spacing w:after="0" w:line="240" w:lineRule="auto"/>
              <w:rPr>
                <w:iCs/>
              </w:rPr>
            </w:pPr>
            <w:r w:rsidRPr="00E93AD5">
              <w:rPr>
                <w:iCs/>
              </w:rPr>
              <w:t xml:space="preserve">The </w:t>
            </w:r>
            <w:r>
              <w:rPr>
                <w:iCs/>
              </w:rPr>
              <w:t>number of events</w:t>
            </w:r>
            <w:r w:rsidRPr="00E93AD5">
              <w:rPr>
                <w:iCs/>
              </w:rPr>
              <w:t xml:space="preserve"> obtained above for the trigger and the limit are reviewed and a management adjustment may be applied for RAS purposes.</w:t>
            </w:r>
          </w:p>
          <w:p w:rsidR="002734F4" w:rsidRPr="00E93AD5" w:rsidRDefault="002734F4" w:rsidP="002734F4">
            <w:pPr>
              <w:spacing w:after="0" w:line="240" w:lineRule="auto"/>
              <w:rPr>
                <w:iCs/>
              </w:rPr>
            </w:pPr>
          </w:p>
          <w:p w:rsidR="002734F4" w:rsidRDefault="002734F4" w:rsidP="002734F4">
            <w:pPr>
              <w:spacing w:after="0" w:line="240" w:lineRule="auto"/>
              <w:rPr>
                <w:iCs/>
              </w:rPr>
            </w:pPr>
            <w:r w:rsidRPr="00E93AD5">
              <w:rPr>
                <w:iCs/>
              </w:rPr>
              <w:t xml:space="preserve">For SHUSA the calibration also takes into account the relative weight of the </w:t>
            </w:r>
            <w:r>
              <w:rPr>
                <w:iCs/>
              </w:rPr>
              <w:t xml:space="preserve">number of events at </w:t>
            </w:r>
            <w:r w:rsidRPr="00E93AD5">
              <w:rPr>
                <w:iCs/>
              </w:rPr>
              <w:t xml:space="preserve">each entity </w:t>
            </w:r>
            <w:r>
              <w:rPr>
                <w:iCs/>
              </w:rPr>
              <w:t>as a total of the consolidated group</w:t>
            </w:r>
            <w:r w:rsidRPr="00E93AD5">
              <w:rPr>
                <w:iCs/>
              </w:rPr>
              <w:t>, thus providing an additional anchor for the final determination of individual and consolidated RAS triggers and limits.</w:t>
            </w:r>
          </w:p>
          <w:p w:rsidR="002734F4" w:rsidRDefault="002734F4" w:rsidP="002734F4">
            <w:pPr>
              <w:spacing w:after="0" w:line="240" w:lineRule="auto"/>
              <w:rPr>
                <w:iCs/>
              </w:rPr>
            </w:pPr>
          </w:p>
          <w:p w:rsidR="002734F4" w:rsidRPr="00E93AD5" w:rsidRDefault="002734F4" w:rsidP="002734F4">
            <w:pPr>
              <w:spacing w:after="0" w:line="240" w:lineRule="auto"/>
              <w:rPr>
                <w:iCs/>
              </w:rPr>
            </w:pPr>
            <w:r w:rsidRPr="00E93AD5">
              <w:rPr>
                <w:iCs/>
              </w:rPr>
              <w:t xml:space="preserve">Operational Risk Event is defined as a singular event that may have one or more loss impacts. </w:t>
            </w:r>
          </w:p>
          <w:p w:rsidR="002734F4" w:rsidRPr="00E93AD5" w:rsidRDefault="002734F4" w:rsidP="002734F4">
            <w:pPr>
              <w:pStyle w:val="ListParagraph"/>
              <w:numPr>
                <w:ilvl w:val="0"/>
                <w:numId w:val="34"/>
              </w:numPr>
              <w:spacing w:after="0" w:line="240" w:lineRule="auto"/>
              <w:rPr>
                <w:iCs/>
              </w:rPr>
            </w:pPr>
            <w:r w:rsidRPr="00E93AD5">
              <w:rPr>
                <w:iCs/>
              </w:rPr>
              <w:t xml:space="preserve">Events &gt; $200K in Losses are defined as Operational Risk Events Reported in the Period with a Gross Operational Losses (excluding recoveries – direct or indirect, including legal settlements) </w:t>
            </w:r>
            <w:r>
              <w:rPr>
                <w:iCs/>
              </w:rPr>
              <w:t>g</w:t>
            </w:r>
            <w:r w:rsidRPr="00E93AD5">
              <w:rPr>
                <w:iCs/>
              </w:rPr>
              <w:t>reater than $200K.</w:t>
            </w:r>
          </w:p>
          <w:p w:rsidR="002734F4" w:rsidRPr="00E93AD5" w:rsidRDefault="002734F4" w:rsidP="002734F4">
            <w:pPr>
              <w:pStyle w:val="ListParagraph"/>
              <w:numPr>
                <w:ilvl w:val="0"/>
                <w:numId w:val="34"/>
              </w:numPr>
              <w:spacing w:after="0" w:line="240" w:lineRule="auto"/>
              <w:rPr>
                <w:iCs/>
              </w:rPr>
            </w:pPr>
            <w:r w:rsidRPr="00E93AD5">
              <w:rPr>
                <w:iCs/>
              </w:rPr>
              <w:t>Operational Risk Events that have one or more gross operational loss impacts greater than $200K that have been reported in a prior period will not be reported again in subsequent periods if the aggregated gross operational loss increases.</w:t>
            </w:r>
          </w:p>
          <w:p w:rsidR="002734F4" w:rsidRDefault="002734F4" w:rsidP="002734F4">
            <w:pPr>
              <w:pStyle w:val="ListParagraph"/>
              <w:numPr>
                <w:ilvl w:val="0"/>
                <w:numId w:val="34"/>
              </w:numPr>
              <w:spacing w:after="0" w:line="240" w:lineRule="auto"/>
              <w:rPr>
                <w:iCs/>
              </w:rPr>
            </w:pPr>
            <w:r w:rsidRPr="00E93AD5">
              <w:rPr>
                <w:iCs/>
              </w:rPr>
              <w:t>Prior period Operational Risk Events, with impacts less than $200K, that have additional operational risk loss impacts reported in the current period are only included if the aggregate gross loss is greater than $200K.</w:t>
            </w:r>
          </w:p>
          <w:p w:rsidR="002734F4" w:rsidRPr="00E93AD5" w:rsidRDefault="002734F4" w:rsidP="002734F4">
            <w:pPr>
              <w:spacing w:after="0" w:line="240" w:lineRule="auto"/>
              <w:rPr>
                <w:iCs/>
              </w:rPr>
            </w:pPr>
          </w:p>
        </w:tc>
      </w:tr>
      <w:tr w:rsidR="002734F4" w:rsidRPr="00206D41" w:rsidTr="00062285">
        <w:trPr>
          <w:trHeight w:val="360"/>
        </w:trPr>
        <w:tc>
          <w:tcPr>
            <w:tcW w:w="1728" w:type="dxa"/>
            <w:shd w:val="clear" w:color="auto" w:fill="auto"/>
          </w:tcPr>
          <w:p w:rsidR="002734F4" w:rsidRPr="00206D41" w:rsidRDefault="002734F4" w:rsidP="002734F4">
            <w:pPr>
              <w:rPr>
                <w:b/>
                <w:bCs/>
                <w:iCs/>
              </w:rPr>
              <w:pPrChange w:id="6294" w:author="Amarucci, Scott M" w:date="2016-02-17T19:42:00Z">
                <w:pPr>
                  <w:framePr w:hSpace="180" w:wrap="around" w:vAnchor="text" w:hAnchor="text" w:x="168" w:y="1"/>
                  <w:ind w:left="-60"/>
                  <w:suppressOverlap/>
                </w:pPr>
              </w:pPrChange>
            </w:pPr>
            <w:r>
              <w:rPr>
                <w:b/>
                <w:bCs/>
                <w:iCs/>
              </w:rPr>
              <w:t>TESTING FREQUENCY</w:t>
            </w:r>
          </w:p>
        </w:tc>
        <w:tc>
          <w:tcPr>
            <w:tcW w:w="7470" w:type="dxa"/>
            <w:gridSpan w:val="4"/>
            <w:shd w:val="clear" w:color="auto" w:fill="auto"/>
          </w:tcPr>
          <w:p w:rsidR="002734F4" w:rsidRDefault="002734F4" w:rsidP="002734F4">
            <w:pPr>
              <w:spacing w:after="0" w:line="240" w:lineRule="auto"/>
              <w:rPr>
                <w:rFonts w:asciiTheme="minorHAnsi" w:eastAsiaTheme="minorHAnsi" w:hAnsiTheme="minorHAnsi" w:cstheme="minorBidi"/>
                <w:iCs/>
              </w:rPr>
            </w:pPr>
            <w:r>
              <w:rPr>
                <w:rFonts w:asciiTheme="minorHAnsi" w:eastAsiaTheme="minorHAnsi" w:hAnsiTheme="minorHAnsi" w:cstheme="minorBidi"/>
                <w:iCs/>
              </w:rPr>
              <w:t>Quarterly.</w:t>
            </w:r>
          </w:p>
          <w:p w:rsidR="002734F4" w:rsidRDefault="002734F4" w:rsidP="002734F4">
            <w:pPr>
              <w:spacing w:after="0" w:line="240" w:lineRule="auto"/>
              <w:rPr>
                <w:rFonts w:asciiTheme="minorHAnsi" w:eastAsiaTheme="minorHAnsi" w:hAnsiTheme="minorHAnsi" w:cstheme="minorBidi"/>
                <w:iCs/>
              </w:rPr>
            </w:pPr>
            <w:r>
              <w:rPr>
                <w:rFonts w:asciiTheme="minorHAnsi" w:eastAsiaTheme="minorHAnsi" w:hAnsiTheme="minorHAnsi" w:cstheme="minorBidi"/>
                <w:iCs/>
              </w:rPr>
              <w:t>No calculation necessary. Data extraction of</w:t>
            </w:r>
            <w:r w:rsidRPr="00CF009C">
              <w:rPr>
                <w:rFonts w:asciiTheme="minorHAnsi" w:eastAsiaTheme="minorHAnsi" w:hAnsiTheme="minorHAnsi" w:cstheme="minorBidi"/>
                <w:iCs/>
              </w:rPr>
              <w:t xml:space="preserve"> Operational Risk Events with a Gross Operational Risk Loss Greater than $200K</w:t>
            </w:r>
            <w:r>
              <w:rPr>
                <w:rFonts w:asciiTheme="minorHAnsi" w:eastAsiaTheme="minorHAnsi" w:hAnsiTheme="minorHAnsi" w:cstheme="minorBidi"/>
                <w:iCs/>
              </w:rPr>
              <w:t>.</w:t>
            </w:r>
          </w:p>
          <w:p w:rsidR="002734F4" w:rsidRDefault="002734F4" w:rsidP="002734F4">
            <w:pPr>
              <w:spacing w:after="0" w:line="240" w:lineRule="auto"/>
              <w:rPr>
                <w:rFonts w:asciiTheme="minorHAnsi" w:eastAsiaTheme="minorHAnsi" w:hAnsiTheme="minorHAnsi" w:cstheme="minorBidi"/>
                <w:iCs/>
              </w:rPr>
            </w:pPr>
          </w:p>
          <w:p w:rsidR="002734F4" w:rsidRPr="00F41CA8" w:rsidRDefault="002734F4" w:rsidP="002734F4">
            <w:pPr>
              <w:spacing w:after="0" w:line="240" w:lineRule="auto"/>
              <w:rPr>
                <w:rFonts w:asciiTheme="minorHAnsi" w:eastAsiaTheme="minorHAnsi" w:hAnsiTheme="minorHAnsi" w:cstheme="minorBidi"/>
                <w:iCs/>
              </w:rPr>
            </w:pPr>
          </w:p>
        </w:tc>
      </w:tr>
      <w:tr w:rsidR="002734F4" w:rsidRPr="00206D41" w:rsidTr="00062285">
        <w:trPr>
          <w:trHeight w:val="525"/>
        </w:trPr>
        <w:tc>
          <w:tcPr>
            <w:tcW w:w="1728" w:type="dxa"/>
            <w:shd w:val="clear" w:color="auto" w:fill="auto"/>
          </w:tcPr>
          <w:p w:rsidR="002734F4" w:rsidRPr="00206D41" w:rsidRDefault="002734F4" w:rsidP="002734F4">
            <w:pPr>
              <w:rPr>
                <w:b/>
                <w:bCs/>
                <w:iCs/>
              </w:rPr>
            </w:pPr>
            <w:r w:rsidRPr="00206D41">
              <w:rPr>
                <w:b/>
                <w:bCs/>
                <w:iCs/>
              </w:rPr>
              <w:t>SOURCE OF INFORMATION</w:t>
            </w:r>
          </w:p>
        </w:tc>
        <w:tc>
          <w:tcPr>
            <w:tcW w:w="7470" w:type="dxa"/>
            <w:gridSpan w:val="4"/>
            <w:shd w:val="clear" w:color="auto" w:fill="auto"/>
          </w:tcPr>
          <w:p w:rsidR="002734F4" w:rsidRPr="004B12A4" w:rsidRDefault="002734F4" w:rsidP="002734F4">
            <w:pPr>
              <w:numPr>
                <w:ilvl w:val="0"/>
                <w:numId w:val="37"/>
              </w:numPr>
              <w:spacing w:after="0" w:line="240" w:lineRule="auto"/>
              <w:ind w:left="252" w:hanging="252"/>
              <w:contextualSpacing/>
              <w:rPr>
                <w:rFonts w:eastAsiaTheme="minorHAnsi" w:cstheme="minorBidi"/>
                <w:bCs/>
                <w:iCs/>
                <w:szCs w:val="24"/>
                <w:lang w:val="en-GB"/>
              </w:rPr>
            </w:pPr>
            <w:r w:rsidRPr="004B12A4">
              <w:rPr>
                <w:rFonts w:eastAsiaTheme="minorHAnsi" w:cstheme="minorBidi"/>
                <w:bCs/>
                <w:iCs/>
                <w:szCs w:val="24"/>
                <w:lang w:val="en-GB"/>
              </w:rPr>
              <w:t>Data provided by : Internal Loss Data Team</w:t>
            </w:r>
          </w:p>
          <w:p w:rsidR="002734F4" w:rsidRPr="004B12A4" w:rsidRDefault="002734F4" w:rsidP="002734F4">
            <w:pPr>
              <w:numPr>
                <w:ilvl w:val="0"/>
                <w:numId w:val="38"/>
              </w:numPr>
              <w:spacing w:after="0" w:line="240" w:lineRule="auto"/>
              <w:contextualSpacing/>
              <w:rPr>
                <w:rFonts w:eastAsiaTheme="minorHAnsi" w:cstheme="minorBidi"/>
                <w:bCs/>
                <w:iCs/>
                <w:szCs w:val="24"/>
                <w:lang w:val="en-GB"/>
              </w:rPr>
            </w:pPr>
            <w:r w:rsidRPr="004B12A4">
              <w:rPr>
                <w:rFonts w:eastAsiaTheme="minorHAnsi" w:cstheme="minorBidi"/>
                <w:bCs/>
                <w:iCs/>
                <w:szCs w:val="24"/>
                <w:lang w:val="en-GB"/>
              </w:rPr>
              <w:t>Source System : Internal Loss Database</w:t>
            </w:r>
          </w:p>
          <w:p w:rsidR="002734F4" w:rsidRPr="00C05360" w:rsidRDefault="002734F4" w:rsidP="002734F4">
            <w:pPr>
              <w:pStyle w:val="ListParagraph"/>
              <w:numPr>
                <w:ilvl w:val="0"/>
                <w:numId w:val="41"/>
              </w:numPr>
              <w:tabs>
                <w:tab w:val="left" w:pos="1152"/>
              </w:tabs>
              <w:spacing w:after="0" w:line="240" w:lineRule="auto"/>
              <w:ind w:hanging="18"/>
              <w:rPr>
                <w:bCs/>
                <w:iCs/>
                <w:color w:val="FF0000"/>
              </w:rPr>
            </w:pPr>
            <w:r w:rsidRPr="008E2152">
              <w:rPr>
                <w:rFonts w:ascii="Calibri" w:hAnsi="Calibri"/>
                <w:bCs/>
                <w:iCs/>
              </w:rPr>
              <w:t>Data Provided : Gross Operational Risk Loss Number</w:t>
            </w:r>
          </w:p>
          <w:p w:rsidR="002734F4" w:rsidRDefault="002734F4" w:rsidP="002734F4">
            <w:pPr>
              <w:tabs>
                <w:tab w:val="left" w:pos="1152"/>
              </w:tabs>
              <w:spacing w:after="0" w:line="240" w:lineRule="auto"/>
              <w:rPr>
                <w:bCs/>
                <w:iCs/>
              </w:rPr>
            </w:pPr>
          </w:p>
          <w:p w:rsidR="002734F4" w:rsidRPr="00C05360" w:rsidRDefault="002734F4" w:rsidP="002734F4">
            <w:pPr>
              <w:tabs>
                <w:tab w:val="left" w:pos="1152"/>
              </w:tabs>
              <w:spacing w:after="0" w:line="240" w:lineRule="auto"/>
              <w:rPr>
                <w:bCs/>
                <w:iCs/>
                <w:color w:val="FF0000"/>
              </w:rPr>
            </w:pPr>
            <w:r>
              <w:rPr>
                <w:bCs/>
                <w:iCs/>
              </w:rPr>
              <w:t>SC - The data is collected in Archer and reported from Archer.</w:t>
            </w:r>
          </w:p>
        </w:tc>
      </w:tr>
    </w:tbl>
    <w:p w:rsidR="00CC50CB" w:rsidRDefault="00CC50CB" w:rsidP="002450B1">
      <w:pPr>
        <w:tabs>
          <w:tab w:val="left" w:pos="4378"/>
        </w:tabs>
        <w:spacing w:after="0"/>
        <w:rPr>
          <w:rFonts w:asciiTheme="minorHAnsi" w:eastAsiaTheme="minorHAnsi" w:hAnsiTheme="minorHAnsi" w:cstheme="minorBidi"/>
          <w:b/>
          <w:iCs/>
          <w:sz w:val="24"/>
        </w:rPr>
      </w:pPr>
    </w:p>
    <w:p w:rsidR="00544BBC" w:rsidRDefault="00544BBC" w:rsidP="00544BBC">
      <w:pPr>
        <w:pStyle w:val="SANUS2"/>
        <w:ind w:left="720"/>
        <w:rPr>
          <w:ins w:id="6295" w:author="Amarucci, Scott M" w:date="2016-02-17T15:35:00Z"/>
          <w:color w:val="000000" w:themeColor="text1"/>
        </w:rPr>
        <w:pPrChange w:id="6296" w:author="Amarucci, Scott M" w:date="2016-02-17T15:35:00Z">
          <w:pPr>
            <w:pStyle w:val="SANUS2"/>
            <w:numPr>
              <w:ilvl w:val="1"/>
              <w:numId w:val="1"/>
            </w:numPr>
            <w:tabs>
              <w:tab w:val="num" w:pos="567"/>
            </w:tabs>
            <w:ind w:left="720" w:hanging="630"/>
          </w:pPr>
        </w:pPrChange>
      </w:pPr>
    </w:p>
    <w:p w:rsidR="00544BBC" w:rsidRPr="00CF009C" w:rsidRDefault="00544BBC" w:rsidP="00544BBC">
      <w:pPr>
        <w:pStyle w:val="SANUS2"/>
        <w:numPr>
          <w:ilvl w:val="1"/>
          <w:numId w:val="1"/>
        </w:numPr>
        <w:ind w:left="540" w:hanging="540"/>
        <w:rPr>
          <w:ins w:id="6297" w:author="Amarucci, Scott M" w:date="2016-02-17T15:35:00Z"/>
          <w:color w:val="000000" w:themeColor="text1"/>
        </w:rPr>
        <w:pPrChange w:id="6298" w:author="Amarucci, Scott M" w:date="2016-02-17T15:35:00Z">
          <w:pPr>
            <w:pStyle w:val="SANUS2"/>
            <w:numPr>
              <w:ilvl w:val="1"/>
              <w:numId w:val="1"/>
            </w:numPr>
            <w:tabs>
              <w:tab w:val="num" w:pos="567"/>
            </w:tabs>
            <w:ind w:left="720" w:hanging="630"/>
          </w:pPr>
        </w:pPrChange>
      </w:pPr>
      <w:ins w:id="6299" w:author="Amarucci, Scott M" w:date="2016-02-17T15:35:00Z">
        <w:r w:rsidRPr="00EF017C">
          <w:rPr>
            <w:color w:val="000000" w:themeColor="text1"/>
          </w:rPr>
          <w:t xml:space="preserve">Frequency of </w:t>
        </w:r>
        <w:r>
          <w:rPr>
            <w:color w:val="000000" w:themeColor="text1"/>
          </w:rPr>
          <w:t xml:space="preserve"> events &gt; $50K in losses (BSI Miami only)</w:t>
        </w:r>
      </w:ins>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1245"/>
        <w:gridCol w:w="1245"/>
      </w:tblGrid>
      <w:tr w:rsidR="00544BBC" w:rsidRPr="00206D41" w:rsidTr="002734F4">
        <w:trPr>
          <w:trHeight w:val="390"/>
          <w:ins w:id="6300" w:author="Amarucci, Scott M" w:date="2016-02-17T15:35:00Z"/>
        </w:trPr>
        <w:tc>
          <w:tcPr>
            <w:tcW w:w="1728" w:type="dxa"/>
            <w:shd w:val="clear" w:color="auto" w:fill="auto"/>
          </w:tcPr>
          <w:p w:rsidR="00544BBC" w:rsidRPr="00206D41" w:rsidRDefault="00544BBC" w:rsidP="002734F4">
            <w:pPr>
              <w:rPr>
                <w:ins w:id="6301" w:author="Amarucci, Scott M" w:date="2016-02-17T15:35:00Z"/>
                <w:b/>
                <w:bCs/>
                <w:iCs/>
              </w:rPr>
            </w:pPr>
            <w:ins w:id="6302" w:author="Amarucci, Scott M" w:date="2016-02-17T15:35:00Z">
              <w:r w:rsidRPr="00206D41">
                <w:rPr>
                  <w:b/>
                  <w:bCs/>
                  <w:iCs/>
                </w:rPr>
                <w:t>METRIC</w:t>
              </w:r>
            </w:ins>
          </w:p>
        </w:tc>
        <w:tc>
          <w:tcPr>
            <w:tcW w:w="7470" w:type="dxa"/>
            <w:gridSpan w:val="4"/>
            <w:shd w:val="clear" w:color="auto" w:fill="auto"/>
          </w:tcPr>
          <w:p w:rsidR="00544BBC" w:rsidRPr="00F41CA8" w:rsidRDefault="00544BBC" w:rsidP="0084494E">
            <w:pPr>
              <w:tabs>
                <w:tab w:val="left" w:pos="4378"/>
              </w:tabs>
              <w:spacing w:after="0"/>
              <w:rPr>
                <w:ins w:id="6303" w:author="Amarucci, Scott M" w:date="2016-02-17T15:35:00Z"/>
                <w:rFonts w:asciiTheme="minorHAnsi" w:eastAsiaTheme="minorHAnsi" w:hAnsiTheme="minorHAnsi" w:cstheme="minorBidi"/>
                <w:iCs/>
              </w:rPr>
            </w:pPr>
            <w:ins w:id="6304" w:author="Amarucci, Scott M" w:date="2016-02-17T15:35:00Z">
              <w:r>
                <w:rPr>
                  <w:rFonts w:asciiTheme="minorHAnsi" w:eastAsiaTheme="minorHAnsi" w:hAnsiTheme="minorHAnsi" w:cstheme="minorBidi"/>
                  <w:iCs/>
                </w:rPr>
                <w:t>Number of operational risk events &gt; $</w:t>
              </w:r>
            </w:ins>
            <w:ins w:id="6305" w:author="Amarucci, Scott M" w:date="2016-02-17T20:53:00Z">
              <w:r w:rsidR="0084494E">
                <w:rPr>
                  <w:rFonts w:asciiTheme="minorHAnsi" w:eastAsiaTheme="minorHAnsi" w:hAnsiTheme="minorHAnsi" w:cstheme="minorBidi"/>
                  <w:iCs/>
                </w:rPr>
                <w:t>50</w:t>
              </w:r>
            </w:ins>
            <w:ins w:id="6306" w:author="Amarucci, Scott M" w:date="2016-02-17T15:35:00Z">
              <w:r>
                <w:rPr>
                  <w:rFonts w:asciiTheme="minorHAnsi" w:eastAsiaTheme="minorHAnsi" w:hAnsiTheme="minorHAnsi" w:cstheme="minorBidi"/>
                  <w:iCs/>
                </w:rPr>
                <w:t>K in losses, within a given quarter</w:t>
              </w:r>
            </w:ins>
          </w:p>
        </w:tc>
      </w:tr>
      <w:tr w:rsidR="00544BBC" w:rsidRPr="00206D41" w:rsidTr="002734F4">
        <w:trPr>
          <w:trHeight w:val="690"/>
          <w:ins w:id="6307" w:author="Amarucci, Scott M" w:date="2016-02-17T15:35:00Z"/>
        </w:trPr>
        <w:tc>
          <w:tcPr>
            <w:tcW w:w="1728" w:type="dxa"/>
            <w:shd w:val="clear" w:color="auto" w:fill="auto"/>
          </w:tcPr>
          <w:p w:rsidR="00544BBC" w:rsidRPr="00206D41" w:rsidRDefault="00544BBC" w:rsidP="002734F4">
            <w:pPr>
              <w:rPr>
                <w:ins w:id="6308" w:author="Amarucci, Scott M" w:date="2016-02-17T15:35:00Z"/>
                <w:b/>
                <w:bCs/>
                <w:iCs/>
              </w:rPr>
            </w:pPr>
            <w:ins w:id="6309" w:author="Amarucci, Scott M" w:date="2016-02-17T15:35:00Z">
              <w:r>
                <w:rPr>
                  <w:b/>
                  <w:bCs/>
                  <w:iCs/>
                </w:rPr>
                <w:t>RISK TYPE</w:t>
              </w:r>
            </w:ins>
          </w:p>
        </w:tc>
        <w:tc>
          <w:tcPr>
            <w:tcW w:w="7470" w:type="dxa"/>
            <w:gridSpan w:val="4"/>
            <w:shd w:val="clear" w:color="auto" w:fill="auto"/>
          </w:tcPr>
          <w:p w:rsidR="00544BBC" w:rsidRPr="00206D41" w:rsidRDefault="00544BBC" w:rsidP="002734F4">
            <w:pPr>
              <w:spacing w:after="0" w:line="240" w:lineRule="auto"/>
              <w:rPr>
                <w:ins w:id="6310" w:author="Amarucci, Scott M" w:date="2016-02-17T15:35:00Z"/>
                <w:bCs/>
                <w:iCs/>
              </w:rPr>
            </w:pPr>
            <w:ins w:id="6311" w:author="Amarucci, Scott M" w:date="2016-02-17T15:35:00Z">
              <w:r>
                <w:rPr>
                  <w:bCs/>
                  <w:iCs/>
                </w:rPr>
                <w:t>Operational Risk</w:t>
              </w:r>
            </w:ins>
          </w:p>
        </w:tc>
      </w:tr>
      <w:tr w:rsidR="0084494E" w:rsidRPr="00206D41" w:rsidTr="002734F4">
        <w:trPr>
          <w:trHeight w:val="690"/>
          <w:ins w:id="6312" w:author="Amarucci, Scott M" w:date="2016-02-17T20:54:00Z"/>
        </w:trPr>
        <w:tc>
          <w:tcPr>
            <w:tcW w:w="1728" w:type="dxa"/>
            <w:shd w:val="clear" w:color="auto" w:fill="auto"/>
          </w:tcPr>
          <w:p w:rsidR="0084494E" w:rsidRDefault="0084494E" w:rsidP="002734F4">
            <w:pPr>
              <w:rPr>
                <w:ins w:id="6313" w:author="Amarucci, Scott M" w:date="2016-02-17T20:54:00Z"/>
                <w:b/>
                <w:bCs/>
                <w:iCs/>
              </w:rPr>
            </w:pPr>
            <w:ins w:id="6314" w:author="Amarucci, Scott M" w:date="2016-02-17T20:54:00Z">
              <w:r>
                <w:rPr>
                  <w:b/>
                  <w:bCs/>
                  <w:iCs/>
                </w:rPr>
                <w:t>RATIONALE</w:t>
              </w:r>
            </w:ins>
          </w:p>
        </w:tc>
        <w:tc>
          <w:tcPr>
            <w:tcW w:w="7470" w:type="dxa"/>
            <w:gridSpan w:val="4"/>
            <w:shd w:val="clear" w:color="auto" w:fill="auto"/>
          </w:tcPr>
          <w:p w:rsidR="0084494E" w:rsidRDefault="00B13255" w:rsidP="002734F4">
            <w:pPr>
              <w:spacing w:after="0" w:line="240" w:lineRule="auto"/>
              <w:rPr>
                <w:ins w:id="6315" w:author="Amarucci, Scott M" w:date="2016-02-17T20:54:00Z"/>
                <w:bCs/>
                <w:iCs/>
              </w:rPr>
            </w:pPr>
            <w:ins w:id="6316" w:author="Amarucci, Scott M" w:date="2016-02-19T12:22:00Z">
              <w:r>
                <w:rPr>
                  <w:bCs/>
                  <w:iCs/>
                </w:rPr>
                <w:t>M</w:t>
              </w:r>
              <w:r w:rsidRPr="00B13255">
                <w:rPr>
                  <w:bCs/>
                  <w:iCs/>
                </w:rPr>
                <w:t>ay be an indicator of a weakening control environment or increased risk profile</w:t>
              </w:r>
            </w:ins>
          </w:p>
        </w:tc>
      </w:tr>
      <w:tr w:rsidR="00544BBC" w:rsidRPr="00206D41" w:rsidTr="002734F4">
        <w:trPr>
          <w:trHeight w:val="270"/>
          <w:ins w:id="6317" w:author="Amarucci, Scott M" w:date="2016-02-17T15:35:00Z"/>
        </w:trPr>
        <w:tc>
          <w:tcPr>
            <w:tcW w:w="1728" w:type="dxa"/>
            <w:vMerge w:val="restart"/>
            <w:shd w:val="clear" w:color="auto" w:fill="auto"/>
          </w:tcPr>
          <w:p w:rsidR="00544BBC" w:rsidRPr="00206D41" w:rsidRDefault="00544BBC" w:rsidP="002734F4">
            <w:pPr>
              <w:rPr>
                <w:ins w:id="6318" w:author="Amarucci, Scott M" w:date="2016-02-17T15:35:00Z"/>
                <w:b/>
                <w:bCs/>
                <w:iCs/>
              </w:rPr>
            </w:pPr>
            <w:ins w:id="6319" w:author="Amarucci, Scott M" w:date="2016-02-17T15:35:00Z">
              <w:r>
                <w:rPr>
                  <w:b/>
                  <w:bCs/>
                  <w:iCs/>
                </w:rPr>
                <w:t>ENTITY</w:t>
              </w:r>
            </w:ins>
          </w:p>
        </w:tc>
        <w:tc>
          <w:tcPr>
            <w:tcW w:w="2490" w:type="dxa"/>
            <w:shd w:val="clear" w:color="auto" w:fill="auto"/>
          </w:tcPr>
          <w:p w:rsidR="00544BBC" w:rsidRPr="00CF009C" w:rsidRDefault="00544BBC" w:rsidP="002734F4">
            <w:pPr>
              <w:spacing w:after="0" w:line="240" w:lineRule="auto"/>
              <w:rPr>
                <w:ins w:id="6320" w:author="Amarucci, Scott M" w:date="2016-02-17T15:35:00Z"/>
                <w:b/>
                <w:bCs/>
                <w:iCs/>
              </w:rPr>
            </w:pPr>
            <w:ins w:id="6321" w:author="Amarucci, Scott M" w:date="2016-02-17T15:35:00Z">
              <w:r w:rsidRPr="00CF009C">
                <w:rPr>
                  <w:b/>
                  <w:bCs/>
                  <w:iCs/>
                </w:rPr>
                <w:t>SHUSA</w:t>
              </w:r>
            </w:ins>
          </w:p>
        </w:tc>
        <w:tc>
          <w:tcPr>
            <w:tcW w:w="2490" w:type="dxa"/>
            <w:shd w:val="clear" w:color="auto" w:fill="auto"/>
          </w:tcPr>
          <w:p w:rsidR="00544BBC" w:rsidRPr="00CF009C" w:rsidRDefault="00544BBC" w:rsidP="002734F4">
            <w:pPr>
              <w:spacing w:after="0" w:line="240" w:lineRule="auto"/>
              <w:rPr>
                <w:ins w:id="6322" w:author="Amarucci, Scott M" w:date="2016-02-17T15:35:00Z"/>
                <w:b/>
                <w:bCs/>
                <w:iCs/>
              </w:rPr>
            </w:pPr>
            <w:ins w:id="6323" w:author="Amarucci, Scott M" w:date="2016-02-17T15:35:00Z">
              <w:r w:rsidRPr="00CF009C">
                <w:rPr>
                  <w:b/>
                  <w:bCs/>
                  <w:iCs/>
                </w:rPr>
                <w:t>SBNA</w:t>
              </w:r>
            </w:ins>
          </w:p>
        </w:tc>
        <w:tc>
          <w:tcPr>
            <w:tcW w:w="2490" w:type="dxa"/>
            <w:gridSpan w:val="2"/>
            <w:shd w:val="clear" w:color="auto" w:fill="auto"/>
          </w:tcPr>
          <w:p w:rsidR="00544BBC" w:rsidRPr="00CF009C" w:rsidRDefault="00544BBC" w:rsidP="002734F4">
            <w:pPr>
              <w:spacing w:after="0" w:line="240" w:lineRule="auto"/>
              <w:rPr>
                <w:ins w:id="6324" w:author="Amarucci, Scott M" w:date="2016-02-17T15:35:00Z"/>
                <w:b/>
                <w:bCs/>
                <w:iCs/>
              </w:rPr>
            </w:pPr>
            <w:ins w:id="6325" w:author="Amarucci, Scott M" w:date="2016-02-17T15:35:00Z">
              <w:r w:rsidRPr="00CF009C">
                <w:rPr>
                  <w:b/>
                  <w:bCs/>
                  <w:iCs/>
                </w:rPr>
                <w:t>SC</w:t>
              </w:r>
            </w:ins>
          </w:p>
        </w:tc>
      </w:tr>
      <w:tr w:rsidR="00544BBC" w:rsidRPr="00206D41" w:rsidTr="002734F4">
        <w:trPr>
          <w:cantSplit/>
          <w:trHeight w:val="270"/>
          <w:ins w:id="6326" w:author="Amarucci, Scott M" w:date="2016-02-17T15:35:00Z"/>
        </w:trPr>
        <w:tc>
          <w:tcPr>
            <w:tcW w:w="1728" w:type="dxa"/>
            <w:vMerge/>
            <w:shd w:val="clear" w:color="auto" w:fill="auto"/>
          </w:tcPr>
          <w:p w:rsidR="00544BBC" w:rsidRDefault="00544BBC" w:rsidP="002734F4">
            <w:pPr>
              <w:rPr>
                <w:ins w:id="6327" w:author="Amarucci, Scott M" w:date="2016-02-17T15:35:00Z"/>
                <w:b/>
                <w:bCs/>
                <w:iCs/>
              </w:rPr>
            </w:pPr>
          </w:p>
        </w:tc>
        <w:tc>
          <w:tcPr>
            <w:tcW w:w="2490" w:type="dxa"/>
            <w:shd w:val="clear" w:color="auto" w:fill="auto"/>
          </w:tcPr>
          <w:p w:rsidR="00544BBC" w:rsidRPr="00206D41" w:rsidRDefault="00544BBC" w:rsidP="002734F4">
            <w:pPr>
              <w:spacing w:after="0" w:line="240" w:lineRule="auto"/>
              <w:rPr>
                <w:ins w:id="6328" w:author="Amarucci, Scott M" w:date="2016-02-17T15:35:00Z"/>
                <w:bCs/>
                <w:iCs/>
              </w:rPr>
            </w:pPr>
            <w:ins w:id="6329" w:author="Amarucci, Scott M" w:date="2016-02-17T15:35:00Z">
              <w:r>
                <w:rPr>
                  <w:bCs/>
                  <w:iCs/>
                </w:rPr>
                <w:t>Yes</w:t>
              </w:r>
            </w:ins>
          </w:p>
        </w:tc>
        <w:tc>
          <w:tcPr>
            <w:tcW w:w="2490" w:type="dxa"/>
            <w:shd w:val="clear" w:color="auto" w:fill="auto"/>
          </w:tcPr>
          <w:p w:rsidR="00544BBC" w:rsidRPr="00206D41" w:rsidRDefault="00544BBC" w:rsidP="002734F4">
            <w:pPr>
              <w:spacing w:after="0" w:line="240" w:lineRule="auto"/>
              <w:rPr>
                <w:ins w:id="6330" w:author="Amarucci, Scott M" w:date="2016-02-17T15:35:00Z"/>
                <w:bCs/>
                <w:iCs/>
              </w:rPr>
            </w:pPr>
            <w:ins w:id="6331" w:author="Amarucci, Scott M" w:date="2016-02-17T15:36:00Z">
              <w:r>
                <w:rPr>
                  <w:bCs/>
                  <w:iCs/>
                </w:rPr>
                <w:t>No</w:t>
              </w:r>
            </w:ins>
          </w:p>
        </w:tc>
        <w:tc>
          <w:tcPr>
            <w:tcW w:w="2490" w:type="dxa"/>
            <w:gridSpan w:val="2"/>
            <w:shd w:val="clear" w:color="auto" w:fill="auto"/>
          </w:tcPr>
          <w:p w:rsidR="00544BBC" w:rsidRPr="00206D41" w:rsidRDefault="00544BBC" w:rsidP="002734F4">
            <w:pPr>
              <w:spacing w:after="0" w:line="240" w:lineRule="auto"/>
              <w:rPr>
                <w:ins w:id="6332" w:author="Amarucci, Scott M" w:date="2016-02-17T15:35:00Z"/>
                <w:bCs/>
                <w:iCs/>
              </w:rPr>
            </w:pPr>
            <w:ins w:id="6333" w:author="Amarucci, Scott M" w:date="2016-02-17T15:36:00Z">
              <w:r>
                <w:rPr>
                  <w:bCs/>
                  <w:iCs/>
                </w:rPr>
                <w:t>No</w:t>
              </w:r>
            </w:ins>
          </w:p>
        </w:tc>
      </w:tr>
      <w:tr w:rsidR="00544BBC" w:rsidRPr="00206D41" w:rsidTr="002734F4">
        <w:trPr>
          <w:cantSplit/>
          <w:trHeight w:val="270"/>
          <w:ins w:id="6334" w:author="Amarucci, Scott M" w:date="2016-02-17T15:37:00Z"/>
        </w:trPr>
        <w:tc>
          <w:tcPr>
            <w:tcW w:w="1728" w:type="dxa"/>
            <w:vMerge/>
            <w:shd w:val="clear" w:color="auto" w:fill="auto"/>
          </w:tcPr>
          <w:p w:rsidR="00544BBC" w:rsidRDefault="00544BBC" w:rsidP="002734F4">
            <w:pPr>
              <w:rPr>
                <w:ins w:id="6335" w:author="Amarucci, Scott M" w:date="2016-02-17T15:37:00Z"/>
                <w:b/>
                <w:bCs/>
                <w:iCs/>
              </w:rPr>
            </w:pPr>
          </w:p>
        </w:tc>
        <w:tc>
          <w:tcPr>
            <w:tcW w:w="2490" w:type="dxa"/>
            <w:shd w:val="clear" w:color="auto" w:fill="auto"/>
          </w:tcPr>
          <w:p w:rsidR="00544BBC" w:rsidRPr="00544BBC" w:rsidRDefault="00544BBC" w:rsidP="002734F4">
            <w:pPr>
              <w:spacing w:after="0" w:line="240" w:lineRule="auto"/>
              <w:rPr>
                <w:ins w:id="6336" w:author="Amarucci, Scott M" w:date="2016-02-17T15:37:00Z"/>
                <w:b/>
                <w:bCs/>
                <w:iCs/>
                <w:rPrChange w:id="6337" w:author="Amarucci, Scott M" w:date="2016-02-17T15:37:00Z">
                  <w:rPr>
                    <w:ins w:id="6338" w:author="Amarucci, Scott M" w:date="2016-02-17T15:37:00Z"/>
                    <w:bCs/>
                    <w:iCs/>
                  </w:rPr>
                </w:rPrChange>
              </w:rPr>
            </w:pPr>
            <w:ins w:id="6339" w:author="Amarucci, Scott M" w:date="2016-02-17T15:37:00Z">
              <w:r w:rsidRPr="00544BBC">
                <w:rPr>
                  <w:b/>
                  <w:bCs/>
                  <w:iCs/>
                  <w:rPrChange w:id="6340" w:author="Amarucci, Scott M" w:date="2016-02-17T15:37:00Z">
                    <w:rPr>
                      <w:bCs/>
                      <w:iCs/>
                    </w:rPr>
                  </w:rPrChange>
                </w:rPr>
                <w:t>SIS</w:t>
              </w:r>
            </w:ins>
          </w:p>
        </w:tc>
        <w:tc>
          <w:tcPr>
            <w:tcW w:w="2490" w:type="dxa"/>
            <w:shd w:val="clear" w:color="auto" w:fill="auto"/>
          </w:tcPr>
          <w:p w:rsidR="00544BBC" w:rsidRPr="00544BBC" w:rsidRDefault="00544BBC" w:rsidP="002734F4">
            <w:pPr>
              <w:spacing w:after="0" w:line="240" w:lineRule="auto"/>
              <w:rPr>
                <w:ins w:id="6341" w:author="Amarucci, Scott M" w:date="2016-02-17T15:37:00Z"/>
                <w:b/>
                <w:bCs/>
                <w:iCs/>
                <w:rPrChange w:id="6342" w:author="Amarucci, Scott M" w:date="2016-02-17T15:37:00Z">
                  <w:rPr>
                    <w:ins w:id="6343" w:author="Amarucci, Scott M" w:date="2016-02-17T15:37:00Z"/>
                    <w:bCs/>
                    <w:iCs/>
                  </w:rPr>
                </w:rPrChange>
              </w:rPr>
            </w:pPr>
            <w:ins w:id="6344" w:author="Amarucci, Scott M" w:date="2016-02-17T15:37:00Z">
              <w:r>
                <w:rPr>
                  <w:b/>
                  <w:bCs/>
                  <w:iCs/>
                </w:rPr>
                <w:t>BSI Miami</w:t>
              </w:r>
              <w:r w:rsidRPr="00544BBC">
                <w:rPr>
                  <w:b/>
                  <w:bCs/>
                  <w:iCs/>
                  <w:rPrChange w:id="6345" w:author="Amarucci, Scott M" w:date="2016-02-17T15:37:00Z">
                    <w:rPr>
                      <w:bCs/>
                      <w:iCs/>
                    </w:rPr>
                  </w:rPrChange>
                </w:rPr>
                <w:t xml:space="preserve"> </w:t>
              </w:r>
            </w:ins>
          </w:p>
        </w:tc>
        <w:tc>
          <w:tcPr>
            <w:tcW w:w="1245" w:type="dxa"/>
            <w:shd w:val="clear" w:color="auto" w:fill="auto"/>
          </w:tcPr>
          <w:p w:rsidR="00544BBC" w:rsidRPr="00544BBC" w:rsidRDefault="00544BBC" w:rsidP="002734F4">
            <w:pPr>
              <w:spacing w:after="0" w:line="240" w:lineRule="auto"/>
              <w:rPr>
                <w:ins w:id="6346" w:author="Amarucci, Scott M" w:date="2016-02-17T15:37:00Z"/>
                <w:b/>
                <w:bCs/>
                <w:iCs/>
              </w:rPr>
            </w:pPr>
            <w:ins w:id="6347" w:author="Amarucci, Scott M" w:date="2016-02-17T15:39:00Z">
              <w:r>
                <w:rPr>
                  <w:b/>
                  <w:bCs/>
                  <w:iCs/>
                </w:rPr>
                <w:t>BSPR</w:t>
              </w:r>
            </w:ins>
          </w:p>
        </w:tc>
        <w:tc>
          <w:tcPr>
            <w:tcW w:w="1245" w:type="dxa"/>
            <w:shd w:val="clear" w:color="auto" w:fill="auto"/>
          </w:tcPr>
          <w:p w:rsidR="00544BBC" w:rsidRPr="00544BBC" w:rsidRDefault="00544BBC" w:rsidP="002734F4">
            <w:pPr>
              <w:spacing w:after="0" w:line="240" w:lineRule="auto"/>
              <w:rPr>
                <w:ins w:id="6348" w:author="Amarucci, Scott M" w:date="2016-02-17T15:37:00Z"/>
                <w:b/>
                <w:bCs/>
                <w:iCs/>
                <w:rPrChange w:id="6349" w:author="Amarucci, Scott M" w:date="2016-02-17T15:37:00Z">
                  <w:rPr>
                    <w:ins w:id="6350" w:author="Amarucci, Scott M" w:date="2016-02-17T15:37:00Z"/>
                    <w:bCs/>
                    <w:iCs/>
                  </w:rPr>
                </w:rPrChange>
              </w:rPr>
            </w:pPr>
            <w:ins w:id="6351" w:author="Amarucci, Scott M" w:date="2016-02-17T15:37:00Z">
              <w:r w:rsidRPr="00544BBC">
                <w:rPr>
                  <w:b/>
                  <w:bCs/>
                  <w:iCs/>
                  <w:rPrChange w:id="6352" w:author="Amarucci, Scott M" w:date="2016-02-17T15:37:00Z">
                    <w:rPr>
                      <w:bCs/>
                      <w:iCs/>
                    </w:rPr>
                  </w:rPrChange>
                </w:rPr>
                <w:t>SSLLC</w:t>
              </w:r>
            </w:ins>
          </w:p>
        </w:tc>
      </w:tr>
      <w:tr w:rsidR="00544BBC" w:rsidRPr="00206D41" w:rsidTr="002734F4">
        <w:trPr>
          <w:cantSplit/>
          <w:trHeight w:val="270"/>
          <w:ins w:id="6353" w:author="Amarucci, Scott M" w:date="2016-02-17T15:37:00Z"/>
        </w:trPr>
        <w:tc>
          <w:tcPr>
            <w:tcW w:w="1728" w:type="dxa"/>
            <w:vMerge/>
            <w:shd w:val="clear" w:color="auto" w:fill="auto"/>
          </w:tcPr>
          <w:p w:rsidR="00544BBC" w:rsidRDefault="00544BBC" w:rsidP="002734F4">
            <w:pPr>
              <w:rPr>
                <w:ins w:id="6354" w:author="Amarucci, Scott M" w:date="2016-02-17T15:37:00Z"/>
                <w:b/>
                <w:bCs/>
                <w:iCs/>
              </w:rPr>
            </w:pPr>
          </w:p>
        </w:tc>
        <w:tc>
          <w:tcPr>
            <w:tcW w:w="2490" w:type="dxa"/>
            <w:shd w:val="clear" w:color="auto" w:fill="auto"/>
          </w:tcPr>
          <w:p w:rsidR="00544BBC" w:rsidRDefault="00544BBC" w:rsidP="002734F4">
            <w:pPr>
              <w:spacing w:after="0" w:line="240" w:lineRule="auto"/>
              <w:rPr>
                <w:ins w:id="6355" w:author="Amarucci, Scott M" w:date="2016-02-17T15:37:00Z"/>
                <w:bCs/>
                <w:iCs/>
              </w:rPr>
            </w:pPr>
            <w:ins w:id="6356" w:author="Amarucci, Scott M" w:date="2016-02-17T15:37:00Z">
              <w:r>
                <w:rPr>
                  <w:bCs/>
                  <w:iCs/>
                </w:rPr>
                <w:t>No</w:t>
              </w:r>
            </w:ins>
          </w:p>
        </w:tc>
        <w:tc>
          <w:tcPr>
            <w:tcW w:w="2490" w:type="dxa"/>
            <w:shd w:val="clear" w:color="auto" w:fill="auto"/>
          </w:tcPr>
          <w:p w:rsidR="00544BBC" w:rsidRDefault="00544BBC" w:rsidP="002734F4">
            <w:pPr>
              <w:spacing w:after="0" w:line="240" w:lineRule="auto"/>
              <w:rPr>
                <w:ins w:id="6357" w:author="Amarucci, Scott M" w:date="2016-02-17T15:37:00Z"/>
                <w:bCs/>
                <w:iCs/>
              </w:rPr>
            </w:pPr>
            <w:ins w:id="6358" w:author="Amarucci, Scott M" w:date="2016-02-17T15:37:00Z">
              <w:r>
                <w:rPr>
                  <w:bCs/>
                  <w:iCs/>
                </w:rPr>
                <w:t>Yes</w:t>
              </w:r>
            </w:ins>
          </w:p>
        </w:tc>
        <w:tc>
          <w:tcPr>
            <w:tcW w:w="1245" w:type="dxa"/>
            <w:shd w:val="clear" w:color="auto" w:fill="auto"/>
          </w:tcPr>
          <w:p w:rsidR="00544BBC" w:rsidRDefault="00544BBC" w:rsidP="002734F4">
            <w:pPr>
              <w:spacing w:after="0" w:line="240" w:lineRule="auto"/>
              <w:rPr>
                <w:ins w:id="6359" w:author="Amarucci, Scott M" w:date="2016-02-17T15:37:00Z"/>
                <w:bCs/>
                <w:iCs/>
              </w:rPr>
            </w:pPr>
            <w:ins w:id="6360" w:author="Amarucci, Scott M" w:date="2016-02-17T15:37:00Z">
              <w:r>
                <w:rPr>
                  <w:bCs/>
                  <w:iCs/>
                </w:rPr>
                <w:t>No</w:t>
              </w:r>
            </w:ins>
          </w:p>
        </w:tc>
        <w:tc>
          <w:tcPr>
            <w:tcW w:w="1245" w:type="dxa"/>
            <w:shd w:val="clear" w:color="auto" w:fill="auto"/>
          </w:tcPr>
          <w:p w:rsidR="00544BBC" w:rsidRDefault="00544BBC" w:rsidP="002734F4">
            <w:pPr>
              <w:spacing w:after="0" w:line="240" w:lineRule="auto"/>
              <w:rPr>
                <w:ins w:id="6361" w:author="Amarucci, Scott M" w:date="2016-02-17T15:37:00Z"/>
                <w:bCs/>
                <w:iCs/>
              </w:rPr>
            </w:pPr>
            <w:ins w:id="6362" w:author="Amarucci, Scott M" w:date="2016-02-17T15:37:00Z">
              <w:r>
                <w:rPr>
                  <w:bCs/>
                  <w:iCs/>
                </w:rPr>
                <w:t>No</w:t>
              </w:r>
            </w:ins>
          </w:p>
        </w:tc>
      </w:tr>
      <w:tr w:rsidR="00617324" w:rsidRPr="00206D41" w:rsidTr="002734F4">
        <w:trPr>
          <w:trHeight w:val="270"/>
          <w:ins w:id="6363" w:author="Amarucci, Scott M" w:date="2016-02-17T15:35:00Z"/>
        </w:trPr>
        <w:tc>
          <w:tcPr>
            <w:tcW w:w="1728" w:type="dxa"/>
            <w:vMerge w:val="restart"/>
            <w:shd w:val="clear" w:color="auto" w:fill="auto"/>
          </w:tcPr>
          <w:p w:rsidR="00617324" w:rsidRPr="00206D41" w:rsidRDefault="00617324" w:rsidP="002734F4">
            <w:pPr>
              <w:rPr>
                <w:ins w:id="6364" w:author="Amarucci, Scott M" w:date="2016-02-17T15:35:00Z"/>
                <w:b/>
                <w:bCs/>
                <w:iCs/>
              </w:rPr>
            </w:pPr>
            <w:ins w:id="6365" w:author="Amarucci, Scott M" w:date="2016-02-17T15:35:00Z">
              <w:r>
                <w:rPr>
                  <w:b/>
                  <w:bCs/>
                  <w:iCs/>
                </w:rPr>
                <w:t>METRIC OWNER</w:t>
              </w:r>
            </w:ins>
          </w:p>
        </w:tc>
        <w:tc>
          <w:tcPr>
            <w:tcW w:w="2490" w:type="dxa"/>
            <w:shd w:val="clear" w:color="auto" w:fill="auto"/>
          </w:tcPr>
          <w:p w:rsidR="00617324" w:rsidRPr="00CF009C" w:rsidRDefault="00617324" w:rsidP="002734F4">
            <w:pPr>
              <w:spacing w:after="0" w:line="240" w:lineRule="auto"/>
              <w:rPr>
                <w:ins w:id="6366" w:author="Amarucci, Scott M" w:date="2016-02-17T15:35:00Z"/>
                <w:b/>
                <w:bCs/>
                <w:iCs/>
              </w:rPr>
            </w:pPr>
            <w:ins w:id="6367" w:author="Amarucci, Scott M" w:date="2016-02-17T15:35:00Z">
              <w:r w:rsidRPr="00CF009C">
                <w:rPr>
                  <w:b/>
                  <w:bCs/>
                  <w:iCs/>
                </w:rPr>
                <w:t>SHUSA</w:t>
              </w:r>
            </w:ins>
          </w:p>
        </w:tc>
        <w:tc>
          <w:tcPr>
            <w:tcW w:w="2490" w:type="dxa"/>
            <w:shd w:val="clear" w:color="auto" w:fill="auto"/>
          </w:tcPr>
          <w:p w:rsidR="00617324" w:rsidRPr="00CF009C" w:rsidRDefault="00617324" w:rsidP="002734F4">
            <w:pPr>
              <w:spacing w:after="0" w:line="240" w:lineRule="auto"/>
              <w:rPr>
                <w:ins w:id="6368" w:author="Amarucci, Scott M" w:date="2016-02-17T15:35:00Z"/>
                <w:b/>
                <w:bCs/>
                <w:iCs/>
              </w:rPr>
            </w:pPr>
            <w:ins w:id="6369" w:author="Amarucci, Scott M" w:date="2016-02-17T15:35:00Z">
              <w:r w:rsidRPr="00CF009C">
                <w:rPr>
                  <w:b/>
                  <w:bCs/>
                  <w:iCs/>
                </w:rPr>
                <w:t>SBNA</w:t>
              </w:r>
            </w:ins>
          </w:p>
        </w:tc>
        <w:tc>
          <w:tcPr>
            <w:tcW w:w="2490" w:type="dxa"/>
            <w:gridSpan w:val="2"/>
            <w:shd w:val="clear" w:color="auto" w:fill="auto"/>
          </w:tcPr>
          <w:p w:rsidR="00617324" w:rsidRPr="00CF009C" w:rsidRDefault="00617324" w:rsidP="002734F4">
            <w:pPr>
              <w:spacing w:after="0" w:line="240" w:lineRule="auto"/>
              <w:rPr>
                <w:ins w:id="6370" w:author="Amarucci, Scott M" w:date="2016-02-17T15:35:00Z"/>
                <w:b/>
                <w:bCs/>
                <w:iCs/>
              </w:rPr>
            </w:pPr>
            <w:ins w:id="6371" w:author="Amarucci, Scott M" w:date="2016-02-17T15:35:00Z">
              <w:r w:rsidRPr="00CF009C">
                <w:rPr>
                  <w:b/>
                  <w:bCs/>
                  <w:iCs/>
                </w:rPr>
                <w:t>SC</w:t>
              </w:r>
            </w:ins>
          </w:p>
        </w:tc>
      </w:tr>
      <w:tr w:rsidR="00617324" w:rsidRPr="00206D41" w:rsidTr="002734F4">
        <w:trPr>
          <w:trHeight w:val="252"/>
          <w:ins w:id="6372" w:author="Amarucci, Scott M" w:date="2016-02-17T15:35:00Z"/>
        </w:trPr>
        <w:tc>
          <w:tcPr>
            <w:tcW w:w="1728" w:type="dxa"/>
            <w:vMerge/>
            <w:shd w:val="clear" w:color="auto" w:fill="auto"/>
          </w:tcPr>
          <w:p w:rsidR="00617324" w:rsidRPr="00206D41" w:rsidRDefault="00617324" w:rsidP="002734F4">
            <w:pPr>
              <w:rPr>
                <w:ins w:id="6373" w:author="Amarucci, Scott M" w:date="2016-02-17T15:35:00Z"/>
                <w:b/>
                <w:bCs/>
                <w:iCs/>
              </w:rPr>
            </w:pPr>
          </w:p>
        </w:tc>
        <w:tc>
          <w:tcPr>
            <w:tcW w:w="2490" w:type="dxa"/>
            <w:shd w:val="clear" w:color="auto" w:fill="auto"/>
          </w:tcPr>
          <w:p w:rsidR="00617324" w:rsidRPr="00206D41" w:rsidRDefault="00617324" w:rsidP="002734F4">
            <w:pPr>
              <w:spacing w:after="0" w:line="240" w:lineRule="auto"/>
              <w:rPr>
                <w:ins w:id="6374" w:author="Amarucci, Scott M" w:date="2016-02-17T15:35:00Z"/>
                <w:bCs/>
                <w:iCs/>
              </w:rPr>
            </w:pPr>
            <w:ins w:id="6375" w:author="Amarucci, Scott M" w:date="2016-02-17T15:35:00Z">
              <w:r>
                <w:rPr>
                  <w:bCs/>
                  <w:iCs/>
                </w:rPr>
                <w:t>SHUSA Director of Operational Risk</w:t>
              </w:r>
            </w:ins>
          </w:p>
        </w:tc>
        <w:tc>
          <w:tcPr>
            <w:tcW w:w="2490" w:type="dxa"/>
            <w:shd w:val="clear" w:color="auto" w:fill="auto"/>
          </w:tcPr>
          <w:p w:rsidR="00617324" w:rsidRPr="00206D41" w:rsidRDefault="00617324" w:rsidP="002734F4">
            <w:pPr>
              <w:spacing w:after="0" w:line="240" w:lineRule="auto"/>
              <w:rPr>
                <w:ins w:id="6376" w:author="Amarucci, Scott M" w:date="2016-02-17T15:35:00Z"/>
                <w:bCs/>
                <w:iCs/>
              </w:rPr>
            </w:pPr>
            <w:ins w:id="6377" w:author="Amarucci, Scott M" w:date="2016-02-17T15:54:00Z">
              <w:r w:rsidRPr="004A36FA">
                <w:rPr>
                  <w:bCs/>
                  <w:iCs/>
                </w:rPr>
                <w:t>N/A</w:t>
              </w:r>
            </w:ins>
          </w:p>
        </w:tc>
        <w:tc>
          <w:tcPr>
            <w:tcW w:w="2490" w:type="dxa"/>
            <w:gridSpan w:val="2"/>
            <w:shd w:val="clear" w:color="auto" w:fill="auto"/>
          </w:tcPr>
          <w:p w:rsidR="00617324" w:rsidRPr="00206D41" w:rsidRDefault="00617324" w:rsidP="002734F4">
            <w:pPr>
              <w:spacing w:after="0" w:line="240" w:lineRule="auto"/>
              <w:rPr>
                <w:ins w:id="6378" w:author="Amarucci, Scott M" w:date="2016-02-17T15:35:00Z"/>
                <w:bCs/>
                <w:iCs/>
              </w:rPr>
            </w:pPr>
            <w:ins w:id="6379" w:author="Amarucci, Scott M" w:date="2016-02-17T15:54:00Z">
              <w:r w:rsidRPr="004A36FA">
                <w:rPr>
                  <w:bCs/>
                  <w:iCs/>
                </w:rPr>
                <w:t>N/A</w:t>
              </w:r>
            </w:ins>
          </w:p>
        </w:tc>
      </w:tr>
      <w:tr w:rsidR="00617324" w:rsidRPr="00206D41" w:rsidTr="002734F4">
        <w:trPr>
          <w:trHeight w:val="252"/>
          <w:ins w:id="6380" w:author="Amarucci, Scott M" w:date="2016-02-17T15:38:00Z"/>
        </w:trPr>
        <w:tc>
          <w:tcPr>
            <w:tcW w:w="1728" w:type="dxa"/>
            <w:vMerge/>
            <w:shd w:val="clear" w:color="auto" w:fill="auto"/>
          </w:tcPr>
          <w:p w:rsidR="00617324" w:rsidRPr="00206D41" w:rsidRDefault="00617324" w:rsidP="00544BBC">
            <w:pPr>
              <w:rPr>
                <w:ins w:id="6381" w:author="Amarucci, Scott M" w:date="2016-02-17T15:38:00Z"/>
                <w:b/>
                <w:bCs/>
                <w:iCs/>
              </w:rPr>
            </w:pPr>
          </w:p>
        </w:tc>
        <w:tc>
          <w:tcPr>
            <w:tcW w:w="2490" w:type="dxa"/>
            <w:shd w:val="clear" w:color="auto" w:fill="auto"/>
          </w:tcPr>
          <w:p w:rsidR="00617324" w:rsidRDefault="00617324" w:rsidP="00544BBC">
            <w:pPr>
              <w:spacing w:after="0" w:line="240" w:lineRule="auto"/>
              <w:rPr>
                <w:ins w:id="6382" w:author="Amarucci, Scott M" w:date="2016-02-17T15:38:00Z"/>
                <w:bCs/>
                <w:iCs/>
              </w:rPr>
            </w:pPr>
            <w:ins w:id="6383" w:author="Amarucci, Scott M" w:date="2016-02-17T15:38:00Z">
              <w:r w:rsidRPr="00426737">
                <w:rPr>
                  <w:b/>
                  <w:bCs/>
                  <w:iCs/>
                </w:rPr>
                <w:t>SIS</w:t>
              </w:r>
            </w:ins>
          </w:p>
        </w:tc>
        <w:tc>
          <w:tcPr>
            <w:tcW w:w="2490" w:type="dxa"/>
            <w:shd w:val="clear" w:color="auto" w:fill="auto"/>
          </w:tcPr>
          <w:p w:rsidR="00617324" w:rsidRDefault="00617324" w:rsidP="00544BBC">
            <w:pPr>
              <w:spacing w:after="0" w:line="240" w:lineRule="auto"/>
              <w:rPr>
                <w:ins w:id="6384" w:author="Amarucci, Scott M" w:date="2016-02-17T15:38:00Z"/>
                <w:bCs/>
                <w:iCs/>
              </w:rPr>
            </w:pPr>
            <w:ins w:id="6385" w:author="Amarucci, Scott M" w:date="2016-02-17T15:38:00Z">
              <w:r>
                <w:rPr>
                  <w:b/>
                  <w:bCs/>
                  <w:iCs/>
                </w:rPr>
                <w:t>BSI Miami</w:t>
              </w:r>
              <w:r w:rsidRPr="00426737">
                <w:rPr>
                  <w:b/>
                  <w:bCs/>
                  <w:iCs/>
                </w:rPr>
                <w:t xml:space="preserve"> </w:t>
              </w:r>
            </w:ins>
          </w:p>
        </w:tc>
        <w:tc>
          <w:tcPr>
            <w:tcW w:w="2490" w:type="dxa"/>
            <w:gridSpan w:val="2"/>
            <w:shd w:val="clear" w:color="auto" w:fill="auto"/>
          </w:tcPr>
          <w:p w:rsidR="00617324" w:rsidRDefault="00617324" w:rsidP="00544BBC">
            <w:pPr>
              <w:spacing w:after="0" w:line="240" w:lineRule="auto"/>
              <w:rPr>
                <w:ins w:id="6386" w:author="Amarucci, Scott M" w:date="2016-02-17T15:38:00Z"/>
                <w:bCs/>
                <w:iCs/>
              </w:rPr>
            </w:pPr>
            <w:ins w:id="6387" w:author="Amarucci, Scott M" w:date="2016-02-17T15:39:00Z">
              <w:r>
                <w:rPr>
                  <w:b/>
                  <w:bCs/>
                  <w:iCs/>
                </w:rPr>
                <w:t>BSPR</w:t>
              </w:r>
            </w:ins>
          </w:p>
        </w:tc>
      </w:tr>
      <w:tr w:rsidR="00617324" w:rsidRPr="00206D41" w:rsidTr="002734F4">
        <w:trPr>
          <w:trHeight w:val="252"/>
          <w:ins w:id="6388" w:author="Amarucci, Scott M" w:date="2016-02-17T15:38:00Z"/>
        </w:trPr>
        <w:tc>
          <w:tcPr>
            <w:tcW w:w="1728" w:type="dxa"/>
            <w:vMerge/>
            <w:shd w:val="clear" w:color="auto" w:fill="auto"/>
          </w:tcPr>
          <w:p w:rsidR="00617324" w:rsidRPr="00206D41" w:rsidRDefault="00617324" w:rsidP="00544BBC">
            <w:pPr>
              <w:rPr>
                <w:ins w:id="6389" w:author="Amarucci, Scott M" w:date="2016-02-17T15:38:00Z"/>
                <w:b/>
                <w:bCs/>
                <w:iCs/>
              </w:rPr>
            </w:pPr>
          </w:p>
        </w:tc>
        <w:tc>
          <w:tcPr>
            <w:tcW w:w="2490" w:type="dxa"/>
            <w:shd w:val="clear" w:color="auto" w:fill="auto"/>
          </w:tcPr>
          <w:p w:rsidR="00617324" w:rsidRDefault="00617324" w:rsidP="00544BBC">
            <w:pPr>
              <w:spacing w:after="0" w:line="240" w:lineRule="auto"/>
              <w:rPr>
                <w:ins w:id="6390" w:author="Amarucci, Scott M" w:date="2016-02-17T15:38:00Z"/>
                <w:bCs/>
                <w:iCs/>
              </w:rPr>
            </w:pPr>
            <w:ins w:id="6391" w:author="Amarucci, Scott M" w:date="2016-02-17T15:54:00Z">
              <w:r>
                <w:rPr>
                  <w:bCs/>
                  <w:iCs/>
                </w:rPr>
                <w:t>N/A</w:t>
              </w:r>
            </w:ins>
          </w:p>
        </w:tc>
        <w:tc>
          <w:tcPr>
            <w:tcW w:w="2490" w:type="dxa"/>
            <w:shd w:val="clear" w:color="auto" w:fill="auto"/>
          </w:tcPr>
          <w:p w:rsidR="00617324" w:rsidRDefault="0084494E" w:rsidP="002734F4">
            <w:pPr>
              <w:spacing w:after="0" w:line="240" w:lineRule="auto"/>
              <w:rPr>
                <w:ins w:id="6392" w:author="Amarucci, Scott M" w:date="2016-02-17T15:38:00Z"/>
                <w:bCs/>
                <w:iCs/>
              </w:rPr>
            </w:pPr>
            <w:ins w:id="6393" w:author="Amarucci, Scott M" w:date="2016-02-17T20:53:00Z">
              <w:r>
                <w:rPr>
                  <w:bCs/>
                  <w:iCs/>
                </w:rPr>
                <w:t>BSI Dir. of Op</w:t>
              </w:r>
            </w:ins>
            <w:ins w:id="6394" w:author="Amarucci, Scott M" w:date="2016-02-17T21:13:00Z">
              <w:r w:rsidR="002734F4">
                <w:rPr>
                  <w:bCs/>
                  <w:iCs/>
                </w:rPr>
                <w:t>erational</w:t>
              </w:r>
            </w:ins>
            <w:ins w:id="6395" w:author="Amarucci, Scott M" w:date="2016-02-17T20:53:00Z">
              <w:r>
                <w:rPr>
                  <w:bCs/>
                  <w:iCs/>
                </w:rPr>
                <w:t xml:space="preserve"> Risk</w:t>
              </w:r>
            </w:ins>
          </w:p>
        </w:tc>
        <w:tc>
          <w:tcPr>
            <w:tcW w:w="2490" w:type="dxa"/>
            <w:gridSpan w:val="2"/>
            <w:shd w:val="clear" w:color="auto" w:fill="auto"/>
          </w:tcPr>
          <w:p w:rsidR="00617324" w:rsidRDefault="00617324" w:rsidP="00544BBC">
            <w:pPr>
              <w:spacing w:after="0" w:line="240" w:lineRule="auto"/>
              <w:rPr>
                <w:ins w:id="6396" w:author="Amarucci, Scott M" w:date="2016-02-17T15:38:00Z"/>
                <w:bCs/>
                <w:iCs/>
              </w:rPr>
            </w:pPr>
            <w:ins w:id="6397" w:author="Amarucci, Scott M" w:date="2016-02-17T15:54:00Z">
              <w:r w:rsidRPr="00214EFE">
                <w:rPr>
                  <w:bCs/>
                  <w:iCs/>
                </w:rPr>
                <w:t>N/A</w:t>
              </w:r>
            </w:ins>
          </w:p>
        </w:tc>
      </w:tr>
      <w:tr w:rsidR="00617324" w:rsidRPr="00206D41" w:rsidTr="002734F4">
        <w:trPr>
          <w:trHeight w:val="252"/>
          <w:ins w:id="6398" w:author="Amarucci, Scott M" w:date="2016-02-17T15:57:00Z"/>
        </w:trPr>
        <w:tc>
          <w:tcPr>
            <w:tcW w:w="1728" w:type="dxa"/>
            <w:vMerge/>
            <w:shd w:val="clear" w:color="auto" w:fill="auto"/>
          </w:tcPr>
          <w:p w:rsidR="00617324" w:rsidRPr="00206D41" w:rsidRDefault="00617324" w:rsidP="00617324">
            <w:pPr>
              <w:rPr>
                <w:ins w:id="6399" w:author="Amarucci, Scott M" w:date="2016-02-17T15:57:00Z"/>
                <w:b/>
                <w:bCs/>
                <w:iCs/>
              </w:rPr>
            </w:pPr>
          </w:p>
        </w:tc>
        <w:tc>
          <w:tcPr>
            <w:tcW w:w="2490" w:type="dxa"/>
            <w:shd w:val="clear" w:color="auto" w:fill="auto"/>
          </w:tcPr>
          <w:p w:rsidR="00617324" w:rsidRDefault="00617324" w:rsidP="00617324">
            <w:pPr>
              <w:spacing w:after="0" w:line="240" w:lineRule="auto"/>
              <w:rPr>
                <w:ins w:id="6400" w:author="Amarucci, Scott M" w:date="2016-02-17T15:57:00Z"/>
                <w:bCs/>
                <w:iCs/>
              </w:rPr>
            </w:pPr>
            <w:ins w:id="6401" w:author="Amarucci, Scott M" w:date="2016-02-17T15:58:00Z">
              <w:r w:rsidRPr="00426737">
                <w:rPr>
                  <w:b/>
                  <w:bCs/>
                  <w:iCs/>
                </w:rPr>
                <w:t>SSLLC</w:t>
              </w:r>
            </w:ins>
          </w:p>
        </w:tc>
        <w:tc>
          <w:tcPr>
            <w:tcW w:w="4980" w:type="dxa"/>
            <w:gridSpan w:val="3"/>
            <w:vMerge w:val="restart"/>
            <w:shd w:val="clear" w:color="auto" w:fill="auto"/>
          </w:tcPr>
          <w:p w:rsidR="00617324" w:rsidRPr="00214EFE" w:rsidRDefault="00617324" w:rsidP="00617324">
            <w:pPr>
              <w:spacing w:after="0" w:line="240" w:lineRule="auto"/>
              <w:rPr>
                <w:ins w:id="6402" w:author="Amarucci, Scott M" w:date="2016-02-17T15:57:00Z"/>
                <w:bCs/>
                <w:iCs/>
              </w:rPr>
            </w:pPr>
          </w:p>
        </w:tc>
      </w:tr>
      <w:tr w:rsidR="00617324" w:rsidRPr="00206D41" w:rsidTr="002734F4">
        <w:trPr>
          <w:trHeight w:val="252"/>
          <w:ins w:id="6403" w:author="Amarucci, Scott M" w:date="2016-02-17T15:58:00Z"/>
        </w:trPr>
        <w:tc>
          <w:tcPr>
            <w:tcW w:w="1728" w:type="dxa"/>
            <w:vMerge/>
            <w:shd w:val="clear" w:color="auto" w:fill="auto"/>
          </w:tcPr>
          <w:p w:rsidR="00617324" w:rsidRPr="00206D41" w:rsidRDefault="00617324" w:rsidP="00617324">
            <w:pPr>
              <w:rPr>
                <w:ins w:id="6404" w:author="Amarucci, Scott M" w:date="2016-02-17T15:58:00Z"/>
                <w:b/>
                <w:bCs/>
                <w:iCs/>
              </w:rPr>
            </w:pPr>
          </w:p>
        </w:tc>
        <w:tc>
          <w:tcPr>
            <w:tcW w:w="2490" w:type="dxa"/>
            <w:shd w:val="clear" w:color="auto" w:fill="auto"/>
          </w:tcPr>
          <w:p w:rsidR="00617324" w:rsidRDefault="00617324" w:rsidP="00617324">
            <w:pPr>
              <w:spacing w:after="0" w:line="240" w:lineRule="auto"/>
              <w:rPr>
                <w:ins w:id="6405" w:author="Amarucci, Scott M" w:date="2016-02-17T15:58:00Z"/>
                <w:bCs/>
                <w:iCs/>
              </w:rPr>
            </w:pPr>
            <w:ins w:id="6406" w:author="Amarucci, Scott M" w:date="2016-02-17T15:58:00Z">
              <w:r w:rsidRPr="00214EFE">
                <w:rPr>
                  <w:bCs/>
                  <w:iCs/>
                </w:rPr>
                <w:t>N/A</w:t>
              </w:r>
            </w:ins>
          </w:p>
        </w:tc>
        <w:tc>
          <w:tcPr>
            <w:tcW w:w="4980" w:type="dxa"/>
            <w:gridSpan w:val="3"/>
            <w:vMerge/>
            <w:shd w:val="clear" w:color="auto" w:fill="auto"/>
          </w:tcPr>
          <w:p w:rsidR="00617324" w:rsidRPr="00214EFE" w:rsidRDefault="00617324" w:rsidP="00617324">
            <w:pPr>
              <w:spacing w:after="0" w:line="240" w:lineRule="auto"/>
              <w:rPr>
                <w:ins w:id="6407" w:author="Amarucci, Scott M" w:date="2016-02-17T15:58:00Z"/>
                <w:bCs/>
                <w:iCs/>
              </w:rPr>
            </w:pPr>
          </w:p>
        </w:tc>
      </w:tr>
      <w:tr w:rsidR="00617324" w:rsidRPr="00206D41" w:rsidTr="002734F4">
        <w:trPr>
          <w:trHeight w:val="360"/>
          <w:ins w:id="6408" w:author="Amarucci, Scott M" w:date="2016-02-17T15:35:00Z"/>
        </w:trPr>
        <w:tc>
          <w:tcPr>
            <w:tcW w:w="1728" w:type="dxa"/>
            <w:shd w:val="clear" w:color="auto" w:fill="auto"/>
          </w:tcPr>
          <w:p w:rsidR="00617324" w:rsidRPr="00206D41" w:rsidRDefault="00617324" w:rsidP="00E77D9C">
            <w:pPr>
              <w:rPr>
                <w:ins w:id="6409" w:author="Amarucci, Scott M" w:date="2016-02-17T15:35:00Z"/>
                <w:b/>
                <w:bCs/>
                <w:iCs/>
              </w:rPr>
              <w:pPrChange w:id="6410" w:author="Amarucci, Scott M" w:date="2016-02-17T19:42:00Z">
                <w:pPr>
                  <w:framePr w:hSpace="180" w:wrap="around" w:vAnchor="text" w:hAnchor="text" w:x="168" w:y="1"/>
                  <w:ind w:left="-60"/>
                  <w:suppressOverlap/>
                </w:pPr>
              </w:pPrChange>
            </w:pPr>
            <w:ins w:id="6411" w:author="Amarucci, Scott M" w:date="2016-02-17T15:35:00Z">
              <w:r w:rsidRPr="00062285">
                <w:rPr>
                  <w:b/>
                  <w:bCs/>
                  <w:iCs/>
                </w:rPr>
                <w:t>TRIGGER AND LIMIT SETTING</w:t>
              </w:r>
            </w:ins>
          </w:p>
        </w:tc>
        <w:tc>
          <w:tcPr>
            <w:tcW w:w="7470" w:type="dxa"/>
            <w:gridSpan w:val="4"/>
            <w:shd w:val="clear" w:color="auto" w:fill="auto"/>
          </w:tcPr>
          <w:p w:rsidR="00617324" w:rsidRPr="00062285" w:rsidRDefault="00617324" w:rsidP="00617324">
            <w:pPr>
              <w:spacing w:after="0" w:line="240" w:lineRule="auto"/>
              <w:rPr>
                <w:ins w:id="6412" w:author="Amarucci, Scott M" w:date="2016-02-17T15:35:00Z"/>
                <w:rFonts w:asciiTheme="minorHAnsi" w:eastAsiaTheme="minorHAnsi" w:hAnsiTheme="minorHAnsi" w:cstheme="minorBidi"/>
                <w:iCs/>
              </w:rPr>
            </w:pPr>
            <w:ins w:id="6413" w:author="Amarucci, Scott M" w:date="2016-02-17T15:35:00Z">
              <w:r>
                <w:rPr>
                  <w:rFonts w:asciiTheme="minorHAnsi" w:eastAsiaTheme="minorHAnsi" w:hAnsiTheme="minorHAnsi" w:cstheme="minorBidi"/>
                  <w:iCs/>
                </w:rPr>
                <w:t xml:space="preserve">The following calibration methodology is applied on an annual basis, and ensures that the amber trigger and red limit remain consistent with the levels defined (above) </w:t>
              </w:r>
              <w:r w:rsidRPr="00062285">
                <w:rPr>
                  <w:rFonts w:asciiTheme="minorHAnsi" w:eastAsiaTheme="minorHAnsi" w:hAnsiTheme="minorHAnsi" w:cstheme="minorBidi"/>
                  <w:iCs/>
                </w:rPr>
                <w:t>for gross losses/gross margin</w:t>
              </w:r>
            </w:ins>
          </w:p>
          <w:p w:rsidR="00617324" w:rsidRDefault="00617324" w:rsidP="00617324">
            <w:pPr>
              <w:spacing w:after="0" w:line="240" w:lineRule="auto"/>
              <w:rPr>
                <w:ins w:id="6414" w:author="Amarucci, Scott M" w:date="2016-02-17T15:46:00Z"/>
                <w:rFonts w:asciiTheme="minorHAnsi" w:eastAsiaTheme="minorHAnsi" w:hAnsiTheme="minorHAnsi" w:cstheme="minorBidi"/>
                <w:iCs/>
              </w:rPr>
            </w:pPr>
          </w:p>
          <w:p w:rsidR="00617324" w:rsidRPr="00BA5AA9" w:rsidRDefault="00617324" w:rsidP="00617324">
            <w:pPr>
              <w:spacing w:after="0" w:line="240" w:lineRule="auto"/>
              <w:rPr>
                <w:ins w:id="6415" w:author="Amarucci, Scott M" w:date="2016-02-17T15:35:00Z"/>
                <w:rFonts w:asciiTheme="minorHAnsi" w:eastAsiaTheme="minorHAnsi" w:hAnsiTheme="minorHAnsi" w:cstheme="minorBidi"/>
                <w:b/>
                <w:iCs/>
                <w:rPrChange w:id="6416" w:author="Amarucci, Scott M" w:date="2016-02-17T15:46:00Z">
                  <w:rPr>
                    <w:ins w:id="6417" w:author="Amarucci, Scott M" w:date="2016-02-17T15:35:00Z"/>
                    <w:rFonts w:asciiTheme="minorHAnsi" w:eastAsiaTheme="minorHAnsi" w:hAnsiTheme="minorHAnsi" w:cstheme="minorBidi"/>
                    <w:iCs/>
                  </w:rPr>
                </w:rPrChange>
              </w:rPr>
            </w:pPr>
            <w:ins w:id="6418" w:author="Amarucci, Scott M" w:date="2016-02-17T15:46:00Z">
              <w:r>
                <w:rPr>
                  <w:rFonts w:asciiTheme="minorHAnsi" w:eastAsiaTheme="minorHAnsi" w:hAnsiTheme="minorHAnsi" w:cstheme="minorBidi"/>
                  <w:b/>
                  <w:iCs/>
                </w:rPr>
                <w:t>[CARRIED OVER FROM SHUSA LIMIT]</w:t>
              </w:r>
            </w:ins>
          </w:p>
          <w:p w:rsidR="00617324" w:rsidRDefault="00617324" w:rsidP="00617324">
            <w:pPr>
              <w:pStyle w:val="ListParagraph"/>
              <w:numPr>
                <w:ilvl w:val="0"/>
                <w:numId w:val="33"/>
              </w:numPr>
              <w:spacing w:after="0" w:line="240" w:lineRule="auto"/>
              <w:rPr>
                <w:ins w:id="6419" w:author="Amarucci, Scott M" w:date="2016-02-17T15:35:00Z"/>
                <w:iCs/>
              </w:rPr>
            </w:pPr>
            <w:ins w:id="6420" w:author="Amarucci, Scott M" w:date="2016-02-17T15:35:00Z">
              <w:r>
                <w:rPr>
                  <w:iCs/>
                </w:rPr>
                <w:t>Based on the historical series of operational risk events with losses &gt; $</w:t>
              </w:r>
            </w:ins>
            <w:ins w:id="6421" w:author="Amarucci, Scott M" w:date="2016-02-17T15:46:00Z">
              <w:r>
                <w:rPr>
                  <w:iCs/>
                </w:rPr>
                <w:t>50</w:t>
              </w:r>
            </w:ins>
            <w:ins w:id="6422" w:author="Amarucci, Scott M" w:date="2016-02-17T15:35:00Z">
              <w:r>
                <w:rPr>
                  <w:iCs/>
                </w:rPr>
                <w:t xml:space="preserve">K, </w:t>
              </w:r>
              <w:r w:rsidRPr="00062285">
                <w:rPr>
                  <w:iCs/>
                </w:rPr>
                <w:t>the average loss associated with each event</w:t>
              </w:r>
              <w:r>
                <w:rPr>
                  <w:iCs/>
                </w:rPr>
                <w:t xml:space="preserve"> is calculated </w:t>
              </w:r>
            </w:ins>
          </w:p>
          <w:p w:rsidR="00617324" w:rsidRDefault="00617324" w:rsidP="00617324">
            <w:pPr>
              <w:pStyle w:val="ListParagraph"/>
              <w:numPr>
                <w:ilvl w:val="0"/>
                <w:numId w:val="33"/>
              </w:numPr>
              <w:spacing w:after="0" w:line="240" w:lineRule="auto"/>
              <w:rPr>
                <w:ins w:id="6423" w:author="Amarucci, Scott M" w:date="2016-02-17T15:35:00Z"/>
                <w:iCs/>
              </w:rPr>
            </w:pPr>
            <w:ins w:id="6424" w:author="Amarucci, Scott M" w:date="2016-02-17T15:35:00Z">
              <w:r>
                <w:rPr>
                  <w:iCs/>
                </w:rPr>
                <w:t xml:space="preserve">This average value is compared to the </w:t>
              </w:r>
              <w:r>
                <w:t xml:space="preserve"> </w:t>
              </w:r>
              <w:r w:rsidRPr="00E93AD5">
                <w:rPr>
                  <w:iCs/>
                </w:rPr>
                <w:t xml:space="preserve">Aggregated Gross Operational Risk Losses </w:t>
              </w:r>
              <w:r>
                <w:rPr>
                  <w:iCs/>
                </w:rPr>
                <w:t>(amber and red $ values) used for the setting of the Gross Op. Losses / Gross Margin RAS metric (above)</w:t>
              </w:r>
            </w:ins>
          </w:p>
          <w:p w:rsidR="00617324" w:rsidRDefault="00617324" w:rsidP="00617324">
            <w:pPr>
              <w:pStyle w:val="ListParagraph"/>
              <w:numPr>
                <w:ilvl w:val="0"/>
                <w:numId w:val="33"/>
              </w:numPr>
              <w:spacing w:after="0" w:line="240" w:lineRule="auto"/>
              <w:rPr>
                <w:ins w:id="6425" w:author="Amarucci, Scott M" w:date="2016-02-17T15:35:00Z"/>
                <w:iCs/>
              </w:rPr>
            </w:pPr>
            <w:ins w:id="6426" w:author="Amarucci, Scott M" w:date="2016-02-17T15:35:00Z">
              <w:r>
                <w:rPr>
                  <w:iCs/>
                </w:rPr>
                <w:t xml:space="preserve">This comparison determines the number of </w:t>
              </w:r>
              <w:r w:rsidRPr="00062285">
                <w:rPr>
                  <w:iCs/>
                </w:rPr>
                <w:t>material risk events that could occur before SHUSA breaches the gross losses implied by the red and amber thresholds of the gross losses/gross margin metric for SHUSA</w:t>
              </w:r>
            </w:ins>
          </w:p>
          <w:p w:rsidR="00617324" w:rsidRDefault="00617324" w:rsidP="00617324">
            <w:pPr>
              <w:spacing w:after="0" w:line="240" w:lineRule="auto"/>
              <w:rPr>
                <w:ins w:id="6427" w:author="Amarucci, Scott M" w:date="2016-02-17T15:35:00Z"/>
                <w:iCs/>
              </w:rPr>
            </w:pPr>
          </w:p>
          <w:p w:rsidR="00617324" w:rsidRPr="00E93AD5" w:rsidRDefault="00617324" w:rsidP="00617324">
            <w:pPr>
              <w:spacing w:after="0" w:line="240" w:lineRule="auto"/>
              <w:rPr>
                <w:ins w:id="6428" w:author="Amarucci, Scott M" w:date="2016-02-17T15:35:00Z"/>
                <w:iCs/>
              </w:rPr>
            </w:pPr>
            <w:ins w:id="6429" w:author="Amarucci, Scott M" w:date="2016-02-17T15:35:00Z">
              <w:r w:rsidRPr="00E93AD5">
                <w:rPr>
                  <w:iCs/>
                </w:rPr>
                <w:t xml:space="preserve">The </w:t>
              </w:r>
              <w:r>
                <w:rPr>
                  <w:iCs/>
                </w:rPr>
                <w:t>number of events</w:t>
              </w:r>
              <w:r w:rsidRPr="00E93AD5">
                <w:rPr>
                  <w:iCs/>
                </w:rPr>
                <w:t xml:space="preserve"> obtained above for the trigger and the limit are reviewed and a management adjustment may be applied for RAS purposes.</w:t>
              </w:r>
            </w:ins>
          </w:p>
          <w:p w:rsidR="00617324" w:rsidRDefault="00617324" w:rsidP="00617324">
            <w:pPr>
              <w:spacing w:after="0" w:line="240" w:lineRule="auto"/>
              <w:rPr>
                <w:ins w:id="6430" w:author="Amarucci, Scott M" w:date="2016-02-17T15:35:00Z"/>
                <w:iCs/>
              </w:rPr>
            </w:pPr>
          </w:p>
          <w:p w:rsidR="00617324" w:rsidRPr="00E93AD5" w:rsidRDefault="00617324" w:rsidP="00617324">
            <w:pPr>
              <w:spacing w:after="0" w:line="240" w:lineRule="auto"/>
              <w:rPr>
                <w:ins w:id="6431" w:author="Amarucci, Scott M" w:date="2016-02-17T15:35:00Z"/>
                <w:iCs/>
              </w:rPr>
            </w:pPr>
            <w:ins w:id="6432" w:author="Amarucci, Scott M" w:date="2016-02-17T15:35:00Z">
              <w:r w:rsidRPr="00E93AD5">
                <w:rPr>
                  <w:iCs/>
                </w:rPr>
                <w:t xml:space="preserve">Operational Risk Event is defined as a singular event that may have one or more loss impacts. </w:t>
              </w:r>
            </w:ins>
          </w:p>
          <w:p w:rsidR="00617324" w:rsidRPr="00E93AD5" w:rsidRDefault="00617324" w:rsidP="00617324">
            <w:pPr>
              <w:pStyle w:val="ListParagraph"/>
              <w:numPr>
                <w:ilvl w:val="0"/>
                <w:numId w:val="34"/>
              </w:numPr>
              <w:spacing w:after="0" w:line="240" w:lineRule="auto"/>
              <w:rPr>
                <w:ins w:id="6433" w:author="Amarucci, Scott M" w:date="2016-02-17T15:35:00Z"/>
                <w:iCs/>
              </w:rPr>
            </w:pPr>
            <w:ins w:id="6434" w:author="Amarucci, Scott M" w:date="2016-02-17T15:35:00Z">
              <w:r>
                <w:rPr>
                  <w:iCs/>
                </w:rPr>
                <w:t>Events &gt; $</w:t>
              </w:r>
            </w:ins>
            <w:ins w:id="6435" w:author="Amarucci, Scott M" w:date="2016-02-17T15:46:00Z">
              <w:r>
                <w:rPr>
                  <w:iCs/>
                </w:rPr>
                <w:t>5</w:t>
              </w:r>
            </w:ins>
            <w:ins w:id="6436" w:author="Amarucci, Scott M" w:date="2016-02-17T15:35:00Z">
              <w:r w:rsidRPr="00E93AD5">
                <w:rPr>
                  <w:iCs/>
                </w:rPr>
                <w:t xml:space="preserve">0K in Losses are defined as Operational Risk Events Reported in the Period with a Gross Operational Losses (excluding recoveries – direct or indirect, including legal settlements) </w:t>
              </w:r>
              <w:r>
                <w:rPr>
                  <w:iCs/>
                </w:rPr>
                <w:t>g</w:t>
              </w:r>
              <w:r w:rsidRPr="00E93AD5">
                <w:rPr>
                  <w:iCs/>
                </w:rPr>
                <w:t>reater than $</w:t>
              </w:r>
            </w:ins>
            <w:ins w:id="6437" w:author="Amarucci, Scott M" w:date="2016-02-17T15:45:00Z">
              <w:r>
                <w:rPr>
                  <w:iCs/>
                </w:rPr>
                <w:t>50</w:t>
              </w:r>
            </w:ins>
            <w:ins w:id="6438" w:author="Amarucci, Scott M" w:date="2016-02-17T15:35:00Z">
              <w:r w:rsidRPr="00E93AD5">
                <w:rPr>
                  <w:iCs/>
                </w:rPr>
                <w:t>K.</w:t>
              </w:r>
            </w:ins>
          </w:p>
          <w:p w:rsidR="00617324" w:rsidRPr="00E93AD5" w:rsidRDefault="00617324" w:rsidP="00617324">
            <w:pPr>
              <w:pStyle w:val="ListParagraph"/>
              <w:numPr>
                <w:ilvl w:val="0"/>
                <w:numId w:val="34"/>
              </w:numPr>
              <w:spacing w:after="0" w:line="240" w:lineRule="auto"/>
              <w:rPr>
                <w:ins w:id="6439" w:author="Amarucci, Scott M" w:date="2016-02-17T15:35:00Z"/>
                <w:iCs/>
              </w:rPr>
            </w:pPr>
            <w:ins w:id="6440" w:author="Amarucci, Scott M" w:date="2016-02-17T15:35:00Z">
              <w:r w:rsidRPr="00E93AD5">
                <w:rPr>
                  <w:iCs/>
                </w:rPr>
                <w:lastRenderedPageBreak/>
                <w:t>Operational Risk Events that have one or more gross operational loss impacts greater than $</w:t>
              </w:r>
            </w:ins>
            <w:ins w:id="6441" w:author="Amarucci, Scott M" w:date="2016-02-17T15:45:00Z">
              <w:r>
                <w:rPr>
                  <w:iCs/>
                </w:rPr>
                <w:t>50</w:t>
              </w:r>
            </w:ins>
            <w:ins w:id="6442" w:author="Amarucci, Scott M" w:date="2016-02-17T15:35:00Z">
              <w:r w:rsidRPr="00E93AD5">
                <w:rPr>
                  <w:iCs/>
                </w:rPr>
                <w:t>K that have been reported in a prior period will not be reported again in subsequent periods if the aggregated gross operational loss increases.</w:t>
              </w:r>
            </w:ins>
          </w:p>
          <w:p w:rsidR="00617324" w:rsidRDefault="00617324" w:rsidP="00617324">
            <w:pPr>
              <w:pStyle w:val="ListParagraph"/>
              <w:numPr>
                <w:ilvl w:val="0"/>
                <w:numId w:val="34"/>
              </w:numPr>
              <w:spacing w:after="0" w:line="240" w:lineRule="auto"/>
              <w:rPr>
                <w:ins w:id="6443" w:author="Amarucci, Scott M" w:date="2016-02-17T15:35:00Z"/>
                <w:iCs/>
              </w:rPr>
            </w:pPr>
            <w:ins w:id="6444" w:author="Amarucci, Scott M" w:date="2016-02-17T15:35:00Z">
              <w:r w:rsidRPr="00E93AD5">
                <w:rPr>
                  <w:iCs/>
                </w:rPr>
                <w:t>Prior period Operational Risk Events, with impacts less than $</w:t>
              </w:r>
            </w:ins>
            <w:ins w:id="6445" w:author="Amarucci, Scott M" w:date="2016-02-17T15:45:00Z">
              <w:r>
                <w:rPr>
                  <w:iCs/>
                </w:rPr>
                <w:t>50</w:t>
              </w:r>
            </w:ins>
            <w:ins w:id="6446" w:author="Amarucci, Scott M" w:date="2016-02-17T15:35:00Z">
              <w:r w:rsidRPr="00E93AD5">
                <w:rPr>
                  <w:iCs/>
                </w:rPr>
                <w:t>K, that have additional operational risk loss impacts reported in the current period are only included if the aggregate gross loss is greater than $</w:t>
              </w:r>
            </w:ins>
            <w:ins w:id="6447" w:author="Amarucci, Scott M" w:date="2016-02-17T15:46:00Z">
              <w:r>
                <w:rPr>
                  <w:iCs/>
                </w:rPr>
                <w:t>50</w:t>
              </w:r>
            </w:ins>
            <w:ins w:id="6448" w:author="Amarucci, Scott M" w:date="2016-02-17T15:35:00Z">
              <w:r w:rsidRPr="00E93AD5">
                <w:rPr>
                  <w:iCs/>
                </w:rPr>
                <w:t>K.</w:t>
              </w:r>
            </w:ins>
          </w:p>
          <w:p w:rsidR="00617324" w:rsidRPr="00E93AD5" w:rsidRDefault="00617324" w:rsidP="00617324">
            <w:pPr>
              <w:spacing w:after="0" w:line="240" w:lineRule="auto"/>
              <w:rPr>
                <w:ins w:id="6449" w:author="Amarucci, Scott M" w:date="2016-02-17T15:35:00Z"/>
                <w:iCs/>
              </w:rPr>
            </w:pPr>
          </w:p>
        </w:tc>
      </w:tr>
      <w:tr w:rsidR="00617324" w:rsidRPr="00206D41" w:rsidTr="002734F4">
        <w:trPr>
          <w:trHeight w:val="360"/>
          <w:ins w:id="6450" w:author="Amarucci, Scott M" w:date="2016-02-17T15:35:00Z"/>
        </w:trPr>
        <w:tc>
          <w:tcPr>
            <w:tcW w:w="1728" w:type="dxa"/>
            <w:shd w:val="clear" w:color="auto" w:fill="auto"/>
          </w:tcPr>
          <w:p w:rsidR="00617324" w:rsidRPr="00206D41" w:rsidRDefault="00617324" w:rsidP="00E77D9C">
            <w:pPr>
              <w:rPr>
                <w:ins w:id="6451" w:author="Amarucci, Scott M" w:date="2016-02-17T15:35:00Z"/>
                <w:b/>
                <w:bCs/>
                <w:iCs/>
              </w:rPr>
              <w:pPrChange w:id="6452" w:author="Amarucci, Scott M" w:date="2016-02-17T19:42:00Z">
                <w:pPr>
                  <w:framePr w:hSpace="180" w:wrap="around" w:vAnchor="text" w:hAnchor="text" w:x="168" w:y="1"/>
                  <w:ind w:left="-60"/>
                  <w:suppressOverlap/>
                </w:pPr>
              </w:pPrChange>
            </w:pPr>
            <w:ins w:id="6453" w:author="Amarucci, Scott M" w:date="2016-02-17T15:35:00Z">
              <w:r>
                <w:rPr>
                  <w:b/>
                  <w:bCs/>
                  <w:iCs/>
                </w:rPr>
                <w:lastRenderedPageBreak/>
                <w:t>TESTING FREQUENCY</w:t>
              </w:r>
            </w:ins>
          </w:p>
        </w:tc>
        <w:tc>
          <w:tcPr>
            <w:tcW w:w="7470" w:type="dxa"/>
            <w:gridSpan w:val="4"/>
            <w:shd w:val="clear" w:color="auto" w:fill="auto"/>
          </w:tcPr>
          <w:p w:rsidR="00617324" w:rsidRDefault="00617324" w:rsidP="00617324">
            <w:pPr>
              <w:spacing w:after="0" w:line="240" w:lineRule="auto"/>
              <w:rPr>
                <w:ins w:id="6454" w:author="Amarucci, Scott M" w:date="2016-02-17T15:35:00Z"/>
                <w:rFonts w:asciiTheme="minorHAnsi" w:eastAsiaTheme="minorHAnsi" w:hAnsiTheme="minorHAnsi" w:cstheme="minorBidi"/>
                <w:iCs/>
              </w:rPr>
            </w:pPr>
            <w:ins w:id="6455" w:author="Amarucci, Scott M" w:date="2016-02-17T15:35:00Z">
              <w:r>
                <w:rPr>
                  <w:rFonts w:asciiTheme="minorHAnsi" w:eastAsiaTheme="minorHAnsi" w:hAnsiTheme="minorHAnsi" w:cstheme="minorBidi"/>
                  <w:iCs/>
                </w:rPr>
                <w:t>Quarterly.</w:t>
              </w:r>
            </w:ins>
          </w:p>
          <w:p w:rsidR="00617324" w:rsidRDefault="00617324" w:rsidP="00617324">
            <w:pPr>
              <w:spacing w:after="0" w:line="240" w:lineRule="auto"/>
              <w:rPr>
                <w:ins w:id="6456" w:author="Amarucci, Scott M" w:date="2016-02-17T15:35:00Z"/>
                <w:rFonts w:asciiTheme="minorHAnsi" w:eastAsiaTheme="minorHAnsi" w:hAnsiTheme="minorHAnsi" w:cstheme="minorBidi"/>
                <w:iCs/>
              </w:rPr>
            </w:pPr>
            <w:ins w:id="6457" w:author="Amarucci, Scott M" w:date="2016-02-17T15:35:00Z">
              <w:r>
                <w:rPr>
                  <w:rFonts w:asciiTheme="minorHAnsi" w:eastAsiaTheme="minorHAnsi" w:hAnsiTheme="minorHAnsi" w:cstheme="minorBidi"/>
                  <w:iCs/>
                </w:rPr>
                <w:t>No calculation necessary. Data extraction of</w:t>
              </w:r>
              <w:r w:rsidRPr="00CF009C">
                <w:rPr>
                  <w:rFonts w:asciiTheme="minorHAnsi" w:eastAsiaTheme="minorHAnsi" w:hAnsiTheme="minorHAnsi" w:cstheme="minorBidi"/>
                  <w:iCs/>
                </w:rPr>
                <w:t xml:space="preserve"> Operational Risk Events with a Gross Operational Risk Loss Greater than $</w:t>
              </w:r>
            </w:ins>
            <w:ins w:id="6458" w:author="Amarucci, Scott M" w:date="2016-02-17T15:39:00Z">
              <w:r>
                <w:rPr>
                  <w:rFonts w:asciiTheme="minorHAnsi" w:eastAsiaTheme="minorHAnsi" w:hAnsiTheme="minorHAnsi" w:cstheme="minorBidi"/>
                  <w:iCs/>
                </w:rPr>
                <w:t>50</w:t>
              </w:r>
            </w:ins>
            <w:ins w:id="6459" w:author="Amarucci, Scott M" w:date="2016-02-17T15:35:00Z">
              <w:r w:rsidRPr="00CF009C">
                <w:rPr>
                  <w:rFonts w:asciiTheme="minorHAnsi" w:eastAsiaTheme="minorHAnsi" w:hAnsiTheme="minorHAnsi" w:cstheme="minorBidi"/>
                  <w:iCs/>
                </w:rPr>
                <w:t>K</w:t>
              </w:r>
              <w:r>
                <w:rPr>
                  <w:rFonts w:asciiTheme="minorHAnsi" w:eastAsiaTheme="minorHAnsi" w:hAnsiTheme="minorHAnsi" w:cstheme="minorBidi"/>
                  <w:iCs/>
                </w:rPr>
                <w:t>.</w:t>
              </w:r>
            </w:ins>
          </w:p>
          <w:p w:rsidR="00617324" w:rsidRDefault="00617324" w:rsidP="00617324">
            <w:pPr>
              <w:spacing w:after="0" w:line="240" w:lineRule="auto"/>
              <w:rPr>
                <w:ins w:id="6460" w:author="Amarucci, Scott M" w:date="2016-02-17T15:35:00Z"/>
                <w:rFonts w:asciiTheme="minorHAnsi" w:eastAsiaTheme="minorHAnsi" w:hAnsiTheme="minorHAnsi" w:cstheme="minorBidi"/>
                <w:iCs/>
              </w:rPr>
            </w:pPr>
          </w:p>
          <w:p w:rsidR="00617324" w:rsidRPr="00F41CA8" w:rsidRDefault="00617324" w:rsidP="00617324">
            <w:pPr>
              <w:spacing w:after="0" w:line="240" w:lineRule="auto"/>
              <w:rPr>
                <w:ins w:id="6461" w:author="Amarucci, Scott M" w:date="2016-02-17T15:35:00Z"/>
                <w:rFonts w:asciiTheme="minorHAnsi" w:eastAsiaTheme="minorHAnsi" w:hAnsiTheme="minorHAnsi" w:cstheme="minorBidi"/>
                <w:iCs/>
              </w:rPr>
            </w:pPr>
          </w:p>
        </w:tc>
      </w:tr>
      <w:tr w:rsidR="00617324" w:rsidRPr="00206D41" w:rsidTr="002734F4">
        <w:trPr>
          <w:trHeight w:val="525"/>
          <w:ins w:id="6462" w:author="Amarucci, Scott M" w:date="2016-02-17T15:35:00Z"/>
        </w:trPr>
        <w:tc>
          <w:tcPr>
            <w:tcW w:w="1728" w:type="dxa"/>
            <w:shd w:val="clear" w:color="auto" w:fill="auto"/>
          </w:tcPr>
          <w:p w:rsidR="00617324" w:rsidRPr="00206D41" w:rsidRDefault="00617324" w:rsidP="00617324">
            <w:pPr>
              <w:rPr>
                <w:ins w:id="6463" w:author="Amarucci, Scott M" w:date="2016-02-17T15:35:00Z"/>
                <w:b/>
                <w:bCs/>
                <w:iCs/>
              </w:rPr>
            </w:pPr>
            <w:ins w:id="6464" w:author="Amarucci, Scott M" w:date="2016-02-17T15:35:00Z">
              <w:r w:rsidRPr="00206D41">
                <w:rPr>
                  <w:b/>
                  <w:bCs/>
                  <w:iCs/>
                </w:rPr>
                <w:t>SOURCE OF INFORMATION</w:t>
              </w:r>
            </w:ins>
          </w:p>
        </w:tc>
        <w:tc>
          <w:tcPr>
            <w:tcW w:w="7470" w:type="dxa"/>
            <w:gridSpan w:val="4"/>
            <w:shd w:val="clear" w:color="auto" w:fill="auto"/>
          </w:tcPr>
          <w:p w:rsidR="00617324" w:rsidRPr="004B12A4" w:rsidRDefault="00617324" w:rsidP="00617324">
            <w:pPr>
              <w:numPr>
                <w:ilvl w:val="0"/>
                <w:numId w:val="37"/>
              </w:numPr>
              <w:spacing w:after="0" w:line="240" w:lineRule="auto"/>
              <w:ind w:left="252" w:hanging="252"/>
              <w:contextualSpacing/>
              <w:rPr>
                <w:ins w:id="6465" w:author="Amarucci, Scott M" w:date="2016-02-17T15:35:00Z"/>
                <w:rFonts w:eastAsiaTheme="minorHAnsi" w:cstheme="minorBidi"/>
                <w:bCs/>
                <w:iCs/>
                <w:szCs w:val="24"/>
                <w:lang w:val="en-GB"/>
              </w:rPr>
            </w:pPr>
            <w:ins w:id="6466" w:author="Amarucci, Scott M" w:date="2016-02-17T15:35:00Z">
              <w:r w:rsidRPr="004B12A4">
                <w:rPr>
                  <w:rFonts w:eastAsiaTheme="minorHAnsi" w:cstheme="minorBidi"/>
                  <w:bCs/>
                  <w:iCs/>
                  <w:szCs w:val="24"/>
                  <w:lang w:val="en-GB"/>
                </w:rPr>
                <w:t xml:space="preserve">Data provided by : </w:t>
              </w:r>
            </w:ins>
          </w:p>
          <w:p w:rsidR="00617324" w:rsidRPr="004B12A4" w:rsidRDefault="00617324" w:rsidP="00617324">
            <w:pPr>
              <w:numPr>
                <w:ilvl w:val="0"/>
                <w:numId w:val="38"/>
              </w:numPr>
              <w:spacing w:after="0" w:line="240" w:lineRule="auto"/>
              <w:contextualSpacing/>
              <w:rPr>
                <w:ins w:id="6467" w:author="Amarucci, Scott M" w:date="2016-02-17T15:35:00Z"/>
                <w:rFonts w:eastAsiaTheme="minorHAnsi" w:cstheme="minorBidi"/>
                <w:bCs/>
                <w:iCs/>
                <w:szCs w:val="24"/>
                <w:lang w:val="en-GB"/>
              </w:rPr>
            </w:pPr>
            <w:ins w:id="6468" w:author="Amarucci, Scott M" w:date="2016-02-17T15:35:00Z">
              <w:r w:rsidRPr="004B12A4">
                <w:rPr>
                  <w:rFonts w:eastAsiaTheme="minorHAnsi" w:cstheme="minorBidi"/>
                  <w:bCs/>
                  <w:iCs/>
                  <w:szCs w:val="24"/>
                  <w:lang w:val="en-GB"/>
                </w:rPr>
                <w:t xml:space="preserve">Source System : </w:t>
              </w:r>
            </w:ins>
          </w:p>
          <w:p w:rsidR="00617324" w:rsidRPr="00C05360" w:rsidRDefault="00617324" w:rsidP="00617324">
            <w:pPr>
              <w:pStyle w:val="ListParagraph"/>
              <w:numPr>
                <w:ilvl w:val="0"/>
                <w:numId w:val="41"/>
              </w:numPr>
              <w:tabs>
                <w:tab w:val="left" w:pos="1152"/>
              </w:tabs>
              <w:spacing w:after="0" w:line="240" w:lineRule="auto"/>
              <w:ind w:hanging="18"/>
              <w:rPr>
                <w:ins w:id="6469" w:author="Amarucci, Scott M" w:date="2016-02-17T15:35:00Z"/>
                <w:bCs/>
                <w:iCs/>
                <w:color w:val="FF0000"/>
              </w:rPr>
            </w:pPr>
            <w:ins w:id="6470" w:author="Amarucci, Scott M" w:date="2016-02-17T15:35:00Z">
              <w:r w:rsidRPr="008E2152">
                <w:rPr>
                  <w:rFonts w:ascii="Calibri" w:hAnsi="Calibri"/>
                  <w:bCs/>
                  <w:iCs/>
                </w:rPr>
                <w:t xml:space="preserve">Data Provided : </w:t>
              </w:r>
            </w:ins>
          </w:p>
          <w:p w:rsidR="00617324" w:rsidRPr="00C05360" w:rsidRDefault="00617324" w:rsidP="00617324">
            <w:pPr>
              <w:tabs>
                <w:tab w:val="left" w:pos="1152"/>
              </w:tabs>
              <w:spacing w:after="0" w:line="240" w:lineRule="auto"/>
              <w:rPr>
                <w:ins w:id="6471" w:author="Amarucci, Scott M" w:date="2016-02-17T15:35:00Z"/>
                <w:bCs/>
                <w:iCs/>
                <w:color w:val="FF0000"/>
              </w:rPr>
            </w:pPr>
          </w:p>
        </w:tc>
      </w:tr>
    </w:tbl>
    <w:p w:rsidR="00A0462D" w:rsidDel="00BA5AA9" w:rsidRDefault="00A0462D" w:rsidP="002450B1">
      <w:pPr>
        <w:tabs>
          <w:tab w:val="left" w:pos="4378"/>
        </w:tabs>
        <w:spacing w:after="0"/>
        <w:rPr>
          <w:del w:id="6472" w:author="Amarucci, Scott M" w:date="2016-02-17T15:46:00Z"/>
          <w:rFonts w:asciiTheme="minorHAnsi" w:eastAsiaTheme="minorHAnsi" w:hAnsiTheme="minorHAnsi" w:cstheme="minorBidi"/>
          <w:b/>
          <w:iCs/>
          <w:sz w:val="24"/>
        </w:rPr>
      </w:pPr>
    </w:p>
    <w:p w:rsidR="00A0462D" w:rsidDel="00BA5AA9" w:rsidRDefault="00A0462D" w:rsidP="002450B1">
      <w:pPr>
        <w:tabs>
          <w:tab w:val="left" w:pos="4378"/>
        </w:tabs>
        <w:spacing w:after="0"/>
        <w:rPr>
          <w:del w:id="6473" w:author="Amarucci, Scott M" w:date="2016-02-17T15:46:00Z"/>
          <w:rFonts w:asciiTheme="minorHAnsi" w:eastAsiaTheme="minorHAnsi" w:hAnsiTheme="minorHAnsi" w:cstheme="minorBidi"/>
          <w:b/>
          <w:iCs/>
          <w:sz w:val="24"/>
        </w:rPr>
      </w:pPr>
    </w:p>
    <w:p w:rsidR="00A0462D" w:rsidDel="00BA5AA9" w:rsidRDefault="00A0462D" w:rsidP="002450B1">
      <w:pPr>
        <w:tabs>
          <w:tab w:val="left" w:pos="4378"/>
        </w:tabs>
        <w:spacing w:after="0"/>
        <w:rPr>
          <w:del w:id="6474" w:author="Amarucci, Scott M" w:date="2016-02-17T15:46:00Z"/>
          <w:rFonts w:asciiTheme="minorHAnsi" w:eastAsiaTheme="minorHAnsi" w:hAnsiTheme="minorHAnsi" w:cstheme="minorBidi"/>
          <w:b/>
          <w:iCs/>
          <w:sz w:val="24"/>
        </w:rPr>
      </w:pPr>
    </w:p>
    <w:p w:rsidR="00A0462D" w:rsidDel="00BA5AA9" w:rsidRDefault="00A0462D" w:rsidP="002450B1">
      <w:pPr>
        <w:tabs>
          <w:tab w:val="left" w:pos="4378"/>
        </w:tabs>
        <w:spacing w:after="0"/>
        <w:rPr>
          <w:del w:id="6475" w:author="Amarucci, Scott M" w:date="2016-02-17T15:46:00Z"/>
          <w:rFonts w:asciiTheme="minorHAnsi" w:eastAsiaTheme="minorHAnsi" w:hAnsiTheme="minorHAnsi" w:cstheme="minorBidi"/>
          <w:b/>
          <w:iCs/>
          <w:sz w:val="24"/>
        </w:rPr>
      </w:pPr>
    </w:p>
    <w:p w:rsidR="00A0462D" w:rsidDel="00BA5AA9" w:rsidRDefault="00A0462D" w:rsidP="002450B1">
      <w:pPr>
        <w:tabs>
          <w:tab w:val="left" w:pos="4378"/>
        </w:tabs>
        <w:spacing w:after="0"/>
        <w:rPr>
          <w:del w:id="6476" w:author="Amarucci, Scott M" w:date="2016-02-17T15:46:00Z"/>
          <w:rFonts w:asciiTheme="minorHAnsi" w:eastAsiaTheme="minorHAnsi" w:hAnsiTheme="minorHAnsi" w:cstheme="minorBidi"/>
          <w:b/>
          <w:iCs/>
          <w:sz w:val="24"/>
        </w:rPr>
      </w:pPr>
    </w:p>
    <w:p w:rsidR="00A0462D" w:rsidDel="00BA5AA9" w:rsidRDefault="00A0462D" w:rsidP="002450B1">
      <w:pPr>
        <w:tabs>
          <w:tab w:val="left" w:pos="4378"/>
        </w:tabs>
        <w:spacing w:after="0"/>
        <w:rPr>
          <w:del w:id="6477" w:author="Amarucci, Scott M" w:date="2016-02-17T15:46:00Z"/>
          <w:rFonts w:asciiTheme="minorHAnsi" w:eastAsiaTheme="minorHAnsi" w:hAnsiTheme="minorHAnsi" w:cstheme="minorBidi"/>
          <w:b/>
          <w:iCs/>
          <w:sz w:val="24"/>
        </w:rPr>
      </w:pPr>
    </w:p>
    <w:p w:rsidR="00A0462D" w:rsidRDefault="00A0462D" w:rsidP="002450B1">
      <w:pPr>
        <w:tabs>
          <w:tab w:val="left" w:pos="4378"/>
        </w:tabs>
        <w:spacing w:after="0"/>
        <w:rPr>
          <w:rFonts w:asciiTheme="minorHAnsi" w:eastAsiaTheme="minorHAnsi" w:hAnsiTheme="minorHAnsi" w:cstheme="minorBidi"/>
          <w:b/>
          <w:iCs/>
          <w:sz w:val="24"/>
        </w:rPr>
      </w:pPr>
    </w:p>
    <w:p w:rsidR="00CC50CB" w:rsidRPr="005F51C4" w:rsidRDefault="00A43D45" w:rsidP="00DB7B3F">
      <w:pPr>
        <w:pStyle w:val="SANUS1"/>
        <w:numPr>
          <w:ilvl w:val="0"/>
          <w:numId w:val="1"/>
        </w:numPr>
      </w:pPr>
      <w:bookmarkStart w:id="6478" w:name="_Toc439841792"/>
      <w:bookmarkStart w:id="6479" w:name="_Toc439841793"/>
      <w:bookmarkStart w:id="6480" w:name="_Toc439841794"/>
      <w:bookmarkStart w:id="6481" w:name="_Toc441071989"/>
      <w:bookmarkEnd w:id="6478"/>
      <w:bookmarkEnd w:id="6479"/>
      <w:bookmarkEnd w:id="6480"/>
      <w:r>
        <w:t>Model risk metrics</w:t>
      </w:r>
      <w:bookmarkEnd w:id="6481"/>
    </w:p>
    <w:p w:rsidR="00452843" w:rsidRPr="0028126A" w:rsidRDefault="001A5A3C" w:rsidP="00452843">
      <w:pPr>
        <w:pStyle w:val="SANUS2"/>
        <w:numPr>
          <w:ilvl w:val="1"/>
          <w:numId w:val="1"/>
        </w:numPr>
        <w:ind w:left="720" w:hanging="630"/>
      </w:pPr>
      <w:bookmarkStart w:id="6482" w:name="_Toc441071990"/>
      <w:r>
        <w:t>Backlog of Tier 1 models not appropriately approved</w:t>
      </w:r>
      <w:bookmarkEnd w:id="6482"/>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1245"/>
        <w:gridCol w:w="1245"/>
      </w:tblGrid>
      <w:tr w:rsidR="00452843" w:rsidRPr="00206D41" w:rsidTr="00CA2BDC">
        <w:trPr>
          <w:trHeight w:val="462"/>
        </w:trPr>
        <w:tc>
          <w:tcPr>
            <w:tcW w:w="1728" w:type="dxa"/>
            <w:shd w:val="clear" w:color="auto" w:fill="auto"/>
          </w:tcPr>
          <w:p w:rsidR="00452843" w:rsidRPr="00206D41" w:rsidRDefault="00452843" w:rsidP="007E122B">
            <w:pPr>
              <w:rPr>
                <w:b/>
                <w:bCs/>
                <w:iCs/>
              </w:rPr>
            </w:pPr>
            <w:r w:rsidRPr="00206D41">
              <w:rPr>
                <w:b/>
                <w:bCs/>
                <w:iCs/>
              </w:rPr>
              <w:t>METRIC</w:t>
            </w:r>
          </w:p>
        </w:tc>
        <w:tc>
          <w:tcPr>
            <w:tcW w:w="7470" w:type="dxa"/>
            <w:gridSpan w:val="4"/>
            <w:shd w:val="clear" w:color="auto" w:fill="auto"/>
          </w:tcPr>
          <w:p w:rsidR="00452843" w:rsidRPr="00206D41" w:rsidRDefault="0028126A" w:rsidP="00CA2BDC">
            <w:pPr>
              <w:spacing w:after="0" w:line="240" w:lineRule="auto"/>
              <w:rPr>
                <w:bCs/>
                <w:iCs/>
              </w:rPr>
            </w:pPr>
            <w:r>
              <w:t>The n</w:t>
            </w:r>
            <w:r w:rsidR="00452843" w:rsidRPr="00540909">
              <w:rPr>
                <w:lang w:val="en-GB"/>
              </w:rPr>
              <w:t>umber of</w:t>
            </w:r>
            <w:r w:rsidR="00452843">
              <w:rPr>
                <w:lang w:val="en-GB"/>
              </w:rPr>
              <w:t xml:space="preserve"> legacy Tier 1 models used in production without appropriate approvals</w:t>
            </w:r>
            <w:r w:rsidR="003752FF">
              <w:rPr>
                <w:lang w:val="en-GB"/>
              </w:rPr>
              <w:t xml:space="preserve">. </w:t>
            </w:r>
          </w:p>
        </w:tc>
      </w:tr>
      <w:tr w:rsidR="00452843" w:rsidRPr="00206D41" w:rsidTr="00CA2BDC">
        <w:trPr>
          <w:trHeight w:val="462"/>
        </w:trPr>
        <w:tc>
          <w:tcPr>
            <w:tcW w:w="1728" w:type="dxa"/>
            <w:shd w:val="clear" w:color="auto" w:fill="auto"/>
          </w:tcPr>
          <w:p w:rsidR="00452843" w:rsidRPr="00206D41" w:rsidRDefault="00CF009C" w:rsidP="007E122B">
            <w:pPr>
              <w:rPr>
                <w:b/>
                <w:bCs/>
                <w:iCs/>
              </w:rPr>
            </w:pPr>
            <w:r>
              <w:rPr>
                <w:b/>
                <w:bCs/>
                <w:iCs/>
              </w:rPr>
              <w:t>RISK TYPE</w:t>
            </w:r>
          </w:p>
        </w:tc>
        <w:tc>
          <w:tcPr>
            <w:tcW w:w="7470" w:type="dxa"/>
            <w:gridSpan w:val="4"/>
            <w:shd w:val="clear" w:color="auto" w:fill="auto"/>
          </w:tcPr>
          <w:p w:rsidR="00452843" w:rsidRPr="00206D41" w:rsidRDefault="00DA4D26" w:rsidP="007E122B">
            <w:pPr>
              <w:spacing w:after="0" w:line="240" w:lineRule="auto"/>
              <w:rPr>
                <w:bCs/>
                <w:iCs/>
              </w:rPr>
            </w:pPr>
            <w:r>
              <w:rPr>
                <w:bCs/>
                <w:iCs/>
              </w:rPr>
              <w:t>Model Risk</w:t>
            </w:r>
          </w:p>
        </w:tc>
      </w:tr>
      <w:tr w:rsidR="0084494E" w:rsidRPr="00206D41" w:rsidTr="00CA2BDC">
        <w:trPr>
          <w:trHeight w:val="462"/>
          <w:ins w:id="6483" w:author="Amarucci, Scott M" w:date="2016-02-17T20:54:00Z"/>
        </w:trPr>
        <w:tc>
          <w:tcPr>
            <w:tcW w:w="1728" w:type="dxa"/>
            <w:shd w:val="clear" w:color="auto" w:fill="auto"/>
          </w:tcPr>
          <w:p w:rsidR="0084494E" w:rsidRDefault="0084494E" w:rsidP="007E122B">
            <w:pPr>
              <w:rPr>
                <w:ins w:id="6484" w:author="Amarucci, Scott M" w:date="2016-02-17T20:54:00Z"/>
                <w:b/>
                <w:bCs/>
                <w:iCs/>
              </w:rPr>
            </w:pPr>
            <w:ins w:id="6485" w:author="Amarucci, Scott M" w:date="2016-02-17T20:55:00Z">
              <w:r>
                <w:rPr>
                  <w:b/>
                  <w:bCs/>
                  <w:iCs/>
                </w:rPr>
                <w:t>RATIONALE</w:t>
              </w:r>
            </w:ins>
          </w:p>
        </w:tc>
        <w:tc>
          <w:tcPr>
            <w:tcW w:w="7470" w:type="dxa"/>
            <w:gridSpan w:val="4"/>
            <w:shd w:val="clear" w:color="auto" w:fill="auto"/>
          </w:tcPr>
          <w:p w:rsidR="0084494E" w:rsidRDefault="000964AC" w:rsidP="000964AC">
            <w:pPr>
              <w:spacing w:after="0" w:line="240" w:lineRule="auto"/>
              <w:rPr>
                <w:ins w:id="6486" w:author="Amarucci, Scott M" w:date="2016-02-17T20:54:00Z"/>
                <w:bCs/>
                <w:iCs/>
              </w:rPr>
            </w:pPr>
            <w:ins w:id="6487" w:author="Amarucci, Scott M" w:date="2016-02-19T12:23:00Z">
              <w:r>
                <w:rPr>
                  <w:bCs/>
                  <w:iCs/>
                </w:rPr>
                <w:t>Tracks</w:t>
              </w:r>
            </w:ins>
            <w:ins w:id="6488" w:author="Amarucci, Scott M" w:date="2016-02-19T12:22:00Z">
              <w:r w:rsidR="00B13255" w:rsidRPr="00B13255">
                <w:rPr>
                  <w:bCs/>
                  <w:iCs/>
                </w:rPr>
                <w:t xml:space="preserve"> progress against the schedule for clearing the large validation backlog</w:t>
              </w:r>
            </w:ins>
            <w:ins w:id="6489" w:author="Amarucci, Scott M" w:date="2016-02-19T12:24:00Z">
              <w:r>
                <w:rPr>
                  <w:bCs/>
                  <w:iCs/>
                </w:rPr>
                <w:t xml:space="preserve">; </w:t>
              </w:r>
            </w:ins>
            <w:ins w:id="6490" w:author="Amarucci, Scott M" w:date="2016-02-19T12:23:00Z">
              <w:r>
                <w:rPr>
                  <w:bCs/>
                  <w:iCs/>
                </w:rPr>
                <w:t>important given regulatory concerns about model risk management at SHUSA</w:t>
              </w:r>
            </w:ins>
          </w:p>
        </w:tc>
      </w:tr>
      <w:tr w:rsidR="002734F4" w:rsidRPr="00206D41" w:rsidTr="00CA2BDC">
        <w:trPr>
          <w:trHeight w:val="270"/>
        </w:trPr>
        <w:tc>
          <w:tcPr>
            <w:tcW w:w="1728" w:type="dxa"/>
            <w:vMerge w:val="restart"/>
            <w:shd w:val="clear" w:color="auto" w:fill="auto"/>
          </w:tcPr>
          <w:p w:rsidR="002734F4" w:rsidRPr="00206D41" w:rsidRDefault="002734F4" w:rsidP="007E122B">
            <w:pPr>
              <w:rPr>
                <w:b/>
                <w:bCs/>
                <w:iCs/>
              </w:rPr>
            </w:pPr>
            <w:r>
              <w:rPr>
                <w:b/>
                <w:bCs/>
                <w:iCs/>
              </w:rPr>
              <w:t xml:space="preserve">ENTITY </w:t>
            </w:r>
          </w:p>
        </w:tc>
        <w:tc>
          <w:tcPr>
            <w:tcW w:w="2490" w:type="dxa"/>
            <w:shd w:val="clear" w:color="auto" w:fill="auto"/>
          </w:tcPr>
          <w:p w:rsidR="002734F4" w:rsidRPr="00CF009C" w:rsidRDefault="002734F4" w:rsidP="007E122B">
            <w:pPr>
              <w:spacing w:after="0" w:line="240" w:lineRule="auto"/>
              <w:rPr>
                <w:b/>
                <w:bCs/>
                <w:iCs/>
              </w:rPr>
            </w:pPr>
            <w:r w:rsidRPr="00CF009C">
              <w:rPr>
                <w:b/>
                <w:bCs/>
                <w:iCs/>
              </w:rPr>
              <w:t>SHUSA</w:t>
            </w:r>
          </w:p>
        </w:tc>
        <w:tc>
          <w:tcPr>
            <w:tcW w:w="2490" w:type="dxa"/>
            <w:shd w:val="clear" w:color="auto" w:fill="auto"/>
          </w:tcPr>
          <w:p w:rsidR="002734F4" w:rsidRPr="00CF009C" w:rsidRDefault="002734F4" w:rsidP="007E122B">
            <w:pPr>
              <w:spacing w:after="0" w:line="240" w:lineRule="auto"/>
              <w:rPr>
                <w:b/>
                <w:bCs/>
                <w:iCs/>
              </w:rPr>
            </w:pPr>
            <w:r w:rsidRPr="00CF009C">
              <w:rPr>
                <w:b/>
                <w:bCs/>
                <w:iCs/>
              </w:rPr>
              <w:t>SBNA</w:t>
            </w:r>
          </w:p>
        </w:tc>
        <w:tc>
          <w:tcPr>
            <w:tcW w:w="2490" w:type="dxa"/>
            <w:gridSpan w:val="2"/>
            <w:shd w:val="clear" w:color="auto" w:fill="auto"/>
          </w:tcPr>
          <w:p w:rsidR="002734F4" w:rsidRPr="00CF009C" w:rsidRDefault="002734F4" w:rsidP="007603E9">
            <w:pPr>
              <w:spacing w:after="0" w:line="240" w:lineRule="auto"/>
              <w:rPr>
                <w:b/>
                <w:bCs/>
                <w:iCs/>
              </w:rPr>
            </w:pPr>
            <w:r w:rsidRPr="00CF009C">
              <w:rPr>
                <w:b/>
                <w:bCs/>
                <w:iCs/>
              </w:rPr>
              <w:t>SC</w:t>
            </w:r>
          </w:p>
        </w:tc>
      </w:tr>
      <w:tr w:rsidR="002734F4" w:rsidRPr="00206D41" w:rsidTr="002734F4">
        <w:trPr>
          <w:trHeight w:val="293"/>
        </w:trPr>
        <w:tc>
          <w:tcPr>
            <w:tcW w:w="1728" w:type="dxa"/>
            <w:vMerge/>
            <w:shd w:val="clear" w:color="auto" w:fill="auto"/>
          </w:tcPr>
          <w:p w:rsidR="002734F4" w:rsidRDefault="002734F4" w:rsidP="007E122B">
            <w:pPr>
              <w:rPr>
                <w:b/>
                <w:bCs/>
                <w:iCs/>
              </w:rPr>
            </w:pPr>
          </w:p>
        </w:tc>
        <w:tc>
          <w:tcPr>
            <w:tcW w:w="2490" w:type="dxa"/>
            <w:shd w:val="clear" w:color="auto" w:fill="auto"/>
          </w:tcPr>
          <w:p w:rsidR="002734F4" w:rsidRPr="00206D41" w:rsidRDefault="002734F4" w:rsidP="007E122B">
            <w:pPr>
              <w:spacing w:after="0" w:line="240" w:lineRule="auto"/>
              <w:rPr>
                <w:bCs/>
                <w:iCs/>
              </w:rPr>
            </w:pPr>
            <w:r>
              <w:rPr>
                <w:bCs/>
                <w:iCs/>
              </w:rPr>
              <w:t>Yes</w:t>
            </w:r>
          </w:p>
        </w:tc>
        <w:tc>
          <w:tcPr>
            <w:tcW w:w="2490" w:type="dxa"/>
            <w:shd w:val="clear" w:color="auto" w:fill="auto"/>
          </w:tcPr>
          <w:p w:rsidR="002734F4" w:rsidRPr="00206D41" w:rsidRDefault="002734F4" w:rsidP="007E122B">
            <w:pPr>
              <w:spacing w:after="0" w:line="240" w:lineRule="auto"/>
              <w:rPr>
                <w:bCs/>
                <w:iCs/>
              </w:rPr>
            </w:pPr>
            <w:r>
              <w:rPr>
                <w:bCs/>
                <w:iCs/>
              </w:rPr>
              <w:t>No</w:t>
            </w:r>
          </w:p>
        </w:tc>
        <w:tc>
          <w:tcPr>
            <w:tcW w:w="2490" w:type="dxa"/>
            <w:gridSpan w:val="2"/>
            <w:shd w:val="clear" w:color="auto" w:fill="auto"/>
          </w:tcPr>
          <w:p w:rsidR="002734F4" w:rsidRPr="00206D41" w:rsidRDefault="002734F4" w:rsidP="007E122B">
            <w:pPr>
              <w:spacing w:after="0" w:line="240" w:lineRule="auto"/>
              <w:rPr>
                <w:bCs/>
                <w:iCs/>
              </w:rPr>
            </w:pPr>
            <w:r>
              <w:rPr>
                <w:bCs/>
                <w:iCs/>
              </w:rPr>
              <w:t>No</w:t>
            </w:r>
          </w:p>
        </w:tc>
      </w:tr>
      <w:tr w:rsidR="002734F4" w:rsidRPr="00206D41" w:rsidTr="002734F4">
        <w:trPr>
          <w:trHeight w:val="270"/>
          <w:ins w:id="6491" w:author="Amarucci, Scott M" w:date="2016-02-17T21:08:00Z"/>
        </w:trPr>
        <w:tc>
          <w:tcPr>
            <w:tcW w:w="1728" w:type="dxa"/>
            <w:vMerge/>
            <w:shd w:val="clear" w:color="auto" w:fill="auto"/>
          </w:tcPr>
          <w:p w:rsidR="002734F4" w:rsidRDefault="002734F4" w:rsidP="002734F4">
            <w:pPr>
              <w:rPr>
                <w:ins w:id="6492" w:author="Amarucci, Scott M" w:date="2016-02-17T21:08:00Z"/>
                <w:b/>
                <w:bCs/>
                <w:iCs/>
              </w:rPr>
            </w:pPr>
          </w:p>
        </w:tc>
        <w:tc>
          <w:tcPr>
            <w:tcW w:w="2490" w:type="dxa"/>
            <w:shd w:val="clear" w:color="auto" w:fill="auto"/>
          </w:tcPr>
          <w:p w:rsidR="002734F4" w:rsidRDefault="002734F4" w:rsidP="002734F4">
            <w:pPr>
              <w:spacing w:after="0" w:line="240" w:lineRule="auto"/>
              <w:rPr>
                <w:ins w:id="6493" w:author="Amarucci, Scott M" w:date="2016-02-17T21:08:00Z"/>
                <w:bCs/>
                <w:iCs/>
              </w:rPr>
            </w:pPr>
            <w:ins w:id="6494" w:author="Amarucci, Scott M" w:date="2016-02-17T21:09:00Z">
              <w:r w:rsidRPr="00426737">
                <w:rPr>
                  <w:b/>
                  <w:bCs/>
                  <w:iCs/>
                </w:rPr>
                <w:t>SIS</w:t>
              </w:r>
            </w:ins>
          </w:p>
        </w:tc>
        <w:tc>
          <w:tcPr>
            <w:tcW w:w="2490" w:type="dxa"/>
            <w:shd w:val="clear" w:color="auto" w:fill="auto"/>
          </w:tcPr>
          <w:p w:rsidR="002734F4" w:rsidRDefault="002734F4" w:rsidP="002734F4">
            <w:pPr>
              <w:spacing w:after="0" w:line="240" w:lineRule="auto"/>
              <w:rPr>
                <w:ins w:id="6495" w:author="Amarucci, Scott M" w:date="2016-02-17T21:08:00Z"/>
                <w:bCs/>
                <w:iCs/>
              </w:rPr>
            </w:pPr>
            <w:ins w:id="6496" w:author="Amarucci, Scott M" w:date="2016-02-17T21:09:00Z">
              <w:r w:rsidRPr="00426737">
                <w:rPr>
                  <w:b/>
                  <w:bCs/>
                  <w:iCs/>
                </w:rPr>
                <w:t>BSI Miami</w:t>
              </w:r>
            </w:ins>
          </w:p>
        </w:tc>
        <w:tc>
          <w:tcPr>
            <w:tcW w:w="1245" w:type="dxa"/>
            <w:shd w:val="clear" w:color="auto" w:fill="auto"/>
          </w:tcPr>
          <w:p w:rsidR="002734F4" w:rsidRDefault="002734F4" w:rsidP="002734F4">
            <w:pPr>
              <w:spacing w:after="0" w:line="240" w:lineRule="auto"/>
              <w:rPr>
                <w:ins w:id="6497" w:author="Amarucci, Scott M" w:date="2016-02-17T21:08:00Z"/>
                <w:bCs/>
                <w:iCs/>
              </w:rPr>
            </w:pPr>
            <w:ins w:id="6498" w:author="Amarucci, Scott M" w:date="2016-02-17T21:09:00Z">
              <w:r w:rsidRPr="00426737">
                <w:rPr>
                  <w:b/>
                  <w:bCs/>
                  <w:iCs/>
                </w:rPr>
                <w:t>BSPR</w:t>
              </w:r>
            </w:ins>
          </w:p>
        </w:tc>
        <w:tc>
          <w:tcPr>
            <w:tcW w:w="1245" w:type="dxa"/>
            <w:shd w:val="clear" w:color="auto" w:fill="auto"/>
          </w:tcPr>
          <w:p w:rsidR="002734F4" w:rsidRDefault="002734F4" w:rsidP="002734F4">
            <w:pPr>
              <w:spacing w:after="0" w:line="240" w:lineRule="auto"/>
              <w:rPr>
                <w:ins w:id="6499" w:author="Amarucci, Scott M" w:date="2016-02-17T21:08:00Z"/>
                <w:bCs/>
                <w:iCs/>
              </w:rPr>
            </w:pPr>
            <w:ins w:id="6500" w:author="Amarucci, Scott M" w:date="2016-02-17T21:09:00Z">
              <w:r>
                <w:rPr>
                  <w:b/>
                  <w:bCs/>
                  <w:iCs/>
                </w:rPr>
                <w:t>SSLLC</w:t>
              </w:r>
            </w:ins>
          </w:p>
        </w:tc>
      </w:tr>
      <w:tr w:rsidR="002734F4" w:rsidRPr="00206D41" w:rsidTr="002734F4">
        <w:trPr>
          <w:trHeight w:val="270"/>
          <w:ins w:id="6501" w:author="Amarucci, Scott M" w:date="2016-02-17T21:08:00Z"/>
        </w:trPr>
        <w:tc>
          <w:tcPr>
            <w:tcW w:w="1728" w:type="dxa"/>
            <w:vMerge/>
            <w:shd w:val="clear" w:color="auto" w:fill="auto"/>
          </w:tcPr>
          <w:p w:rsidR="002734F4" w:rsidRDefault="002734F4" w:rsidP="002734F4">
            <w:pPr>
              <w:rPr>
                <w:ins w:id="6502" w:author="Amarucci, Scott M" w:date="2016-02-17T21:08:00Z"/>
                <w:b/>
                <w:bCs/>
                <w:iCs/>
              </w:rPr>
            </w:pPr>
          </w:p>
        </w:tc>
        <w:tc>
          <w:tcPr>
            <w:tcW w:w="2490" w:type="dxa"/>
            <w:shd w:val="clear" w:color="auto" w:fill="auto"/>
          </w:tcPr>
          <w:p w:rsidR="002734F4" w:rsidRDefault="002734F4" w:rsidP="002734F4">
            <w:pPr>
              <w:spacing w:after="0" w:line="240" w:lineRule="auto"/>
              <w:rPr>
                <w:ins w:id="6503" w:author="Amarucci, Scott M" w:date="2016-02-17T21:08:00Z"/>
                <w:bCs/>
                <w:iCs/>
              </w:rPr>
            </w:pPr>
            <w:ins w:id="6504" w:author="Amarucci, Scott M" w:date="2016-02-17T21:09:00Z">
              <w:r>
                <w:rPr>
                  <w:bCs/>
                  <w:iCs/>
                </w:rPr>
                <w:t>No</w:t>
              </w:r>
            </w:ins>
          </w:p>
        </w:tc>
        <w:tc>
          <w:tcPr>
            <w:tcW w:w="2490" w:type="dxa"/>
            <w:shd w:val="clear" w:color="auto" w:fill="auto"/>
          </w:tcPr>
          <w:p w:rsidR="002734F4" w:rsidRDefault="002734F4" w:rsidP="002734F4">
            <w:pPr>
              <w:spacing w:after="0" w:line="240" w:lineRule="auto"/>
              <w:rPr>
                <w:ins w:id="6505" w:author="Amarucci, Scott M" w:date="2016-02-17T21:08:00Z"/>
                <w:bCs/>
                <w:iCs/>
              </w:rPr>
            </w:pPr>
            <w:ins w:id="6506" w:author="Amarucci, Scott M" w:date="2016-02-17T21:09:00Z">
              <w:r>
                <w:rPr>
                  <w:bCs/>
                  <w:iCs/>
                </w:rPr>
                <w:t>No</w:t>
              </w:r>
            </w:ins>
          </w:p>
        </w:tc>
        <w:tc>
          <w:tcPr>
            <w:tcW w:w="1245" w:type="dxa"/>
            <w:shd w:val="clear" w:color="auto" w:fill="auto"/>
          </w:tcPr>
          <w:p w:rsidR="002734F4" w:rsidRDefault="002734F4" w:rsidP="002734F4">
            <w:pPr>
              <w:spacing w:after="0" w:line="240" w:lineRule="auto"/>
              <w:rPr>
                <w:ins w:id="6507" w:author="Amarucci, Scott M" w:date="2016-02-17T21:08:00Z"/>
                <w:bCs/>
                <w:iCs/>
              </w:rPr>
            </w:pPr>
            <w:ins w:id="6508" w:author="Amarucci, Scott M" w:date="2016-02-17T21:09:00Z">
              <w:r>
                <w:rPr>
                  <w:bCs/>
                  <w:iCs/>
                </w:rPr>
                <w:t>No</w:t>
              </w:r>
            </w:ins>
          </w:p>
        </w:tc>
        <w:tc>
          <w:tcPr>
            <w:tcW w:w="1245" w:type="dxa"/>
            <w:shd w:val="clear" w:color="auto" w:fill="auto"/>
          </w:tcPr>
          <w:p w:rsidR="002734F4" w:rsidRDefault="002734F4" w:rsidP="002734F4">
            <w:pPr>
              <w:spacing w:after="0" w:line="240" w:lineRule="auto"/>
              <w:rPr>
                <w:ins w:id="6509" w:author="Amarucci, Scott M" w:date="2016-02-17T21:08:00Z"/>
                <w:bCs/>
                <w:iCs/>
              </w:rPr>
            </w:pPr>
            <w:ins w:id="6510" w:author="Amarucci, Scott M" w:date="2016-02-17T21:09:00Z">
              <w:r>
                <w:rPr>
                  <w:bCs/>
                  <w:iCs/>
                </w:rPr>
                <w:t>No</w:t>
              </w:r>
            </w:ins>
          </w:p>
        </w:tc>
      </w:tr>
      <w:tr w:rsidR="002734F4" w:rsidRPr="00206D41" w:rsidTr="00CA2BDC">
        <w:trPr>
          <w:trHeight w:val="270"/>
        </w:trPr>
        <w:tc>
          <w:tcPr>
            <w:tcW w:w="1728" w:type="dxa"/>
            <w:vMerge w:val="restart"/>
            <w:shd w:val="clear" w:color="auto" w:fill="auto"/>
          </w:tcPr>
          <w:p w:rsidR="002734F4" w:rsidRPr="00206D41" w:rsidRDefault="002734F4" w:rsidP="002734F4">
            <w:pPr>
              <w:rPr>
                <w:b/>
                <w:bCs/>
                <w:iCs/>
              </w:rPr>
            </w:pPr>
            <w:r>
              <w:rPr>
                <w:b/>
                <w:bCs/>
                <w:iCs/>
              </w:rPr>
              <w:t>METRIC OWNER</w:t>
            </w:r>
          </w:p>
        </w:tc>
        <w:tc>
          <w:tcPr>
            <w:tcW w:w="2490" w:type="dxa"/>
            <w:shd w:val="clear" w:color="auto" w:fill="auto"/>
          </w:tcPr>
          <w:p w:rsidR="002734F4" w:rsidRPr="00CF009C" w:rsidRDefault="002734F4" w:rsidP="002734F4">
            <w:pPr>
              <w:spacing w:after="0" w:line="240" w:lineRule="auto"/>
              <w:rPr>
                <w:b/>
                <w:bCs/>
                <w:iCs/>
              </w:rPr>
            </w:pPr>
            <w:r w:rsidRPr="00CF009C">
              <w:rPr>
                <w:b/>
                <w:bCs/>
                <w:iCs/>
              </w:rPr>
              <w:t>SHUSA</w:t>
            </w:r>
          </w:p>
        </w:tc>
        <w:tc>
          <w:tcPr>
            <w:tcW w:w="2490" w:type="dxa"/>
            <w:shd w:val="clear" w:color="auto" w:fill="auto"/>
          </w:tcPr>
          <w:p w:rsidR="002734F4" w:rsidRPr="00CF009C" w:rsidRDefault="002734F4" w:rsidP="002734F4">
            <w:pPr>
              <w:spacing w:after="0" w:line="240" w:lineRule="auto"/>
              <w:rPr>
                <w:b/>
                <w:bCs/>
                <w:iCs/>
              </w:rPr>
            </w:pPr>
            <w:r w:rsidRPr="00CF009C">
              <w:rPr>
                <w:b/>
                <w:bCs/>
                <w:iCs/>
              </w:rPr>
              <w:t>SBNA</w:t>
            </w:r>
          </w:p>
        </w:tc>
        <w:tc>
          <w:tcPr>
            <w:tcW w:w="2490" w:type="dxa"/>
            <w:gridSpan w:val="2"/>
            <w:shd w:val="clear" w:color="auto" w:fill="auto"/>
          </w:tcPr>
          <w:p w:rsidR="002734F4" w:rsidRPr="00CF009C" w:rsidRDefault="002734F4" w:rsidP="002734F4">
            <w:pPr>
              <w:spacing w:after="0" w:line="240" w:lineRule="auto"/>
              <w:rPr>
                <w:b/>
                <w:bCs/>
                <w:iCs/>
              </w:rPr>
            </w:pPr>
            <w:r w:rsidRPr="00CF009C">
              <w:rPr>
                <w:b/>
                <w:bCs/>
                <w:iCs/>
              </w:rPr>
              <w:t>SC</w:t>
            </w:r>
          </w:p>
        </w:tc>
      </w:tr>
      <w:tr w:rsidR="002734F4" w:rsidRPr="00206D41" w:rsidTr="00CA2BDC">
        <w:trPr>
          <w:trHeight w:val="252"/>
        </w:trPr>
        <w:tc>
          <w:tcPr>
            <w:tcW w:w="1728" w:type="dxa"/>
            <w:vMerge/>
            <w:shd w:val="clear" w:color="auto" w:fill="auto"/>
          </w:tcPr>
          <w:p w:rsidR="002734F4" w:rsidRPr="00206D41" w:rsidRDefault="002734F4" w:rsidP="002734F4">
            <w:pPr>
              <w:rPr>
                <w:b/>
                <w:bCs/>
                <w:iCs/>
              </w:rPr>
            </w:pPr>
          </w:p>
        </w:tc>
        <w:tc>
          <w:tcPr>
            <w:tcW w:w="2490" w:type="dxa"/>
            <w:shd w:val="clear" w:color="auto" w:fill="auto"/>
          </w:tcPr>
          <w:p w:rsidR="002734F4" w:rsidRPr="00206D41" w:rsidRDefault="002734F4" w:rsidP="002734F4">
            <w:pPr>
              <w:spacing w:after="0" w:line="240" w:lineRule="auto"/>
              <w:rPr>
                <w:bCs/>
                <w:iCs/>
              </w:rPr>
            </w:pPr>
            <w:r>
              <w:rPr>
                <w:bCs/>
                <w:iCs/>
              </w:rPr>
              <w:t>SHUSA Model Risk Management</w:t>
            </w:r>
          </w:p>
        </w:tc>
        <w:tc>
          <w:tcPr>
            <w:tcW w:w="2490" w:type="dxa"/>
            <w:shd w:val="clear" w:color="auto" w:fill="auto"/>
          </w:tcPr>
          <w:p w:rsidR="002734F4" w:rsidRPr="00CF009C" w:rsidRDefault="002734F4" w:rsidP="002734F4">
            <w:pPr>
              <w:spacing w:after="0" w:line="240" w:lineRule="auto"/>
              <w:rPr>
                <w:b/>
                <w:bCs/>
                <w:iCs/>
              </w:rPr>
            </w:pPr>
            <w:r>
              <w:rPr>
                <w:bCs/>
                <w:iCs/>
              </w:rPr>
              <w:t>SHUSA Model Risk Management</w:t>
            </w:r>
          </w:p>
        </w:tc>
        <w:tc>
          <w:tcPr>
            <w:tcW w:w="2490" w:type="dxa"/>
            <w:gridSpan w:val="2"/>
            <w:shd w:val="clear" w:color="auto" w:fill="auto"/>
          </w:tcPr>
          <w:p w:rsidR="002734F4" w:rsidRPr="00206D41" w:rsidRDefault="002734F4" w:rsidP="002734F4">
            <w:pPr>
              <w:spacing w:after="0" w:line="240" w:lineRule="auto"/>
              <w:rPr>
                <w:bCs/>
                <w:iCs/>
              </w:rPr>
            </w:pPr>
            <w:r>
              <w:rPr>
                <w:bCs/>
                <w:iCs/>
              </w:rPr>
              <w:t>SHUSA Model Risk Management</w:t>
            </w:r>
          </w:p>
        </w:tc>
      </w:tr>
      <w:tr w:rsidR="002734F4" w:rsidRPr="00206D41" w:rsidTr="00CA2BDC">
        <w:trPr>
          <w:trHeight w:val="252"/>
          <w:ins w:id="6511" w:author="Amarucci, Scott M" w:date="2016-02-17T21:09:00Z"/>
        </w:trPr>
        <w:tc>
          <w:tcPr>
            <w:tcW w:w="1728" w:type="dxa"/>
            <w:vMerge/>
            <w:shd w:val="clear" w:color="auto" w:fill="auto"/>
          </w:tcPr>
          <w:p w:rsidR="002734F4" w:rsidRPr="00206D41" w:rsidRDefault="002734F4" w:rsidP="002734F4">
            <w:pPr>
              <w:rPr>
                <w:ins w:id="6512" w:author="Amarucci, Scott M" w:date="2016-02-17T21:09:00Z"/>
                <w:b/>
                <w:bCs/>
                <w:iCs/>
              </w:rPr>
            </w:pPr>
          </w:p>
        </w:tc>
        <w:tc>
          <w:tcPr>
            <w:tcW w:w="2490" w:type="dxa"/>
            <w:shd w:val="clear" w:color="auto" w:fill="auto"/>
          </w:tcPr>
          <w:p w:rsidR="002734F4" w:rsidRDefault="002734F4" w:rsidP="002734F4">
            <w:pPr>
              <w:spacing w:after="0" w:line="240" w:lineRule="auto"/>
              <w:rPr>
                <w:ins w:id="6513" w:author="Amarucci, Scott M" w:date="2016-02-17T21:09:00Z"/>
                <w:bCs/>
                <w:iCs/>
              </w:rPr>
            </w:pPr>
            <w:ins w:id="6514" w:author="Amarucci, Scott M" w:date="2016-02-17T21:09:00Z">
              <w:r>
                <w:rPr>
                  <w:b/>
                  <w:bCs/>
                  <w:iCs/>
                </w:rPr>
                <w:t>SIS</w:t>
              </w:r>
            </w:ins>
          </w:p>
        </w:tc>
        <w:tc>
          <w:tcPr>
            <w:tcW w:w="2490" w:type="dxa"/>
            <w:shd w:val="clear" w:color="auto" w:fill="auto"/>
          </w:tcPr>
          <w:p w:rsidR="002734F4" w:rsidRDefault="002734F4" w:rsidP="002734F4">
            <w:pPr>
              <w:spacing w:after="0" w:line="240" w:lineRule="auto"/>
              <w:rPr>
                <w:ins w:id="6515" w:author="Amarucci, Scott M" w:date="2016-02-17T21:09:00Z"/>
                <w:bCs/>
                <w:iCs/>
              </w:rPr>
            </w:pPr>
            <w:ins w:id="6516" w:author="Amarucci, Scott M" w:date="2016-02-17T21:09:00Z">
              <w:r>
                <w:rPr>
                  <w:b/>
                  <w:bCs/>
                  <w:iCs/>
                </w:rPr>
                <w:t>BSI Miami</w:t>
              </w:r>
            </w:ins>
          </w:p>
        </w:tc>
        <w:tc>
          <w:tcPr>
            <w:tcW w:w="2490" w:type="dxa"/>
            <w:gridSpan w:val="2"/>
            <w:shd w:val="clear" w:color="auto" w:fill="auto"/>
          </w:tcPr>
          <w:p w:rsidR="002734F4" w:rsidRDefault="002734F4" w:rsidP="002734F4">
            <w:pPr>
              <w:spacing w:after="0" w:line="240" w:lineRule="auto"/>
              <w:rPr>
                <w:ins w:id="6517" w:author="Amarucci, Scott M" w:date="2016-02-17T21:09:00Z"/>
                <w:bCs/>
                <w:iCs/>
              </w:rPr>
            </w:pPr>
            <w:ins w:id="6518" w:author="Amarucci, Scott M" w:date="2016-02-17T21:09:00Z">
              <w:r>
                <w:rPr>
                  <w:b/>
                  <w:bCs/>
                  <w:iCs/>
                </w:rPr>
                <w:t>BSPR</w:t>
              </w:r>
            </w:ins>
          </w:p>
        </w:tc>
      </w:tr>
      <w:tr w:rsidR="002734F4" w:rsidRPr="00206D41" w:rsidTr="00CA2BDC">
        <w:trPr>
          <w:trHeight w:val="252"/>
          <w:ins w:id="6519" w:author="Amarucci, Scott M" w:date="2016-02-17T21:09:00Z"/>
        </w:trPr>
        <w:tc>
          <w:tcPr>
            <w:tcW w:w="1728" w:type="dxa"/>
            <w:vMerge/>
            <w:shd w:val="clear" w:color="auto" w:fill="auto"/>
          </w:tcPr>
          <w:p w:rsidR="002734F4" w:rsidRPr="00206D41" w:rsidRDefault="002734F4" w:rsidP="002734F4">
            <w:pPr>
              <w:rPr>
                <w:ins w:id="6520" w:author="Amarucci, Scott M" w:date="2016-02-17T21:09:00Z"/>
                <w:b/>
                <w:bCs/>
                <w:iCs/>
              </w:rPr>
            </w:pPr>
          </w:p>
        </w:tc>
        <w:tc>
          <w:tcPr>
            <w:tcW w:w="2490" w:type="dxa"/>
            <w:shd w:val="clear" w:color="auto" w:fill="auto"/>
          </w:tcPr>
          <w:p w:rsidR="002734F4" w:rsidRDefault="002734F4" w:rsidP="002734F4">
            <w:pPr>
              <w:spacing w:after="0" w:line="240" w:lineRule="auto"/>
              <w:rPr>
                <w:ins w:id="6521" w:author="Amarucci, Scott M" w:date="2016-02-17T21:09:00Z"/>
                <w:bCs/>
                <w:iCs/>
              </w:rPr>
            </w:pPr>
            <w:ins w:id="6522" w:author="Amarucci, Scott M" w:date="2016-02-17T21:10:00Z">
              <w:r>
                <w:rPr>
                  <w:bCs/>
                  <w:iCs/>
                </w:rPr>
                <w:t>SHUSA Model Risk Management</w:t>
              </w:r>
            </w:ins>
          </w:p>
        </w:tc>
        <w:tc>
          <w:tcPr>
            <w:tcW w:w="2490" w:type="dxa"/>
            <w:shd w:val="clear" w:color="auto" w:fill="auto"/>
          </w:tcPr>
          <w:p w:rsidR="002734F4" w:rsidRDefault="002734F4" w:rsidP="002734F4">
            <w:pPr>
              <w:spacing w:after="0" w:line="240" w:lineRule="auto"/>
              <w:rPr>
                <w:ins w:id="6523" w:author="Amarucci, Scott M" w:date="2016-02-17T21:09:00Z"/>
                <w:bCs/>
                <w:iCs/>
              </w:rPr>
            </w:pPr>
            <w:ins w:id="6524" w:author="Amarucci, Scott M" w:date="2016-02-17T21:10:00Z">
              <w:r>
                <w:rPr>
                  <w:bCs/>
                  <w:iCs/>
                </w:rPr>
                <w:t>SHUSA Model Risk Management</w:t>
              </w:r>
            </w:ins>
          </w:p>
        </w:tc>
        <w:tc>
          <w:tcPr>
            <w:tcW w:w="2490" w:type="dxa"/>
            <w:gridSpan w:val="2"/>
            <w:shd w:val="clear" w:color="auto" w:fill="auto"/>
          </w:tcPr>
          <w:p w:rsidR="002734F4" w:rsidRDefault="002734F4" w:rsidP="002734F4">
            <w:pPr>
              <w:spacing w:after="0" w:line="240" w:lineRule="auto"/>
              <w:rPr>
                <w:ins w:id="6525" w:author="Amarucci, Scott M" w:date="2016-02-17T21:09:00Z"/>
                <w:bCs/>
                <w:iCs/>
              </w:rPr>
            </w:pPr>
            <w:ins w:id="6526" w:author="Amarucci, Scott M" w:date="2016-02-17T21:10:00Z">
              <w:r>
                <w:rPr>
                  <w:bCs/>
                  <w:iCs/>
                </w:rPr>
                <w:t>SHUSA Model Risk Management</w:t>
              </w:r>
            </w:ins>
          </w:p>
        </w:tc>
      </w:tr>
      <w:tr w:rsidR="002734F4" w:rsidRPr="00206D41" w:rsidTr="002734F4">
        <w:trPr>
          <w:trHeight w:val="252"/>
          <w:ins w:id="6527" w:author="Amarucci, Scott M" w:date="2016-02-17T21:09:00Z"/>
        </w:trPr>
        <w:tc>
          <w:tcPr>
            <w:tcW w:w="1728" w:type="dxa"/>
            <w:vMerge/>
            <w:shd w:val="clear" w:color="auto" w:fill="auto"/>
          </w:tcPr>
          <w:p w:rsidR="002734F4" w:rsidRPr="00206D41" w:rsidRDefault="002734F4" w:rsidP="002734F4">
            <w:pPr>
              <w:rPr>
                <w:ins w:id="6528" w:author="Amarucci, Scott M" w:date="2016-02-17T21:09:00Z"/>
                <w:b/>
                <w:bCs/>
                <w:iCs/>
              </w:rPr>
            </w:pPr>
          </w:p>
        </w:tc>
        <w:tc>
          <w:tcPr>
            <w:tcW w:w="2490" w:type="dxa"/>
            <w:shd w:val="clear" w:color="auto" w:fill="auto"/>
          </w:tcPr>
          <w:p w:rsidR="002734F4" w:rsidRDefault="002734F4" w:rsidP="002734F4">
            <w:pPr>
              <w:spacing w:after="0" w:line="240" w:lineRule="auto"/>
              <w:rPr>
                <w:ins w:id="6529" w:author="Amarucci, Scott M" w:date="2016-02-17T21:09:00Z"/>
                <w:bCs/>
                <w:iCs/>
              </w:rPr>
            </w:pPr>
            <w:ins w:id="6530" w:author="Amarucci, Scott M" w:date="2016-02-17T21:09:00Z">
              <w:r>
                <w:rPr>
                  <w:b/>
                  <w:bCs/>
                  <w:iCs/>
                </w:rPr>
                <w:t>SSLLC</w:t>
              </w:r>
            </w:ins>
          </w:p>
        </w:tc>
        <w:tc>
          <w:tcPr>
            <w:tcW w:w="4980" w:type="dxa"/>
            <w:gridSpan w:val="3"/>
            <w:vMerge w:val="restart"/>
            <w:shd w:val="clear" w:color="auto" w:fill="auto"/>
          </w:tcPr>
          <w:p w:rsidR="002734F4" w:rsidRDefault="002734F4" w:rsidP="002734F4">
            <w:pPr>
              <w:spacing w:after="0" w:line="240" w:lineRule="auto"/>
              <w:rPr>
                <w:ins w:id="6531" w:author="Amarucci, Scott M" w:date="2016-02-17T21:10:00Z"/>
                <w:bCs/>
                <w:iCs/>
              </w:rPr>
            </w:pPr>
          </w:p>
          <w:p w:rsidR="002734F4" w:rsidRDefault="002734F4" w:rsidP="002734F4">
            <w:pPr>
              <w:spacing w:after="0" w:line="240" w:lineRule="auto"/>
              <w:rPr>
                <w:ins w:id="6532" w:author="Amarucci, Scott M" w:date="2016-02-17T21:09:00Z"/>
                <w:bCs/>
                <w:iCs/>
              </w:rPr>
            </w:pPr>
          </w:p>
        </w:tc>
      </w:tr>
      <w:tr w:rsidR="002734F4" w:rsidRPr="00206D41" w:rsidTr="002734F4">
        <w:trPr>
          <w:trHeight w:val="252"/>
          <w:ins w:id="6533" w:author="Amarucci, Scott M" w:date="2016-02-17T21:09:00Z"/>
        </w:trPr>
        <w:tc>
          <w:tcPr>
            <w:tcW w:w="1728" w:type="dxa"/>
            <w:vMerge/>
            <w:shd w:val="clear" w:color="auto" w:fill="auto"/>
          </w:tcPr>
          <w:p w:rsidR="002734F4" w:rsidRPr="00206D41" w:rsidRDefault="002734F4" w:rsidP="002734F4">
            <w:pPr>
              <w:rPr>
                <w:ins w:id="6534" w:author="Amarucci, Scott M" w:date="2016-02-17T21:09:00Z"/>
                <w:b/>
                <w:bCs/>
                <w:iCs/>
              </w:rPr>
            </w:pPr>
          </w:p>
        </w:tc>
        <w:tc>
          <w:tcPr>
            <w:tcW w:w="2490" w:type="dxa"/>
            <w:shd w:val="clear" w:color="auto" w:fill="auto"/>
          </w:tcPr>
          <w:p w:rsidR="002734F4" w:rsidRDefault="002734F4" w:rsidP="002734F4">
            <w:pPr>
              <w:spacing w:after="0" w:line="240" w:lineRule="auto"/>
              <w:rPr>
                <w:ins w:id="6535" w:author="Amarucci, Scott M" w:date="2016-02-17T21:09:00Z"/>
                <w:bCs/>
                <w:iCs/>
              </w:rPr>
            </w:pPr>
            <w:ins w:id="6536" w:author="Amarucci, Scott M" w:date="2016-02-17T21:10:00Z">
              <w:r>
                <w:rPr>
                  <w:bCs/>
                  <w:iCs/>
                </w:rPr>
                <w:t>SHUSA Model Risk Management</w:t>
              </w:r>
            </w:ins>
          </w:p>
        </w:tc>
        <w:tc>
          <w:tcPr>
            <w:tcW w:w="4980" w:type="dxa"/>
            <w:gridSpan w:val="3"/>
            <w:vMerge/>
            <w:shd w:val="clear" w:color="auto" w:fill="auto"/>
          </w:tcPr>
          <w:p w:rsidR="002734F4" w:rsidRDefault="002734F4" w:rsidP="002734F4">
            <w:pPr>
              <w:spacing w:after="0" w:line="240" w:lineRule="auto"/>
              <w:rPr>
                <w:ins w:id="6537" w:author="Amarucci, Scott M" w:date="2016-02-17T21:09:00Z"/>
                <w:bCs/>
                <w:iCs/>
              </w:rPr>
            </w:pPr>
          </w:p>
        </w:tc>
      </w:tr>
      <w:tr w:rsidR="002734F4" w:rsidRPr="00206D41" w:rsidTr="00CA2BDC">
        <w:trPr>
          <w:cantSplit/>
          <w:trHeight w:val="360"/>
        </w:trPr>
        <w:tc>
          <w:tcPr>
            <w:tcW w:w="1728" w:type="dxa"/>
            <w:shd w:val="clear" w:color="auto" w:fill="auto"/>
          </w:tcPr>
          <w:p w:rsidR="002734F4" w:rsidRPr="00206D41" w:rsidRDefault="002734F4" w:rsidP="002734F4">
            <w:pPr>
              <w:rPr>
                <w:b/>
                <w:bCs/>
                <w:iCs/>
              </w:rPr>
              <w:pPrChange w:id="6538" w:author="Amarucci, Scott M" w:date="2016-02-17T19:42:00Z">
                <w:pPr>
                  <w:framePr w:hSpace="180" w:wrap="around" w:vAnchor="text" w:hAnchor="text" w:x="168" w:y="1"/>
                  <w:ind w:left="-60"/>
                  <w:suppressOverlap/>
                </w:pPr>
              </w:pPrChange>
            </w:pPr>
            <w:r w:rsidRPr="00062285">
              <w:rPr>
                <w:b/>
                <w:bCs/>
                <w:iCs/>
              </w:rPr>
              <w:t>TRIGGER AND LIMIT SETTING</w:t>
            </w:r>
          </w:p>
        </w:tc>
        <w:tc>
          <w:tcPr>
            <w:tcW w:w="7470" w:type="dxa"/>
            <w:gridSpan w:val="4"/>
            <w:shd w:val="clear" w:color="auto" w:fill="auto"/>
          </w:tcPr>
          <w:p w:rsidR="002734F4" w:rsidRDefault="002734F4" w:rsidP="002734F4">
            <w:pPr>
              <w:spacing w:after="0" w:line="240" w:lineRule="auto"/>
              <w:rPr>
                <w:lang w:val="en-GB"/>
              </w:rPr>
            </w:pPr>
            <w:r>
              <w:rPr>
                <w:lang w:val="en-GB"/>
              </w:rPr>
              <w:t>The metric is set with 6 months targets for validation of models linked to agreed remediation plans.</w:t>
            </w:r>
          </w:p>
          <w:p w:rsidR="002734F4" w:rsidRDefault="002734F4" w:rsidP="002734F4">
            <w:pPr>
              <w:spacing w:after="0" w:line="240" w:lineRule="auto"/>
              <w:rPr>
                <w:rFonts w:asciiTheme="minorHAnsi" w:eastAsiaTheme="minorHAnsi" w:hAnsiTheme="minorHAnsi" w:cstheme="minorBidi"/>
                <w:iCs/>
              </w:rPr>
            </w:pPr>
            <w:r>
              <w:rPr>
                <w:lang w:val="en-GB"/>
              </w:rPr>
              <w:t>A breach of the metric occurs if the target is not reached within the allocated quarter.</w:t>
            </w:r>
          </w:p>
        </w:tc>
      </w:tr>
      <w:tr w:rsidR="002734F4" w:rsidRPr="00206D41" w:rsidTr="00CA2BDC">
        <w:trPr>
          <w:cantSplit/>
          <w:trHeight w:val="360"/>
        </w:trPr>
        <w:tc>
          <w:tcPr>
            <w:tcW w:w="1728" w:type="dxa"/>
            <w:shd w:val="clear" w:color="auto" w:fill="auto"/>
          </w:tcPr>
          <w:p w:rsidR="002734F4" w:rsidRPr="00206D41" w:rsidRDefault="002734F4" w:rsidP="002734F4">
            <w:pPr>
              <w:rPr>
                <w:b/>
                <w:bCs/>
                <w:iCs/>
              </w:rPr>
              <w:pPrChange w:id="6539" w:author="Amarucci, Scott M" w:date="2016-02-17T19:42:00Z">
                <w:pPr>
                  <w:framePr w:hSpace="180" w:wrap="around" w:vAnchor="text" w:hAnchor="text" w:x="168" w:y="1"/>
                  <w:ind w:left="-60"/>
                  <w:suppressOverlap/>
                </w:pPr>
              </w:pPrChange>
            </w:pPr>
            <w:r>
              <w:rPr>
                <w:b/>
                <w:bCs/>
                <w:iCs/>
              </w:rPr>
              <w:lastRenderedPageBreak/>
              <w:t>TESTING FREQUENCY</w:t>
            </w:r>
          </w:p>
        </w:tc>
        <w:tc>
          <w:tcPr>
            <w:tcW w:w="7470" w:type="dxa"/>
            <w:gridSpan w:val="4"/>
            <w:shd w:val="clear" w:color="auto" w:fill="auto"/>
          </w:tcPr>
          <w:p w:rsidR="002734F4" w:rsidRDefault="002734F4" w:rsidP="002734F4">
            <w:pPr>
              <w:spacing w:after="0" w:line="240" w:lineRule="auto"/>
              <w:rPr>
                <w:rFonts w:asciiTheme="minorHAnsi" w:eastAsiaTheme="minorHAnsi" w:hAnsiTheme="minorHAnsi" w:cstheme="minorBidi"/>
                <w:iCs/>
              </w:rPr>
            </w:pPr>
            <w:r>
              <w:rPr>
                <w:rFonts w:asciiTheme="minorHAnsi" w:eastAsiaTheme="minorHAnsi" w:hAnsiTheme="minorHAnsi" w:cstheme="minorBidi"/>
                <w:iCs/>
              </w:rPr>
              <w:t>Monthly</w:t>
            </w:r>
          </w:p>
          <w:p w:rsidR="002734F4" w:rsidRPr="00E2205B" w:rsidRDefault="002734F4" w:rsidP="002734F4">
            <w:pPr>
              <w:spacing w:after="0" w:line="240" w:lineRule="auto"/>
              <w:rPr>
                <w:rFonts w:asciiTheme="minorHAnsi" w:eastAsiaTheme="minorHAnsi" w:hAnsiTheme="minorHAnsi" w:cstheme="minorBidi"/>
                <w:iCs/>
              </w:rPr>
            </w:pPr>
            <w:r>
              <w:rPr>
                <w:rFonts w:asciiTheme="minorHAnsi" w:eastAsiaTheme="minorHAnsi" w:hAnsiTheme="minorHAnsi" w:cstheme="minorBidi"/>
                <w:iCs/>
              </w:rPr>
              <w:t>No calculation necessary – t</w:t>
            </w:r>
            <w:r w:rsidRPr="00CF009C">
              <w:rPr>
                <w:rFonts w:asciiTheme="minorHAnsi" w:eastAsiaTheme="minorHAnsi" w:hAnsiTheme="minorHAnsi" w:cstheme="minorBidi"/>
                <w:iCs/>
              </w:rPr>
              <w:t xml:space="preserve">he number of </w:t>
            </w:r>
            <w:r>
              <w:rPr>
                <w:rFonts w:asciiTheme="minorHAnsi" w:eastAsiaTheme="minorHAnsi" w:hAnsiTheme="minorHAnsi" w:cstheme="minorBidi"/>
                <w:iCs/>
              </w:rPr>
              <w:t>Tier 1 (highest risk) model used</w:t>
            </w:r>
            <w:r w:rsidRPr="00CF009C">
              <w:rPr>
                <w:rFonts w:asciiTheme="minorHAnsi" w:eastAsiaTheme="minorHAnsi" w:hAnsiTheme="minorHAnsi" w:cstheme="minorBidi"/>
                <w:iCs/>
              </w:rPr>
              <w:t xml:space="preserve"> in producti</w:t>
            </w:r>
            <w:r>
              <w:rPr>
                <w:rFonts w:asciiTheme="minorHAnsi" w:eastAsiaTheme="minorHAnsi" w:hAnsiTheme="minorHAnsi" w:cstheme="minorBidi"/>
                <w:iCs/>
              </w:rPr>
              <w:t>on without appropriate approvals, as recorded in the MRMG database.</w:t>
            </w:r>
          </w:p>
        </w:tc>
      </w:tr>
      <w:tr w:rsidR="002734F4" w:rsidRPr="00206D41" w:rsidTr="00CA2BDC">
        <w:trPr>
          <w:trHeight w:val="525"/>
        </w:trPr>
        <w:tc>
          <w:tcPr>
            <w:tcW w:w="1728" w:type="dxa"/>
            <w:shd w:val="clear" w:color="auto" w:fill="auto"/>
          </w:tcPr>
          <w:p w:rsidR="002734F4" w:rsidRPr="00DD4D28" w:rsidRDefault="002734F4" w:rsidP="002734F4">
            <w:pPr>
              <w:rPr>
                <w:b/>
                <w:bCs/>
                <w:iCs/>
              </w:rPr>
            </w:pPr>
            <w:r w:rsidRPr="00DD4D28">
              <w:rPr>
                <w:b/>
                <w:bCs/>
                <w:iCs/>
              </w:rPr>
              <w:t>SOURCE OF INFORMATION</w:t>
            </w:r>
          </w:p>
        </w:tc>
        <w:tc>
          <w:tcPr>
            <w:tcW w:w="7470" w:type="dxa"/>
            <w:gridSpan w:val="4"/>
            <w:shd w:val="clear" w:color="auto" w:fill="auto"/>
          </w:tcPr>
          <w:p w:rsidR="002734F4" w:rsidRPr="00891A38" w:rsidRDefault="002734F4" w:rsidP="002734F4">
            <w:pPr>
              <w:rPr>
                <w:rFonts w:cs="Arial"/>
              </w:rPr>
            </w:pPr>
            <w:r w:rsidRPr="00C05360">
              <w:rPr>
                <w:rFonts w:cs="Arial"/>
              </w:rPr>
              <w:t>The model inventory database is a Sequel Server backend, with InfoPath frontend forms where MRMG tracks all pertinent details associated to the model lifecycle. This includes:</w:t>
            </w:r>
            <w:r w:rsidRPr="00C0721C">
              <w:rPr>
                <w:rFonts w:cs="Arial"/>
              </w:rPr>
              <w:t xml:space="preserve"> </w:t>
            </w:r>
          </w:p>
          <w:p w:rsidR="002734F4" w:rsidRPr="00C05360" w:rsidRDefault="002734F4" w:rsidP="002734F4">
            <w:pPr>
              <w:pStyle w:val="ListParagraph"/>
              <w:numPr>
                <w:ilvl w:val="0"/>
                <w:numId w:val="36"/>
              </w:numPr>
              <w:rPr>
                <w:rFonts w:cs="Arial"/>
              </w:rPr>
            </w:pPr>
            <w:r w:rsidRPr="00C05360">
              <w:rPr>
                <w:rFonts w:cs="Arial"/>
              </w:rPr>
              <w:t>Model / non-model use detail</w:t>
            </w:r>
          </w:p>
          <w:p w:rsidR="002734F4" w:rsidRPr="00C05360" w:rsidRDefault="002734F4" w:rsidP="002734F4">
            <w:pPr>
              <w:pStyle w:val="ListParagraph"/>
              <w:numPr>
                <w:ilvl w:val="0"/>
                <w:numId w:val="36"/>
              </w:numPr>
              <w:rPr>
                <w:rFonts w:cs="Arial"/>
              </w:rPr>
            </w:pPr>
            <w:r w:rsidRPr="00C05360">
              <w:rPr>
                <w:rFonts w:cs="Arial"/>
              </w:rPr>
              <w:t>Approval dates</w:t>
            </w:r>
          </w:p>
          <w:p w:rsidR="002734F4" w:rsidRPr="00C05360" w:rsidRDefault="002734F4" w:rsidP="002734F4">
            <w:pPr>
              <w:pStyle w:val="ListParagraph"/>
              <w:numPr>
                <w:ilvl w:val="0"/>
                <w:numId w:val="36"/>
              </w:numPr>
              <w:rPr>
                <w:rFonts w:cs="Arial"/>
              </w:rPr>
            </w:pPr>
            <w:r w:rsidRPr="00C05360">
              <w:rPr>
                <w:rFonts w:cs="Arial"/>
              </w:rPr>
              <w:t>Validation history</w:t>
            </w:r>
          </w:p>
          <w:p w:rsidR="002734F4" w:rsidRPr="00C05360" w:rsidRDefault="002734F4" w:rsidP="002734F4">
            <w:pPr>
              <w:pStyle w:val="ListParagraph"/>
              <w:numPr>
                <w:ilvl w:val="0"/>
                <w:numId w:val="36"/>
              </w:numPr>
              <w:rPr>
                <w:rFonts w:cs="Arial"/>
              </w:rPr>
            </w:pPr>
            <w:r w:rsidRPr="00C05360">
              <w:rPr>
                <w:rFonts w:cs="Arial"/>
              </w:rPr>
              <w:t>Findings remediation detail</w:t>
            </w:r>
          </w:p>
          <w:p w:rsidR="002734F4" w:rsidRPr="00C05360" w:rsidRDefault="002734F4" w:rsidP="002734F4">
            <w:pPr>
              <w:pStyle w:val="ListParagraph"/>
              <w:numPr>
                <w:ilvl w:val="0"/>
                <w:numId w:val="36"/>
              </w:numPr>
              <w:rPr>
                <w:rFonts w:cs="Arial"/>
              </w:rPr>
            </w:pPr>
            <w:r w:rsidRPr="00C05360">
              <w:rPr>
                <w:rFonts w:cs="Arial"/>
              </w:rPr>
              <w:t>Change / decommissioning / reactivation requests</w:t>
            </w:r>
          </w:p>
          <w:p w:rsidR="002734F4" w:rsidRPr="00C05360" w:rsidRDefault="002734F4" w:rsidP="002734F4">
            <w:pPr>
              <w:pStyle w:val="ListParagraph"/>
              <w:numPr>
                <w:ilvl w:val="0"/>
                <w:numId w:val="36"/>
              </w:numPr>
              <w:rPr>
                <w:rFonts w:cs="Arial"/>
              </w:rPr>
            </w:pPr>
            <w:r w:rsidRPr="00C05360">
              <w:rPr>
                <w:rFonts w:cs="Arial"/>
              </w:rPr>
              <w:t>Ongoing monitoring issues</w:t>
            </w:r>
          </w:p>
          <w:p w:rsidR="002734F4" w:rsidRPr="00C05360" w:rsidRDefault="002734F4" w:rsidP="002734F4">
            <w:pPr>
              <w:pStyle w:val="ListParagraph"/>
              <w:numPr>
                <w:ilvl w:val="0"/>
                <w:numId w:val="36"/>
              </w:numPr>
              <w:rPr>
                <w:rFonts w:cs="Arial"/>
              </w:rPr>
            </w:pPr>
            <w:r w:rsidRPr="00C05360">
              <w:rPr>
                <w:rFonts w:cs="Arial"/>
              </w:rPr>
              <w:t>Policy exception detail</w:t>
            </w:r>
          </w:p>
          <w:p w:rsidR="002734F4" w:rsidRPr="00C05360" w:rsidRDefault="002734F4" w:rsidP="002734F4">
            <w:pPr>
              <w:pStyle w:val="ListParagraph"/>
              <w:numPr>
                <w:ilvl w:val="0"/>
                <w:numId w:val="36"/>
              </w:numPr>
              <w:rPr>
                <w:rFonts w:ascii="Arial" w:hAnsi="Arial" w:cs="Arial"/>
                <w:sz w:val="20"/>
                <w:szCs w:val="20"/>
              </w:rPr>
            </w:pPr>
            <w:r w:rsidRPr="00C05360">
              <w:rPr>
                <w:rFonts w:cs="Arial"/>
              </w:rPr>
              <w:t>Annual review</w:t>
            </w:r>
            <w:r w:rsidRPr="00C05360">
              <w:rPr>
                <w:rFonts w:ascii="Arial" w:hAnsi="Arial" w:cs="Arial"/>
                <w:sz w:val="20"/>
                <w:szCs w:val="20"/>
              </w:rPr>
              <w:t xml:space="preserve"> </w:t>
            </w:r>
          </w:p>
        </w:tc>
      </w:tr>
    </w:tbl>
    <w:p w:rsidR="00191471" w:rsidRDefault="00191471" w:rsidP="002450B1">
      <w:pPr>
        <w:tabs>
          <w:tab w:val="left" w:pos="4378"/>
        </w:tabs>
        <w:spacing w:after="0"/>
        <w:rPr>
          <w:rFonts w:asciiTheme="minorHAnsi" w:eastAsiaTheme="minorHAnsi" w:hAnsiTheme="minorHAnsi" w:cstheme="minorBidi"/>
          <w:b/>
          <w:iCs/>
          <w:sz w:val="24"/>
        </w:rPr>
      </w:pPr>
    </w:p>
    <w:p w:rsidR="00CA2BDC" w:rsidRDefault="00CA2BDC" w:rsidP="002450B1">
      <w:pPr>
        <w:tabs>
          <w:tab w:val="left" w:pos="4378"/>
        </w:tabs>
        <w:spacing w:after="0"/>
        <w:rPr>
          <w:rFonts w:asciiTheme="minorHAnsi" w:eastAsiaTheme="minorHAnsi" w:hAnsiTheme="minorHAnsi" w:cstheme="minorBidi"/>
          <w:b/>
          <w:iCs/>
          <w:sz w:val="24"/>
        </w:rPr>
      </w:pPr>
    </w:p>
    <w:p w:rsidR="00E2205B" w:rsidRDefault="00E2205B" w:rsidP="002450B1">
      <w:pPr>
        <w:tabs>
          <w:tab w:val="left" w:pos="4378"/>
        </w:tabs>
        <w:spacing w:after="0"/>
        <w:rPr>
          <w:rFonts w:asciiTheme="minorHAnsi" w:eastAsiaTheme="minorHAnsi" w:hAnsiTheme="minorHAnsi" w:cstheme="minorBidi"/>
          <w:b/>
          <w:iCs/>
          <w:sz w:val="24"/>
        </w:rPr>
      </w:pPr>
    </w:p>
    <w:p w:rsidR="00E2205B" w:rsidRDefault="00E2205B" w:rsidP="002450B1">
      <w:pPr>
        <w:tabs>
          <w:tab w:val="left" w:pos="4378"/>
        </w:tabs>
        <w:spacing w:after="0"/>
        <w:rPr>
          <w:rFonts w:asciiTheme="minorHAnsi" w:eastAsiaTheme="minorHAnsi" w:hAnsiTheme="minorHAnsi" w:cstheme="minorBidi"/>
          <w:b/>
          <w:iCs/>
          <w:sz w:val="24"/>
        </w:rPr>
      </w:pPr>
    </w:p>
    <w:p w:rsidR="00E2205B" w:rsidRDefault="00E2205B" w:rsidP="002450B1">
      <w:pPr>
        <w:tabs>
          <w:tab w:val="left" w:pos="4378"/>
        </w:tabs>
        <w:spacing w:after="0"/>
        <w:rPr>
          <w:rFonts w:asciiTheme="minorHAnsi" w:eastAsiaTheme="minorHAnsi" w:hAnsiTheme="minorHAnsi" w:cstheme="minorBidi"/>
          <w:b/>
          <w:iCs/>
          <w:sz w:val="24"/>
        </w:rPr>
      </w:pPr>
    </w:p>
    <w:p w:rsidR="00E2205B" w:rsidRDefault="00E2205B" w:rsidP="002450B1">
      <w:pPr>
        <w:tabs>
          <w:tab w:val="left" w:pos="4378"/>
        </w:tabs>
        <w:spacing w:after="0"/>
        <w:rPr>
          <w:rFonts w:asciiTheme="minorHAnsi" w:eastAsiaTheme="minorHAnsi" w:hAnsiTheme="minorHAnsi" w:cstheme="minorBidi"/>
          <w:b/>
          <w:iCs/>
          <w:sz w:val="24"/>
        </w:rPr>
      </w:pPr>
    </w:p>
    <w:p w:rsidR="00E2205B" w:rsidRDefault="00E2205B" w:rsidP="002450B1">
      <w:pPr>
        <w:tabs>
          <w:tab w:val="left" w:pos="4378"/>
        </w:tabs>
        <w:spacing w:after="0"/>
        <w:rPr>
          <w:rFonts w:asciiTheme="minorHAnsi" w:eastAsiaTheme="minorHAnsi" w:hAnsiTheme="minorHAnsi" w:cstheme="minorBidi"/>
          <w:b/>
          <w:iCs/>
          <w:sz w:val="24"/>
        </w:rPr>
      </w:pPr>
    </w:p>
    <w:p w:rsidR="00E2205B" w:rsidRDefault="00E2205B" w:rsidP="002450B1">
      <w:pPr>
        <w:tabs>
          <w:tab w:val="left" w:pos="4378"/>
        </w:tabs>
        <w:spacing w:after="0"/>
        <w:rPr>
          <w:rFonts w:asciiTheme="minorHAnsi" w:eastAsiaTheme="minorHAnsi" w:hAnsiTheme="minorHAnsi" w:cstheme="minorBidi"/>
          <w:b/>
          <w:iCs/>
          <w:sz w:val="24"/>
        </w:rPr>
      </w:pPr>
    </w:p>
    <w:p w:rsidR="003D15E8" w:rsidRPr="005F51C4" w:rsidRDefault="00A43D45" w:rsidP="003D15E8">
      <w:pPr>
        <w:pStyle w:val="SANUS1"/>
        <w:numPr>
          <w:ilvl w:val="0"/>
          <w:numId w:val="1"/>
        </w:numPr>
      </w:pPr>
      <w:bookmarkStart w:id="6540" w:name="_Toc439165577"/>
      <w:bookmarkStart w:id="6541" w:name="_Toc439165858"/>
      <w:bookmarkStart w:id="6542" w:name="_Toc439841797"/>
      <w:bookmarkStart w:id="6543" w:name="_Toc439165578"/>
      <w:bookmarkStart w:id="6544" w:name="_Toc439165859"/>
      <w:bookmarkStart w:id="6545" w:name="_Toc439841798"/>
      <w:bookmarkStart w:id="6546" w:name="_Toc439165579"/>
      <w:bookmarkStart w:id="6547" w:name="_Toc439165860"/>
      <w:bookmarkStart w:id="6548" w:name="_Toc439841799"/>
      <w:bookmarkStart w:id="6549" w:name="_Toc439165580"/>
      <w:bookmarkStart w:id="6550" w:name="_Toc439165861"/>
      <w:bookmarkStart w:id="6551" w:name="_Toc439841800"/>
      <w:bookmarkStart w:id="6552" w:name="_Toc439165581"/>
      <w:bookmarkStart w:id="6553" w:name="_Toc439165862"/>
      <w:bookmarkStart w:id="6554" w:name="_Toc439841801"/>
      <w:bookmarkStart w:id="6555" w:name="_Toc439165582"/>
      <w:bookmarkStart w:id="6556" w:name="_Toc439165863"/>
      <w:bookmarkStart w:id="6557" w:name="_Toc439841802"/>
      <w:bookmarkStart w:id="6558" w:name="_Toc439165583"/>
      <w:bookmarkStart w:id="6559" w:name="_Toc439165864"/>
      <w:bookmarkStart w:id="6560" w:name="_Toc439841803"/>
      <w:bookmarkStart w:id="6561" w:name="_Toc439165584"/>
      <w:bookmarkStart w:id="6562" w:name="_Toc439165865"/>
      <w:bookmarkStart w:id="6563" w:name="_Toc439841804"/>
      <w:bookmarkStart w:id="6564" w:name="_Toc439165585"/>
      <w:bookmarkStart w:id="6565" w:name="_Toc439165866"/>
      <w:bookmarkStart w:id="6566" w:name="_Toc439841805"/>
      <w:bookmarkStart w:id="6567" w:name="_Toc439165586"/>
      <w:bookmarkStart w:id="6568" w:name="_Toc439165867"/>
      <w:bookmarkStart w:id="6569" w:name="_Toc439841806"/>
      <w:bookmarkStart w:id="6570" w:name="_Toc439165587"/>
      <w:bookmarkStart w:id="6571" w:name="_Toc439165868"/>
      <w:bookmarkStart w:id="6572" w:name="_Toc439841807"/>
      <w:bookmarkStart w:id="6573" w:name="_Toc439165588"/>
      <w:bookmarkStart w:id="6574" w:name="_Toc439165869"/>
      <w:bookmarkStart w:id="6575" w:name="_Toc439841808"/>
      <w:bookmarkStart w:id="6576" w:name="_Toc439165589"/>
      <w:bookmarkStart w:id="6577" w:name="_Toc439165870"/>
      <w:bookmarkStart w:id="6578" w:name="_Toc439841809"/>
      <w:bookmarkStart w:id="6579" w:name="_Toc439165590"/>
      <w:bookmarkStart w:id="6580" w:name="_Toc439165871"/>
      <w:bookmarkStart w:id="6581" w:name="_Toc439841810"/>
      <w:bookmarkStart w:id="6582" w:name="_Toc439165591"/>
      <w:bookmarkStart w:id="6583" w:name="_Toc439165872"/>
      <w:bookmarkStart w:id="6584" w:name="_Toc439841811"/>
      <w:bookmarkStart w:id="6585" w:name="_Toc441071991"/>
      <w:bookmarkEnd w:id="6540"/>
      <w:bookmarkEnd w:id="6541"/>
      <w:bookmarkEnd w:id="6542"/>
      <w:bookmarkEnd w:id="6543"/>
      <w:bookmarkEnd w:id="6544"/>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bookmarkEnd w:id="6577"/>
      <w:bookmarkEnd w:id="6578"/>
      <w:bookmarkEnd w:id="6579"/>
      <w:bookmarkEnd w:id="6580"/>
      <w:bookmarkEnd w:id="6581"/>
      <w:bookmarkEnd w:id="6582"/>
      <w:bookmarkEnd w:id="6583"/>
      <w:bookmarkEnd w:id="6584"/>
      <w:r>
        <w:t>Compliance and reputational risk metrics</w:t>
      </w:r>
      <w:bookmarkEnd w:id="6585"/>
    </w:p>
    <w:p w:rsidR="00FF3878" w:rsidRPr="0028126A" w:rsidRDefault="00CD31B1" w:rsidP="00BA5AA9">
      <w:pPr>
        <w:pStyle w:val="SANUS2"/>
        <w:numPr>
          <w:ilvl w:val="1"/>
          <w:numId w:val="1"/>
        </w:numPr>
        <w:ind w:left="540" w:hanging="540"/>
        <w:pPrChange w:id="6586" w:author="Amarucci, Scott M" w:date="2016-02-17T15:49:00Z">
          <w:pPr>
            <w:pStyle w:val="SANUS2"/>
            <w:numPr>
              <w:ilvl w:val="1"/>
              <w:numId w:val="1"/>
            </w:numPr>
            <w:tabs>
              <w:tab w:val="num" w:pos="567"/>
            </w:tabs>
            <w:ind w:left="720" w:hanging="630"/>
          </w:pPr>
        </w:pPrChange>
      </w:pPr>
      <w:bookmarkStart w:id="6587" w:name="_Toc441071992"/>
      <w:r>
        <w:t>Number of</w:t>
      </w:r>
      <w:r w:rsidR="001A5A3C">
        <w:t xml:space="preserve"> Matters Requiring Immediate Attention (MRIAs)</w:t>
      </w:r>
      <w:bookmarkEnd w:id="6587"/>
      <w:r w:rsidR="001A5A3C">
        <w:t xml:space="preserve"> </w:t>
      </w:r>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1245"/>
        <w:gridCol w:w="1245"/>
      </w:tblGrid>
      <w:tr w:rsidR="00FF3878" w:rsidRPr="00206D41" w:rsidTr="00CA2BDC">
        <w:trPr>
          <w:trHeight w:val="462"/>
        </w:trPr>
        <w:tc>
          <w:tcPr>
            <w:tcW w:w="1728" w:type="dxa"/>
            <w:shd w:val="clear" w:color="auto" w:fill="auto"/>
          </w:tcPr>
          <w:p w:rsidR="00FF3878" w:rsidRPr="00206D41" w:rsidRDefault="0028126A" w:rsidP="007E122B">
            <w:pPr>
              <w:rPr>
                <w:b/>
                <w:bCs/>
                <w:iCs/>
              </w:rPr>
            </w:pPr>
            <w:r>
              <w:rPr>
                <w:b/>
                <w:bCs/>
                <w:iCs/>
              </w:rPr>
              <w:t>DEFINITION</w:t>
            </w:r>
          </w:p>
        </w:tc>
        <w:tc>
          <w:tcPr>
            <w:tcW w:w="7470" w:type="dxa"/>
            <w:gridSpan w:val="4"/>
            <w:shd w:val="clear" w:color="auto" w:fill="auto"/>
          </w:tcPr>
          <w:p w:rsidR="000C1B36" w:rsidRDefault="000C1B36" w:rsidP="000C1B36">
            <w:pPr>
              <w:spacing w:after="0" w:line="240" w:lineRule="auto"/>
            </w:pPr>
            <w:r w:rsidRPr="00634281">
              <w:t>The total number of open MRIAs issued by the Federal Reserve to all Santander entities</w:t>
            </w:r>
            <w:r>
              <w:t xml:space="preserve"> operating</w:t>
            </w:r>
            <w:r w:rsidRPr="00634281">
              <w:t xml:space="preserve"> in the US</w:t>
            </w:r>
            <w:r>
              <w:t xml:space="preserve"> and over which the FRB has jurisdiction</w:t>
            </w:r>
            <w:r w:rsidRPr="00634281">
              <w:t>.</w:t>
            </w:r>
          </w:p>
          <w:p w:rsidR="000C1B36" w:rsidRDefault="000C1B36" w:rsidP="000C1B36">
            <w:pPr>
              <w:spacing w:after="0" w:line="240" w:lineRule="auto"/>
            </w:pPr>
          </w:p>
          <w:p w:rsidR="000C1B36" w:rsidRDefault="000C1B36" w:rsidP="000C1B36">
            <w:pPr>
              <w:spacing w:after="0" w:line="240" w:lineRule="auto"/>
            </w:pPr>
            <w:r>
              <w:t xml:space="preserve">MRIAs are matters of significant importance and urgency that the Federal Reserve requires an organization to address immediately and include: matters that have the potential to pose significant risk to the organization’s safety and soundness; matters that represent significant instances of noncompliance with laws or regulations;  repeat criticisms that have escalated in importance due to insufficient attention or action by the organization; and, in the case of consumer compliance examinations, matters that have the potential to cause significant consumer harm. </w:t>
            </w:r>
          </w:p>
          <w:p w:rsidR="00FF3878" w:rsidRPr="00DA4D26" w:rsidRDefault="00FF3878" w:rsidP="00DA4D26">
            <w:pPr>
              <w:spacing w:after="0" w:line="240" w:lineRule="auto"/>
            </w:pPr>
          </w:p>
        </w:tc>
      </w:tr>
      <w:tr w:rsidR="00FF3878" w:rsidRPr="00206D41" w:rsidTr="00CA2BDC">
        <w:trPr>
          <w:trHeight w:val="462"/>
        </w:trPr>
        <w:tc>
          <w:tcPr>
            <w:tcW w:w="1728" w:type="dxa"/>
            <w:shd w:val="clear" w:color="auto" w:fill="auto"/>
          </w:tcPr>
          <w:p w:rsidR="00FF3878" w:rsidRPr="00206D41" w:rsidRDefault="0028126A" w:rsidP="007E122B">
            <w:pPr>
              <w:rPr>
                <w:b/>
                <w:bCs/>
                <w:iCs/>
              </w:rPr>
            </w:pPr>
            <w:r>
              <w:rPr>
                <w:b/>
                <w:bCs/>
                <w:iCs/>
              </w:rPr>
              <w:t>RISK TYPE</w:t>
            </w:r>
          </w:p>
        </w:tc>
        <w:tc>
          <w:tcPr>
            <w:tcW w:w="7470" w:type="dxa"/>
            <w:gridSpan w:val="4"/>
            <w:shd w:val="clear" w:color="auto" w:fill="auto"/>
          </w:tcPr>
          <w:p w:rsidR="00FF3878" w:rsidRPr="00206D41" w:rsidRDefault="0028126A" w:rsidP="007E122B">
            <w:pPr>
              <w:spacing w:after="0" w:line="240" w:lineRule="auto"/>
              <w:rPr>
                <w:bCs/>
                <w:iCs/>
              </w:rPr>
            </w:pPr>
            <w:r>
              <w:rPr>
                <w:bCs/>
                <w:iCs/>
              </w:rPr>
              <w:t>Compliance</w:t>
            </w:r>
            <w:r w:rsidR="00DA4D26">
              <w:rPr>
                <w:bCs/>
                <w:iCs/>
              </w:rPr>
              <w:t xml:space="preserve"> / Reputational</w:t>
            </w:r>
            <w:r>
              <w:rPr>
                <w:bCs/>
                <w:iCs/>
              </w:rPr>
              <w:t xml:space="preserve"> Risk</w:t>
            </w:r>
          </w:p>
        </w:tc>
      </w:tr>
      <w:tr w:rsidR="0084494E" w:rsidRPr="00206D41" w:rsidTr="00CA2BDC">
        <w:trPr>
          <w:trHeight w:val="462"/>
          <w:ins w:id="6588" w:author="Amarucci, Scott M" w:date="2016-02-17T20:55:00Z"/>
        </w:trPr>
        <w:tc>
          <w:tcPr>
            <w:tcW w:w="1728" w:type="dxa"/>
            <w:shd w:val="clear" w:color="auto" w:fill="auto"/>
          </w:tcPr>
          <w:p w:rsidR="0084494E" w:rsidRDefault="0084494E" w:rsidP="007E122B">
            <w:pPr>
              <w:rPr>
                <w:ins w:id="6589" w:author="Amarucci, Scott M" w:date="2016-02-17T20:55:00Z"/>
                <w:b/>
                <w:bCs/>
                <w:iCs/>
              </w:rPr>
            </w:pPr>
            <w:ins w:id="6590" w:author="Amarucci, Scott M" w:date="2016-02-17T20:55:00Z">
              <w:r>
                <w:rPr>
                  <w:b/>
                  <w:bCs/>
                  <w:iCs/>
                </w:rPr>
                <w:lastRenderedPageBreak/>
                <w:t>RATIONALE</w:t>
              </w:r>
            </w:ins>
          </w:p>
        </w:tc>
        <w:tc>
          <w:tcPr>
            <w:tcW w:w="7470" w:type="dxa"/>
            <w:gridSpan w:val="4"/>
            <w:shd w:val="clear" w:color="auto" w:fill="auto"/>
          </w:tcPr>
          <w:p w:rsidR="0084494E" w:rsidRDefault="000964AC" w:rsidP="000964AC">
            <w:pPr>
              <w:spacing w:after="0" w:line="240" w:lineRule="auto"/>
              <w:rPr>
                <w:ins w:id="6591" w:author="Amarucci, Scott M" w:date="2016-02-17T20:55:00Z"/>
                <w:bCs/>
                <w:iCs/>
              </w:rPr>
            </w:pPr>
            <w:ins w:id="6592" w:author="Amarucci, Scott M" w:date="2016-02-19T12:26:00Z">
              <w:r>
                <w:rPr>
                  <w:bCs/>
                  <w:iCs/>
                </w:rPr>
                <w:t xml:space="preserve">It is </w:t>
              </w:r>
              <w:r w:rsidRPr="000964AC">
                <w:rPr>
                  <w:bCs/>
                  <w:iCs/>
                </w:rPr>
                <w:t>vital for SHUSA to restore the confidence of regulators and other external stakeholders</w:t>
              </w:r>
              <w:r>
                <w:rPr>
                  <w:bCs/>
                  <w:iCs/>
                </w:rPr>
                <w:t xml:space="preserve">; metric </w:t>
              </w:r>
            </w:ins>
            <w:ins w:id="6593" w:author="Amarucci, Scott M" w:date="2016-02-19T12:27:00Z">
              <w:r>
                <w:rPr>
                  <w:bCs/>
                  <w:iCs/>
                </w:rPr>
                <w:t>send</w:t>
              </w:r>
              <w:r w:rsidRPr="000964AC">
                <w:rPr>
                  <w:bCs/>
                  <w:iCs/>
                </w:rPr>
                <w:t xml:space="preserve"> a strong tone from the Board </w:t>
              </w:r>
              <w:r>
                <w:rPr>
                  <w:bCs/>
                  <w:iCs/>
                </w:rPr>
                <w:t>about focus on regulatory compliance</w:t>
              </w:r>
            </w:ins>
          </w:p>
        </w:tc>
      </w:tr>
      <w:tr w:rsidR="002734F4" w:rsidRPr="00206D41" w:rsidTr="00CA2BDC">
        <w:trPr>
          <w:trHeight w:val="270"/>
        </w:trPr>
        <w:tc>
          <w:tcPr>
            <w:tcW w:w="1728" w:type="dxa"/>
            <w:vMerge w:val="restart"/>
            <w:shd w:val="clear" w:color="auto" w:fill="auto"/>
          </w:tcPr>
          <w:p w:rsidR="002734F4" w:rsidRPr="00206D41" w:rsidRDefault="002734F4" w:rsidP="007E122B">
            <w:pPr>
              <w:rPr>
                <w:b/>
                <w:bCs/>
                <w:iCs/>
              </w:rPr>
            </w:pPr>
            <w:r>
              <w:rPr>
                <w:b/>
                <w:bCs/>
                <w:iCs/>
              </w:rPr>
              <w:t>ENTITY</w:t>
            </w:r>
          </w:p>
        </w:tc>
        <w:tc>
          <w:tcPr>
            <w:tcW w:w="2490" w:type="dxa"/>
            <w:shd w:val="clear" w:color="auto" w:fill="auto"/>
          </w:tcPr>
          <w:p w:rsidR="002734F4" w:rsidRPr="0028126A" w:rsidRDefault="002734F4" w:rsidP="007E122B">
            <w:pPr>
              <w:spacing w:after="0" w:line="240" w:lineRule="auto"/>
              <w:rPr>
                <w:b/>
                <w:bCs/>
                <w:iCs/>
              </w:rPr>
            </w:pPr>
            <w:r w:rsidRPr="0028126A">
              <w:rPr>
                <w:b/>
                <w:bCs/>
                <w:iCs/>
              </w:rPr>
              <w:t>SHUSA</w:t>
            </w:r>
          </w:p>
        </w:tc>
        <w:tc>
          <w:tcPr>
            <w:tcW w:w="2490" w:type="dxa"/>
            <w:shd w:val="clear" w:color="auto" w:fill="auto"/>
          </w:tcPr>
          <w:p w:rsidR="002734F4" w:rsidRPr="0028126A" w:rsidRDefault="002734F4" w:rsidP="007E122B">
            <w:pPr>
              <w:spacing w:after="0" w:line="240" w:lineRule="auto"/>
              <w:rPr>
                <w:b/>
                <w:bCs/>
                <w:iCs/>
              </w:rPr>
            </w:pPr>
            <w:r w:rsidRPr="0028126A">
              <w:rPr>
                <w:b/>
                <w:bCs/>
                <w:iCs/>
              </w:rPr>
              <w:t>SBNA</w:t>
            </w:r>
          </w:p>
        </w:tc>
        <w:tc>
          <w:tcPr>
            <w:tcW w:w="2490" w:type="dxa"/>
            <w:gridSpan w:val="2"/>
            <w:shd w:val="clear" w:color="auto" w:fill="auto"/>
          </w:tcPr>
          <w:p w:rsidR="002734F4" w:rsidRPr="0028126A" w:rsidRDefault="002734F4" w:rsidP="007603E9">
            <w:pPr>
              <w:spacing w:after="0" w:line="240" w:lineRule="auto"/>
              <w:rPr>
                <w:b/>
                <w:bCs/>
                <w:iCs/>
              </w:rPr>
            </w:pPr>
            <w:r w:rsidRPr="0028126A">
              <w:rPr>
                <w:b/>
                <w:bCs/>
                <w:iCs/>
              </w:rPr>
              <w:t>SC</w:t>
            </w:r>
          </w:p>
        </w:tc>
      </w:tr>
      <w:tr w:rsidR="002734F4" w:rsidRPr="00206D41" w:rsidTr="00CA2BDC">
        <w:trPr>
          <w:trHeight w:val="270"/>
        </w:trPr>
        <w:tc>
          <w:tcPr>
            <w:tcW w:w="1728" w:type="dxa"/>
            <w:vMerge/>
            <w:shd w:val="clear" w:color="auto" w:fill="auto"/>
          </w:tcPr>
          <w:p w:rsidR="002734F4" w:rsidRDefault="002734F4" w:rsidP="007E122B">
            <w:pPr>
              <w:rPr>
                <w:b/>
                <w:bCs/>
                <w:iCs/>
              </w:rPr>
            </w:pPr>
          </w:p>
        </w:tc>
        <w:tc>
          <w:tcPr>
            <w:tcW w:w="2490" w:type="dxa"/>
            <w:shd w:val="clear" w:color="auto" w:fill="auto"/>
          </w:tcPr>
          <w:p w:rsidR="002734F4" w:rsidRPr="00206D41" w:rsidRDefault="002734F4" w:rsidP="007E122B">
            <w:pPr>
              <w:spacing w:after="0" w:line="240" w:lineRule="auto"/>
              <w:rPr>
                <w:bCs/>
                <w:iCs/>
              </w:rPr>
            </w:pPr>
            <w:r>
              <w:rPr>
                <w:bCs/>
                <w:iCs/>
              </w:rPr>
              <w:t>Yes</w:t>
            </w:r>
          </w:p>
        </w:tc>
        <w:tc>
          <w:tcPr>
            <w:tcW w:w="2490" w:type="dxa"/>
            <w:shd w:val="clear" w:color="auto" w:fill="auto"/>
          </w:tcPr>
          <w:p w:rsidR="002734F4" w:rsidRPr="00206D41" w:rsidRDefault="002734F4" w:rsidP="007E122B">
            <w:pPr>
              <w:spacing w:after="0" w:line="240" w:lineRule="auto"/>
              <w:rPr>
                <w:bCs/>
                <w:iCs/>
              </w:rPr>
            </w:pPr>
            <w:r>
              <w:rPr>
                <w:bCs/>
                <w:iCs/>
              </w:rPr>
              <w:t>No</w:t>
            </w:r>
          </w:p>
        </w:tc>
        <w:tc>
          <w:tcPr>
            <w:tcW w:w="2490" w:type="dxa"/>
            <w:gridSpan w:val="2"/>
            <w:shd w:val="clear" w:color="auto" w:fill="auto"/>
          </w:tcPr>
          <w:p w:rsidR="002734F4" w:rsidRPr="00206D41" w:rsidRDefault="002734F4" w:rsidP="007E122B">
            <w:pPr>
              <w:spacing w:after="0" w:line="240" w:lineRule="auto"/>
              <w:rPr>
                <w:bCs/>
                <w:iCs/>
              </w:rPr>
            </w:pPr>
            <w:r>
              <w:rPr>
                <w:bCs/>
                <w:iCs/>
              </w:rPr>
              <w:t>No</w:t>
            </w:r>
          </w:p>
        </w:tc>
      </w:tr>
      <w:tr w:rsidR="002734F4" w:rsidRPr="00206D41" w:rsidTr="002734F4">
        <w:trPr>
          <w:trHeight w:val="270"/>
          <w:ins w:id="6594" w:author="Amarucci, Scott M" w:date="2016-02-17T21:07:00Z"/>
        </w:trPr>
        <w:tc>
          <w:tcPr>
            <w:tcW w:w="1728" w:type="dxa"/>
            <w:vMerge/>
            <w:shd w:val="clear" w:color="auto" w:fill="auto"/>
          </w:tcPr>
          <w:p w:rsidR="002734F4" w:rsidRDefault="002734F4" w:rsidP="002734F4">
            <w:pPr>
              <w:rPr>
                <w:ins w:id="6595" w:author="Amarucci, Scott M" w:date="2016-02-17T21:07:00Z"/>
                <w:b/>
                <w:bCs/>
                <w:iCs/>
              </w:rPr>
            </w:pPr>
          </w:p>
        </w:tc>
        <w:tc>
          <w:tcPr>
            <w:tcW w:w="2490" w:type="dxa"/>
            <w:shd w:val="clear" w:color="auto" w:fill="auto"/>
          </w:tcPr>
          <w:p w:rsidR="002734F4" w:rsidRDefault="002734F4" w:rsidP="002734F4">
            <w:pPr>
              <w:spacing w:after="0" w:line="240" w:lineRule="auto"/>
              <w:rPr>
                <w:ins w:id="6596" w:author="Amarucci, Scott M" w:date="2016-02-17T21:07:00Z"/>
                <w:bCs/>
                <w:iCs/>
              </w:rPr>
            </w:pPr>
            <w:ins w:id="6597" w:author="Amarucci, Scott M" w:date="2016-02-17T21:07:00Z">
              <w:r w:rsidRPr="00426737">
                <w:rPr>
                  <w:b/>
                  <w:bCs/>
                  <w:iCs/>
                </w:rPr>
                <w:t>SIS</w:t>
              </w:r>
            </w:ins>
          </w:p>
        </w:tc>
        <w:tc>
          <w:tcPr>
            <w:tcW w:w="2490" w:type="dxa"/>
            <w:shd w:val="clear" w:color="auto" w:fill="auto"/>
          </w:tcPr>
          <w:p w:rsidR="002734F4" w:rsidRDefault="002734F4" w:rsidP="002734F4">
            <w:pPr>
              <w:spacing w:after="0" w:line="240" w:lineRule="auto"/>
              <w:rPr>
                <w:ins w:id="6598" w:author="Amarucci, Scott M" w:date="2016-02-17T21:07:00Z"/>
                <w:bCs/>
                <w:iCs/>
              </w:rPr>
            </w:pPr>
            <w:ins w:id="6599" w:author="Amarucci, Scott M" w:date="2016-02-17T21:07:00Z">
              <w:r w:rsidRPr="00426737">
                <w:rPr>
                  <w:b/>
                  <w:bCs/>
                  <w:iCs/>
                </w:rPr>
                <w:t>BSI Miami</w:t>
              </w:r>
            </w:ins>
          </w:p>
        </w:tc>
        <w:tc>
          <w:tcPr>
            <w:tcW w:w="1245" w:type="dxa"/>
            <w:shd w:val="clear" w:color="auto" w:fill="auto"/>
          </w:tcPr>
          <w:p w:rsidR="002734F4" w:rsidRDefault="002734F4" w:rsidP="002734F4">
            <w:pPr>
              <w:spacing w:after="0" w:line="240" w:lineRule="auto"/>
              <w:rPr>
                <w:ins w:id="6600" w:author="Amarucci, Scott M" w:date="2016-02-17T21:07:00Z"/>
                <w:bCs/>
                <w:iCs/>
              </w:rPr>
            </w:pPr>
            <w:ins w:id="6601" w:author="Amarucci, Scott M" w:date="2016-02-17T21:07:00Z">
              <w:r w:rsidRPr="00426737">
                <w:rPr>
                  <w:b/>
                  <w:bCs/>
                  <w:iCs/>
                </w:rPr>
                <w:t>BSPR</w:t>
              </w:r>
            </w:ins>
          </w:p>
        </w:tc>
        <w:tc>
          <w:tcPr>
            <w:tcW w:w="1245" w:type="dxa"/>
            <w:shd w:val="clear" w:color="auto" w:fill="auto"/>
          </w:tcPr>
          <w:p w:rsidR="002734F4" w:rsidRDefault="002734F4" w:rsidP="002734F4">
            <w:pPr>
              <w:spacing w:after="0" w:line="240" w:lineRule="auto"/>
              <w:rPr>
                <w:ins w:id="6602" w:author="Amarucci, Scott M" w:date="2016-02-17T21:07:00Z"/>
                <w:bCs/>
                <w:iCs/>
              </w:rPr>
            </w:pPr>
            <w:ins w:id="6603" w:author="Amarucci, Scott M" w:date="2016-02-17T21:07:00Z">
              <w:r>
                <w:rPr>
                  <w:b/>
                  <w:bCs/>
                  <w:iCs/>
                </w:rPr>
                <w:t>SSLLC</w:t>
              </w:r>
            </w:ins>
          </w:p>
        </w:tc>
      </w:tr>
      <w:tr w:rsidR="002734F4" w:rsidRPr="00206D41" w:rsidTr="002734F4">
        <w:trPr>
          <w:trHeight w:val="270"/>
          <w:ins w:id="6604" w:author="Amarucci, Scott M" w:date="2016-02-17T21:07:00Z"/>
        </w:trPr>
        <w:tc>
          <w:tcPr>
            <w:tcW w:w="1728" w:type="dxa"/>
            <w:vMerge/>
            <w:shd w:val="clear" w:color="auto" w:fill="auto"/>
          </w:tcPr>
          <w:p w:rsidR="002734F4" w:rsidRDefault="002734F4" w:rsidP="002734F4">
            <w:pPr>
              <w:rPr>
                <w:ins w:id="6605" w:author="Amarucci, Scott M" w:date="2016-02-17T21:07:00Z"/>
                <w:b/>
                <w:bCs/>
                <w:iCs/>
              </w:rPr>
            </w:pPr>
          </w:p>
        </w:tc>
        <w:tc>
          <w:tcPr>
            <w:tcW w:w="2490" w:type="dxa"/>
            <w:shd w:val="clear" w:color="auto" w:fill="auto"/>
          </w:tcPr>
          <w:p w:rsidR="002734F4" w:rsidRDefault="002734F4" w:rsidP="002734F4">
            <w:pPr>
              <w:spacing w:after="0" w:line="240" w:lineRule="auto"/>
              <w:rPr>
                <w:ins w:id="6606" w:author="Amarucci, Scott M" w:date="2016-02-17T21:07:00Z"/>
                <w:bCs/>
                <w:iCs/>
              </w:rPr>
            </w:pPr>
            <w:ins w:id="6607" w:author="Amarucci, Scott M" w:date="2016-02-17T21:07:00Z">
              <w:r>
                <w:rPr>
                  <w:bCs/>
                  <w:iCs/>
                </w:rPr>
                <w:t>No</w:t>
              </w:r>
            </w:ins>
          </w:p>
        </w:tc>
        <w:tc>
          <w:tcPr>
            <w:tcW w:w="2490" w:type="dxa"/>
            <w:shd w:val="clear" w:color="auto" w:fill="auto"/>
          </w:tcPr>
          <w:p w:rsidR="002734F4" w:rsidRDefault="002734F4" w:rsidP="002734F4">
            <w:pPr>
              <w:spacing w:after="0" w:line="240" w:lineRule="auto"/>
              <w:rPr>
                <w:ins w:id="6608" w:author="Amarucci, Scott M" w:date="2016-02-17T21:07:00Z"/>
                <w:bCs/>
                <w:iCs/>
              </w:rPr>
            </w:pPr>
            <w:ins w:id="6609" w:author="Amarucci, Scott M" w:date="2016-02-17T21:07:00Z">
              <w:r>
                <w:rPr>
                  <w:bCs/>
                  <w:iCs/>
                </w:rPr>
                <w:t>No</w:t>
              </w:r>
            </w:ins>
          </w:p>
        </w:tc>
        <w:tc>
          <w:tcPr>
            <w:tcW w:w="1245" w:type="dxa"/>
            <w:shd w:val="clear" w:color="auto" w:fill="auto"/>
          </w:tcPr>
          <w:p w:rsidR="002734F4" w:rsidRDefault="002734F4" w:rsidP="002734F4">
            <w:pPr>
              <w:spacing w:after="0" w:line="240" w:lineRule="auto"/>
              <w:rPr>
                <w:ins w:id="6610" w:author="Amarucci, Scott M" w:date="2016-02-17T21:07:00Z"/>
                <w:bCs/>
                <w:iCs/>
              </w:rPr>
            </w:pPr>
            <w:ins w:id="6611" w:author="Amarucci, Scott M" w:date="2016-02-17T21:07:00Z">
              <w:r>
                <w:rPr>
                  <w:bCs/>
                  <w:iCs/>
                </w:rPr>
                <w:t>No</w:t>
              </w:r>
            </w:ins>
          </w:p>
        </w:tc>
        <w:tc>
          <w:tcPr>
            <w:tcW w:w="1245" w:type="dxa"/>
            <w:shd w:val="clear" w:color="auto" w:fill="auto"/>
          </w:tcPr>
          <w:p w:rsidR="002734F4" w:rsidRDefault="002734F4" w:rsidP="002734F4">
            <w:pPr>
              <w:spacing w:after="0" w:line="240" w:lineRule="auto"/>
              <w:rPr>
                <w:ins w:id="6612" w:author="Amarucci, Scott M" w:date="2016-02-17T21:07:00Z"/>
                <w:bCs/>
                <w:iCs/>
              </w:rPr>
            </w:pPr>
            <w:ins w:id="6613" w:author="Amarucci, Scott M" w:date="2016-02-17T21:07:00Z">
              <w:r>
                <w:rPr>
                  <w:bCs/>
                  <w:iCs/>
                </w:rPr>
                <w:t>No</w:t>
              </w:r>
            </w:ins>
          </w:p>
        </w:tc>
      </w:tr>
      <w:tr w:rsidR="002734F4" w:rsidRPr="00206D41" w:rsidTr="00CA2BDC">
        <w:trPr>
          <w:trHeight w:val="270"/>
        </w:trPr>
        <w:tc>
          <w:tcPr>
            <w:tcW w:w="1728" w:type="dxa"/>
            <w:vMerge w:val="restart"/>
            <w:shd w:val="clear" w:color="auto" w:fill="auto"/>
          </w:tcPr>
          <w:p w:rsidR="002734F4" w:rsidRPr="00206D41" w:rsidRDefault="002734F4" w:rsidP="002734F4">
            <w:pPr>
              <w:rPr>
                <w:b/>
                <w:bCs/>
                <w:iCs/>
              </w:rPr>
            </w:pPr>
            <w:r>
              <w:rPr>
                <w:b/>
                <w:bCs/>
                <w:iCs/>
              </w:rPr>
              <w:t>METRIC OWNER</w:t>
            </w:r>
          </w:p>
        </w:tc>
        <w:tc>
          <w:tcPr>
            <w:tcW w:w="2490" w:type="dxa"/>
            <w:shd w:val="clear" w:color="auto" w:fill="auto"/>
          </w:tcPr>
          <w:p w:rsidR="002734F4" w:rsidRPr="0028126A" w:rsidRDefault="002734F4" w:rsidP="002734F4">
            <w:pPr>
              <w:spacing w:after="0" w:line="240" w:lineRule="auto"/>
              <w:rPr>
                <w:b/>
                <w:bCs/>
                <w:iCs/>
              </w:rPr>
            </w:pPr>
            <w:r w:rsidRPr="0028126A">
              <w:rPr>
                <w:b/>
                <w:bCs/>
                <w:iCs/>
              </w:rPr>
              <w:t>SHUSA</w:t>
            </w:r>
          </w:p>
        </w:tc>
        <w:tc>
          <w:tcPr>
            <w:tcW w:w="2490" w:type="dxa"/>
            <w:shd w:val="clear" w:color="auto" w:fill="auto"/>
          </w:tcPr>
          <w:p w:rsidR="002734F4" w:rsidRPr="0028126A" w:rsidRDefault="002734F4" w:rsidP="002734F4">
            <w:pPr>
              <w:spacing w:after="0" w:line="240" w:lineRule="auto"/>
              <w:rPr>
                <w:b/>
                <w:bCs/>
                <w:iCs/>
              </w:rPr>
            </w:pPr>
            <w:r w:rsidRPr="0028126A">
              <w:rPr>
                <w:b/>
                <w:bCs/>
                <w:iCs/>
              </w:rPr>
              <w:t>SBNA</w:t>
            </w:r>
          </w:p>
        </w:tc>
        <w:tc>
          <w:tcPr>
            <w:tcW w:w="2490" w:type="dxa"/>
            <w:gridSpan w:val="2"/>
            <w:shd w:val="clear" w:color="auto" w:fill="auto"/>
          </w:tcPr>
          <w:p w:rsidR="002734F4" w:rsidRPr="0028126A" w:rsidRDefault="002734F4" w:rsidP="002734F4">
            <w:pPr>
              <w:spacing w:after="0" w:line="240" w:lineRule="auto"/>
              <w:rPr>
                <w:b/>
                <w:bCs/>
                <w:iCs/>
              </w:rPr>
            </w:pPr>
            <w:r w:rsidRPr="0028126A">
              <w:rPr>
                <w:b/>
                <w:bCs/>
                <w:iCs/>
              </w:rPr>
              <w:t>SC</w:t>
            </w:r>
          </w:p>
        </w:tc>
      </w:tr>
      <w:tr w:rsidR="002734F4" w:rsidRPr="00206D41" w:rsidTr="00CA2BDC">
        <w:trPr>
          <w:cantSplit/>
          <w:trHeight w:val="252"/>
        </w:trPr>
        <w:tc>
          <w:tcPr>
            <w:tcW w:w="1728" w:type="dxa"/>
            <w:vMerge/>
            <w:shd w:val="clear" w:color="auto" w:fill="auto"/>
          </w:tcPr>
          <w:p w:rsidR="002734F4" w:rsidRPr="00206D41" w:rsidRDefault="002734F4" w:rsidP="002734F4">
            <w:pPr>
              <w:rPr>
                <w:b/>
                <w:bCs/>
                <w:iCs/>
              </w:rPr>
            </w:pPr>
          </w:p>
        </w:tc>
        <w:tc>
          <w:tcPr>
            <w:tcW w:w="2490" w:type="dxa"/>
            <w:shd w:val="clear" w:color="auto" w:fill="auto"/>
          </w:tcPr>
          <w:p w:rsidR="002734F4" w:rsidRPr="00206D41" w:rsidRDefault="002734F4" w:rsidP="002734F4">
            <w:pPr>
              <w:spacing w:after="0" w:line="240" w:lineRule="auto"/>
              <w:rPr>
                <w:bCs/>
                <w:iCs/>
              </w:rPr>
            </w:pPr>
            <w:r>
              <w:rPr>
                <w:bCs/>
                <w:iCs/>
              </w:rPr>
              <w:t>SHUSA Chief Compliance Officer</w:t>
            </w:r>
          </w:p>
        </w:tc>
        <w:tc>
          <w:tcPr>
            <w:tcW w:w="2490" w:type="dxa"/>
            <w:shd w:val="clear" w:color="auto" w:fill="auto"/>
          </w:tcPr>
          <w:p w:rsidR="002734F4" w:rsidRPr="00206D41" w:rsidRDefault="002734F4" w:rsidP="002734F4">
            <w:pPr>
              <w:spacing w:after="0" w:line="240" w:lineRule="auto"/>
              <w:rPr>
                <w:bCs/>
                <w:iCs/>
              </w:rPr>
            </w:pPr>
            <w:r>
              <w:rPr>
                <w:bCs/>
                <w:iCs/>
              </w:rPr>
              <w:t>N/A</w:t>
            </w:r>
          </w:p>
        </w:tc>
        <w:tc>
          <w:tcPr>
            <w:tcW w:w="2490" w:type="dxa"/>
            <w:gridSpan w:val="2"/>
            <w:shd w:val="clear" w:color="auto" w:fill="auto"/>
          </w:tcPr>
          <w:p w:rsidR="002734F4" w:rsidRPr="00206D41" w:rsidRDefault="002734F4" w:rsidP="002734F4">
            <w:pPr>
              <w:spacing w:after="0" w:line="240" w:lineRule="auto"/>
              <w:rPr>
                <w:bCs/>
                <w:iCs/>
              </w:rPr>
            </w:pPr>
            <w:r>
              <w:rPr>
                <w:bCs/>
                <w:iCs/>
              </w:rPr>
              <w:t>N/A</w:t>
            </w:r>
          </w:p>
        </w:tc>
      </w:tr>
      <w:tr w:rsidR="002734F4" w:rsidRPr="00206D41" w:rsidTr="00CA2BDC">
        <w:trPr>
          <w:cantSplit/>
          <w:trHeight w:val="252"/>
          <w:ins w:id="6614" w:author="Amarucci, Scott M" w:date="2016-02-17T21:07:00Z"/>
        </w:trPr>
        <w:tc>
          <w:tcPr>
            <w:tcW w:w="1728" w:type="dxa"/>
            <w:vMerge/>
            <w:shd w:val="clear" w:color="auto" w:fill="auto"/>
          </w:tcPr>
          <w:p w:rsidR="002734F4" w:rsidRPr="00206D41" w:rsidRDefault="002734F4" w:rsidP="002734F4">
            <w:pPr>
              <w:rPr>
                <w:ins w:id="6615" w:author="Amarucci, Scott M" w:date="2016-02-17T21:07:00Z"/>
                <w:b/>
                <w:bCs/>
                <w:iCs/>
              </w:rPr>
            </w:pPr>
          </w:p>
        </w:tc>
        <w:tc>
          <w:tcPr>
            <w:tcW w:w="2490" w:type="dxa"/>
            <w:shd w:val="clear" w:color="auto" w:fill="auto"/>
          </w:tcPr>
          <w:p w:rsidR="002734F4" w:rsidRDefault="002734F4" w:rsidP="002734F4">
            <w:pPr>
              <w:spacing w:after="0" w:line="240" w:lineRule="auto"/>
              <w:rPr>
                <w:ins w:id="6616" w:author="Amarucci, Scott M" w:date="2016-02-17T21:07:00Z"/>
                <w:bCs/>
                <w:iCs/>
              </w:rPr>
            </w:pPr>
            <w:ins w:id="6617" w:author="Amarucci, Scott M" w:date="2016-02-17T21:07:00Z">
              <w:r>
                <w:rPr>
                  <w:b/>
                  <w:bCs/>
                  <w:iCs/>
                </w:rPr>
                <w:t>SIS</w:t>
              </w:r>
            </w:ins>
          </w:p>
        </w:tc>
        <w:tc>
          <w:tcPr>
            <w:tcW w:w="2490" w:type="dxa"/>
            <w:shd w:val="clear" w:color="auto" w:fill="auto"/>
          </w:tcPr>
          <w:p w:rsidR="002734F4" w:rsidRDefault="002734F4" w:rsidP="002734F4">
            <w:pPr>
              <w:spacing w:after="0" w:line="240" w:lineRule="auto"/>
              <w:rPr>
                <w:ins w:id="6618" w:author="Amarucci, Scott M" w:date="2016-02-17T21:07:00Z"/>
                <w:bCs/>
                <w:iCs/>
              </w:rPr>
            </w:pPr>
            <w:ins w:id="6619" w:author="Amarucci, Scott M" w:date="2016-02-17T21:07:00Z">
              <w:r>
                <w:rPr>
                  <w:b/>
                  <w:bCs/>
                  <w:iCs/>
                </w:rPr>
                <w:t>BSI Miami</w:t>
              </w:r>
            </w:ins>
          </w:p>
        </w:tc>
        <w:tc>
          <w:tcPr>
            <w:tcW w:w="2490" w:type="dxa"/>
            <w:gridSpan w:val="2"/>
            <w:shd w:val="clear" w:color="auto" w:fill="auto"/>
          </w:tcPr>
          <w:p w:rsidR="002734F4" w:rsidRDefault="002734F4" w:rsidP="002734F4">
            <w:pPr>
              <w:spacing w:after="0" w:line="240" w:lineRule="auto"/>
              <w:rPr>
                <w:ins w:id="6620" w:author="Amarucci, Scott M" w:date="2016-02-17T21:07:00Z"/>
                <w:bCs/>
                <w:iCs/>
              </w:rPr>
            </w:pPr>
            <w:ins w:id="6621" w:author="Amarucci, Scott M" w:date="2016-02-17T21:07:00Z">
              <w:r>
                <w:rPr>
                  <w:b/>
                  <w:bCs/>
                  <w:iCs/>
                </w:rPr>
                <w:t>BSPR</w:t>
              </w:r>
            </w:ins>
          </w:p>
        </w:tc>
      </w:tr>
      <w:tr w:rsidR="002734F4" w:rsidRPr="00206D41" w:rsidTr="00CA2BDC">
        <w:trPr>
          <w:cantSplit/>
          <w:trHeight w:val="252"/>
          <w:ins w:id="6622" w:author="Amarucci, Scott M" w:date="2016-02-17T21:07:00Z"/>
        </w:trPr>
        <w:tc>
          <w:tcPr>
            <w:tcW w:w="1728" w:type="dxa"/>
            <w:vMerge/>
            <w:shd w:val="clear" w:color="auto" w:fill="auto"/>
          </w:tcPr>
          <w:p w:rsidR="002734F4" w:rsidRPr="00206D41" w:rsidRDefault="002734F4" w:rsidP="002734F4">
            <w:pPr>
              <w:rPr>
                <w:ins w:id="6623" w:author="Amarucci, Scott M" w:date="2016-02-17T21:07:00Z"/>
                <w:b/>
                <w:bCs/>
                <w:iCs/>
              </w:rPr>
            </w:pPr>
          </w:p>
        </w:tc>
        <w:tc>
          <w:tcPr>
            <w:tcW w:w="2490" w:type="dxa"/>
            <w:shd w:val="clear" w:color="auto" w:fill="auto"/>
          </w:tcPr>
          <w:p w:rsidR="002734F4" w:rsidRDefault="002734F4" w:rsidP="002734F4">
            <w:pPr>
              <w:spacing w:after="0" w:line="240" w:lineRule="auto"/>
              <w:rPr>
                <w:ins w:id="6624" w:author="Amarucci, Scott M" w:date="2016-02-17T21:07:00Z"/>
                <w:bCs/>
                <w:iCs/>
              </w:rPr>
            </w:pPr>
            <w:ins w:id="6625" w:author="Amarucci, Scott M" w:date="2016-02-17T21:07:00Z">
              <w:r>
                <w:rPr>
                  <w:bCs/>
                  <w:iCs/>
                </w:rPr>
                <w:t>N/A</w:t>
              </w:r>
            </w:ins>
          </w:p>
        </w:tc>
        <w:tc>
          <w:tcPr>
            <w:tcW w:w="2490" w:type="dxa"/>
            <w:shd w:val="clear" w:color="auto" w:fill="auto"/>
          </w:tcPr>
          <w:p w:rsidR="002734F4" w:rsidRDefault="002734F4" w:rsidP="002734F4">
            <w:pPr>
              <w:spacing w:after="0" w:line="240" w:lineRule="auto"/>
              <w:rPr>
                <w:ins w:id="6626" w:author="Amarucci, Scott M" w:date="2016-02-17T21:07:00Z"/>
                <w:bCs/>
                <w:iCs/>
              </w:rPr>
            </w:pPr>
            <w:ins w:id="6627" w:author="Amarucci, Scott M" w:date="2016-02-17T21:07:00Z">
              <w:r>
                <w:rPr>
                  <w:bCs/>
                  <w:iCs/>
                </w:rPr>
                <w:t>N/A</w:t>
              </w:r>
            </w:ins>
          </w:p>
        </w:tc>
        <w:tc>
          <w:tcPr>
            <w:tcW w:w="2490" w:type="dxa"/>
            <w:gridSpan w:val="2"/>
            <w:shd w:val="clear" w:color="auto" w:fill="auto"/>
          </w:tcPr>
          <w:p w:rsidR="002734F4" w:rsidRDefault="002734F4" w:rsidP="002734F4">
            <w:pPr>
              <w:spacing w:after="0" w:line="240" w:lineRule="auto"/>
              <w:rPr>
                <w:ins w:id="6628" w:author="Amarucci, Scott M" w:date="2016-02-17T21:07:00Z"/>
                <w:bCs/>
                <w:iCs/>
              </w:rPr>
            </w:pPr>
            <w:ins w:id="6629" w:author="Amarucci, Scott M" w:date="2016-02-17T21:07:00Z">
              <w:r>
                <w:rPr>
                  <w:bCs/>
                  <w:iCs/>
                </w:rPr>
                <w:t>N/A</w:t>
              </w:r>
            </w:ins>
          </w:p>
        </w:tc>
      </w:tr>
      <w:tr w:rsidR="002734F4" w:rsidRPr="00206D41" w:rsidTr="002734F4">
        <w:trPr>
          <w:cantSplit/>
          <w:trHeight w:val="252"/>
          <w:ins w:id="6630" w:author="Amarucci, Scott M" w:date="2016-02-17T21:07:00Z"/>
        </w:trPr>
        <w:tc>
          <w:tcPr>
            <w:tcW w:w="1728" w:type="dxa"/>
            <w:vMerge/>
            <w:shd w:val="clear" w:color="auto" w:fill="auto"/>
          </w:tcPr>
          <w:p w:rsidR="002734F4" w:rsidRPr="00206D41" w:rsidRDefault="002734F4" w:rsidP="002734F4">
            <w:pPr>
              <w:rPr>
                <w:ins w:id="6631" w:author="Amarucci, Scott M" w:date="2016-02-17T21:07:00Z"/>
                <w:b/>
                <w:bCs/>
                <w:iCs/>
              </w:rPr>
            </w:pPr>
          </w:p>
        </w:tc>
        <w:tc>
          <w:tcPr>
            <w:tcW w:w="2490" w:type="dxa"/>
            <w:shd w:val="clear" w:color="auto" w:fill="auto"/>
          </w:tcPr>
          <w:p w:rsidR="002734F4" w:rsidRDefault="002734F4" w:rsidP="002734F4">
            <w:pPr>
              <w:spacing w:after="0" w:line="240" w:lineRule="auto"/>
              <w:rPr>
                <w:ins w:id="6632" w:author="Amarucci, Scott M" w:date="2016-02-17T21:07:00Z"/>
                <w:bCs/>
                <w:iCs/>
              </w:rPr>
            </w:pPr>
            <w:ins w:id="6633" w:author="Amarucci, Scott M" w:date="2016-02-17T21:07:00Z">
              <w:r>
                <w:rPr>
                  <w:b/>
                  <w:bCs/>
                  <w:iCs/>
                </w:rPr>
                <w:t>SSLLC</w:t>
              </w:r>
            </w:ins>
          </w:p>
        </w:tc>
        <w:tc>
          <w:tcPr>
            <w:tcW w:w="4980" w:type="dxa"/>
            <w:gridSpan w:val="3"/>
            <w:vMerge w:val="restart"/>
            <w:shd w:val="clear" w:color="auto" w:fill="auto"/>
          </w:tcPr>
          <w:p w:rsidR="002734F4" w:rsidRDefault="002734F4" w:rsidP="002734F4">
            <w:pPr>
              <w:spacing w:after="0" w:line="240" w:lineRule="auto"/>
              <w:rPr>
                <w:ins w:id="6634" w:author="Amarucci, Scott M" w:date="2016-02-17T21:07:00Z"/>
                <w:bCs/>
                <w:iCs/>
              </w:rPr>
            </w:pPr>
          </w:p>
        </w:tc>
      </w:tr>
      <w:tr w:rsidR="002734F4" w:rsidRPr="00206D41" w:rsidTr="002734F4">
        <w:trPr>
          <w:cantSplit/>
          <w:trHeight w:val="252"/>
          <w:ins w:id="6635" w:author="Amarucci, Scott M" w:date="2016-02-17T21:07:00Z"/>
        </w:trPr>
        <w:tc>
          <w:tcPr>
            <w:tcW w:w="1728" w:type="dxa"/>
            <w:vMerge/>
            <w:shd w:val="clear" w:color="auto" w:fill="auto"/>
          </w:tcPr>
          <w:p w:rsidR="002734F4" w:rsidRPr="00206D41" w:rsidRDefault="002734F4" w:rsidP="002734F4">
            <w:pPr>
              <w:rPr>
                <w:ins w:id="6636" w:author="Amarucci, Scott M" w:date="2016-02-17T21:07:00Z"/>
                <w:b/>
                <w:bCs/>
                <w:iCs/>
              </w:rPr>
            </w:pPr>
          </w:p>
        </w:tc>
        <w:tc>
          <w:tcPr>
            <w:tcW w:w="2490" w:type="dxa"/>
            <w:shd w:val="clear" w:color="auto" w:fill="auto"/>
          </w:tcPr>
          <w:p w:rsidR="002734F4" w:rsidRDefault="002734F4" w:rsidP="002734F4">
            <w:pPr>
              <w:spacing w:after="0" w:line="240" w:lineRule="auto"/>
              <w:rPr>
                <w:ins w:id="6637" w:author="Amarucci, Scott M" w:date="2016-02-17T21:07:00Z"/>
                <w:bCs/>
                <w:iCs/>
              </w:rPr>
            </w:pPr>
            <w:ins w:id="6638" w:author="Amarucci, Scott M" w:date="2016-02-17T21:07:00Z">
              <w:r>
                <w:rPr>
                  <w:bCs/>
                  <w:iCs/>
                </w:rPr>
                <w:t>N/A</w:t>
              </w:r>
            </w:ins>
          </w:p>
        </w:tc>
        <w:tc>
          <w:tcPr>
            <w:tcW w:w="4980" w:type="dxa"/>
            <w:gridSpan w:val="3"/>
            <w:vMerge/>
            <w:shd w:val="clear" w:color="auto" w:fill="auto"/>
          </w:tcPr>
          <w:p w:rsidR="002734F4" w:rsidRDefault="002734F4" w:rsidP="002734F4">
            <w:pPr>
              <w:spacing w:after="0" w:line="240" w:lineRule="auto"/>
              <w:rPr>
                <w:ins w:id="6639" w:author="Amarucci, Scott M" w:date="2016-02-17T21:07:00Z"/>
                <w:bCs/>
                <w:iCs/>
              </w:rPr>
            </w:pPr>
          </w:p>
        </w:tc>
      </w:tr>
      <w:tr w:rsidR="002734F4" w:rsidRPr="00206D41" w:rsidTr="00CA2BDC">
        <w:trPr>
          <w:trHeight w:val="360"/>
        </w:trPr>
        <w:tc>
          <w:tcPr>
            <w:tcW w:w="1728" w:type="dxa"/>
            <w:shd w:val="clear" w:color="auto" w:fill="auto"/>
          </w:tcPr>
          <w:p w:rsidR="002734F4" w:rsidRPr="00206D41" w:rsidRDefault="002734F4" w:rsidP="002734F4">
            <w:pPr>
              <w:rPr>
                <w:b/>
                <w:bCs/>
                <w:iCs/>
              </w:rPr>
              <w:pPrChange w:id="6640" w:author="Amarucci, Scott M" w:date="2016-02-17T19:42:00Z">
                <w:pPr>
                  <w:framePr w:hSpace="180" w:wrap="around" w:vAnchor="text" w:hAnchor="text" w:x="168" w:y="1"/>
                  <w:ind w:left="-60"/>
                  <w:suppressOverlap/>
                </w:pPr>
              </w:pPrChange>
            </w:pPr>
            <w:r w:rsidRPr="00062285">
              <w:rPr>
                <w:b/>
                <w:bCs/>
                <w:iCs/>
              </w:rPr>
              <w:t>TRIGGER AND LIMIT SETTING</w:t>
            </w:r>
          </w:p>
        </w:tc>
        <w:tc>
          <w:tcPr>
            <w:tcW w:w="7470" w:type="dxa"/>
            <w:gridSpan w:val="4"/>
            <w:shd w:val="clear" w:color="auto" w:fill="auto"/>
          </w:tcPr>
          <w:p w:rsidR="002734F4" w:rsidRDefault="002734F4" w:rsidP="002734F4">
            <w:pPr>
              <w:spacing w:after="0" w:line="240" w:lineRule="auto"/>
              <w:rPr>
                <w:rFonts w:asciiTheme="minorHAnsi" w:eastAsiaTheme="minorHAnsi" w:hAnsiTheme="minorHAnsi" w:cstheme="minorBidi"/>
                <w:iCs/>
              </w:rPr>
            </w:pPr>
            <w:r>
              <w:rPr>
                <w:rFonts w:asciiTheme="minorHAnsi" w:eastAsiaTheme="minorHAnsi" w:hAnsiTheme="minorHAnsi" w:cstheme="minorBidi"/>
                <w:iCs/>
              </w:rPr>
              <w:t>This metric has no amber trigger and the red limit is set at zero.</w:t>
            </w:r>
          </w:p>
        </w:tc>
      </w:tr>
      <w:tr w:rsidR="002734F4" w:rsidRPr="00206D41" w:rsidTr="00CA2BDC">
        <w:trPr>
          <w:trHeight w:val="510"/>
        </w:trPr>
        <w:tc>
          <w:tcPr>
            <w:tcW w:w="1728" w:type="dxa"/>
            <w:shd w:val="clear" w:color="auto" w:fill="auto"/>
          </w:tcPr>
          <w:p w:rsidR="002734F4" w:rsidRPr="00206D41" w:rsidRDefault="002734F4" w:rsidP="002734F4">
            <w:pPr>
              <w:rPr>
                <w:b/>
                <w:bCs/>
                <w:iCs/>
              </w:rPr>
              <w:pPrChange w:id="6641" w:author="Amarucci, Scott M" w:date="2016-02-17T19:42:00Z">
                <w:pPr>
                  <w:framePr w:hSpace="180" w:wrap="around" w:vAnchor="text" w:hAnchor="text" w:x="168" w:y="1"/>
                  <w:ind w:left="-60"/>
                  <w:suppressOverlap/>
                </w:pPr>
              </w:pPrChange>
            </w:pPr>
            <w:r>
              <w:rPr>
                <w:b/>
                <w:bCs/>
                <w:iCs/>
              </w:rPr>
              <w:t xml:space="preserve">TESTING </w:t>
            </w:r>
            <w:r w:rsidRPr="00206D41">
              <w:rPr>
                <w:b/>
                <w:bCs/>
                <w:iCs/>
              </w:rPr>
              <w:t>FREQUENCY</w:t>
            </w:r>
          </w:p>
        </w:tc>
        <w:tc>
          <w:tcPr>
            <w:tcW w:w="7470" w:type="dxa"/>
            <w:gridSpan w:val="4"/>
            <w:shd w:val="clear" w:color="auto" w:fill="auto"/>
          </w:tcPr>
          <w:p w:rsidR="002734F4" w:rsidRPr="00206D41" w:rsidRDefault="002734F4" w:rsidP="002734F4">
            <w:r w:rsidRPr="00206D41">
              <w:rPr>
                <w:rFonts w:asciiTheme="minorHAnsi" w:eastAsiaTheme="minorHAnsi" w:hAnsiTheme="minorHAnsi" w:cstheme="minorBidi"/>
                <w:iCs/>
              </w:rPr>
              <w:t>Monthly</w:t>
            </w:r>
          </w:p>
        </w:tc>
      </w:tr>
      <w:tr w:rsidR="002734F4" w:rsidRPr="00206D41" w:rsidTr="00CA2BDC">
        <w:trPr>
          <w:trHeight w:val="525"/>
        </w:trPr>
        <w:tc>
          <w:tcPr>
            <w:tcW w:w="1728" w:type="dxa"/>
            <w:shd w:val="clear" w:color="auto" w:fill="auto"/>
          </w:tcPr>
          <w:p w:rsidR="002734F4" w:rsidRPr="00206D41" w:rsidRDefault="002734F4" w:rsidP="002734F4">
            <w:pPr>
              <w:rPr>
                <w:b/>
                <w:bCs/>
                <w:iCs/>
              </w:rPr>
            </w:pPr>
            <w:r w:rsidRPr="00206D41">
              <w:rPr>
                <w:b/>
                <w:bCs/>
                <w:iCs/>
              </w:rPr>
              <w:t>SOURCE OF INFORMATION</w:t>
            </w:r>
          </w:p>
        </w:tc>
        <w:tc>
          <w:tcPr>
            <w:tcW w:w="7470" w:type="dxa"/>
            <w:gridSpan w:val="4"/>
            <w:shd w:val="clear" w:color="auto" w:fill="auto"/>
          </w:tcPr>
          <w:p w:rsidR="002734F4" w:rsidRPr="00206D41" w:rsidRDefault="002734F4" w:rsidP="002734F4">
            <w:pPr>
              <w:spacing w:after="0" w:line="240" w:lineRule="auto"/>
              <w:rPr>
                <w:bCs/>
                <w:iCs/>
              </w:rPr>
            </w:pPr>
            <w:r>
              <w:rPr>
                <w:bCs/>
                <w:iCs/>
              </w:rPr>
              <w:t>MRIAs are identified in Federal Reserve examination or inspection reports, supervisory letters or other supervisory communications and are recorded and tracked by SHUSA Regulatory Affairs in an Excel file.</w:t>
            </w:r>
          </w:p>
        </w:tc>
      </w:tr>
    </w:tbl>
    <w:p w:rsidR="00FF3878" w:rsidRDefault="00FF3878" w:rsidP="00237F72"/>
    <w:p w:rsidR="00CD31B1" w:rsidRPr="00CD31B1" w:rsidRDefault="001A5A3C" w:rsidP="00BA5AA9">
      <w:pPr>
        <w:pStyle w:val="SANUS2"/>
        <w:numPr>
          <w:ilvl w:val="1"/>
          <w:numId w:val="1"/>
        </w:numPr>
        <w:ind w:left="540" w:hanging="540"/>
        <w:pPrChange w:id="6642" w:author="Amarucci, Scott M" w:date="2016-02-17T15:49:00Z">
          <w:pPr>
            <w:pStyle w:val="SANUS2"/>
            <w:numPr>
              <w:ilvl w:val="1"/>
              <w:numId w:val="1"/>
            </w:numPr>
            <w:tabs>
              <w:tab w:val="num" w:pos="567"/>
            </w:tabs>
            <w:ind w:left="720" w:hanging="630"/>
          </w:pPr>
        </w:pPrChange>
      </w:pPr>
      <w:bookmarkStart w:id="6643" w:name="_Toc441071993"/>
      <w:r>
        <w:t>Serviced for others monthly net charge-off rate</w:t>
      </w:r>
      <w:bookmarkEnd w:id="6643"/>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597"/>
        <w:gridCol w:w="2662"/>
        <w:gridCol w:w="2277"/>
        <w:gridCol w:w="1331"/>
        <w:gridCol w:w="1331"/>
      </w:tblGrid>
      <w:tr w:rsidR="00CD31B1" w:rsidRPr="00206D41" w:rsidTr="004246E2">
        <w:trPr>
          <w:trHeight w:val="462"/>
        </w:trPr>
        <w:tc>
          <w:tcPr>
            <w:tcW w:w="1597" w:type="dxa"/>
            <w:shd w:val="clear" w:color="auto" w:fill="auto"/>
          </w:tcPr>
          <w:p w:rsidR="00CD31B1" w:rsidRPr="00206D41" w:rsidRDefault="0028126A" w:rsidP="00AA4FAF">
            <w:pPr>
              <w:rPr>
                <w:b/>
                <w:bCs/>
                <w:iCs/>
              </w:rPr>
            </w:pPr>
            <w:r>
              <w:rPr>
                <w:b/>
                <w:bCs/>
                <w:iCs/>
              </w:rPr>
              <w:t>DEFINITION</w:t>
            </w:r>
          </w:p>
        </w:tc>
        <w:tc>
          <w:tcPr>
            <w:tcW w:w="7601" w:type="dxa"/>
            <w:gridSpan w:val="4"/>
            <w:shd w:val="clear" w:color="auto" w:fill="auto"/>
          </w:tcPr>
          <w:p w:rsidR="00CD31B1" w:rsidRPr="00206D41" w:rsidRDefault="00FF4FA5" w:rsidP="007603E9">
            <w:pPr>
              <w:spacing w:after="0" w:line="240" w:lineRule="auto"/>
              <w:rPr>
                <w:bCs/>
                <w:iCs/>
              </w:rPr>
            </w:pPr>
            <w:r>
              <w:rPr>
                <w:bCs/>
                <w:iCs/>
              </w:rPr>
              <w:t xml:space="preserve">Average monthly </w:t>
            </w:r>
            <w:r w:rsidR="0028126A">
              <w:rPr>
                <w:bCs/>
                <w:iCs/>
              </w:rPr>
              <w:t>net charge-off rate for</w:t>
            </w:r>
            <w:r>
              <w:rPr>
                <w:bCs/>
                <w:iCs/>
              </w:rPr>
              <w:t xml:space="preserve"> 12 trailing months for</w:t>
            </w:r>
            <w:r w:rsidR="0028126A">
              <w:rPr>
                <w:bCs/>
                <w:iCs/>
              </w:rPr>
              <w:t xml:space="preserve"> the SC serviced portfolios that management deems to exposure SC to reputational risk</w:t>
            </w:r>
          </w:p>
        </w:tc>
      </w:tr>
      <w:tr w:rsidR="00CD31B1" w:rsidRPr="00206D41" w:rsidTr="004246E2">
        <w:trPr>
          <w:trHeight w:val="462"/>
        </w:trPr>
        <w:tc>
          <w:tcPr>
            <w:tcW w:w="1597" w:type="dxa"/>
            <w:shd w:val="clear" w:color="auto" w:fill="auto"/>
          </w:tcPr>
          <w:p w:rsidR="00CD31B1" w:rsidRPr="00206D41" w:rsidRDefault="0028126A" w:rsidP="00AA4FAF">
            <w:pPr>
              <w:rPr>
                <w:b/>
                <w:bCs/>
                <w:iCs/>
              </w:rPr>
            </w:pPr>
            <w:r>
              <w:rPr>
                <w:b/>
                <w:bCs/>
                <w:iCs/>
              </w:rPr>
              <w:t>RISK TYPE</w:t>
            </w:r>
          </w:p>
        </w:tc>
        <w:tc>
          <w:tcPr>
            <w:tcW w:w="7601" w:type="dxa"/>
            <w:gridSpan w:val="4"/>
            <w:shd w:val="clear" w:color="auto" w:fill="auto"/>
          </w:tcPr>
          <w:p w:rsidR="00CD31B1" w:rsidRPr="00206D41" w:rsidRDefault="0028126A" w:rsidP="00AA4FAF">
            <w:pPr>
              <w:spacing w:after="0" w:line="240" w:lineRule="auto"/>
              <w:rPr>
                <w:bCs/>
                <w:iCs/>
              </w:rPr>
            </w:pPr>
            <w:r>
              <w:rPr>
                <w:bCs/>
                <w:iCs/>
              </w:rPr>
              <w:t>Compliance Risk</w:t>
            </w:r>
          </w:p>
        </w:tc>
      </w:tr>
      <w:tr w:rsidR="0084494E" w:rsidRPr="00206D41" w:rsidTr="004246E2">
        <w:trPr>
          <w:trHeight w:val="462"/>
          <w:ins w:id="6644" w:author="Amarucci, Scott M" w:date="2016-02-17T20:55:00Z"/>
        </w:trPr>
        <w:tc>
          <w:tcPr>
            <w:tcW w:w="1597" w:type="dxa"/>
            <w:shd w:val="clear" w:color="auto" w:fill="auto"/>
          </w:tcPr>
          <w:p w:rsidR="0084494E" w:rsidRDefault="0084494E" w:rsidP="00AA4FAF">
            <w:pPr>
              <w:rPr>
                <w:ins w:id="6645" w:author="Amarucci, Scott M" w:date="2016-02-17T20:55:00Z"/>
                <w:b/>
                <w:bCs/>
                <w:iCs/>
              </w:rPr>
            </w:pPr>
            <w:ins w:id="6646" w:author="Amarucci, Scott M" w:date="2016-02-17T20:55:00Z">
              <w:r>
                <w:rPr>
                  <w:b/>
                  <w:bCs/>
                  <w:iCs/>
                </w:rPr>
                <w:t>RATIONALE</w:t>
              </w:r>
            </w:ins>
          </w:p>
        </w:tc>
        <w:tc>
          <w:tcPr>
            <w:tcW w:w="7601" w:type="dxa"/>
            <w:gridSpan w:val="4"/>
            <w:shd w:val="clear" w:color="auto" w:fill="auto"/>
          </w:tcPr>
          <w:p w:rsidR="0084494E" w:rsidRDefault="000964AC" w:rsidP="000964AC">
            <w:pPr>
              <w:spacing w:after="0" w:line="240" w:lineRule="auto"/>
              <w:rPr>
                <w:ins w:id="6647" w:author="Amarucci, Scott M" w:date="2016-02-17T20:55:00Z"/>
                <w:bCs/>
                <w:iCs/>
              </w:rPr>
            </w:pPr>
            <w:ins w:id="6648" w:author="Amarucci, Scott M" w:date="2016-02-19T12:25:00Z">
              <w:r>
                <w:rPr>
                  <w:bCs/>
                  <w:iCs/>
                </w:rPr>
                <w:t>P</w:t>
              </w:r>
              <w:r w:rsidRPr="000964AC">
                <w:rPr>
                  <w:bCs/>
                  <w:iCs/>
                </w:rPr>
                <w:t xml:space="preserve">erformance of sold loans is important to monitor and manage because if </w:t>
              </w:r>
              <w:r>
                <w:rPr>
                  <w:bCs/>
                  <w:iCs/>
                </w:rPr>
                <w:t>NCO</w:t>
              </w:r>
              <w:r w:rsidRPr="000964AC">
                <w:rPr>
                  <w:bCs/>
                  <w:iCs/>
                </w:rPr>
                <w:t xml:space="preserve"> rates rise</w:t>
              </w:r>
              <w:r>
                <w:rPr>
                  <w:bCs/>
                  <w:iCs/>
                </w:rPr>
                <w:t>,</w:t>
              </w:r>
              <w:r w:rsidRPr="000964AC">
                <w:rPr>
                  <w:bCs/>
                  <w:iCs/>
                </w:rPr>
                <w:t xml:space="preserve"> this may harm SC’s ability to sell in the future</w:t>
              </w:r>
            </w:ins>
          </w:p>
        </w:tc>
      </w:tr>
      <w:tr w:rsidR="002734F4" w:rsidRPr="00206D41" w:rsidTr="004246E2">
        <w:trPr>
          <w:trHeight w:val="270"/>
        </w:trPr>
        <w:tc>
          <w:tcPr>
            <w:tcW w:w="1597" w:type="dxa"/>
            <w:vMerge w:val="restart"/>
            <w:shd w:val="clear" w:color="auto" w:fill="auto"/>
          </w:tcPr>
          <w:p w:rsidR="002734F4" w:rsidRPr="00206D41" w:rsidRDefault="002734F4" w:rsidP="00AA4FAF">
            <w:pPr>
              <w:rPr>
                <w:b/>
                <w:bCs/>
                <w:iCs/>
              </w:rPr>
            </w:pPr>
            <w:r>
              <w:rPr>
                <w:b/>
                <w:bCs/>
                <w:iCs/>
              </w:rPr>
              <w:t>ENTITY</w:t>
            </w:r>
          </w:p>
        </w:tc>
        <w:tc>
          <w:tcPr>
            <w:tcW w:w="2662" w:type="dxa"/>
            <w:shd w:val="clear" w:color="auto" w:fill="auto"/>
          </w:tcPr>
          <w:p w:rsidR="002734F4" w:rsidRPr="0028126A" w:rsidRDefault="002734F4" w:rsidP="00AA4FAF">
            <w:pPr>
              <w:spacing w:after="0" w:line="240" w:lineRule="auto"/>
              <w:rPr>
                <w:b/>
                <w:bCs/>
                <w:iCs/>
              </w:rPr>
            </w:pPr>
            <w:r w:rsidRPr="0028126A">
              <w:rPr>
                <w:b/>
                <w:bCs/>
                <w:iCs/>
              </w:rPr>
              <w:t>SHUSA</w:t>
            </w:r>
          </w:p>
        </w:tc>
        <w:tc>
          <w:tcPr>
            <w:tcW w:w="2277" w:type="dxa"/>
            <w:shd w:val="clear" w:color="auto" w:fill="auto"/>
          </w:tcPr>
          <w:p w:rsidR="002734F4" w:rsidRPr="0028126A" w:rsidRDefault="002734F4" w:rsidP="00AA4FAF">
            <w:pPr>
              <w:spacing w:after="0" w:line="240" w:lineRule="auto"/>
              <w:rPr>
                <w:b/>
                <w:bCs/>
                <w:iCs/>
              </w:rPr>
            </w:pPr>
            <w:r w:rsidRPr="0028126A">
              <w:rPr>
                <w:b/>
                <w:bCs/>
                <w:iCs/>
              </w:rPr>
              <w:t>SBNA</w:t>
            </w:r>
          </w:p>
        </w:tc>
        <w:tc>
          <w:tcPr>
            <w:tcW w:w="2662" w:type="dxa"/>
            <w:gridSpan w:val="2"/>
            <w:shd w:val="clear" w:color="auto" w:fill="auto"/>
          </w:tcPr>
          <w:p w:rsidR="002734F4" w:rsidRPr="0028126A" w:rsidRDefault="002734F4" w:rsidP="007603E9">
            <w:pPr>
              <w:spacing w:after="0" w:line="240" w:lineRule="auto"/>
              <w:rPr>
                <w:b/>
                <w:bCs/>
                <w:iCs/>
              </w:rPr>
            </w:pPr>
            <w:r w:rsidRPr="0028126A">
              <w:rPr>
                <w:b/>
                <w:bCs/>
                <w:iCs/>
              </w:rPr>
              <w:t>SC</w:t>
            </w:r>
          </w:p>
        </w:tc>
      </w:tr>
      <w:tr w:rsidR="002734F4" w:rsidRPr="00206D41" w:rsidTr="004246E2">
        <w:trPr>
          <w:trHeight w:val="270"/>
        </w:trPr>
        <w:tc>
          <w:tcPr>
            <w:tcW w:w="1597" w:type="dxa"/>
            <w:vMerge/>
            <w:shd w:val="clear" w:color="auto" w:fill="auto"/>
          </w:tcPr>
          <w:p w:rsidR="002734F4" w:rsidRDefault="002734F4" w:rsidP="00AA4FAF">
            <w:pPr>
              <w:rPr>
                <w:b/>
                <w:bCs/>
                <w:iCs/>
              </w:rPr>
            </w:pPr>
          </w:p>
        </w:tc>
        <w:tc>
          <w:tcPr>
            <w:tcW w:w="2662" w:type="dxa"/>
            <w:shd w:val="clear" w:color="auto" w:fill="auto"/>
          </w:tcPr>
          <w:p w:rsidR="002734F4" w:rsidRPr="00206D41" w:rsidRDefault="002734F4" w:rsidP="00AA4FAF">
            <w:pPr>
              <w:spacing w:after="0" w:line="240" w:lineRule="auto"/>
              <w:rPr>
                <w:bCs/>
                <w:iCs/>
              </w:rPr>
            </w:pPr>
            <w:r>
              <w:rPr>
                <w:bCs/>
                <w:iCs/>
              </w:rPr>
              <w:t>Yes</w:t>
            </w:r>
          </w:p>
        </w:tc>
        <w:tc>
          <w:tcPr>
            <w:tcW w:w="2277" w:type="dxa"/>
            <w:shd w:val="clear" w:color="auto" w:fill="auto"/>
          </w:tcPr>
          <w:p w:rsidR="002734F4" w:rsidRPr="00206D41" w:rsidRDefault="002734F4" w:rsidP="00AA4FAF">
            <w:pPr>
              <w:spacing w:after="0" w:line="240" w:lineRule="auto"/>
              <w:rPr>
                <w:bCs/>
                <w:iCs/>
              </w:rPr>
            </w:pPr>
            <w:r>
              <w:rPr>
                <w:bCs/>
                <w:iCs/>
              </w:rPr>
              <w:t>No</w:t>
            </w:r>
          </w:p>
        </w:tc>
        <w:tc>
          <w:tcPr>
            <w:tcW w:w="2662" w:type="dxa"/>
            <w:gridSpan w:val="2"/>
            <w:shd w:val="clear" w:color="auto" w:fill="auto"/>
          </w:tcPr>
          <w:p w:rsidR="002734F4" w:rsidRPr="00206D41" w:rsidRDefault="002734F4" w:rsidP="00AA4FAF">
            <w:pPr>
              <w:spacing w:after="0" w:line="240" w:lineRule="auto"/>
              <w:rPr>
                <w:bCs/>
                <w:iCs/>
              </w:rPr>
            </w:pPr>
            <w:r>
              <w:rPr>
                <w:bCs/>
                <w:iCs/>
              </w:rPr>
              <w:t>Yes</w:t>
            </w:r>
          </w:p>
        </w:tc>
      </w:tr>
      <w:tr w:rsidR="002734F4" w:rsidRPr="00206D41" w:rsidTr="002734F4">
        <w:trPr>
          <w:trHeight w:val="270"/>
          <w:ins w:id="6649" w:author="Amarucci, Scott M" w:date="2016-02-17T21:06:00Z"/>
        </w:trPr>
        <w:tc>
          <w:tcPr>
            <w:tcW w:w="1597" w:type="dxa"/>
            <w:vMerge/>
            <w:shd w:val="clear" w:color="auto" w:fill="auto"/>
          </w:tcPr>
          <w:p w:rsidR="002734F4" w:rsidRDefault="002734F4" w:rsidP="002734F4">
            <w:pPr>
              <w:rPr>
                <w:ins w:id="6650" w:author="Amarucci, Scott M" w:date="2016-02-17T21:06:00Z"/>
                <w:b/>
                <w:bCs/>
                <w:iCs/>
              </w:rPr>
            </w:pPr>
          </w:p>
        </w:tc>
        <w:tc>
          <w:tcPr>
            <w:tcW w:w="2662" w:type="dxa"/>
            <w:shd w:val="clear" w:color="auto" w:fill="auto"/>
          </w:tcPr>
          <w:p w:rsidR="002734F4" w:rsidRDefault="002734F4" w:rsidP="002734F4">
            <w:pPr>
              <w:spacing w:after="0" w:line="240" w:lineRule="auto"/>
              <w:rPr>
                <w:ins w:id="6651" w:author="Amarucci, Scott M" w:date="2016-02-17T21:06:00Z"/>
                <w:bCs/>
                <w:iCs/>
              </w:rPr>
            </w:pPr>
            <w:ins w:id="6652" w:author="Amarucci, Scott M" w:date="2016-02-17T21:06:00Z">
              <w:r w:rsidRPr="00426737">
                <w:rPr>
                  <w:b/>
                  <w:bCs/>
                  <w:iCs/>
                </w:rPr>
                <w:t>SIS</w:t>
              </w:r>
            </w:ins>
          </w:p>
        </w:tc>
        <w:tc>
          <w:tcPr>
            <w:tcW w:w="2277" w:type="dxa"/>
            <w:shd w:val="clear" w:color="auto" w:fill="auto"/>
          </w:tcPr>
          <w:p w:rsidR="002734F4" w:rsidRDefault="002734F4" w:rsidP="002734F4">
            <w:pPr>
              <w:spacing w:after="0" w:line="240" w:lineRule="auto"/>
              <w:rPr>
                <w:ins w:id="6653" w:author="Amarucci, Scott M" w:date="2016-02-17T21:06:00Z"/>
                <w:bCs/>
                <w:iCs/>
              </w:rPr>
            </w:pPr>
            <w:ins w:id="6654" w:author="Amarucci, Scott M" w:date="2016-02-17T21:06:00Z">
              <w:r w:rsidRPr="00426737">
                <w:rPr>
                  <w:b/>
                  <w:bCs/>
                  <w:iCs/>
                </w:rPr>
                <w:t>BSI Miami</w:t>
              </w:r>
            </w:ins>
          </w:p>
        </w:tc>
        <w:tc>
          <w:tcPr>
            <w:tcW w:w="1331" w:type="dxa"/>
            <w:shd w:val="clear" w:color="auto" w:fill="auto"/>
          </w:tcPr>
          <w:p w:rsidR="002734F4" w:rsidRDefault="002734F4" w:rsidP="002734F4">
            <w:pPr>
              <w:spacing w:after="0" w:line="240" w:lineRule="auto"/>
              <w:rPr>
                <w:ins w:id="6655" w:author="Amarucci, Scott M" w:date="2016-02-17T21:06:00Z"/>
                <w:bCs/>
                <w:iCs/>
              </w:rPr>
            </w:pPr>
            <w:ins w:id="6656" w:author="Amarucci, Scott M" w:date="2016-02-17T21:06:00Z">
              <w:r w:rsidRPr="00426737">
                <w:rPr>
                  <w:b/>
                  <w:bCs/>
                  <w:iCs/>
                </w:rPr>
                <w:t>BSPR</w:t>
              </w:r>
            </w:ins>
          </w:p>
        </w:tc>
        <w:tc>
          <w:tcPr>
            <w:tcW w:w="1331" w:type="dxa"/>
            <w:shd w:val="clear" w:color="auto" w:fill="auto"/>
          </w:tcPr>
          <w:p w:rsidR="002734F4" w:rsidRDefault="002734F4" w:rsidP="002734F4">
            <w:pPr>
              <w:spacing w:after="0" w:line="240" w:lineRule="auto"/>
              <w:rPr>
                <w:ins w:id="6657" w:author="Amarucci, Scott M" w:date="2016-02-17T21:06:00Z"/>
                <w:bCs/>
                <w:iCs/>
              </w:rPr>
            </w:pPr>
            <w:ins w:id="6658" w:author="Amarucci, Scott M" w:date="2016-02-17T21:06:00Z">
              <w:r>
                <w:rPr>
                  <w:b/>
                  <w:bCs/>
                  <w:iCs/>
                </w:rPr>
                <w:t>SSLLC</w:t>
              </w:r>
            </w:ins>
          </w:p>
        </w:tc>
      </w:tr>
      <w:tr w:rsidR="002734F4" w:rsidRPr="00206D41" w:rsidTr="002734F4">
        <w:trPr>
          <w:trHeight w:val="270"/>
          <w:ins w:id="6659" w:author="Amarucci, Scott M" w:date="2016-02-17T21:06:00Z"/>
        </w:trPr>
        <w:tc>
          <w:tcPr>
            <w:tcW w:w="1597" w:type="dxa"/>
            <w:vMerge/>
            <w:shd w:val="clear" w:color="auto" w:fill="auto"/>
          </w:tcPr>
          <w:p w:rsidR="002734F4" w:rsidRDefault="002734F4" w:rsidP="002734F4">
            <w:pPr>
              <w:rPr>
                <w:ins w:id="6660" w:author="Amarucci, Scott M" w:date="2016-02-17T21:06:00Z"/>
                <w:b/>
                <w:bCs/>
                <w:iCs/>
              </w:rPr>
            </w:pPr>
          </w:p>
        </w:tc>
        <w:tc>
          <w:tcPr>
            <w:tcW w:w="2662" w:type="dxa"/>
            <w:shd w:val="clear" w:color="auto" w:fill="auto"/>
          </w:tcPr>
          <w:p w:rsidR="002734F4" w:rsidRDefault="002734F4" w:rsidP="002734F4">
            <w:pPr>
              <w:spacing w:after="0" w:line="240" w:lineRule="auto"/>
              <w:rPr>
                <w:ins w:id="6661" w:author="Amarucci, Scott M" w:date="2016-02-17T21:06:00Z"/>
                <w:bCs/>
                <w:iCs/>
              </w:rPr>
            </w:pPr>
            <w:ins w:id="6662" w:author="Amarucci, Scott M" w:date="2016-02-17T21:06:00Z">
              <w:r>
                <w:rPr>
                  <w:bCs/>
                  <w:iCs/>
                </w:rPr>
                <w:t>No</w:t>
              </w:r>
            </w:ins>
          </w:p>
        </w:tc>
        <w:tc>
          <w:tcPr>
            <w:tcW w:w="2277" w:type="dxa"/>
            <w:shd w:val="clear" w:color="auto" w:fill="auto"/>
          </w:tcPr>
          <w:p w:rsidR="002734F4" w:rsidRDefault="002734F4" w:rsidP="002734F4">
            <w:pPr>
              <w:spacing w:after="0" w:line="240" w:lineRule="auto"/>
              <w:rPr>
                <w:ins w:id="6663" w:author="Amarucci, Scott M" w:date="2016-02-17T21:06:00Z"/>
                <w:bCs/>
                <w:iCs/>
              </w:rPr>
            </w:pPr>
            <w:ins w:id="6664" w:author="Amarucci, Scott M" w:date="2016-02-17T21:06:00Z">
              <w:r>
                <w:rPr>
                  <w:bCs/>
                  <w:iCs/>
                </w:rPr>
                <w:t>No</w:t>
              </w:r>
            </w:ins>
          </w:p>
        </w:tc>
        <w:tc>
          <w:tcPr>
            <w:tcW w:w="1331" w:type="dxa"/>
            <w:shd w:val="clear" w:color="auto" w:fill="auto"/>
          </w:tcPr>
          <w:p w:rsidR="002734F4" w:rsidRDefault="002734F4" w:rsidP="002734F4">
            <w:pPr>
              <w:spacing w:after="0" w:line="240" w:lineRule="auto"/>
              <w:rPr>
                <w:ins w:id="6665" w:author="Amarucci, Scott M" w:date="2016-02-17T21:06:00Z"/>
                <w:bCs/>
                <w:iCs/>
              </w:rPr>
            </w:pPr>
            <w:ins w:id="6666" w:author="Amarucci, Scott M" w:date="2016-02-17T21:06:00Z">
              <w:r>
                <w:rPr>
                  <w:bCs/>
                  <w:iCs/>
                </w:rPr>
                <w:t>No</w:t>
              </w:r>
            </w:ins>
          </w:p>
        </w:tc>
        <w:tc>
          <w:tcPr>
            <w:tcW w:w="1331" w:type="dxa"/>
            <w:shd w:val="clear" w:color="auto" w:fill="auto"/>
          </w:tcPr>
          <w:p w:rsidR="002734F4" w:rsidRDefault="002734F4" w:rsidP="002734F4">
            <w:pPr>
              <w:spacing w:after="0" w:line="240" w:lineRule="auto"/>
              <w:rPr>
                <w:ins w:id="6667" w:author="Amarucci, Scott M" w:date="2016-02-17T21:06:00Z"/>
                <w:bCs/>
                <w:iCs/>
              </w:rPr>
            </w:pPr>
            <w:ins w:id="6668" w:author="Amarucci, Scott M" w:date="2016-02-17T21:06:00Z">
              <w:r>
                <w:rPr>
                  <w:bCs/>
                  <w:iCs/>
                </w:rPr>
                <w:t>No</w:t>
              </w:r>
            </w:ins>
          </w:p>
        </w:tc>
      </w:tr>
      <w:tr w:rsidR="002734F4" w:rsidRPr="0028126A" w:rsidTr="004246E2">
        <w:trPr>
          <w:trHeight w:val="270"/>
        </w:trPr>
        <w:tc>
          <w:tcPr>
            <w:tcW w:w="1597" w:type="dxa"/>
            <w:vMerge w:val="restart"/>
            <w:shd w:val="clear" w:color="auto" w:fill="auto"/>
          </w:tcPr>
          <w:p w:rsidR="002734F4" w:rsidRPr="00206D41" w:rsidRDefault="002734F4" w:rsidP="002734F4">
            <w:pPr>
              <w:rPr>
                <w:b/>
                <w:bCs/>
                <w:iCs/>
              </w:rPr>
            </w:pPr>
            <w:r>
              <w:rPr>
                <w:b/>
                <w:bCs/>
                <w:iCs/>
              </w:rPr>
              <w:t>METRIC OWNER</w:t>
            </w:r>
          </w:p>
        </w:tc>
        <w:tc>
          <w:tcPr>
            <w:tcW w:w="2662" w:type="dxa"/>
            <w:shd w:val="clear" w:color="auto" w:fill="auto"/>
          </w:tcPr>
          <w:p w:rsidR="002734F4" w:rsidRPr="0028126A" w:rsidRDefault="002734F4" w:rsidP="002734F4">
            <w:pPr>
              <w:spacing w:after="0" w:line="240" w:lineRule="auto"/>
              <w:rPr>
                <w:b/>
                <w:bCs/>
                <w:iCs/>
              </w:rPr>
            </w:pPr>
            <w:r w:rsidRPr="0028126A">
              <w:rPr>
                <w:b/>
                <w:bCs/>
                <w:iCs/>
              </w:rPr>
              <w:t>SHUSA</w:t>
            </w:r>
          </w:p>
        </w:tc>
        <w:tc>
          <w:tcPr>
            <w:tcW w:w="2277" w:type="dxa"/>
            <w:shd w:val="clear" w:color="auto" w:fill="auto"/>
          </w:tcPr>
          <w:p w:rsidR="002734F4" w:rsidRPr="0028126A" w:rsidRDefault="002734F4" w:rsidP="002734F4">
            <w:pPr>
              <w:spacing w:after="0" w:line="240" w:lineRule="auto"/>
              <w:rPr>
                <w:b/>
                <w:bCs/>
                <w:iCs/>
              </w:rPr>
            </w:pPr>
            <w:r w:rsidRPr="0028126A">
              <w:rPr>
                <w:b/>
                <w:bCs/>
                <w:iCs/>
              </w:rPr>
              <w:t>SBNA</w:t>
            </w:r>
          </w:p>
        </w:tc>
        <w:tc>
          <w:tcPr>
            <w:tcW w:w="2662" w:type="dxa"/>
            <w:gridSpan w:val="2"/>
            <w:shd w:val="clear" w:color="auto" w:fill="auto"/>
          </w:tcPr>
          <w:p w:rsidR="002734F4" w:rsidRPr="0028126A" w:rsidRDefault="002734F4" w:rsidP="002734F4">
            <w:pPr>
              <w:spacing w:after="0" w:line="240" w:lineRule="auto"/>
              <w:rPr>
                <w:b/>
                <w:bCs/>
                <w:iCs/>
              </w:rPr>
            </w:pPr>
            <w:r w:rsidRPr="0028126A">
              <w:rPr>
                <w:b/>
                <w:bCs/>
                <w:iCs/>
              </w:rPr>
              <w:t>SC</w:t>
            </w:r>
          </w:p>
        </w:tc>
      </w:tr>
      <w:tr w:rsidR="002734F4" w:rsidRPr="00206D41" w:rsidTr="004246E2">
        <w:trPr>
          <w:trHeight w:val="252"/>
        </w:trPr>
        <w:tc>
          <w:tcPr>
            <w:tcW w:w="1597" w:type="dxa"/>
            <w:vMerge/>
            <w:shd w:val="clear" w:color="auto" w:fill="auto"/>
          </w:tcPr>
          <w:p w:rsidR="002734F4" w:rsidRPr="00206D41" w:rsidRDefault="002734F4" w:rsidP="002734F4">
            <w:pPr>
              <w:rPr>
                <w:b/>
                <w:bCs/>
                <w:iCs/>
              </w:rPr>
            </w:pPr>
          </w:p>
        </w:tc>
        <w:tc>
          <w:tcPr>
            <w:tcW w:w="2662" w:type="dxa"/>
            <w:shd w:val="clear" w:color="auto" w:fill="auto"/>
          </w:tcPr>
          <w:p w:rsidR="002734F4" w:rsidRPr="00206D41" w:rsidRDefault="002734F4" w:rsidP="002734F4">
            <w:pPr>
              <w:spacing w:after="0" w:line="240" w:lineRule="auto"/>
              <w:rPr>
                <w:bCs/>
                <w:iCs/>
              </w:rPr>
            </w:pPr>
            <w:r>
              <w:rPr>
                <w:bCs/>
                <w:iCs/>
              </w:rPr>
              <w:t>SHUSA Credit Risk Manager</w:t>
            </w:r>
          </w:p>
        </w:tc>
        <w:tc>
          <w:tcPr>
            <w:tcW w:w="2277" w:type="dxa"/>
            <w:shd w:val="clear" w:color="auto" w:fill="auto"/>
          </w:tcPr>
          <w:p w:rsidR="002734F4" w:rsidRPr="00206D41" w:rsidRDefault="002734F4" w:rsidP="002734F4">
            <w:pPr>
              <w:spacing w:after="0" w:line="240" w:lineRule="auto"/>
              <w:rPr>
                <w:bCs/>
                <w:iCs/>
              </w:rPr>
            </w:pPr>
            <w:r>
              <w:rPr>
                <w:bCs/>
                <w:iCs/>
              </w:rPr>
              <w:t>N/A</w:t>
            </w:r>
          </w:p>
        </w:tc>
        <w:tc>
          <w:tcPr>
            <w:tcW w:w="2662" w:type="dxa"/>
            <w:gridSpan w:val="2"/>
            <w:shd w:val="clear" w:color="auto" w:fill="auto"/>
          </w:tcPr>
          <w:p w:rsidR="002734F4" w:rsidRPr="00206D41" w:rsidRDefault="002734F4" w:rsidP="002734F4">
            <w:pPr>
              <w:spacing w:after="0" w:line="240" w:lineRule="auto"/>
              <w:rPr>
                <w:bCs/>
                <w:iCs/>
              </w:rPr>
            </w:pPr>
            <w:r>
              <w:rPr>
                <w:bCs/>
                <w:iCs/>
              </w:rPr>
              <w:t>SC Heads of Business</w:t>
            </w:r>
          </w:p>
        </w:tc>
      </w:tr>
      <w:tr w:rsidR="002734F4" w:rsidRPr="00206D41" w:rsidTr="004246E2">
        <w:trPr>
          <w:trHeight w:val="252"/>
          <w:ins w:id="6669" w:author="Amarucci, Scott M" w:date="2016-02-17T21:06:00Z"/>
        </w:trPr>
        <w:tc>
          <w:tcPr>
            <w:tcW w:w="1597" w:type="dxa"/>
            <w:vMerge/>
            <w:shd w:val="clear" w:color="auto" w:fill="auto"/>
          </w:tcPr>
          <w:p w:rsidR="002734F4" w:rsidRPr="00206D41" w:rsidRDefault="002734F4" w:rsidP="002734F4">
            <w:pPr>
              <w:rPr>
                <w:ins w:id="6670" w:author="Amarucci, Scott M" w:date="2016-02-17T21:06:00Z"/>
                <w:b/>
                <w:bCs/>
                <w:iCs/>
              </w:rPr>
            </w:pPr>
          </w:p>
        </w:tc>
        <w:tc>
          <w:tcPr>
            <w:tcW w:w="2662" w:type="dxa"/>
            <w:shd w:val="clear" w:color="auto" w:fill="auto"/>
          </w:tcPr>
          <w:p w:rsidR="002734F4" w:rsidRDefault="002734F4" w:rsidP="002734F4">
            <w:pPr>
              <w:spacing w:after="0" w:line="240" w:lineRule="auto"/>
              <w:rPr>
                <w:ins w:id="6671" w:author="Amarucci, Scott M" w:date="2016-02-17T21:06:00Z"/>
                <w:bCs/>
                <w:iCs/>
              </w:rPr>
            </w:pPr>
            <w:ins w:id="6672" w:author="Amarucci, Scott M" w:date="2016-02-17T21:06:00Z">
              <w:r>
                <w:rPr>
                  <w:b/>
                  <w:bCs/>
                  <w:iCs/>
                </w:rPr>
                <w:t>SIS</w:t>
              </w:r>
            </w:ins>
          </w:p>
        </w:tc>
        <w:tc>
          <w:tcPr>
            <w:tcW w:w="2277" w:type="dxa"/>
            <w:shd w:val="clear" w:color="auto" w:fill="auto"/>
          </w:tcPr>
          <w:p w:rsidR="002734F4" w:rsidRDefault="002734F4" w:rsidP="002734F4">
            <w:pPr>
              <w:spacing w:after="0" w:line="240" w:lineRule="auto"/>
              <w:rPr>
                <w:ins w:id="6673" w:author="Amarucci, Scott M" w:date="2016-02-17T21:06:00Z"/>
                <w:bCs/>
                <w:iCs/>
              </w:rPr>
            </w:pPr>
            <w:ins w:id="6674" w:author="Amarucci, Scott M" w:date="2016-02-17T21:06:00Z">
              <w:r>
                <w:rPr>
                  <w:b/>
                  <w:bCs/>
                  <w:iCs/>
                </w:rPr>
                <w:t>BSI Miami</w:t>
              </w:r>
            </w:ins>
          </w:p>
        </w:tc>
        <w:tc>
          <w:tcPr>
            <w:tcW w:w="2662" w:type="dxa"/>
            <w:gridSpan w:val="2"/>
            <w:shd w:val="clear" w:color="auto" w:fill="auto"/>
          </w:tcPr>
          <w:p w:rsidR="002734F4" w:rsidRDefault="002734F4" w:rsidP="002734F4">
            <w:pPr>
              <w:spacing w:after="0" w:line="240" w:lineRule="auto"/>
              <w:rPr>
                <w:ins w:id="6675" w:author="Amarucci, Scott M" w:date="2016-02-17T21:06:00Z"/>
                <w:bCs/>
                <w:iCs/>
              </w:rPr>
            </w:pPr>
            <w:ins w:id="6676" w:author="Amarucci, Scott M" w:date="2016-02-17T21:06:00Z">
              <w:r>
                <w:rPr>
                  <w:b/>
                  <w:bCs/>
                  <w:iCs/>
                </w:rPr>
                <w:t>BSPR</w:t>
              </w:r>
            </w:ins>
          </w:p>
        </w:tc>
      </w:tr>
      <w:tr w:rsidR="002734F4" w:rsidRPr="00206D41" w:rsidTr="004246E2">
        <w:trPr>
          <w:trHeight w:val="252"/>
          <w:ins w:id="6677" w:author="Amarucci, Scott M" w:date="2016-02-17T21:06:00Z"/>
        </w:trPr>
        <w:tc>
          <w:tcPr>
            <w:tcW w:w="1597" w:type="dxa"/>
            <w:vMerge/>
            <w:shd w:val="clear" w:color="auto" w:fill="auto"/>
          </w:tcPr>
          <w:p w:rsidR="002734F4" w:rsidRPr="00206D41" w:rsidRDefault="002734F4" w:rsidP="002734F4">
            <w:pPr>
              <w:rPr>
                <w:ins w:id="6678" w:author="Amarucci, Scott M" w:date="2016-02-17T21:06:00Z"/>
                <w:b/>
                <w:bCs/>
                <w:iCs/>
              </w:rPr>
            </w:pPr>
          </w:p>
        </w:tc>
        <w:tc>
          <w:tcPr>
            <w:tcW w:w="2662" w:type="dxa"/>
            <w:shd w:val="clear" w:color="auto" w:fill="auto"/>
          </w:tcPr>
          <w:p w:rsidR="002734F4" w:rsidRDefault="002734F4" w:rsidP="002734F4">
            <w:pPr>
              <w:spacing w:after="0" w:line="240" w:lineRule="auto"/>
              <w:rPr>
                <w:ins w:id="6679" w:author="Amarucci, Scott M" w:date="2016-02-17T21:06:00Z"/>
                <w:bCs/>
                <w:iCs/>
              </w:rPr>
            </w:pPr>
            <w:ins w:id="6680" w:author="Amarucci, Scott M" w:date="2016-02-17T21:06:00Z">
              <w:r>
                <w:rPr>
                  <w:bCs/>
                  <w:iCs/>
                </w:rPr>
                <w:t>N/A</w:t>
              </w:r>
            </w:ins>
          </w:p>
        </w:tc>
        <w:tc>
          <w:tcPr>
            <w:tcW w:w="2277" w:type="dxa"/>
            <w:shd w:val="clear" w:color="auto" w:fill="auto"/>
          </w:tcPr>
          <w:p w:rsidR="002734F4" w:rsidRDefault="002734F4" w:rsidP="002734F4">
            <w:pPr>
              <w:spacing w:after="0" w:line="240" w:lineRule="auto"/>
              <w:rPr>
                <w:ins w:id="6681" w:author="Amarucci, Scott M" w:date="2016-02-17T21:06:00Z"/>
                <w:bCs/>
                <w:iCs/>
              </w:rPr>
            </w:pPr>
            <w:ins w:id="6682" w:author="Amarucci, Scott M" w:date="2016-02-17T21:06:00Z">
              <w:r>
                <w:rPr>
                  <w:bCs/>
                  <w:iCs/>
                </w:rPr>
                <w:t>N/A</w:t>
              </w:r>
            </w:ins>
          </w:p>
        </w:tc>
        <w:tc>
          <w:tcPr>
            <w:tcW w:w="2662" w:type="dxa"/>
            <w:gridSpan w:val="2"/>
            <w:shd w:val="clear" w:color="auto" w:fill="auto"/>
          </w:tcPr>
          <w:p w:rsidR="002734F4" w:rsidRDefault="002734F4" w:rsidP="002734F4">
            <w:pPr>
              <w:spacing w:after="0" w:line="240" w:lineRule="auto"/>
              <w:rPr>
                <w:ins w:id="6683" w:author="Amarucci, Scott M" w:date="2016-02-17T21:06:00Z"/>
                <w:bCs/>
                <w:iCs/>
              </w:rPr>
            </w:pPr>
            <w:ins w:id="6684" w:author="Amarucci, Scott M" w:date="2016-02-17T21:06:00Z">
              <w:r>
                <w:rPr>
                  <w:bCs/>
                  <w:iCs/>
                </w:rPr>
                <w:t>N/A</w:t>
              </w:r>
            </w:ins>
          </w:p>
        </w:tc>
      </w:tr>
      <w:tr w:rsidR="002734F4" w:rsidRPr="00206D41" w:rsidTr="002734F4">
        <w:trPr>
          <w:trHeight w:val="252"/>
          <w:ins w:id="6685" w:author="Amarucci, Scott M" w:date="2016-02-17T21:06:00Z"/>
        </w:trPr>
        <w:tc>
          <w:tcPr>
            <w:tcW w:w="1597" w:type="dxa"/>
            <w:vMerge/>
            <w:shd w:val="clear" w:color="auto" w:fill="auto"/>
          </w:tcPr>
          <w:p w:rsidR="002734F4" w:rsidRPr="00206D41" w:rsidRDefault="002734F4" w:rsidP="002734F4">
            <w:pPr>
              <w:rPr>
                <w:ins w:id="6686" w:author="Amarucci, Scott M" w:date="2016-02-17T21:06:00Z"/>
                <w:b/>
                <w:bCs/>
                <w:iCs/>
              </w:rPr>
            </w:pPr>
          </w:p>
        </w:tc>
        <w:tc>
          <w:tcPr>
            <w:tcW w:w="2662" w:type="dxa"/>
            <w:shd w:val="clear" w:color="auto" w:fill="auto"/>
          </w:tcPr>
          <w:p w:rsidR="002734F4" w:rsidRDefault="002734F4" w:rsidP="002734F4">
            <w:pPr>
              <w:spacing w:after="0" w:line="240" w:lineRule="auto"/>
              <w:rPr>
                <w:ins w:id="6687" w:author="Amarucci, Scott M" w:date="2016-02-17T21:06:00Z"/>
                <w:bCs/>
                <w:iCs/>
              </w:rPr>
            </w:pPr>
            <w:ins w:id="6688" w:author="Amarucci, Scott M" w:date="2016-02-17T21:06:00Z">
              <w:r>
                <w:rPr>
                  <w:b/>
                  <w:bCs/>
                  <w:iCs/>
                </w:rPr>
                <w:t>SSLLC</w:t>
              </w:r>
            </w:ins>
          </w:p>
        </w:tc>
        <w:tc>
          <w:tcPr>
            <w:tcW w:w="4939" w:type="dxa"/>
            <w:gridSpan w:val="3"/>
            <w:vMerge w:val="restart"/>
            <w:shd w:val="clear" w:color="auto" w:fill="auto"/>
          </w:tcPr>
          <w:p w:rsidR="002734F4" w:rsidRDefault="002734F4" w:rsidP="002734F4">
            <w:pPr>
              <w:spacing w:after="0" w:line="240" w:lineRule="auto"/>
              <w:rPr>
                <w:ins w:id="6689" w:author="Amarucci, Scott M" w:date="2016-02-17T21:06:00Z"/>
                <w:bCs/>
                <w:iCs/>
              </w:rPr>
            </w:pPr>
          </w:p>
        </w:tc>
      </w:tr>
      <w:tr w:rsidR="002734F4" w:rsidRPr="00206D41" w:rsidTr="002734F4">
        <w:trPr>
          <w:trHeight w:val="252"/>
          <w:ins w:id="6690" w:author="Amarucci, Scott M" w:date="2016-02-17T21:06:00Z"/>
        </w:trPr>
        <w:tc>
          <w:tcPr>
            <w:tcW w:w="1597" w:type="dxa"/>
            <w:vMerge/>
            <w:shd w:val="clear" w:color="auto" w:fill="auto"/>
          </w:tcPr>
          <w:p w:rsidR="002734F4" w:rsidRPr="00206D41" w:rsidRDefault="002734F4" w:rsidP="002734F4">
            <w:pPr>
              <w:rPr>
                <w:ins w:id="6691" w:author="Amarucci, Scott M" w:date="2016-02-17T21:06:00Z"/>
                <w:b/>
                <w:bCs/>
                <w:iCs/>
              </w:rPr>
            </w:pPr>
          </w:p>
        </w:tc>
        <w:tc>
          <w:tcPr>
            <w:tcW w:w="2662" w:type="dxa"/>
            <w:shd w:val="clear" w:color="auto" w:fill="auto"/>
          </w:tcPr>
          <w:p w:rsidR="002734F4" w:rsidRDefault="002734F4" w:rsidP="002734F4">
            <w:pPr>
              <w:spacing w:after="0" w:line="240" w:lineRule="auto"/>
              <w:rPr>
                <w:ins w:id="6692" w:author="Amarucci, Scott M" w:date="2016-02-17T21:06:00Z"/>
                <w:bCs/>
                <w:iCs/>
              </w:rPr>
            </w:pPr>
            <w:ins w:id="6693" w:author="Amarucci, Scott M" w:date="2016-02-17T21:06:00Z">
              <w:r>
                <w:rPr>
                  <w:bCs/>
                  <w:iCs/>
                </w:rPr>
                <w:t>N/A</w:t>
              </w:r>
            </w:ins>
          </w:p>
        </w:tc>
        <w:tc>
          <w:tcPr>
            <w:tcW w:w="4939" w:type="dxa"/>
            <w:gridSpan w:val="3"/>
            <w:vMerge/>
            <w:shd w:val="clear" w:color="auto" w:fill="auto"/>
          </w:tcPr>
          <w:p w:rsidR="002734F4" w:rsidRDefault="002734F4" w:rsidP="002734F4">
            <w:pPr>
              <w:spacing w:after="0" w:line="240" w:lineRule="auto"/>
              <w:rPr>
                <w:ins w:id="6694" w:author="Amarucci, Scott M" w:date="2016-02-17T21:06:00Z"/>
                <w:bCs/>
                <w:iCs/>
              </w:rPr>
            </w:pPr>
          </w:p>
        </w:tc>
      </w:tr>
      <w:tr w:rsidR="002734F4" w:rsidRPr="00206D41" w:rsidTr="004246E2">
        <w:trPr>
          <w:cantSplit/>
          <w:trHeight w:val="360"/>
        </w:trPr>
        <w:tc>
          <w:tcPr>
            <w:tcW w:w="1597" w:type="dxa"/>
            <w:shd w:val="clear" w:color="auto" w:fill="auto"/>
          </w:tcPr>
          <w:p w:rsidR="002734F4" w:rsidRPr="00206D41" w:rsidRDefault="002734F4" w:rsidP="002734F4">
            <w:pPr>
              <w:rPr>
                <w:b/>
                <w:bCs/>
                <w:iCs/>
              </w:rPr>
              <w:pPrChange w:id="6695" w:author="Amarucci, Scott M" w:date="2016-02-17T19:42:00Z">
                <w:pPr>
                  <w:framePr w:hSpace="180" w:wrap="around" w:vAnchor="text" w:hAnchor="text" w:x="168" w:y="1"/>
                  <w:ind w:left="-60"/>
                  <w:suppressOverlap/>
                </w:pPr>
              </w:pPrChange>
            </w:pPr>
            <w:r w:rsidRPr="00062285">
              <w:rPr>
                <w:b/>
                <w:bCs/>
                <w:iCs/>
              </w:rPr>
              <w:lastRenderedPageBreak/>
              <w:t>TRIGGER AND LIMIT SETTING</w:t>
            </w:r>
          </w:p>
        </w:tc>
        <w:tc>
          <w:tcPr>
            <w:tcW w:w="7601" w:type="dxa"/>
            <w:gridSpan w:val="4"/>
            <w:shd w:val="clear" w:color="auto" w:fill="auto"/>
          </w:tcPr>
          <w:p w:rsidR="002734F4" w:rsidRDefault="002734F4" w:rsidP="002734F4">
            <w:pPr>
              <w:spacing w:after="0" w:line="240" w:lineRule="auto"/>
              <w:rPr>
                <w:rFonts w:asciiTheme="minorHAnsi" w:eastAsiaTheme="minorHAnsi" w:hAnsiTheme="minorHAnsi" w:cstheme="minorBidi"/>
                <w:iCs/>
              </w:rPr>
            </w:pPr>
            <w:r>
              <w:rPr>
                <w:rFonts w:asciiTheme="minorHAnsi" w:eastAsiaTheme="minorHAnsi" w:hAnsiTheme="minorHAnsi" w:cstheme="minorBidi"/>
                <w:iCs/>
              </w:rPr>
              <w:t xml:space="preserve">The amber trigger and red limit for the metric have been set through expert judgment. </w:t>
            </w:r>
          </w:p>
          <w:p w:rsidR="002734F4" w:rsidRDefault="002734F4" w:rsidP="002734F4">
            <w:pPr>
              <w:spacing w:after="0" w:line="240" w:lineRule="auto"/>
              <w:rPr>
                <w:rFonts w:asciiTheme="minorHAnsi" w:eastAsiaTheme="minorHAnsi" w:hAnsiTheme="minorHAnsi" w:cstheme="minorBidi"/>
                <w:iCs/>
              </w:rPr>
            </w:pPr>
            <w:r>
              <w:rPr>
                <w:rFonts w:asciiTheme="minorHAnsi" w:eastAsiaTheme="minorHAnsi" w:hAnsiTheme="minorHAnsi" w:cstheme="minorBidi"/>
                <w:iCs/>
              </w:rPr>
              <w:t xml:space="preserve">They are designed to enable management actions should a deterioration be identified in the NCO rate of serviced portfolios, as this represents a reputational risk to SC </w:t>
            </w:r>
            <w:r>
              <w:t xml:space="preserve"> </w:t>
            </w:r>
            <w:r w:rsidRPr="004246E2">
              <w:rPr>
                <w:rFonts w:asciiTheme="minorHAnsi" w:eastAsiaTheme="minorHAnsi" w:hAnsiTheme="minorHAnsi" w:cstheme="minorBidi"/>
                <w:iCs/>
              </w:rPr>
              <w:t>because higher than modeled monthly Net Charge-Offs results in a deterioration of returns for purchasers of prime loans</w:t>
            </w:r>
            <w:r>
              <w:rPr>
                <w:rFonts w:asciiTheme="minorHAnsi" w:eastAsiaTheme="minorHAnsi" w:hAnsiTheme="minorHAnsi" w:cstheme="minorBidi"/>
                <w:iCs/>
              </w:rPr>
              <w:t>.</w:t>
            </w:r>
          </w:p>
        </w:tc>
      </w:tr>
      <w:tr w:rsidR="002734F4" w:rsidRPr="00206D41" w:rsidTr="004246E2">
        <w:trPr>
          <w:cantSplit/>
          <w:trHeight w:val="360"/>
        </w:trPr>
        <w:tc>
          <w:tcPr>
            <w:tcW w:w="1597" w:type="dxa"/>
            <w:shd w:val="clear" w:color="auto" w:fill="auto"/>
          </w:tcPr>
          <w:p w:rsidR="002734F4" w:rsidRPr="00206D41" w:rsidRDefault="002734F4" w:rsidP="002734F4">
            <w:pPr>
              <w:rPr>
                <w:b/>
                <w:bCs/>
                <w:iCs/>
              </w:rPr>
              <w:pPrChange w:id="6696" w:author="Amarucci, Scott M" w:date="2016-02-17T19:42:00Z">
                <w:pPr>
                  <w:framePr w:hSpace="180" w:wrap="around" w:vAnchor="text" w:hAnchor="text" w:x="168" w:y="1"/>
                  <w:ind w:left="-60"/>
                  <w:suppressOverlap/>
                </w:pPr>
              </w:pPrChange>
            </w:pPr>
            <w:r>
              <w:rPr>
                <w:b/>
                <w:bCs/>
                <w:iCs/>
              </w:rPr>
              <w:t>TESTING FREQUENCY</w:t>
            </w:r>
          </w:p>
        </w:tc>
        <w:tc>
          <w:tcPr>
            <w:tcW w:w="7601" w:type="dxa"/>
            <w:gridSpan w:val="4"/>
            <w:shd w:val="clear" w:color="auto" w:fill="auto"/>
          </w:tcPr>
          <w:p w:rsidR="002734F4" w:rsidRDefault="002734F4" w:rsidP="002734F4">
            <w:pPr>
              <w:spacing w:after="0" w:line="240" w:lineRule="auto"/>
              <w:rPr>
                <w:rFonts w:asciiTheme="minorHAnsi" w:eastAsiaTheme="minorHAnsi" w:hAnsiTheme="minorHAnsi" w:cstheme="minorBidi"/>
                <w:iCs/>
              </w:rPr>
            </w:pPr>
            <w:r>
              <w:rPr>
                <w:rFonts w:asciiTheme="minorHAnsi" w:eastAsiaTheme="minorHAnsi" w:hAnsiTheme="minorHAnsi" w:cstheme="minorBidi"/>
                <w:iCs/>
              </w:rPr>
              <w:t xml:space="preserve">Monthly </w:t>
            </w:r>
          </w:p>
          <w:p w:rsidR="002734F4" w:rsidRDefault="002734F4" w:rsidP="002734F4">
            <w:pPr>
              <w:spacing w:after="0" w:line="240" w:lineRule="auto"/>
              <w:rPr>
                <w:rFonts w:asciiTheme="minorHAnsi" w:eastAsiaTheme="minorHAnsi" w:hAnsiTheme="minorHAnsi" w:cstheme="minorBidi"/>
                <w:iCs/>
              </w:rPr>
            </w:pPr>
          </w:p>
          <w:p w:rsidR="002734F4" w:rsidRDefault="002734F4" w:rsidP="002734F4">
            <w:pPr>
              <w:spacing w:after="0" w:line="240" w:lineRule="auto"/>
              <w:rPr>
                <w:rFonts w:asciiTheme="minorHAnsi" w:eastAsiaTheme="minorHAnsi" w:hAnsiTheme="minorHAnsi" w:cstheme="minorBidi"/>
                <w:iCs/>
              </w:rPr>
            </w:pPr>
            <w:r>
              <w:rPr>
                <w:rFonts w:asciiTheme="minorHAnsi" w:eastAsiaTheme="minorHAnsi" w:hAnsiTheme="minorHAnsi" w:cstheme="minorBidi"/>
                <w:iCs/>
              </w:rPr>
              <w:t>Average of trailing 12 months Net Charge-Off Rates x 12</w:t>
            </w:r>
          </w:p>
          <w:p w:rsidR="002734F4" w:rsidRDefault="002734F4" w:rsidP="002734F4">
            <w:pPr>
              <w:spacing w:after="0" w:line="240" w:lineRule="auto"/>
              <w:rPr>
                <w:rFonts w:asciiTheme="minorHAnsi" w:eastAsiaTheme="minorHAnsi" w:hAnsiTheme="minorHAnsi" w:cstheme="minorBidi"/>
                <w:iCs/>
              </w:rPr>
            </w:pPr>
          </w:p>
          <w:p w:rsidR="002734F4" w:rsidRDefault="002734F4" w:rsidP="002734F4">
            <w:pPr>
              <w:spacing w:after="0" w:line="240" w:lineRule="auto"/>
              <w:rPr>
                <w:rFonts w:asciiTheme="minorHAnsi" w:eastAsiaTheme="minorHAnsi" w:hAnsiTheme="minorHAnsi" w:cstheme="minorBidi"/>
                <w:iCs/>
              </w:rPr>
            </w:pPr>
            <w:r w:rsidRPr="001212B8">
              <w:rPr>
                <w:rFonts w:asciiTheme="minorHAnsi" w:eastAsiaTheme="minorHAnsi" w:hAnsiTheme="minorHAnsi" w:cstheme="minorBidi"/>
                <w:iCs/>
              </w:rPr>
              <w:t>*(Monthly Net Charge-Off Rates = Monthly Net Charge Off/Monthly Total Outstanding Balance)</w:t>
            </w:r>
          </w:p>
          <w:p w:rsidR="002734F4" w:rsidRDefault="002734F4" w:rsidP="002734F4">
            <w:pPr>
              <w:spacing w:after="0" w:line="240" w:lineRule="auto"/>
              <w:rPr>
                <w:rFonts w:asciiTheme="minorHAnsi" w:eastAsiaTheme="minorHAnsi" w:hAnsiTheme="minorHAnsi" w:cstheme="minorBidi"/>
                <w:iCs/>
              </w:rPr>
            </w:pPr>
          </w:p>
          <w:p w:rsidR="002734F4" w:rsidRPr="005B0BAF" w:rsidRDefault="002734F4" w:rsidP="002734F4">
            <w:pPr>
              <w:spacing w:after="0" w:line="240" w:lineRule="auto"/>
              <w:rPr>
                <w:rFonts w:asciiTheme="minorHAnsi" w:eastAsiaTheme="minorHAnsi" w:hAnsiTheme="minorHAnsi" w:cstheme="minorBidi"/>
                <w:iCs/>
              </w:rPr>
            </w:pPr>
            <w:r w:rsidRPr="00237F72">
              <w:rPr>
                <w:rFonts w:asciiTheme="minorHAnsi" w:eastAsiaTheme="minorHAnsi" w:hAnsiTheme="minorHAnsi" w:cstheme="minorBidi"/>
                <w:iCs/>
              </w:rPr>
              <w:t>Serviced-for-others portfolios currently include RBS and BANA por</w:t>
            </w:r>
            <w:r>
              <w:rPr>
                <w:rFonts w:asciiTheme="minorHAnsi" w:eastAsiaTheme="minorHAnsi" w:hAnsiTheme="minorHAnsi" w:cstheme="minorBidi"/>
                <w:iCs/>
              </w:rPr>
              <w:t>t</w:t>
            </w:r>
            <w:r w:rsidRPr="00237F72">
              <w:rPr>
                <w:rFonts w:asciiTheme="minorHAnsi" w:eastAsiaTheme="minorHAnsi" w:hAnsiTheme="minorHAnsi" w:cstheme="minorBidi"/>
                <w:iCs/>
              </w:rPr>
              <w:t>folios</w:t>
            </w:r>
          </w:p>
        </w:tc>
      </w:tr>
      <w:tr w:rsidR="002734F4" w:rsidRPr="00206D41" w:rsidTr="004246E2">
        <w:trPr>
          <w:trHeight w:val="525"/>
        </w:trPr>
        <w:tc>
          <w:tcPr>
            <w:tcW w:w="1597" w:type="dxa"/>
            <w:shd w:val="clear" w:color="auto" w:fill="auto"/>
          </w:tcPr>
          <w:p w:rsidR="002734F4" w:rsidRPr="00206D41" w:rsidRDefault="002734F4" w:rsidP="002734F4">
            <w:pPr>
              <w:rPr>
                <w:b/>
                <w:bCs/>
                <w:iCs/>
              </w:rPr>
            </w:pPr>
            <w:r w:rsidRPr="00206D41">
              <w:rPr>
                <w:b/>
                <w:bCs/>
                <w:iCs/>
              </w:rPr>
              <w:t>SOURCE OF INFORMATION</w:t>
            </w:r>
          </w:p>
        </w:tc>
        <w:tc>
          <w:tcPr>
            <w:tcW w:w="7601" w:type="dxa"/>
            <w:gridSpan w:val="4"/>
            <w:shd w:val="clear" w:color="auto" w:fill="auto"/>
          </w:tcPr>
          <w:p w:rsidR="002734F4" w:rsidRPr="0083345B" w:rsidRDefault="002734F4" w:rsidP="002734F4">
            <w:pPr>
              <w:spacing w:after="0" w:line="240" w:lineRule="auto"/>
              <w:rPr>
                <w:bCs/>
                <w:iCs/>
              </w:rPr>
            </w:pPr>
            <w:r>
              <w:rPr>
                <w:iCs/>
              </w:rPr>
              <w:t xml:space="preserve">Director of Portfolio Risk Management is responsible for production of the metric. </w:t>
            </w:r>
            <w:r w:rsidRPr="00010271">
              <w:rPr>
                <w:bCs/>
                <w:iCs/>
              </w:rPr>
              <w:t>Data for</w:t>
            </w:r>
            <w:r>
              <w:rPr>
                <w:bCs/>
                <w:iCs/>
              </w:rPr>
              <w:t xml:space="preserve"> this metric is collected from</w:t>
            </w:r>
            <w:r w:rsidRPr="00010271">
              <w:rPr>
                <w:bCs/>
                <w:iCs/>
              </w:rPr>
              <w:t xml:space="preserve"> </w:t>
            </w:r>
            <w:r w:rsidRPr="0083345B">
              <w:rPr>
                <w:bCs/>
                <w:iCs/>
              </w:rPr>
              <w:t>Servicing.</w:t>
            </w:r>
          </w:p>
          <w:p w:rsidR="002734F4" w:rsidRPr="00206D41" w:rsidRDefault="002734F4" w:rsidP="002734F4">
            <w:pPr>
              <w:spacing w:after="0" w:line="240" w:lineRule="auto"/>
              <w:rPr>
                <w:bCs/>
                <w:iCs/>
              </w:rPr>
            </w:pPr>
          </w:p>
        </w:tc>
      </w:tr>
    </w:tbl>
    <w:p w:rsidR="00D054CA" w:rsidRDefault="00D054CA" w:rsidP="00E74288"/>
    <w:p w:rsidR="0004015E" w:rsidRPr="00D55723" w:rsidRDefault="0009126E" w:rsidP="00BA5AA9">
      <w:pPr>
        <w:pStyle w:val="SANUS2"/>
        <w:numPr>
          <w:ilvl w:val="1"/>
          <w:numId w:val="1"/>
        </w:numPr>
        <w:tabs>
          <w:tab w:val="clear" w:pos="567"/>
          <w:tab w:val="num" w:pos="540"/>
        </w:tabs>
        <w:ind w:left="540" w:hanging="540"/>
        <w:pPrChange w:id="6697" w:author="Amarucci, Scott M" w:date="2016-02-17T15:48:00Z">
          <w:pPr>
            <w:pStyle w:val="SANUS2"/>
            <w:numPr>
              <w:ilvl w:val="1"/>
              <w:numId w:val="1"/>
            </w:numPr>
            <w:tabs>
              <w:tab w:val="num" w:pos="567"/>
            </w:tabs>
            <w:ind w:left="720" w:hanging="630"/>
          </w:pPr>
        </w:pPrChange>
      </w:pPr>
      <w:bookmarkStart w:id="6698" w:name="_Toc441071994"/>
      <w:r w:rsidRPr="00C05360">
        <w:t>CFPB Complaints</w:t>
      </w:r>
      <w:bookmarkEnd w:id="6698"/>
      <w:r w:rsidRPr="00C05360">
        <w:t xml:space="preserve"> </w:t>
      </w:r>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1245"/>
        <w:gridCol w:w="1245"/>
      </w:tblGrid>
      <w:tr w:rsidR="00694344" w:rsidRPr="00206D41" w:rsidTr="000E4C0C">
        <w:trPr>
          <w:trHeight w:val="462"/>
        </w:trPr>
        <w:tc>
          <w:tcPr>
            <w:tcW w:w="1728" w:type="dxa"/>
            <w:shd w:val="clear" w:color="auto" w:fill="auto"/>
          </w:tcPr>
          <w:p w:rsidR="00694344" w:rsidRPr="00206D41" w:rsidRDefault="00694344" w:rsidP="000E4C0C">
            <w:pPr>
              <w:rPr>
                <w:b/>
                <w:bCs/>
                <w:iCs/>
              </w:rPr>
            </w:pPr>
            <w:r>
              <w:rPr>
                <w:b/>
                <w:bCs/>
                <w:iCs/>
              </w:rPr>
              <w:t>DEFINITION</w:t>
            </w:r>
          </w:p>
        </w:tc>
        <w:tc>
          <w:tcPr>
            <w:tcW w:w="7470" w:type="dxa"/>
            <w:gridSpan w:val="4"/>
            <w:shd w:val="clear" w:color="auto" w:fill="auto"/>
          </w:tcPr>
          <w:p w:rsidR="00356512" w:rsidRPr="0009126E" w:rsidRDefault="009933CF" w:rsidP="00C05360">
            <w:pPr>
              <w:spacing w:after="0" w:line="240" w:lineRule="auto"/>
            </w:pPr>
            <w:r w:rsidRPr="0009126E">
              <w:t>The CFPB provides consumers the ability to share their complaints with financial companies. CFPB provides access to all complaint data on its website.</w:t>
            </w:r>
          </w:p>
          <w:p w:rsidR="00356512" w:rsidRPr="0009126E" w:rsidRDefault="009933CF" w:rsidP="00C05360">
            <w:pPr>
              <w:spacing w:after="0" w:line="240" w:lineRule="auto"/>
            </w:pPr>
            <w:r w:rsidRPr="0009126E">
              <w:t>Consumer complaints include bank account, credit card, credit reporting, debt collection, money transfer, and mortgage complaints.</w:t>
            </w:r>
          </w:p>
          <w:p w:rsidR="0009126E" w:rsidRPr="00DA4D26" w:rsidRDefault="0009126E" w:rsidP="000E4C0C">
            <w:pPr>
              <w:spacing w:after="0" w:line="240" w:lineRule="auto"/>
            </w:pPr>
          </w:p>
        </w:tc>
      </w:tr>
      <w:tr w:rsidR="00694344" w:rsidRPr="00206D41" w:rsidTr="000E4C0C">
        <w:trPr>
          <w:trHeight w:val="462"/>
        </w:trPr>
        <w:tc>
          <w:tcPr>
            <w:tcW w:w="1728" w:type="dxa"/>
            <w:shd w:val="clear" w:color="auto" w:fill="auto"/>
          </w:tcPr>
          <w:p w:rsidR="00694344" w:rsidRPr="00206D41" w:rsidRDefault="00694344" w:rsidP="000E4C0C">
            <w:pPr>
              <w:rPr>
                <w:b/>
                <w:bCs/>
                <w:iCs/>
              </w:rPr>
            </w:pPr>
            <w:r>
              <w:rPr>
                <w:b/>
                <w:bCs/>
                <w:iCs/>
              </w:rPr>
              <w:t>RISK TYPE</w:t>
            </w:r>
          </w:p>
        </w:tc>
        <w:tc>
          <w:tcPr>
            <w:tcW w:w="7470" w:type="dxa"/>
            <w:gridSpan w:val="4"/>
            <w:shd w:val="clear" w:color="auto" w:fill="auto"/>
          </w:tcPr>
          <w:p w:rsidR="00694344" w:rsidRPr="00206D41" w:rsidRDefault="00694344" w:rsidP="000E4C0C">
            <w:pPr>
              <w:spacing w:after="0" w:line="240" w:lineRule="auto"/>
              <w:rPr>
                <w:bCs/>
                <w:iCs/>
              </w:rPr>
            </w:pPr>
            <w:r>
              <w:rPr>
                <w:bCs/>
                <w:iCs/>
              </w:rPr>
              <w:t>Compliance / Reputational Risk</w:t>
            </w:r>
          </w:p>
        </w:tc>
      </w:tr>
      <w:tr w:rsidR="0084494E" w:rsidRPr="00206D41" w:rsidTr="000E4C0C">
        <w:trPr>
          <w:trHeight w:val="462"/>
          <w:ins w:id="6699" w:author="Amarucci, Scott M" w:date="2016-02-17T20:55:00Z"/>
        </w:trPr>
        <w:tc>
          <w:tcPr>
            <w:tcW w:w="1728" w:type="dxa"/>
            <w:shd w:val="clear" w:color="auto" w:fill="auto"/>
          </w:tcPr>
          <w:p w:rsidR="0084494E" w:rsidRDefault="0084494E" w:rsidP="000E4C0C">
            <w:pPr>
              <w:rPr>
                <w:ins w:id="6700" w:author="Amarucci, Scott M" w:date="2016-02-17T20:55:00Z"/>
                <w:b/>
                <w:bCs/>
                <w:iCs/>
              </w:rPr>
            </w:pPr>
            <w:ins w:id="6701" w:author="Amarucci, Scott M" w:date="2016-02-17T20:55:00Z">
              <w:r>
                <w:rPr>
                  <w:b/>
                  <w:bCs/>
                  <w:iCs/>
                </w:rPr>
                <w:t>RATIONALE</w:t>
              </w:r>
            </w:ins>
          </w:p>
        </w:tc>
        <w:tc>
          <w:tcPr>
            <w:tcW w:w="7470" w:type="dxa"/>
            <w:gridSpan w:val="4"/>
            <w:shd w:val="clear" w:color="auto" w:fill="auto"/>
          </w:tcPr>
          <w:p w:rsidR="0084494E" w:rsidRDefault="000964AC" w:rsidP="000964AC">
            <w:pPr>
              <w:spacing w:after="0" w:line="240" w:lineRule="auto"/>
              <w:rPr>
                <w:ins w:id="6702" w:author="Amarucci, Scott M" w:date="2016-02-17T20:55:00Z"/>
                <w:bCs/>
                <w:iCs/>
              </w:rPr>
            </w:pPr>
            <w:ins w:id="6703" w:author="Amarucci, Scott M" w:date="2016-02-19T12:29:00Z">
              <w:r>
                <w:rPr>
                  <w:bCs/>
                  <w:iCs/>
                </w:rPr>
                <w:t xml:space="preserve">Reflects SHUSA’s culture of focus on improving </w:t>
              </w:r>
            </w:ins>
            <w:ins w:id="6704" w:author="Amarucci, Scott M" w:date="2016-02-19T12:30:00Z">
              <w:r>
                <w:rPr>
                  <w:bCs/>
                  <w:iCs/>
                </w:rPr>
                <w:t xml:space="preserve">and maintaining a strong </w:t>
              </w:r>
            </w:ins>
            <w:ins w:id="6705" w:author="Amarucci, Scott M" w:date="2016-02-19T12:29:00Z">
              <w:r>
                <w:rPr>
                  <w:bCs/>
                  <w:iCs/>
                </w:rPr>
                <w:t>reputation</w:t>
              </w:r>
            </w:ins>
            <w:ins w:id="6706" w:author="Amarucci, Scott M" w:date="2016-02-19T12:30:00Z">
              <w:r>
                <w:rPr>
                  <w:bCs/>
                  <w:iCs/>
                </w:rPr>
                <w:t xml:space="preserve"> amongst its clients where issues with service are addressed prior to </w:t>
              </w:r>
            </w:ins>
            <w:ins w:id="6707" w:author="Amarucci, Scott M" w:date="2016-02-19T12:31:00Z">
              <w:r>
                <w:rPr>
                  <w:bCs/>
                  <w:iCs/>
                </w:rPr>
                <w:t>necessitating</w:t>
              </w:r>
            </w:ins>
            <w:ins w:id="6708" w:author="Amarucci, Scott M" w:date="2016-02-19T12:30:00Z">
              <w:r>
                <w:rPr>
                  <w:bCs/>
                  <w:iCs/>
                </w:rPr>
                <w:t xml:space="preserve"> a</w:t>
              </w:r>
            </w:ins>
            <w:ins w:id="6709" w:author="Amarucci, Scott M" w:date="2016-02-19T12:31:00Z">
              <w:r>
                <w:rPr>
                  <w:bCs/>
                  <w:iCs/>
                </w:rPr>
                <w:t xml:space="preserve"> complaint to the</w:t>
              </w:r>
            </w:ins>
            <w:ins w:id="6710" w:author="Amarucci, Scott M" w:date="2016-02-19T12:30:00Z">
              <w:r>
                <w:rPr>
                  <w:bCs/>
                  <w:iCs/>
                </w:rPr>
                <w:t xml:space="preserve"> CFPB</w:t>
              </w:r>
            </w:ins>
            <w:ins w:id="6711" w:author="Amarucci, Scott M" w:date="2016-02-19T12:29:00Z">
              <w:r>
                <w:rPr>
                  <w:bCs/>
                  <w:iCs/>
                </w:rPr>
                <w:t xml:space="preserve"> </w:t>
              </w:r>
            </w:ins>
          </w:p>
        </w:tc>
      </w:tr>
      <w:tr w:rsidR="002734F4" w:rsidRPr="00206D41" w:rsidTr="000E4C0C">
        <w:trPr>
          <w:trHeight w:val="270"/>
        </w:trPr>
        <w:tc>
          <w:tcPr>
            <w:tcW w:w="1728" w:type="dxa"/>
            <w:vMerge w:val="restart"/>
            <w:shd w:val="clear" w:color="auto" w:fill="auto"/>
          </w:tcPr>
          <w:p w:rsidR="002734F4" w:rsidRPr="00206D41" w:rsidRDefault="002734F4" w:rsidP="000E4C0C">
            <w:pPr>
              <w:rPr>
                <w:b/>
                <w:bCs/>
                <w:iCs/>
              </w:rPr>
            </w:pPr>
            <w:r>
              <w:rPr>
                <w:b/>
                <w:bCs/>
                <w:iCs/>
              </w:rPr>
              <w:t>ENTITY</w:t>
            </w:r>
          </w:p>
        </w:tc>
        <w:tc>
          <w:tcPr>
            <w:tcW w:w="2490" w:type="dxa"/>
            <w:shd w:val="clear" w:color="auto" w:fill="auto"/>
          </w:tcPr>
          <w:p w:rsidR="002734F4" w:rsidRPr="0028126A" w:rsidRDefault="002734F4" w:rsidP="000E4C0C">
            <w:pPr>
              <w:spacing w:after="0" w:line="240" w:lineRule="auto"/>
              <w:rPr>
                <w:b/>
                <w:bCs/>
                <w:iCs/>
              </w:rPr>
            </w:pPr>
            <w:r w:rsidRPr="0028126A">
              <w:rPr>
                <w:b/>
                <w:bCs/>
                <w:iCs/>
              </w:rPr>
              <w:t>SHUSA</w:t>
            </w:r>
          </w:p>
        </w:tc>
        <w:tc>
          <w:tcPr>
            <w:tcW w:w="2490" w:type="dxa"/>
            <w:shd w:val="clear" w:color="auto" w:fill="auto"/>
          </w:tcPr>
          <w:p w:rsidR="002734F4" w:rsidRPr="0028126A" w:rsidRDefault="002734F4" w:rsidP="000E4C0C">
            <w:pPr>
              <w:spacing w:after="0" w:line="240" w:lineRule="auto"/>
              <w:rPr>
                <w:b/>
                <w:bCs/>
                <w:iCs/>
              </w:rPr>
            </w:pPr>
            <w:r w:rsidRPr="0028126A">
              <w:rPr>
                <w:b/>
                <w:bCs/>
                <w:iCs/>
              </w:rPr>
              <w:t>SBNA</w:t>
            </w:r>
          </w:p>
        </w:tc>
        <w:tc>
          <w:tcPr>
            <w:tcW w:w="2490" w:type="dxa"/>
            <w:gridSpan w:val="2"/>
            <w:shd w:val="clear" w:color="auto" w:fill="auto"/>
          </w:tcPr>
          <w:p w:rsidR="002734F4" w:rsidRPr="0028126A" w:rsidRDefault="002734F4" w:rsidP="000E4C0C">
            <w:pPr>
              <w:spacing w:after="0" w:line="240" w:lineRule="auto"/>
              <w:rPr>
                <w:b/>
                <w:bCs/>
                <w:iCs/>
              </w:rPr>
            </w:pPr>
            <w:r w:rsidRPr="0028126A">
              <w:rPr>
                <w:b/>
                <w:bCs/>
                <w:iCs/>
              </w:rPr>
              <w:t>SC</w:t>
            </w:r>
          </w:p>
        </w:tc>
      </w:tr>
      <w:tr w:rsidR="002734F4" w:rsidRPr="00206D41" w:rsidTr="000E4C0C">
        <w:trPr>
          <w:trHeight w:val="270"/>
        </w:trPr>
        <w:tc>
          <w:tcPr>
            <w:tcW w:w="1728" w:type="dxa"/>
            <w:vMerge/>
            <w:shd w:val="clear" w:color="auto" w:fill="auto"/>
          </w:tcPr>
          <w:p w:rsidR="002734F4" w:rsidRDefault="002734F4" w:rsidP="000E4C0C">
            <w:pPr>
              <w:rPr>
                <w:b/>
                <w:bCs/>
                <w:iCs/>
              </w:rPr>
            </w:pPr>
          </w:p>
        </w:tc>
        <w:tc>
          <w:tcPr>
            <w:tcW w:w="2490" w:type="dxa"/>
            <w:shd w:val="clear" w:color="auto" w:fill="auto"/>
          </w:tcPr>
          <w:p w:rsidR="002734F4" w:rsidRPr="00206D41" w:rsidRDefault="002734F4" w:rsidP="000E4C0C">
            <w:pPr>
              <w:spacing w:after="0" w:line="240" w:lineRule="auto"/>
              <w:rPr>
                <w:bCs/>
                <w:iCs/>
              </w:rPr>
            </w:pPr>
            <w:r>
              <w:rPr>
                <w:bCs/>
                <w:iCs/>
              </w:rPr>
              <w:t>Yes</w:t>
            </w:r>
          </w:p>
        </w:tc>
        <w:tc>
          <w:tcPr>
            <w:tcW w:w="2490" w:type="dxa"/>
            <w:shd w:val="clear" w:color="auto" w:fill="auto"/>
          </w:tcPr>
          <w:p w:rsidR="002734F4" w:rsidRPr="00206D41" w:rsidRDefault="002734F4" w:rsidP="000E4C0C">
            <w:pPr>
              <w:spacing w:after="0" w:line="240" w:lineRule="auto"/>
              <w:rPr>
                <w:bCs/>
                <w:iCs/>
              </w:rPr>
            </w:pPr>
            <w:r>
              <w:rPr>
                <w:bCs/>
                <w:iCs/>
              </w:rPr>
              <w:t>Y</w:t>
            </w:r>
            <w:ins w:id="6712" w:author="Amarucci, Scott M" w:date="2016-02-19T12:31:00Z">
              <w:r w:rsidR="000964AC">
                <w:rPr>
                  <w:bCs/>
                  <w:iCs/>
                </w:rPr>
                <w:t>es</w:t>
              </w:r>
            </w:ins>
            <w:del w:id="6713" w:author="Amarucci, Scott M" w:date="2016-02-19T12:31:00Z">
              <w:r w:rsidDel="000964AC">
                <w:rPr>
                  <w:bCs/>
                  <w:iCs/>
                </w:rPr>
                <w:delText>ES</w:delText>
              </w:r>
            </w:del>
          </w:p>
        </w:tc>
        <w:tc>
          <w:tcPr>
            <w:tcW w:w="2490" w:type="dxa"/>
            <w:gridSpan w:val="2"/>
            <w:shd w:val="clear" w:color="auto" w:fill="auto"/>
          </w:tcPr>
          <w:p w:rsidR="002734F4" w:rsidRPr="00206D41" w:rsidRDefault="002734F4" w:rsidP="000E4C0C">
            <w:pPr>
              <w:spacing w:after="0" w:line="240" w:lineRule="auto"/>
              <w:rPr>
                <w:bCs/>
                <w:iCs/>
              </w:rPr>
            </w:pPr>
            <w:r>
              <w:rPr>
                <w:bCs/>
                <w:iCs/>
              </w:rPr>
              <w:t>No</w:t>
            </w:r>
          </w:p>
        </w:tc>
      </w:tr>
      <w:tr w:rsidR="002734F4" w:rsidRPr="00206D41" w:rsidTr="002734F4">
        <w:trPr>
          <w:trHeight w:val="270"/>
          <w:ins w:id="6714" w:author="Amarucci, Scott M" w:date="2016-02-17T21:03:00Z"/>
        </w:trPr>
        <w:tc>
          <w:tcPr>
            <w:tcW w:w="1728" w:type="dxa"/>
            <w:vMerge/>
            <w:shd w:val="clear" w:color="auto" w:fill="auto"/>
          </w:tcPr>
          <w:p w:rsidR="002734F4" w:rsidRDefault="002734F4" w:rsidP="002734F4">
            <w:pPr>
              <w:rPr>
                <w:ins w:id="6715" w:author="Amarucci, Scott M" w:date="2016-02-17T21:03:00Z"/>
                <w:b/>
                <w:bCs/>
                <w:iCs/>
              </w:rPr>
            </w:pPr>
          </w:p>
        </w:tc>
        <w:tc>
          <w:tcPr>
            <w:tcW w:w="2490" w:type="dxa"/>
            <w:shd w:val="clear" w:color="auto" w:fill="auto"/>
          </w:tcPr>
          <w:p w:rsidR="002734F4" w:rsidRDefault="002734F4" w:rsidP="002734F4">
            <w:pPr>
              <w:spacing w:after="0" w:line="240" w:lineRule="auto"/>
              <w:rPr>
                <w:ins w:id="6716" w:author="Amarucci, Scott M" w:date="2016-02-17T21:03:00Z"/>
                <w:bCs/>
                <w:iCs/>
              </w:rPr>
            </w:pPr>
            <w:ins w:id="6717" w:author="Amarucci, Scott M" w:date="2016-02-17T21:03:00Z">
              <w:r w:rsidRPr="00426737">
                <w:rPr>
                  <w:b/>
                  <w:bCs/>
                  <w:iCs/>
                </w:rPr>
                <w:t>SIS</w:t>
              </w:r>
            </w:ins>
          </w:p>
        </w:tc>
        <w:tc>
          <w:tcPr>
            <w:tcW w:w="2490" w:type="dxa"/>
            <w:shd w:val="clear" w:color="auto" w:fill="auto"/>
          </w:tcPr>
          <w:p w:rsidR="002734F4" w:rsidRDefault="002734F4" w:rsidP="002734F4">
            <w:pPr>
              <w:spacing w:after="0" w:line="240" w:lineRule="auto"/>
              <w:rPr>
                <w:ins w:id="6718" w:author="Amarucci, Scott M" w:date="2016-02-17T21:03:00Z"/>
                <w:bCs/>
                <w:iCs/>
              </w:rPr>
            </w:pPr>
            <w:ins w:id="6719" w:author="Amarucci, Scott M" w:date="2016-02-17T21:03:00Z">
              <w:r w:rsidRPr="00426737">
                <w:rPr>
                  <w:b/>
                  <w:bCs/>
                  <w:iCs/>
                </w:rPr>
                <w:t>BSI Miami</w:t>
              </w:r>
            </w:ins>
          </w:p>
        </w:tc>
        <w:tc>
          <w:tcPr>
            <w:tcW w:w="1245" w:type="dxa"/>
            <w:shd w:val="clear" w:color="auto" w:fill="auto"/>
          </w:tcPr>
          <w:p w:rsidR="002734F4" w:rsidRDefault="002734F4" w:rsidP="002734F4">
            <w:pPr>
              <w:spacing w:after="0" w:line="240" w:lineRule="auto"/>
              <w:rPr>
                <w:ins w:id="6720" w:author="Amarucci, Scott M" w:date="2016-02-17T21:03:00Z"/>
                <w:bCs/>
                <w:iCs/>
              </w:rPr>
            </w:pPr>
            <w:ins w:id="6721" w:author="Amarucci, Scott M" w:date="2016-02-17T21:03:00Z">
              <w:r w:rsidRPr="00426737">
                <w:rPr>
                  <w:b/>
                  <w:bCs/>
                  <w:iCs/>
                </w:rPr>
                <w:t>BSPR</w:t>
              </w:r>
            </w:ins>
          </w:p>
        </w:tc>
        <w:tc>
          <w:tcPr>
            <w:tcW w:w="1245" w:type="dxa"/>
            <w:shd w:val="clear" w:color="auto" w:fill="auto"/>
          </w:tcPr>
          <w:p w:rsidR="002734F4" w:rsidRDefault="002734F4" w:rsidP="002734F4">
            <w:pPr>
              <w:spacing w:after="0" w:line="240" w:lineRule="auto"/>
              <w:rPr>
                <w:ins w:id="6722" w:author="Amarucci, Scott M" w:date="2016-02-17T21:03:00Z"/>
                <w:bCs/>
                <w:iCs/>
              </w:rPr>
            </w:pPr>
            <w:ins w:id="6723" w:author="Amarucci, Scott M" w:date="2016-02-17T21:03:00Z">
              <w:r>
                <w:rPr>
                  <w:b/>
                  <w:bCs/>
                  <w:iCs/>
                </w:rPr>
                <w:t>SSLLC</w:t>
              </w:r>
            </w:ins>
          </w:p>
        </w:tc>
      </w:tr>
      <w:tr w:rsidR="002734F4" w:rsidRPr="00206D41" w:rsidTr="002734F4">
        <w:trPr>
          <w:trHeight w:val="270"/>
          <w:ins w:id="6724" w:author="Amarucci, Scott M" w:date="2016-02-17T21:03:00Z"/>
        </w:trPr>
        <w:tc>
          <w:tcPr>
            <w:tcW w:w="1728" w:type="dxa"/>
            <w:vMerge/>
            <w:shd w:val="clear" w:color="auto" w:fill="auto"/>
          </w:tcPr>
          <w:p w:rsidR="002734F4" w:rsidRDefault="002734F4" w:rsidP="002734F4">
            <w:pPr>
              <w:rPr>
                <w:ins w:id="6725" w:author="Amarucci, Scott M" w:date="2016-02-17T21:03:00Z"/>
                <w:b/>
                <w:bCs/>
                <w:iCs/>
              </w:rPr>
            </w:pPr>
          </w:p>
        </w:tc>
        <w:tc>
          <w:tcPr>
            <w:tcW w:w="2490" w:type="dxa"/>
            <w:shd w:val="clear" w:color="auto" w:fill="auto"/>
          </w:tcPr>
          <w:p w:rsidR="002734F4" w:rsidRDefault="002734F4" w:rsidP="002734F4">
            <w:pPr>
              <w:spacing w:after="0" w:line="240" w:lineRule="auto"/>
              <w:rPr>
                <w:ins w:id="6726" w:author="Amarucci, Scott M" w:date="2016-02-17T21:03:00Z"/>
                <w:bCs/>
                <w:iCs/>
              </w:rPr>
            </w:pPr>
            <w:ins w:id="6727" w:author="Amarucci, Scott M" w:date="2016-02-17T21:04:00Z">
              <w:r>
                <w:rPr>
                  <w:bCs/>
                  <w:iCs/>
                </w:rPr>
                <w:t>Yes</w:t>
              </w:r>
            </w:ins>
          </w:p>
        </w:tc>
        <w:tc>
          <w:tcPr>
            <w:tcW w:w="2490" w:type="dxa"/>
            <w:shd w:val="clear" w:color="auto" w:fill="auto"/>
          </w:tcPr>
          <w:p w:rsidR="002734F4" w:rsidRDefault="002734F4" w:rsidP="002734F4">
            <w:pPr>
              <w:spacing w:after="0" w:line="240" w:lineRule="auto"/>
              <w:rPr>
                <w:ins w:id="6728" w:author="Amarucci, Scott M" w:date="2016-02-17T21:03:00Z"/>
                <w:bCs/>
                <w:iCs/>
              </w:rPr>
            </w:pPr>
            <w:ins w:id="6729" w:author="Amarucci, Scott M" w:date="2016-02-17T21:03:00Z">
              <w:r>
                <w:rPr>
                  <w:bCs/>
                  <w:iCs/>
                </w:rPr>
                <w:t>No</w:t>
              </w:r>
            </w:ins>
          </w:p>
        </w:tc>
        <w:tc>
          <w:tcPr>
            <w:tcW w:w="1245" w:type="dxa"/>
            <w:shd w:val="clear" w:color="auto" w:fill="auto"/>
          </w:tcPr>
          <w:p w:rsidR="002734F4" w:rsidRDefault="002734F4" w:rsidP="002734F4">
            <w:pPr>
              <w:spacing w:after="0" w:line="240" w:lineRule="auto"/>
              <w:rPr>
                <w:ins w:id="6730" w:author="Amarucci, Scott M" w:date="2016-02-17T21:03:00Z"/>
                <w:bCs/>
                <w:iCs/>
              </w:rPr>
            </w:pPr>
            <w:ins w:id="6731" w:author="Amarucci, Scott M" w:date="2016-02-17T21:04:00Z">
              <w:r>
                <w:rPr>
                  <w:bCs/>
                  <w:iCs/>
                </w:rPr>
                <w:t>Yes</w:t>
              </w:r>
            </w:ins>
          </w:p>
        </w:tc>
        <w:tc>
          <w:tcPr>
            <w:tcW w:w="1245" w:type="dxa"/>
            <w:shd w:val="clear" w:color="auto" w:fill="auto"/>
          </w:tcPr>
          <w:p w:rsidR="002734F4" w:rsidRDefault="002734F4" w:rsidP="002734F4">
            <w:pPr>
              <w:spacing w:after="0" w:line="240" w:lineRule="auto"/>
              <w:rPr>
                <w:ins w:id="6732" w:author="Amarucci, Scott M" w:date="2016-02-17T21:03:00Z"/>
                <w:bCs/>
                <w:iCs/>
              </w:rPr>
            </w:pPr>
            <w:ins w:id="6733" w:author="Amarucci, Scott M" w:date="2016-02-17T21:04:00Z">
              <w:r>
                <w:rPr>
                  <w:bCs/>
                  <w:iCs/>
                </w:rPr>
                <w:t>Yes</w:t>
              </w:r>
            </w:ins>
          </w:p>
        </w:tc>
      </w:tr>
      <w:tr w:rsidR="002734F4" w:rsidRPr="00206D41" w:rsidTr="000E4C0C">
        <w:trPr>
          <w:trHeight w:val="270"/>
        </w:trPr>
        <w:tc>
          <w:tcPr>
            <w:tcW w:w="1728" w:type="dxa"/>
            <w:vMerge w:val="restart"/>
            <w:shd w:val="clear" w:color="auto" w:fill="auto"/>
          </w:tcPr>
          <w:p w:rsidR="002734F4" w:rsidRPr="00206D41" w:rsidRDefault="002734F4" w:rsidP="002734F4">
            <w:pPr>
              <w:rPr>
                <w:b/>
                <w:bCs/>
                <w:iCs/>
              </w:rPr>
            </w:pPr>
            <w:r>
              <w:rPr>
                <w:b/>
                <w:bCs/>
                <w:iCs/>
              </w:rPr>
              <w:t>METRIC OWNER</w:t>
            </w:r>
          </w:p>
        </w:tc>
        <w:tc>
          <w:tcPr>
            <w:tcW w:w="2490" w:type="dxa"/>
            <w:shd w:val="clear" w:color="auto" w:fill="auto"/>
          </w:tcPr>
          <w:p w:rsidR="002734F4" w:rsidRPr="0028126A" w:rsidRDefault="002734F4" w:rsidP="002734F4">
            <w:pPr>
              <w:spacing w:after="0" w:line="240" w:lineRule="auto"/>
              <w:rPr>
                <w:b/>
                <w:bCs/>
                <w:iCs/>
              </w:rPr>
            </w:pPr>
            <w:r w:rsidRPr="0028126A">
              <w:rPr>
                <w:b/>
                <w:bCs/>
                <w:iCs/>
              </w:rPr>
              <w:t>SHUSA</w:t>
            </w:r>
          </w:p>
        </w:tc>
        <w:tc>
          <w:tcPr>
            <w:tcW w:w="2490" w:type="dxa"/>
            <w:shd w:val="clear" w:color="auto" w:fill="auto"/>
          </w:tcPr>
          <w:p w:rsidR="002734F4" w:rsidRPr="0028126A" w:rsidRDefault="002734F4" w:rsidP="002734F4">
            <w:pPr>
              <w:spacing w:after="0" w:line="240" w:lineRule="auto"/>
              <w:rPr>
                <w:b/>
                <w:bCs/>
                <w:iCs/>
              </w:rPr>
            </w:pPr>
            <w:r w:rsidRPr="0028126A">
              <w:rPr>
                <w:b/>
                <w:bCs/>
                <w:iCs/>
              </w:rPr>
              <w:t>SBNA</w:t>
            </w:r>
          </w:p>
        </w:tc>
        <w:tc>
          <w:tcPr>
            <w:tcW w:w="2490" w:type="dxa"/>
            <w:gridSpan w:val="2"/>
            <w:shd w:val="clear" w:color="auto" w:fill="auto"/>
          </w:tcPr>
          <w:p w:rsidR="002734F4" w:rsidRPr="0028126A" w:rsidRDefault="002734F4" w:rsidP="002734F4">
            <w:pPr>
              <w:spacing w:after="0" w:line="240" w:lineRule="auto"/>
              <w:rPr>
                <w:b/>
                <w:bCs/>
                <w:iCs/>
              </w:rPr>
            </w:pPr>
            <w:r w:rsidRPr="0028126A">
              <w:rPr>
                <w:b/>
                <w:bCs/>
                <w:iCs/>
              </w:rPr>
              <w:t>SC</w:t>
            </w:r>
          </w:p>
        </w:tc>
      </w:tr>
      <w:tr w:rsidR="002734F4" w:rsidRPr="00206D41" w:rsidTr="000E4C0C">
        <w:trPr>
          <w:cantSplit/>
          <w:trHeight w:val="252"/>
        </w:trPr>
        <w:tc>
          <w:tcPr>
            <w:tcW w:w="1728" w:type="dxa"/>
            <w:vMerge/>
            <w:shd w:val="clear" w:color="auto" w:fill="auto"/>
          </w:tcPr>
          <w:p w:rsidR="002734F4" w:rsidRPr="00206D41" w:rsidRDefault="002734F4" w:rsidP="002734F4">
            <w:pPr>
              <w:rPr>
                <w:b/>
                <w:bCs/>
                <w:iCs/>
              </w:rPr>
            </w:pPr>
          </w:p>
        </w:tc>
        <w:tc>
          <w:tcPr>
            <w:tcW w:w="2490" w:type="dxa"/>
            <w:shd w:val="clear" w:color="auto" w:fill="auto"/>
          </w:tcPr>
          <w:p w:rsidR="002734F4" w:rsidRPr="00206D41" w:rsidRDefault="002734F4" w:rsidP="002734F4">
            <w:pPr>
              <w:spacing w:after="0" w:line="240" w:lineRule="auto"/>
              <w:rPr>
                <w:bCs/>
                <w:iCs/>
              </w:rPr>
            </w:pPr>
            <w:r>
              <w:rPr>
                <w:bCs/>
                <w:iCs/>
              </w:rPr>
              <w:t>SHUSA Chief Compliance Officer</w:t>
            </w:r>
          </w:p>
        </w:tc>
        <w:tc>
          <w:tcPr>
            <w:tcW w:w="2490" w:type="dxa"/>
            <w:shd w:val="clear" w:color="auto" w:fill="auto"/>
          </w:tcPr>
          <w:p w:rsidR="002734F4" w:rsidRPr="00206D41" w:rsidRDefault="002734F4" w:rsidP="002734F4">
            <w:pPr>
              <w:spacing w:after="0" w:line="240" w:lineRule="auto"/>
              <w:rPr>
                <w:bCs/>
                <w:iCs/>
              </w:rPr>
            </w:pPr>
            <w:r>
              <w:rPr>
                <w:bCs/>
                <w:iCs/>
              </w:rPr>
              <w:t>SBNA Chief Compliance Officer</w:t>
            </w:r>
          </w:p>
        </w:tc>
        <w:tc>
          <w:tcPr>
            <w:tcW w:w="2490" w:type="dxa"/>
            <w:gridSpan w:val="2"/>
            <w:shd w:val="clear" w:color="auto" w:fill="auto"/>
          </w:tcPr>
          <w:p w:rsidR="002734F4" w:rsidRPr="00206D41" w:rsidRDefault="002734F4" w:rsidP="002734F4">
            <w:pPr>
              <w:spacing w:after="0" w:line="240" w:lineRule="auto"/>
              <w:rPr>
                <w:bCs/>
                <w:iCs/>
              </w:rPr>
            </w:pPr>
            <w:r>
              <w:rPr>
                <w:bCs/>
                <w:iCs/>
              </w:rPr>
              <w:t>N/A</w:t>
            </w:r>
          </w:p>
        </w:tc>
      </w:tr>
      <w:tr w:rsidR="002734F4" w:rsidRPr="00206D41" w:rsidTr="000E4C0C">
        <w:trPr>
          <w:cantSplit/>
          <w:trHeight w:val="252"/>
          <w:ins w:id="6734" w:author="Amarucci, Scott M" w:date="2016-02-17T21:04:00Z"/>
        </w:trPr>
        <w:tc>
          <w:tcPr>
            <w:tcW w:w="1728" w:type="dxa"/>
            <w:vMerge/>
            <w:shd w:val="clear" w:color="auto" w:fill="auto"/>
          </w:tcPr>
          <w:p w:rsidR="002734F4" w:rsidRPr="00206D41" w:rsidRDefault="002734F4" w:rsidP="002734F4">
            <w:pPr>
              <w:rPr>
                <w:ins w:id="6735" w:author="Amarucci, Scott M" w:date="2016-02-17T21:04:00Z"/>
                <w:b/>
                <w:bCs/>
                <w:iCs/>
              </w:rPr>
            </w:pPr>
          </w:p>
        </w:tc>
        <w:tc>
          <w:tcPr>
            <w:tcW w:w="2490" w:type="dxa"/>
            <w:shd w:val="clear" w:color="auto" w:fill="auto"/>
          </w:tcPr>
          <w:p w:rsidR="002734F4" w:rsidRDefault="002734F4" w:rsidP="002734F4">
            <w:pPr>
              <w:spacing w:after="0" w:line="240" w:lineRule="auto"/>
              <w:rPr>
                <w:ins w:id="6736" w:author="Amarucci, Scott M" w:date="2016-02-17T21:04:00Z"/>
                <w:bCs/>
                <w:iCs/>
              </w:rPr>
            </w:pPr>
            <w:ins w:id="6737" w:author="Amarucci, Scott M" w:date="2016-02-17T21:04:00Z">
              <w:r>
                <w:rPr>
                  <w:b/>
                  <w:bCs/>
                  <w:iCs/>
                </w:rPr>
                <w:t>SIS</w:t>
              </w:r>
            </w:ins>
          </w:p>
        </w:tc>
        <w:tc>
          <w:tcPr>
            <w:tcW w:w="2490" w:type="dxa"/>
            <w:shd w:val="clear" w:color="auto" w:fill="auto"/>
          </w:tcPr>
          <w:p w:rsidR="002734F4" w:rsidRDefault="002734F4" w:rsidP="002734F4">
            <w:pPr>
              <w:spacing w:after="0" w:line="240" w:lineRule="auto"/>
              <w:rPr>
                <w:ins w:id="6738" w:author="Amarucci, Scott M" w:date="2016-02-17T21:04:00Z"/>
                <w:bCs/>
                <w:iCs/>
              </w:rPr>
            </w:pPr>
            <w:ins w:id="6739" w:author="Amarucci, Scott M" w:date="2016-02-17T21:04:00Z">
              <w:r>
                <w:rPr>
                  <w:b/>
                  <w:bCs/>
                  <w:iCs/>
                </w:rPr>
                <w:t>BSI Miami</w:t>
              </w:r>
            </w:ins>
          </w:p>
        </w:tc>
        <w:tc>
          <w:tcPr>
            <w:tcW w:w="2490" w:type="dxa"/>
            <w:gridSpan w:val="2"/>
            <w:shd w:val="clear" w:color="auto" w:fill="auto"/>
          </w:tcPr>
          <w:p w:rsidR="002734F4" w:rsidRDefault="002734F4" w:rsidP="002734F4">
            <w:pPr>
              <w:spacing w:after="0" w:line="240" w:lineRule="auto"/>
              <w:rPr>
                <w:ins w:id="6740" w:author="Amarucci, Scott M" w:date="2016-02-17T21:04:00Z"/>
                <w:bCs/>
                <w:iCs/>
              </w:rPr>
            </w:pPr>
            <w:ins w:id="6741" w:author="Amarucci, Scott M" w:date="2016-02-17T21:04:00Z">
              <w:r>
                <w:rPr>
                  <w:b/>
                  <w:bCs/>
                  <w:iCs/>
                </w:rPr>
                <w:t>BSPR</w:t>
              </w:r>
            </w:ins>
          </w:p>
        </w:tc>
      </w:tr>
      <w:tr w:rsidR="002734F4" w:rsidRPr="00206D41" w:rsidTr="000E4C0C">
        <w:trPr>
          <w:cantSplit/>
          <w:trHeight w:val="252"/>
          <w:ins w:id="6742" w:author="Amarucci, Scott M" w:date="2016-02-17T21:04:00Z"/>
        </w:trPr>
        <w:tc>
          <w:tcPr>
            <w:tcW w:w="1728" w:type="dxa"/>
            <w:vMerge/>
            <w:shd w:val="clear" w:color="auto" w:fill="auto"/>
          </w:tcPr>
          <w:p w:rsidR="002734F4" w:rsidRPr="00206D41" w:rsidRDefault="002734F4" w:rsidP="002734F4">
            <w:pPr>
              <w:rPr>
                <w:ins w:id="6743" w:author="Amarucci, Scott M" w:date="2016-02-17T21:04:00Z"/>
                <w:b/>
                <w:bCs/>
                <w:iCs/>
              </w:rPr>
            </w:pPr>
          </w:p>
        </w:tc>
        <w:tc>
          <w:tcPr>
            <w:tcW w:w="2490" w:type="dxa"/>
            <w:shd w:val="clear" w:color="auto" w:fill="auto"/>
          </w:tcPr>
          <w:p w:rsidR="002734F4" w:rsidRDefault="002734F4" w:rsidP="002734F4">
            <w:pPr>
              <w:spacing w:after="0" w:line="240" w:lineRule="auto"/>
              <w:rPr>
                <w:ins w:id="6744" w:author="Amarucci, Scott M" w:date="2016-02-17T21:04:00Z"/>
                <w:bCs/>
                <w:iCs/>
              </w:rPr>
            </w:pPr>
            <w:ins w:id="6745" w:author="Amarucci, Scott M" w:date="2016-02-17T21:05:00Z">
              <w:r>
                <w:rPr>
                  <w:bCs/>
                  <w:iCs/>
                </w:rPr>
                <w:t>SIS Chief Compliance Officer</w:t>
              </w:r>
            </w:ins>
          </w:p>
        </w:tc>
        <w:tc>
          <w:tcPr>
            <w:tcW w:w="2490" w:type="dxa"/>
            <w:shd w:val="clear" w:color="auto" w:fill="auto"/>
          </w:tcPr>
          <w:p w:rsidR="002734F4" w:rsidRDefault="002734F4" w:rsidP="002734F4">
            <w:pPr>
              <w:spacing w:after="0" w:line="240" w:lineRule="auto"/>
              <w:rPr>
                <w:ins w:id="6746" w:author="Amarucci, Scott M" w:date="2016-02-17T21:04:00Z"/>
                <w:bCs/>
                <w:iCs/>
              </w:rPr>
            </w:pPr>
            <w:ins w:id="6747" w:author="Amarucci, Scott M" w:date="2016-02-17T21:04:00Z">
              <w:r>
                <w:rPr>
                  <w:bCs/>
                  <w:iCs/>
                </w:rPr>
                <w:t>N/A</w:t>
              </w:r>
            </w:ins>
          </w:p>
        </w:tc>
        <w:tc>
          <w:tcPr>
            <w:tcW w:w="2490" w:type="dxa"/>
            <w:gridSpan w:val="2"/>
            <w:shd w:val="clear" w:color="auto" w:fill="auto"/>
          </w:tcPr>
          <w:p w:rsidR="002734F4" w:rsidRDefault="002734F4" w:rsidP="002734F4">
            <w:pPr>
              <w:spacing w:after="0" w:line="240" w:lineRule="auto"/>
              <w:rPr>
                <w:ins w:id="6748" w:author="Amarucci, Scott M" w:date="2016-02-17T21:04:00Z"/>
                <w:bCs/>
                <w:iCs/>
              </w:rPr>
            </w:pPr>
            <w:ins w:id="6749" w:author="Amarucci, Scott M" w:date="2016-02-17T21:05:00Z">
              <w:r>
                <w:rPr>
                  <w:bCs/>
                  <w:iCs/>
                </w:rPr>
                <w:t>BSPR Chief Compliance Officer</w:t>
              </w:r>
            </w:ins>
          </w:p>
        </w:tc>
      </w:tr>
      <w:tr w:rsidR="002734F4" w:rsidRPr="00206D41" w:rsidTr="002734F4">
        <w:trPr>
          <w:cantSplit/>
          <w:trHeight w:val="252"/>
          <w:ins w:id="6750" w:author="Amarucci, Scott M" w:date="2016-02-17T21:04:00Z"/>
        </w:trPr>
        <w:tc>
          <w:tcPr>
            <w:tcW w:w="1728" w:type="dxa"/>
            <w:vMerge/>
            <w:shd w:val="clear" w:color="auto" w:fill="auto"/>
          </w:tcPr>
          <w:p w:rsidR="002734F4" w:rsidRPr="00206D41" w:rsidRDefault="002734F4" w:rsidP="002734F4">
            <w:pPr>
              <w:rPr>
                <w:ins w:id="6751" w:author="Amarucci, Scott M" w:date="2016-02-17T21:04:00Z"/>
                <w:b/>
                <w:bCs/>
                <w:iCs/>
              </w:rPr>
            </w:pPr>
          </w:p>
        </w:tc>
        <w:tc>
          <w:tcPr>
            <w:tcW w:w="2490" w:type="dxa"/>
            <w:shd w:val="clear" w:color="auto" w:fill="auto"/>
          </w:tcPr>
          <w:p w:rsidR="002734F4" w:rsidRDefault="002734F4" w:rsidP="002734F4">
            <w:pPr>
              <w:spacing w:after="0" w:line="240" w:lineRule="auto"/>
              <w:rPr>
                <w:ins w:id="6752" w:author="Amarucci, Scott M" w:date="2016-02-17T21:04:00Z"/>
                <w:bCs/>
                <w:iCs/>
              </w:rPr>
            </w:pPr>
            <w:ins w:id="6753" w:author="Amarucci, Scott M" w:date="2016-02-17T21:04:00Z">
              <w:r>
                <w:rPr>
                  <w:b/>
                  <w:bCs/>
                  <w:iCs/>
                </w:rPr>
                <w:t>SSLLC</w:t>
              </w:r>
            </w:ins>
          </w:p>
        </w:tc>
        <w:tc>
          <w:tcPr>
            <w:tcW w:w="4980" w:type="dxa"/>
            <w:gridSpan w:val="3"/>
            <w:vMerge w:val="restart"/>
            <w:shd w:val="clear" w:color="auto" w:fill="auto"/>
          </w:tcPr>
          <w:p w:rsidR="002734F4" w:rsidRDefault="002734F4" w:rsidP="002734F4">
            <w:pPr>
              <w:spacing w:after="0" w:line="240" w:lineRule="auto"/>
              <w:rPr>
                <w:ins w:id="6754" w:author="Amarucci, Scott M" w:date="2016-02-17T21:04:00Z"/>
                <w:bCs/>
                <w:iCs/>
              </w:rPr>
            </w:pPr>
          </w:p>
        </w:tc>
      </w:tr>
      <w:tr w:rsidR="002734F4" w:rsidRPr="00206D41" w:rsidTr="002734F4">
        <w:trPr>
          <w:cantSplit/>
          <w:trHeight w:val="252"/>
          <w:ins w:id="6755" w:author="Amarucci, Scott M" w:date="2016-02-17T21:04:00Z"/>
        </w:trPr>
        <w:tc>
          <w:tcPr>
            <w:tcW w:w="1728" w:type="dxa"/>
            <w:vMerge/>
            <w:shd w:val="clear" w:color="auto" w:fill="auto"/>
          </w:tcPr>
          <w:p w:rsidR="002734F4" w:rsidRPr="00206D41" w:rsidRDefault="002734F4" w:rsidP="002734F4">
            <w:pPr>
              <w:rPr>
                <w:ins w:id="6756" w:author="Amarucci, Scott M" w:date="2016-02-17T21:04:00Z"/>
                <w:b/>
                <w:bCs/>
                <w:iCs/>
              </w:rPr>
            </w:pPr>
          </w:p>
        </w:tc>
        <w:tc>
          <w:tcPr>
            <w:tcW w:w="2490" w:type="dxa"/>
            <w:shd w:val="clear" w:color="auto" w:fill="auto"/>
          </w:tcPr>
          <w:p w:rsidR="002734F4" w:rsidRDefault="002734F4" w:rsidP="002734F4">
            <w:pPr>
              <w:spacing w:after="0" w:line="240" w:lineRule="auto"/>
              <w:rPr>
                <w:ins w:id="6757" w:author="Amarucci, Scott M" w:date="2016-02-17T21:04:00Z"/>
                <w:bCs/>
                <w:iCs/>
              </w:rPr>
            </w:pPr>
            <w:ins w:id="6758" w:author="Amarucci, Scott M" w:date="2016-02-17T21:05:00Z">
              <w:r>
                <w:rPr>
                  <w:bCs/>
                  <w:iCs/>
                </w:rPr>
                <w:t>SSLLC Chief Compliance Officer</w:t>
              </w:r>
            </w:ins>
          </w:p>
        </w:tc>
        <w:tc>
          <w:tcPr>
            <w:tcW w:w="4980" w:type="dxa"/>
            <w:gridSpan w:val="3"/>
            <w:vMerge/>
            <w:shd w:val="clear" w:color="auto" w:fill="auto"/>
          </w:tcPr>
          <w:p w:rsidR="002734F4" w:rsidRDefault="002734F4" w:rsidP="002734F4">
            <w:pPr>
              <w:spacing w:after="0" w:line="240" w:lineRule="auto"/>
              <w:rPr>
                <w:ins w:id="6759" w:author="Amarucci, Scott M" w:date="2016-02-17T21:04:00Z"/>
                <w:bCs/>
                <w:iCs/>
              </w:rPr>
            </w:pPr>
          </w:p>
        </w:tc>
      </w:tr>
      <w:tr w:rsidR="002734F4" w:rsidRPr="00206D41" w:rsidTr="000E4C0C">
        <w:trPr>
          <w:trHeight w:val="360"/>
        </w:trPr>
        <w:tc>
          <w:tcPr>
            <w:tcW w:w="1728" w:type="dxa"/>
            <w:shd w:val="clear" w:color="auto" w:fill="auto"/>
          </w:tcPr>
          <w:p w:rsidR="002734F4" w:rsidRPr="00206D41" w:rsidRDefault="002734F4" w:rsidP="002734F4">
            <w:pPr>
              <w:rPr>
                <w:b/>
                <w:bCs/>
                <w:iCs/>
              </w:rPr>
              <w:pPrChange w:id="6760" w:author="Amarucci, Scott M" w:date="2016-02-17T19:42:00Z">
                <w:pPr>
                  <w:framePr w:hSpace="180" w:wrap="around" w:vAnchor="text" w:hAnchor="text" w:x="168" w:y="1"/>
                  <w:ind w:left="-60"/>
                  <w:suppressOverlap/>
                </w:pPr>
              </w:pPrChange>
            </w:pPr>
            <w:r w:rsidRPr="00062285">
              <w:rPr>
                <w:b/>
                <w:bCs/>
                <w:iCs/>
              </w:rPr>
              <w:t xml:space="preserve">TRIGGER AND </w:t>
            </w:r>
            <w:r w:rsidRPr="00062285">
              <w:rPr>
                <w:b/>
                <w:bCs/>
                <w:iCs/>
              </w:rPr>
              <w:lastRenderedPageBreak/>
              <w:t>LIMIT SETTING</w:t>
            </w:r>
          </w:p>
        </w:tc>
        <w:tc>
          <w:tcPr>
            <w:tcW w:w="7470" w:type="dxa"/>
            <w:gridSpan w:val="4"/>
            <w:shd w:val="clear" w:color="auto" w:fill="auto"/>
          </w:tcPr>
          <w:p w:rsidR="002734F4" w:rsidRPr="0009126E" w:rsidRDefault="002734F4" w:rsidP="002734F4">
            <w:pPr>
              <w:spacing w:after="0" w:line="240" w:lineRule="auto"/>
              <w:rPr>
                <w:rFonts w:asciiTheme="minorHAnsi" w:eastAsiaTheme="minorHAnsi" w:hAnsiTheme="minorHAnsi" w:cstheme="minorBidi"/>
                <w:iCs/>
              </w:rPr>
            </w:pPr>
            <w:r w:rsidRPr="0009126E">
              <w:rPr>
                <w:rFonts w:asciiTheme="minorHAnsi" w:eastAsiaTheme="minorHAnsi" w:hAnsiTheme="minorHAnsi" w:cstheme="minorBidi"/>
                <w:iCs/>
              </w:rPr>
              <w:lastRenderedPageBreak/>
              <w:t>Data from the CFPB website was analyzed for SBNA and its 11-bank peer group</w:t>
            </w:r>
            <w:r>
              <w:rPr>
                <w:rFonts w:asciiTheme="minorHAnsi" w:eastAsiaTheme="minorHAnsi" w:hAnsiTheme="minorHAnsi" w:cstheme="minorBidi"/>
                <w:iCs/>
              </w:rPr>
              <w:t xml:space="preserve"> </w:t>
            </w:r>
            <w:r w:rsidRPr="0009126E">
              <w:rPr>
                <w:rFonts w:asciiTheme="minorHAnsi" w:eastAsiaTheme="minorHAnsi" w:hAnsiTheme="minorHAnsi" w:cstheme="minorBidi"/>
                <w:iCs/>
              </w:rPr>
              <w:t>utilizing a 44-month sample.</w:t>
            </w:r>
          </w:p>
          <w:p w:rsidR="002734F4" w:rsidRDefault="002734F4" w:rsidP="002734F4">
            <w:pPr>
              <w:spacing w:after="0" w:line="240" w:lineRule="auto"/>
              <w:rPr>
                <w:rFonts w:asciiTheme="minorHAnsi" w:eastAsiaTheme="minorHAnsi" w:hAnsiTheme="minorHAnsi" w:cstheme="minorBidi"/>
                <w:iCs/>
              </w:rPr>
            </w:pPr>
          </w:p>
          <w:p w:rsidR="002734F4" w:rsidRPr="0009126E" w:rsidRDefault="002734F4" w:rsidP="002734F4">
            <w:pPr>
              <w:spacing w:after="0" w:line="240" w:lineRule="auto"/>
              <w:rPr>
                <w:rFonts w:asciiTheme="minorHAnsi" w:eastAsiaTheme="minorHAnsi" w:hAnsiTheme="minorHAnsi" w:cstheme="minorBidi"/>
                <w:iCs/>
              </w:rPr>
            </w:pPr>
            <w:r w:rsidRPr="0009126E">
              <w:rPr>
                <w:rFonts w:asciiTheme="minorHAnsi" w:eastAsiaTheme="minorHAnsi" w:hAnsiTheme="minorHAnsi" w:cstheme="minorBidi"/>
                <w:iCs/>
              </w:rPr>
              <w:lastRenderedPageBreak/>
              <w:t>Average number of complaints per month is 36 for the peer group when normalized for institution size</w:t>
            </w:r>
          </w:p>
          <w:p w:rsidR="002734F4" w:rsidRDefault="002734F4" w:rsidP="002734F4">
            <w:pPr>
              <w:spacing w:after="0" w:line="240" w:lineRule="auto"/>
              <w:rPr>
                <w:rFonts w:asciiTheme="minorHAnsi" w:eastAsiaTheme="minorHAnsi" w:hAnsiTheme="minorHAnsi" w:cstheme="minorBidi"/>
                <w:iCs/>
              </w:rPr>
            </w:pPr>
          </w:p>
          <w:p w:rsidR="002734F4" w:rsidRPr="0009126E" w:rsidRDefault="002734F4" w:rsidP="002734F4">
            <w:pPr>
              <w:spacing w:after="0" w:line="240" w:lineRule="auto"/>
              <w:rPr>
                <w:rFonts w:asciiTheme="minorHAnsi" w:eastAsiaTheme="minorHAnsi" w:hAnsiTheme="minorHAnsi" w:cstheme="minorBidi"/>
                <w:iCs/>
              </w:rPr>
            </w:pPr>
            <w:r w:rsidRPr="0009126E">
              <w:rPr>
                <w:rFonts w:asciiTheme="minorHAnsi" w:eastAsiaTheme="minorHAnsi" w:hAnsiTheme="minorHAnsi" w:cstheme="minorBidi"/>
                <w:iCs/>
              </w:rPr>
              <w:t xml:space="preserve">The RAS amber “trigger” limit was set to be the monthly peer group </w:t>
            </w:r>
            <w:proofErr w:type="spellStart"/>
            <w:r w:rsidRPr="0009126E">
              <w:rPr>
                <w:rFonts w:asciiTheme="minorHAnsi" w:eastAsiaTheme="minorHAnsi" w:hAnsiTheme="minorHAnsi" w:cstheme="minorBidi"/>
                <w:iCs/>
              </w:rPr>
              <w:t>average.The</w:t>
            </w:r>
            <w:proofErr w:type="spellEnd"/>
            <w:r w:rsidRPr="0009126E">
              <w:rPr>
                <w:rFonts w:asciiTheme="minorHAnsi" w:eastAsiaTheme="minorHAnsi" w:hAnsiTheme="minorHAnsi" w:cstheme="minorBidi"/>
                <w:iCs/>
              </w:rPr>
              <w:t xml:space="preserve"> RAS red “breach” limit was set to be the 3</w:t>
            </w:r>
            <w:r w:rsidRPr="0009126E">
              <w:rPr>
                <w:rFonts w:asciiTheme="minorHAnsi" w:eastAsiaTheme="minorHAnsi" w:hAnsiTheme="minorHAnsi" w:cstheme="minorBidi"/>
                <w:iCs/>
                <w:vertAlign w:val="superscript"/>
              </w:rPr>
              <w:t>rd</w:t>
            </w:r>
            <w:r w:rsidRPr="0009126E">
              <w:rPr>
                <w:rFonts w:asciiTheme="minorHAnsi" w:eastAsiaTheme="minorHAnsi" w:hAnsiTheme="minorHAnsi" w:cstheme="minorBidi"/>
                <w:iCs/>
              </w:rPr>
              <w:t xml:space="preserve"> quartile figure of the peer group distribution.</w:t>
            </w:r>
          </w:p>
          <w:p w:rsidR="002734F4" w:rsidRDefault="002734F4" w:rsidP="002734F4">
            <w:pPr>
              <w:spacing w:after="0" w:line="240" w:lineRule="auto"/>
              <w:rPr>
                <w:rFonts w:asciiTheme="minorHAnsi" w:eastAsiaTheme="minorHAnsi" w:hAnsiTheme="minorHAnsi" w:cstheme="minorBidi"/>
                <w:iCs/>
              </w:rPr>
            </w:pPr>
          </w:p>
        </w:tc>
      </w:tr>
      <w:tr w:rsidR="002734F4" w:rsidRPr="00206D41" w:rsidTr="000E4C0C">
        <w:trPr>
          <w:trHeight w:val="510"/>
        </w:trPr>
        <w:tc>
          <w:tcPr>
            <w:tcW w:w="1728" w:type="dxa"/>
            <w:shd w:val="clear" w:color="auto" w:fill="auto"/>
          </w:tcPr>
          <w:p w:rsidR="002734F4" w:rsidRPr="00206D41" w:rsidRDefault="002734F4" w:rsidP="002734F4">
            <w:pPr>
              <w:rPr>
                <w:b/>
                <w:bCs/>
                <w:iCs/>
              </w:rPr>
              <w:pPrChange w:id="6761" w:author="Amarucci, Scott M" w:date="2016-02-17T19:42:00Z">
                <w:pPr>
                  <w:framePr w:hSpace="180" w:wrap="around" w:vAnchor="text" w:hAnchor="text" w:x="168" w:y="1"/>
                  <w:ind w:left="-60"/>
                  <w:suppressOverlap/>
                </w:pPr>
              </w:pPrChange>
            </w:pPr>
            <w:r>
              <w:rPr>
                <w:b/>
                <w:bCs/>
                <w:iCs/>
              </w:rPr>
              <w:lastRenderedPageBreak/>
              <w:t xml:space="preserve">TESTING </w:t>
            </w:r>
            <w:r w:rsidRPr="00206D41">
              <w:rPr>
                <w:b/>
                <w:bCs/>
                <w:iCs/>
              </w:rPr>
              <w:t>FREQUENCY</w:t>
            </w:r>
          </w:p>
        </w:tc>
        <w:tc>
          <w:tcPr>
            <w:tcW w:w="7470" w:type="dxa"/>
            <w:gridSpan w:val="4"/>
            <w:shd w:val="clear" w:color="auto" w:fill="auto"/>
          </w:tcPr>
          <w:p w:rsidR="002734F4" w:rsidRPr="00206D41" w:rsidRDefault="002734F4" w:rsidP="002734F4">
            <w:r w:rsidRPr="00206D41">
              <w:rPr>
                <w:rFonts w:asciiTheme="minorHAnsi" w:eastAsiaTheme="minorHAnsi" w:hAnsiTheme="minorHAnsi" w:cstheme="minorBidi"/>
                <w:iCs/>
              </w:rPr>
              <w:t>Monthly</w:t>
            </w:r>
          </w:p>
        </w:tc>
      </w:tr>
      <w:tr w:rsidR="002734F4" w:rsidRPr="00206D41" w:rsidTr="000E4C0C">
        <w:trPr>
          <w:trHeight w:val="525"/>
        </w:trPr>
        <w:tc>
          <w:tcPr>
            <w:tcW w:w="1728" w:type="dxa"/>
            <w:shd w:val="clear" w:color="auto" w:fill="auto"/>
          </w:tcPr>
          <w:p w:rsidR="002734F4" w:rsidRPr="00206D41" w:rsidRDefault="002734F4" w:rsidP="002734F4">
            <w:pPr>
              <w:rPr>
                <w:b/>
                <w:bCs/>
                <w:iCs/>
              </w:rPr>
            </w:pPr>
            <w:r w:rsidRPr="00206D41">
              <w:rPr>
                <w:b/>
                <w:bCs/>
                <w:iCs/>
              </w:rPr>
              <w:t>SOURCE OF INFORMATION</w:t>
            </w:r>
          </w:p>
        </w:tc>
        <w:tc>
          <w:tcPr>
            <w:tcW w:w="7470" w:type="dxa"/>
            <w:gridSpan w:val="4"/>
            <w:shd w:val="clear" w:color="auto" w:fill="auto"/>
          </w:tcPr>
          <w:p w:rsidR="002734F4" w:rsidRPr="00206D41" w:rsidRDefault="002734F4" w:rsidP="002734F4">
            <w:pPr>
              <w:spacing w:after="0" w:line="240" w:lineRule="auto"/>
              <w:rPr>
                <w:bCs/>
                <w:iCs/>
              </w:rPr>
            </w:pPr>
            <w:r w:rsidRPr="000E4C0C">
              <w:rPr>
                <w:bCs/>
                <w:iCs/>
              </w:rPr>
              <w:t xml:space="preserve">The consumer complaints are pulled from the Consumer Financial Protection Bureau website (excel file) and the data is sorted for Santander Bank, N.A. See attached file, which includes the analysis. The following link is where the raw data export can be found: </w:t>
            </w:r>
            <w:r w:rsidRPr="0083345B">
              <w:rPr>
                <w:bCs/>
                <w:iCs/>
              </w:rPr>
              <w:t>https://data.consumerfinance.gov/dataset/Consumer-Complaints/s6ew-h6mp</w:t>
            </w:r>
            <w:r>
              <w:rPr>
                <w:bCs/>
                <w:iCs/>
              </w:rPr>
              <w:t xml:space="preserve"> </w:t>
            </w:r>
          </w:p>
        </w:tc>
      </w:tr>
    </w:tbl>
    <w:p w:rsidR="0009126E" w:rsidRDefault="0009126E" w:rsidP="00E74288"/>
    <w:p w:rsidR="0004015E" w:rsidRPr="00C05360" w:rsidRDefault="0009126E" w:rsidP="00BA5AA9">
      <w:pPr>
        <w:pStyle w:val="SANUS2"/>
        <w:numPr>
          <w:ilvl w:val="1"/>
          <w:numId w:val="1"/>
        </w:numPr>
        <w:ind w:left="540" w:hanging="540"/>
      </w:pPr>
      <w:bookmarkStart w:id="6762" w:name="_Toc441071995"/>
      <w:r w:rsidRPr="00C05360">
        <w:t># of OCC enforcement actions</w:t>
      </w:r>
      <w:bookmarkEnd w:id="6762"/>
      <w:r w:rsidRPr="00C05360">
        <w:t xml:space="preserve"> </w:t>
      </w:r>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1245"/>
        <w:gridCol w:w="1245"/>
      </w:tblGrid>
      <w:tr w:rsidR="0004015E" w:rsidRPr="00206D41" w:rsidTr="000E4C0C">
        <w:trPr>
          <w:trHeight w:val="462"/>
        </w:trPr>
        <w:tc>
          <w:tcPr>
            <w:tcW w:w="1728" w:type="dxa"/>
            <w:shd w:val="clear" w:color="auto" w:fill="auto"/>
          </w:tcPr>
          <w:p w:rsidR="0004015E" w:rsidRPr="00206D41" w:rsidRDefault="0004015E" w:rsidP="00BA5AA9">
            <w:pPr>
              <w:ind w:left="540" w:hanging="540"/>
              <w:rPr>
                <w:b/>
                <w:bCs/>
                <w:iCs/>
              </w:rPr>
            </w:pPr>
            <w:r>
              <w:rPr>
                <w:b/>
                <w:bCs/>
                <w:iCs/>
              </w:rPr>
              <w:t>DEFINITION</w:t>
            </w:r>
          </w:p>
        </w:tc>
        <w:tc>
          <w:tcPr>
            <w:tcW w:w="7470" w:type="dxa"/>
            <w:gridSpan w:val="4"/>
            <w:shd w:val="clear" w:color="auto" w:fill="auto"/>
          </w:tcPr>
          <w:p w:rsidR="0004015E" w:rsidRPr="00DA4D26" w:rsidRDefault="009933CF" w:rsidP="00675A37">
            <w:pPr>
              <w:spacing w:after="0" w:line="240" w:lineRule="auto"/>
              <w:pPrChange w:id="6763" w:author="Amarucci, Scott M" w:date="2016-02-17T17:03:00Z">
                <w:pPr>
                  <w:framePr w:hSpace="180" w:wrap="around" w:vAnchor="text" w:hAnchor="text" w:x="168" w:y="1"/>
                  <w:spacing w:after="0" w:line="240" w:lineRule="auto"/>
                  <w:ind w:left="540" w:hanging="540"/>
                  <w:suppressOverlap/>
                </w:pPr>
              </w:pPrChange>
            </w:pPr>
            <w:r w:rsidRPr="000B657D">
              <w:t>OCC enforcement actions include Cease &amp; Desist Orders, Civil Money Penalty Order, Notices Filed, Prompt Corrective Action Directives, and Securities Enforcement Actions.</w:t>
            </w:r>
          </w:p>
        </w:tc>
      </w:tr>
      <w:tr w:rsidR="0004015E" w:rsidRPr="00206D41" w:rsidTr="000E4C0C">
        <w:trPr>
          <w:trHeight w:val="462"/>
        </w:trPr>
        <w:tc>
          <w:tcPr>
            <w:tcW w:w="1728" w:type="dxa"/>
            <w:shd w:val="clear" w:color="auto" w:fill="auto"/>
          </w:tcPr>
          <w:p w:rsidR="0004015E" w:rsidRPr="00206D41" w:rsidRDefault="0004015E" w:rsidP="000E4C0C">
            <w:pPr>
              <w:rPr>
                <w:b/>
                <w:bCs/>
                <w:iCs/>
              </w:rPr>
            </w:pPr>
            <w:r>
              <w:rPr>
                <w:b/>
                <w:bCs/>
                <w:iCs/>
              </w:rPr>
              <w:t>RISK TYPE</w:t>
            </w:r>
          </w:p>
        </w:tc>
        <w:tc>
          <w:tcPr>
            <w:tcW w:w="7470" w:type="dxa"/>
            <w:gridSpan w:val="4"/>
            <w:shd w:val="clear" w:color="auto" w:fill="auto"/>
          </w:tcPr>
          <w:p w:rsidR="0004015E" w:rsidRPr="00206D41" w:rsidRDefault="0004015E" w:rsidP="000E4C0C">
            <w:pPr>
              <w:spacing w:after="0" w:line="240" w:lineRule="auto"/>
              <w:rPr>
                <w:bCs/>
                <w:iCs/>
              </w:rPr>
            </w:pPr>
            <w:r>
              <w:rPr>
                <w:bCs/>
                <w:iCs/>
              </w:rPr>
              <w:t>Compliance / Reputational Risk</w:t>
            </w:r>
          </w:p>
        </w:tc>
      </w:tr>
      <w:tr w:rsidR="0084494E" w:rsidRPr="00206D41" w:rsidTr="000E4C0C">
        <w:trPr>
          <w:trHeight w:val="462"/>
          <w:ins w:id="6764" w:author="Amarucci, Scott M" w:date="2016-02-17T20:55:00Z"/>
        </w:trPr>
        <w:tc>
          <w:tcPr>
            <w:tcW w:w="1728" w:type="dxa"/>
            <w:shd w:val="clear" w:color="auto" w:fill="auto"/>
          </w:tcPr>
          <w:p w:rsidR="0084494E" w:rsidRDefault="0084494E" w:rsidP="000E4C0C">
            <w:pPr>
              <w:rPr>
                <w:ins w:id="6765" w:author="Amarucci, Scott M" w:date="2016-02-17T20:55:00Z"/>
                <w:b/>
                <w:bCs/>
                <w:iCs/>
              </w:rPr>
            </w:pPr>
            <w:ins w:id="6766" w:author="Amarucci, Scott M" w:date="2016-02-17T20:55:00Z">
              <w:r>
                <w:rPr>
                  <w:b/>
                  <w:bCs/>
                  <w:iCs/>
                </w:rPr>
                <w:t>RATIONALE</w:t>
              </w:r>
            </w:ins>
          </w:p>
        </w:tc>
        <w:tc>
          <w:tcPr>
            <w:tcW w:w="7470" w:type="dxa"/>
            <w:gridSpan w:val="4"/>
            <w:shd w:val="clear" w:color="auto" w:fill="auto"/>
          </w:tcPr>
          <w:p w:rsidR="0084494E" w:rsidRDefault="000964AC" w:rsidP="000964AC">
            <w:pPr>
              <w:spacing w:after="0" w:line="240" w:lineRule="auto"/>
              <w:rPr>
                <w:ins w:id="6767" w:author="Amarucci, Scott M" w:date="2016-02-17T20:55:00Z"/>
                <w:bCs/>
                <w:iCs/>
              </w:rPr>
            </w:pPr>
            <w:ins w:id="6768" w:author="Amarucci, Scott M" w:date="2016-02-19T12:28:00Z">
              <w:r>
                <w:rPr>
                  <w:bCs/>
                  <w:iCs/>
                </w:rPr>
                <w:t xml:space="preserve">It is </w:t>
              </w:r>
              <w:r w:rsidRPr="000964AC">
                <w:rPr>
                  <w:bCs/>
                  <w:iCs/>
                </w:rPr>
                <w:t>vital for SHUSA to restore the confidence of regulators and other external stakeholders</w:t>
              </w:r>
            </w:ins>
          </w:p>
        </w:tc>
      </w:tr>
      <w:tr w:rsidR="0084494E" w:rsidRPr="00206D41" w:rsidTr="000E4C0C">
        <w:trPr>
          <w:trHeight w:val="270"/>
        </w:trPr>
        <w:tc>
          <w:tcPr>
            <w:tcW w:w="1728" w:type="dxa"/>
            <w:vMerge w:val="restart"/>
            <w:shd w:val="clear" w:color="auto" w:fill="auto"/>
          </w:tcPr>
          <w:p w:rsidR="0084494E" w:rsidRPr="00206D41" w:rsidRDefault="0084494E" w:rsidP="000E4C0C">
            <w:pPr>
              <w:rPr>
                <w:b/>
                <w:bCs/>
                <w:iCs/>
              </w:rPr>
            </w:pPr>
            <w:r>
              <w:rPr>
                <w:b/>
                <w:bCs/>
                <w:iCs/>
              </w:rPr>
              <w:t>ENTITY</w:t>
            </w:r>
          </w:p>
        </w:tc>
        <w:tc>
          <w:tcPr>
            <w:tcW w:w="2490" w:type="dxa"/>
            <w:shd w:val="clear" w:color="auto" w:fill="auto"/>
          </w:tcPr>
          <w:p w:rsidR="0084494E" w:rsidRPr="0028126A" w:rsidRDefault="0084494E" w:rsidP="000E4C0C">
            <w:pPr>
              <w:spacing w:after="0" w:line="240" w:lineRule="auto"/>
              <w:rPr>
                <w:b/>
                <w:bCs/>
                <w:iCs/>
              </w:rPr>
            </w:pPr>
            <w:r w:rsidRPr="0028126A">
              <w:rPr>
                <w:b/>
                <w:bCs/>
                <w:iCs/>
              </w:rPr>
              <w:t>SHUSA</w:t>
            </w:r>
          </w:p>
        </w:tc>
        <w:tc>
          <w:tcPr>
            <w:tcW w:w="2490" w:type="dxa"/>
            <w:shd w:val="clear" w:color="auto" w:fill="auto"/>
          </w:tcPr>
          <w:p w:rsidR="0084494E" w:rsidRPr="0028126A" w:rsidRDefault="0084494E" w:rsidP="000E4C0C">
            <w:pPr>
              <w:spacing w:after="0" w:line="240" w:lineRule="auto"/>
              <w:rPr>
                <w:b/>
                <w:bCs/>
                <w:iCs/>
              </w:rPr>
            </w:pPr>
            <w:r w:rsidRPr="0028126A">
              <w:rPr>
                <w:b/>
                <w:bCs/>
                <w:iCs/>
              </w:rPr>
              <w:t>SBNA</w:t>
            </w:r>
          </w:p>
        </w:tc>
        <w:tc>
          <w:tcPr>
            <w:tcW w:w="2490" w:type="dxa"/>
            <w:gridSpan w:val="2"/>
            <w:shd w:val="clear" w:color="auto" w:fill="auto"/>
          </w:tcPr>
          <w:p w:rsidR="0084494E" w:rsidRPr="0028126A" w:rsidRDefault="0084494E" w:rsidP="000E4C0C">
            <w:pPr>
              <w:spacing w:after="0" w:line="240" w:lineRule="auto"/>
              <w:rPr>
                <w:b/>
                <w:bCs/>
                <w:iCs/>
              </w:rPr>
            </w:pPr>
            <w:r w:rsidRPr="0028126A">
              <w:rPr>
                <w:b/>
                <w:bCs/>
                <w:iCs/>
              </w:rPr>
              <w:t>SC</w:t>
            </w:r>
          </w:p>
        </w:tc>
      </w:tr>
      <w:tr w:rsidR="0084494E" w:rsidRPr="00206D41" w:rsidTr="000E4C0C">
        <w:trPr>
          <w:trHeight w:val="270"/>
        </w:trPr>
        <w:tc>
          <w:tcPr>
            <w:tcW w:w="1728" w:type="dxa"/>
            <w:vMerge/>
            <w:shd w:val="clear" w:color="auto" w:fill="auto"/>
          </w:tcPr>
          <w:p w:rsidR="0084494E" w:rsidRDefault="0084494E" w:rsidP="000E4C0C">
            <w:pPr>
              <w:rPr>
                <w:b/>
                <w:bCs/>
                <w:iCs/>
              </w:rPr>
            </w:pPr>
          </w:p>
        </w:tc>
        <w:tc>
          <w:tcPr>
            <w:tcW w:w="2490" w:type="dxa"/>
            <w:shd w:val="clear" w:color="auto" w:fill="auto"/>
          </w:tcPr>
          <w:p w:rsidR="0084494E" w:rsidRPr="00206D41" w:rsidRDefault="0084494E" w:rsidP="000E4C0C">
            <w:pPr>
              <w:spacing w:after="0" w:line="240" w:lineRule="auto"/>
              <w:rPr>
                <w:bCs/>
                <w:iCs/>
              </w:rPr>
            </w:pPr>
            <w:r>
              <w:rPr>
                <w:bCs/>
                <w:iCs/>
              </w:rPr>
              <w:t>Yes</w:t>
            </w:r>
          </w:p>
        </w:tc>
        <w:tc>
          <w:tcPr>
            <w:tcW w:w="2490" w:type="dxa"/>
            <w:shd w:val="clear" w:color="auto" w:fill="auto"/>
          </w:tcPr>
          <w:p w:rsidR="0084494E" w:rsidRPr="00206D41" w:rsidRDefault="0084494E" w:rsidP="000E4C0C">
            <w:pPr>
              <w:spacing w:after="0" w:line="240" w:lineRule="auto"/>
              <w:rPr>
                <w:bCs/>
                <w:iCs/>
              </w:rPr>
            </w:pPr>
            <w:r>
              <w:rPr>
                <w:bCs/>
                <w:iCs/>
              </w:rPr>
              <w:t>Yes</w:t>
            </w:r>
          </w:p>
        </w:tc>
        <w:tc>
          <w:tcPr>
            <w:tcW w:w="2490" w:type="dxa"/>
            <w:gridSpan w:val="2"/>
            <w:shd w:val="clear" w:color="auto" w:fill="auto"/>
          </w:tcPr>
          <w:p w:rsidR="0084494E" w:rsidRPr="00206D41" w:rsidRDefault="0084494E" w:rsidP="000E4C0C">
            <w:pPr>
              <w:spacing w:after="0" w:line="240" w:lineRule="auto"/>
              <w:rPr>
                <w:bCs/>
                <w:iCs/>
              </w:rPr>
            </w:pPr>
            <w:r>
              <w:rPr>
                <w:bCs/>
                <w:iCs/>
              </w:rPr>
              <w:t>No</w:t>
            </w:r>
          </w:p>
        </w:tc>
      </w:tr>
      <w:tr w:rsidR="0084494E" w:rsidRPr="00206D41" w:rsidTr="002734F4">
        <w:trPr>
          <w:trHeight w:val="270"/>
          <w:ins w:id="6769" w:author="Amarucci, Scott M" w:date="2016-02-17T20:57:00Z"/>
        </w:trPr>
        <w:tc>
          <w:tcPr>
            <w:tcW w:w="1728" w:type="dxa"/>
            <w:vMerge/>
            <w:shd w:val="clear" w:color="auto" w:fill="auto"/>
          </w:tcPr>
          <w:p w:rsidR="0084494E" w:rsidRDefault="0084494E" w:rsidP="0084494E">
            <w:pPr>
              <w:rPr>
                <w:ins w:id="6770" w:author="Amarucci, Scott M" w:date="2016-02-17T20:57:00Z"/>
                <w:b/>
                <w:bCs/>
                <w:iCs/>
              </w:rPr>
            </w:pPr>
          </w:p>
        </w:tc>
        <w:tc>
          <w:tcPr>
            <w:tcW w:w="2490" w:type="dxa"/>
            <w:shd w:val="clear" w:color="auto" w:fill="auto"/>
          </w:tcPr>
          <w:p w:rsidR="0084494E" w:rsidRDefault="0084494E" w:rsidP="0084494E">
            <w:pPr>
              <w:spacing w:after="0" w:line="240" w:lineRule="auto"/>
              <w:rPr>
                <w:ins w:id="6771" w:author="Amarucci, Scott M" w:date="2016-02-17T20:57:00Z"/>
                <w:bCs/>
                <w:iCs/>
              </w:rPr>
            </w:pPr>
            <w:ins w:id="6772" w:author="Amarucci, Scott M" w:date="2016-02-17T20:57:00Z">
              <w:r w:rsidRPr="00426737">
                <w:rPr>
                  <w:b/>
                  <w:bCs/>
                  <w:iCs/>
                </w:rPr>
                <w:t>SIS</w:t>
              </w:r>
            </w:ins>
          </w:p>
        </w:tc>
        <w:tc>
          <w:tcPr>
            <w:tcW w:w="2490" w:type="dxa"/>
            <w:shd w:val="clear" w:color="auto" w:fill="auto"/>
          </w:tcPr>
          <w:p w:rsidR="0084494E" w:rsidRDefault="0084494E" w:rsidP="0084494E">
            <w:pPr>
              <w:spacing w:after="0" w:line="240" w:lineRule="auto"/>
              <w:rPr>
                <w:ins w:id="6773" w:author="Amarucci, Scott M" w:date="2016-02-17T20:57:00Z"/>
                <w:bCs/>
                <w:iCs/>
              </w:rPr>
            </w:pPr>
            <w:ins w:id="6774" w:author="Amarucci, Scott M" w:date="2016-02-17T20:57:00Z">
              <w:r w:rsidRPr="00426737">
                <w:rPr>
                  <w:b/>
                  <w:bCs/>
                  <w:iCs/>
                </w:rPr>
                <w:t>BSI Miami</w:t>
              </w:r>
            </w:ins>
          </w:p>
        </w:tc>
        <w:tc>
          <w:tcPr>
            <w:tcW w:w="1245" w:type="dxa"/>
            <w:shd w:val="clear" w:color="auto" w:fill="auto"/>
          </w:tcPr>
          <w:p w:rsidR="0084494E" w:rsidRDefault="0084494E" w:rsidP="0084494E">
            <w:pPr>
              <w:spacing w:after="0" w:line="240" w:lineRule="auto"/>
              <w:rPr>
                <w:ins w:id="6775" w:author="Amarucci, Scott M" w:date="2016-02-17T20:57:00Z"/>
                <w:bCs/>
                <w:iCs/>
              </w:rPr>
            </w:pPr>
            <w:ins w:id="6776" w:author="Amarucci, Scott M" w:date="2016-02-17T20:57:00Z">
              <w:r w:rsidRPr="00426737">
                <w:rPr>
                  <w:b/>
                  <w:bCs/>
                  <w:iCs/>
                </w:rPr>
                <w:t>BSPR</w:t>
              </w:r>
            </w:ins>
          </w:p>
        </w:tc>
        <w:tc>
          <w:tcPr>
            <w:tcW w:w="1245" w:type="dxa"/>
            <w:shd w:val="clear" w:color="auto" w:fill="auto"/>
          </w:tcPr>
          <w:p w:rsidR="0084494E" w:rsidRPr="0084494E" w:rsidRDefault="0084494E" w:rsidP="002734F4">
            <w:pPr>
              <w:spacing w:after="0" w:line="240" w:lineRule="auto"/>
              <w:rPr>
                <w:ins w:id="6777" w:author="Amarucci, Scott M" w:date="2016-02-17T20:57:00Z"/>
                <w:b/>
                <w:bCs/>
                <w:iCs/>
                <w:rPrChange w:id="6778" w:author="Amarucci, Scott M" w:date="2016-02-17T20:58:00Z">
                  <w:rPr>
                    <w:ins w:id="6779" w:author="Amarucci, Scott M" w:date="2016-02-17T20:57:00Z"/>
                    <w:bCs/>
                    <w:iCs/>
                  </w:rPr>
                </w:rPrChange>
              </w:rPr>
            </w:pPr>
            <w:ins w:id="6780" w:author="Amarucci, Scott M" w:date="2016-02-17T20:58:00Z">
              <w:r>
                <w:rPr>
                  <w:b/>
                  <w:bCs/>
                  <w:iCs/>
                </w:rPr>
                <w:t>SSLLC</w:t>
              </w:r>
            </w:ins>
          </w:p>
        </w:tc>
      </w:tr>
      <w:tr w:rsidR="0084494E" w:rsidRPr="00206D41" w:rsidTr="002734F4">
        <w:trPr>
          <w:trHeight w:val="270"/>
          <w:ins w:id="6781" w:author="Amarucci, Scott M" w:date="2016-02-17T20:57:00Z"/>
        </w:trPr>
        <w:tc>
          <w:tcPr>
            <w:tcW w:w="1728" w:type="dxa"/>
            <w:vMerge/>
            <w:shd w:val="clear" w:color="auto" w:fill="auto"/>
          </w:tcPr>
          <w:p w:rsidR="0084494E" w:rsidRDefault="0084494E" w:rsidP="0084494E">
            <w:pPr>
              <w:rPr>
                <w:ins w:id="6782" w:author="Amarucci, Scott M" w:date="2016-02-17T20:57:00Z"/>
                <w:b/>
                <w:bCs/>
                <w:iCs/>
              </w:rPr>
            </w:pPr>
          </w:p>
        </w:tc>
        <w:tc>
          <w:tcPr>
            <w:tcW w:w="2490" w:type="dxa"/>
            <w:shd w:val="clear" w:color="auto" w:fill="auto"/>
          </w:tcPr>
          <w:p w:rsidR="0084494E" w:rsidRDefault="0084494E" w:rsidP="0084494E">
            <w:pPr>
              <w:spacing w:after="0" w:line="240" w:lineRule="auto"/>
              <w:rPr>
                <w:ins w:id="6783" w:author="Amarucci, Scott M" w:date="2016-02-17T20:57:00Z"/>
                <w:bCs/>
                <w:iCs/>
              </w:rPr>
            </w:pPr>
            <w:ins w:id="6784" w:author="Amarucci, Scott M" w:date="2016-02-17T20:57:00Z">
              <w:r>
                <w:rPr>
                  <w:bCs/>
                  <w:iCs/>
                </w:rPr>
                <w:t>No</w:t>
              </w:r>
            </w:ins>
          </w:p>
        </w:tc>
        <w:tc>
          <w:tcPr>
            <w:tcW w:w="2490" w:type="dxa"/>
            <w:shd w:val="clear" w:color="auto" w:fill="auto"/>
          </w:tcPr>
          <w:p w:rsidR="0084494E" w:rsidRDefault="0084494E" w:rsidP="0084494E">
            <w:pPr>
              <w:spacing w:after="0" w:line="240" w:lineRule="auto"/>
              <w:rPr>
                <w:ins w:id="6785" w:author="Amarucci, Scott M" w:date="2016-02-17T20:57:00Z"/>
                <w:bCs/>
                <w:iCs/>
              </w:rPr>
            </w:pPr>
            <w:ins w:id="6786" w:author="Amarucci, Scott M" w:date="2016-02-17T20:59:00Z">
              <w:r>
                <w:rPr>
                  <w:bCs/>
                  <w:iCs/>
                </w:rPr>
                <w:t>No</w:t>
              </w:r>
            </w:ins>
          </w:p>
        </w:tc>
        <w:tc>
          <w:tcPr>
            <w:tcW w:w="1245" w:type="dxa"/>
            <w:shd w:val="clear" w:color="auto" w:fill="auto"/>
          </w:tcPr>
          <w:p w:rsidR="0084494E" w:rsidRDefault="0084494E" w:rsidP="0084494E">
            <w:pPr>
              <w:spacing w:after="0" w:line="240" w:lineRule="auto"/>
              <w:rPr>
                <w:ins w:id="6787" w:author="Amarucci, Scott M" w:date="2016-02-17T20:57:00Z"/>
                <w:bCs/>
                <w:iCs/>
              </w:rPr>
            </w:pPr>
            <w:ins w:id="6788" w:author="Amarucci, Scott M" w:date="2016-02-17T20:59:00Z">
              <w:r>
                <w:rPr>
                  <w:bCs/>
                  <w:iCs/>
                </w:rPr>
                <w:t>???</w:t>
              </w:r>
            </w:ins>
          </w:p>
        </w:tc>
        <w:tc>
          <w:tcPr>
            <w:tcW w:w="1245" w:type="dxa"/>
            <w:shd w:val="clear" w:color="auto" w:fill="auto"/>
          </w:tcPr>
          <w:p w:rsidR="0084494E" w:rsidRDefault="0084494E" w:rsidP="0084494E">
            <w:pPr>
              <w:spacing w:after="0" w:line="240" w:lineRule="auto"/>
              <w:rPr>
                <w:ins w:id="6789" w:author="Amarucci, Scott M" w:date="2016-02-17T20:57:00Z"/>
                <w:bCs/>
                <w:iCs/>
              </w:rPr>
            </w:pPr>
            <w:ins w:id="6790" w:author="Amarucci, Scott M" w:date="2016-02-17T20:59:00Z">
              <w:r>
                <w:rPr>
                  <w:bCs/>
                  <w:iCs/>
                </w:rPr>
                <w:t>No</w:t>
              </w:r>
            </w:ins>
          </w:p>
        </w:tc>
      </w:tr>
      <w:tr w:rsidR="0084494E" w:rsidRPr="00206D41" w:rsidTr="000E4C0C">
        <w:trPr>
          <w:trHeight w:val="270"/>
        </w:trPr>
        <w:tc>
          <w:tcPr>
            <w:tcW w:w="1728" w:type="dxa"/>
            <w:vMerge w:val="restart"/>
            <w:shd w:val="clear" w:color="auto" w:fill="auto"/>
          </w:tcPr>
          <w:p w:rsidR="0084494E" w:rsidRPr="00206D41" w:rsidRDefault="0084494E" w:rsidP="0084494E">
            <w:pPr>
              <w:rPr>
                <w:b/>
                <w:bCs/>
                <w:iCs/>
              </w:rPr>
            </w:pPr>
            <w:r>
              <w:rPr>
                <w:b/>
                <w:bCs/>
                <w:iCs/>
              </w:rPr>
              <w:t>METRIC OWNER</w:t>
            </w:r>
          </w:p>
        </w:tc>
        <w:tc>
          <w:tcPr>
            <w:tcW w:w="2490" w:type="dxa"/>
            <w:shd w:val="clear" w:color="auto" w:fill="auto"/>
          </w:tcPr>
          <w:p w:rsidR="0084494E" w:rsidRPr="0028126A" w:rsidRDefault="0084494E" w:rsidP="0084494E">
            <w:pPr>
              <w:spacing w:after="0" w:line="240" w:lineRule="auto"/>
              <w:rPr>
                <w:b/>
                <w:bCs/>
                <w:iCs/>
              </w:rPr>
            </w:pPr>
            <w:r w:rsidRPr="0028126A">
              <w:rPr>
                <w:b/>
                <w:bCs/>
                <w:iCs/>
              </w:rPr>
              <w:t>SHUSA</w:t>
            </w:r>
          </w:p>
        </w:tc>
        <w:tc>
          <w:tcPr>
            <w:tcW w:w="2490" w:type="dxa"/>
            <w:shd w:val="clear" w:color="auto" w:fill="auto"/>
          </w:tcPr>
          <w:p w:rsidR="0084494E" w:rsidRPr="0028126A" w:rsidRDefault="0084494E" w:rsidP="0084494E">
            <w:pPr>
              <w:spacing w:after="0" w:line="240" w:lineRule="auto"/>
              <w:rPr>
                <w:b/>
                <w:bCs/>
                <w:iCs/>
              </w:rPr>
            </w:pPr>
            <w:r w:rsidRPr="0028126A">
              <w:rPr>
                <w:b/>
                <w:bCs/>
                <w:iCs/>
              </w:rPr>
              <w:t>SBNA</w:t>
            </w:r>
          </w:p>
        </w:tc>
        <w:tc>
          <w:tcPr>
            <w:tcW w:w="2490" w:type="dxa"/>
            <w:gridSpan w:val="2"/>
            <w:shd w:val="clear" w:color="auto" w:fill="auto"/>
          </w:tcPr>
          <w:p w:rsidR="0084494E" w:rsidRPr="0028126A" w:rsidRDefault="0084494E" w:rsidP="0084494E">
            <w:pPr>
              <w:spacing w:after="0" w:line="240" w:lineRule="auto"/>
              <w:rPr>
                <w:b/>
                <w:bCs/>
                <w:iCs/>
              </w:rPr>
            </w:pPr>
            <w:r w:rsidRPr="0028126A">
              <w:rPr>
                <w:b/>
                <w:bCs/>
                <w:iCs/>
              </w:rPr>
              <w:t>SC</w:t>
            </w:r>
          </w:p>
        </w:tc>
      </w:tr>
      <w:tr w:rsidR="0084494E" w:rsidRPr="00206D41" w:rsidTr="000E4C0C">
        <w:trPr>
          <w:cantSplit/>
          <w:trHeight w:val="252"/>
        </w:trPr>
        <w:tc>
          <w:tcPr>
            <w:tcW w:w="1728" w:type="dxa"/>
            <w:vMerge/>
            <w:shd w:val="clear" w:color="auto" w:fill="auto"/>
          </w:tcPr>
          <w:p w:rsidR="0084494E" w:rsidRPr="00206D41" w:rsidRDefault="0084494E" w:rsidP="0084494E">
            <w:pPr>
              <w:rPr>
                <w:b/>
                <w:bCs/>
                <w:iCs/>
              </w:rPr>
            </w:pPr>
          </w:p>
        </w:tc>
        <w:tc>
          <w:tcPr>
            <w:tcW w:w="2490" w:type="dxa"/>
            <w:shd w:val="clear" w:color="auto" w:fill="auto"/>
          </w:tcPr>
          <w:p w:rsidR="0084494E" w:rsidRPr="00206D41" w:rsidRDefault="0084494E" w:rsidP="0084494E">
            <w:pPr>
              <w:spacing w:after="0" w:line="240" w:lineRule="auto"/>
              <w:rPr>
                <w:bCs/>
                <w:iCs/>
              </w:rPr>
            </w:pPr>
            <w:r>
              <w:rPr>
                <w:bCs/>
                <w:iCs/>
              </w:rPr>
              <w:t>SHUSA Chief Compliance Officer</w:t>
            </w:r>
          </w:p>
        </w:tc>
        <w:tc>
          <w:tcPr>
            <w:tcW w:w="2490" w:type="dxa"/>
            <w:shd w:val="clear" w:color="auto" w:fill="auto"/>
          </w:tcPr>
          <w:p w:rsidR="0084494E" w:rsidRPr="00206D41" w:rsidRDefault="0084494E" w:rsidP="0084494E">
            <w:pPr>
              <w:spacing w:after="0" w:line="240" w:lineRule="auto"/>
              <w:rPr>
                <w:bCs/>
                <w:iCs/>
              </w:rPr>
            </w:pPr>
            <w:r>
              <w:rPr>
                <w:bCs/>
                <w:iCs/>
              </w:rPr>
              <w:t>SBNA Chief Compliance Officer</w:t>
            </w:r>
          </w:p>
        </w:tc>
        <w:tc>
          <w:tcPr>
            <w:tcW w:w="2490" w:type="dxa"/>
            <w:gridSpan w:val="2"/>
            <w:shd w:val="clear" w:color="auto" w:fill="auto"/>
          </w:tcPr>
          <w:p w:rsidR="0084494E" w:rsidRPr="00206D41" w:rsidRDefault="0084494E" w:rsidP="0084494E">
            <w:pPr>
              <w:spacing w:after="0" w:line="240" w:lineRule="auto"/>
              <w:rPr>
                <w:bCs/>
                <w:iCs/>
              </w:rPr>
            </w:pPr>
            <w:r>
              <w:rPr>
                <w:bCs/>
                <w:iCs/>
              </w:rPr>
              <w:t>N/A</w:t>
            </w:r>
          </w:p>
        </w:tc>
      </w:tr>
      <w:tr w:rsidR="0084494E" w:rsidRPr="00206D41" w:rsidTr="000E4C0C">
        <w:trPr>
          <w:cantSplit/>
          <w:trHeight w:val="252"/>
          <w:ins w:id="6791" w:author="Amarucci, Scott M" w:date="2016-02-17T20:57:00Z"/>
        </w:trPr>
        <w:tc>
          <w:tcPr>
            <w:tcW w:w="1728" w:type="dxa"/>
            <w:vMerge/>
            <w:shd w:val="clear" w:color="auto" w:fill="auto"/>
          </w:tcPr>
          <w:p w:rsidR="0084494E" w:rsidRPr="00206D41" w:rsidRDefault="0084494E" w:rsidP="0084494E">
            <w:pPr>
              <w:rPr>
                <w:ins w:id="6792" w:author="Amarucci, Scott M" w:date="2016-02-17T20:57:00Z"/>
                <w:b/>
                <w:bCs/>
                <w:iCs/>
              </w:rPr>
            </w:pPr>
          </w:p>
        </w:tc>
        <w:tc>
          <w:tcPr>
            <w:tcW w:w="2490" w:type="dxa"/>
            <w:shd w:val="clear" w:color="auto" w:fill="auto"/>
          </w:tcPr>
          <w:p w:rsidR="0084494E" w:rsidRPr="0084494E" w:rsidRDefault="0084494E" w:rsidP="0084494E">
            <w:pPr>
              <w:spacing w:after="0" w:line="240" w:lineRule="auto"/>
              <w:rPr>
                <w:ins w:id="6793" w:author="Amarucci, Scott M" w:date="2016-02-17T20:57:00Z"/>
                <w:b/>
                <w:bCs/>
                <w:iCs/>
                <w:rPrChange w:id="6794" w:author="Amarucci, Scott M" w:date="2016-02-17T20:59:00Z">
                  <w:rPr>
                    <w:ins w:id="6795" w:author="Amarucci, Scott M" w:date="2016-02-17T20:57:00Z"/>
                    <w:bCs/>
                    <w:iCs/>
                  </w:rPr>
                </w:rPrChange>
              </w:rPr>
            </w:pPr>
            <w:ins w:id="6796" w:author="Amarucci, Scott M" w:date="2016-02-17T20:59:00Z">
              <w:r>
                <w:rPr>
                  <w:b/>
                  <w:bCs/>
                  <w:iCs/>
                </w:rPr>
                <w:t>SIS</w:t>
              </w:r>
            </w:ins>
          </w:p>
        </w:tc>
        <w:tc>
          <w:tcPr>
            <w:tcW w:w="2490" w:type="dxa"/>
            <w:shd w:val="clear" w:color="auto" w:fill="auto"/>
          </w:tcPr>
          <w:p w:rsidR="0084494E" w:rsidRPr="0084494E" w:rsidRDefault="0084494E" w:rsidP="0084494E">
            <w:pPr>
              <w:spacing w:after="0" w:line="240" w:lineRule="auto"/>
              <w:rPr>
                <w:ins w:id="6797" w:author="Amarucci, Scott M" w:date="2016-02-17T20:57:00Z"/>
                <w:b/>
                <w:bCs/>
                <w:iCs/>
                <w:rPrChange w:id="6798" w:author="Amarucci, Scott M" w:date="2016-02-17T20:59:00Z">
                  <w:rPr>
                    <w:ins w:id="6799" w:author="Amarucci, Scott M" w:date="2016-02-17T20:57:00Z"/>
                    <w:bCs/>
                    <w:iCs/>
                  </w:rPr>
                </w:rPrChange>
              </w:rPr>
            </w:pPr>
            <w:ins w:id="6800" w:author="Amarucci, Scott M" w:date="2016-02-17T20:59:00Z">
              <w:r>
                <w:rPr>
                  <w:b/>
                  <w:bCs/>
                  <w:iCs/>
                </w:rPr>
                <w:t>BSI Miami</w:t>
              </w:r>
            </w:ins>
          </w:p>
        </w:tc>
        <w:tc>
          <w:tcPr>
            <w:tcW w:w="2490" w:type="dxa"/>
            <w:gridSpan w:val="2"/>
            <w:shd w:val="clear" w:color="auto" w:fill="auto"/>
          </w:tcPr>
          <w:p w:rsidR="0084494E" w:rsidRPr="0084494E" w:rsidRDefault="0084494E" w:rsidP="0084494E">
            <w:pPr>
              <w:spacing w:after="0" w:line="240" w:lineRule="auto"/>
              <w:rPr>
                <w:ins w:id="6801" w:author="Amarucci, Scott M" w:date="2016-02-17T20:57:00Z"/>
                <w:b/>
                <w:bCs/>
                <w:iCs/>
                <w:rPrChange w:id="6802" w:author="Amarucci, Scott M" w:date="2016-02-17T20:59:00Z">
                  <w:rPr>
                    <w:ins w:id="6803" w:author="Amarucci, Scott M" w:date="2016-02-17T20:57:00Z"/>
                    <w:bCs/>
                    <w:iCs/>
                  </w:rPr>
                </w:rPrChange>
              </w:rPr>
            </w:pPr>
            <w:ins w:id="6804" w:author="Amarucci, Scott M" w:date="2016-02-17T20:59:00Z">
              <w:r>
                <w:rPr>
                  <w:b/>
                  <w:bCs/>
                  <w:iCs/>
                </w:rPr>
                <w:t>BSPR</w:t>
              </w:r>
            </w:ins>
          </w:p>
        </w:tc>
      </w:tr>
      <w:tr w:rsidR="0084494E" w:rsidRPr="00206D41" w:rsidTr="000E4C0C">
        <w:trPr>
          <w:cantSplit/>
          <w:trHeight w:val="252"/>
          <w:ins w:id="6805" w:author="Amarucci, Scott M" w:date="2016-02-17T20:57:00Z"/>
        </w:trPr>
        <w:tc>
          <w:tcPr>
            <w:tcW w:w="1728" w:type="dxa"/>
            <w:vMerge/>
            <w:shd w:val="clear" w:color="auto" w:fill="auto"/>
          </w:tcPr>
          <w:p w:rsidR="0084494E" w:rsidRPr="00206D41" w:rsidRDefault="0084494E" w:rsidP="0084494E">
            <w:pPr>
              <w:rPr>
                <w:ins w:id="6806" w:author="Amarucci, Scott M" w:date="2016-02-17T20:57:00Z"/>
                <w:b/>
                <w:bCs/>
                <w:iCs/>
              </w:rPr>
            </w:pPr>
          </w:p>
        </w:tc>
        <w:tc>
          <w:tcPr>
            <w:tcW w:w="2490" w:type="dxa"/>
            <w:shd w:val="clear" w:color="auto" w:fill="auto"/>
          </w:tcPr>
          <w:p w:rsidR="0084494E" w:rsidRDefault="0084494E" w:rsidP="0084494E">
            <w:pPr>
              <w:spacing w:after="0" w:line="240" w:lineRule="auto"/>
              <w:rPr>
                <w:ins w:id="6807" w:author="Amarucci, Scott M" w:date="2016-02-17T20:57:00Z"/>
                <w:bCs/>
                <w:iCs/>
              </w:rPr>
            </w:pPr>
            <w:ins w:id="6808" w:author="Amarucci, Scott M" w:date="2016-02-17T21:02:00Z">
              <w:r>
                <w:rPr>
                  <w:bCs/>
                  <w:iCs/>
                </w:rPr>
                <w:t>N/A</w:t>
              </w:r>
            </w:ins>
          </w:p>
        </w:tc>
        <w:tc>
          <w:tcPr>
            <w:tcW w:w="2490" w:type="dxa"/>
            <w:shd w:val="clear" w:color="auto" w:fill="auto"/>
          </w:tcPr>
          <w:p w:rsidR="0084494E" w:rsidRDefault="0084494E" w:rsidP="0084494E">
            <w:pPr>
              <w:spacing w:after="0" w:line="240" w:lineRule="auto"/>
              <w:rPr>
                <w:ins w:id="6809" w:author="Amarucci, Scott M" w:date="2016-02-17T20:57:00Z"/>
                <w:bCs/>
                <w:iCs/>
              </w:rPr>
            </w:pPr>
            <w:ins w:id="6810" w:author="Amarucci, Scott M" w:date="2016-02-17T21:02:00Z">
              <w:r>
                <w:rPr>
                  <w:bCs/>
                  <w:iCs/>
                </w:rPr>
                <w:t>N/A</w:t>
              </w:r>
            </w:ins>
          </w:p>
        </w:tc>
        <w:tc>
          <w:tcPr>
            <w:tcW w:w="2490" w:type="dxa"/>
            <w:gridSpan w:val="2"/>
            <w:shd w:val="clear" w:color="auto" w:fill="auto"/>
          </w:tcPr>
          <w:p w:rsidR="0084494E" w:rsidRDefault="0084494E" w:rsidP="0084494E">
            <w:pPr>
              <w:spacing w:after="0" w:line="240" w:lineRule="auto"/>
              <w:rPr>
                <w:ins w:id="6811" w:author="Amarucci, Scott M" w:date="2016-02-17T20:57:00Z"/>
                <w:bCs/>
                <w:iCs/>
              </w:rPr>
            </w:pPr>
            <w:ins w:id="6812" w:author="Amarucci, Scott M" w:date="2016-02-17T21:02:00Z">
              <w:r>
                <w:rPr>
                  <w:bCs/>
                  <w:iCs/>
                </w:rPr>
                <w:t>???</w:t>
              </w:r>
            </w:ins>
          </w:p>
        </w:tc>
      </w:tr>
      <w:tr w:rsidR="0084494E" w:rsidRPr="00206D41" w:rsidTr="002734F4">
        <w:trPr>
          <w:cantSplit/>
          <w:trHeight w:val="252"/>
          <w:ins w:id="6813" w:author="Amarucci, Scott M" w:date="2016-02-17T20:57:00Z"/>
        </w:trPr>
        <w:tc>
          <w:tcPr>
            <w:tcW w:w="1728" w:type="dxa"/>
            <w:vMerge/>
            <w:shd w:val="clear" w:color="auto" w:fill="auto"/>
          </w:tcPr>
          <w:p w:rsidR="0084494E" w:rsidRPr="00206D41" w:rsidRDefault="0084494E" w:rsidP="0084494E">
            <w:pPr>
              <w:rPr>
                <w:ins w:id="6814" w:author="Amarucci, Scott M" w:date="2016-02-17T20:57:00Z"/>
                <w:b/>
                <w:bCs/>
                <w:iCs/>
              </w:rPr>
            </w:pPr>
          </w:p>
        </w:tc>
        <w:tc>
          <w:tcPr>
            <w:tcW w:w="2490" w:type="dxa"/>
            <w:shd w:val="clear" w:color="auto" w:fill="auto"/>
          </w:tcPr>
          <w:p w:rsidR="0084494E" w:rsidRPr="0084494E" w:rsidRDefault="0084494E" w:rsidP="0084494E">
            <w:pPr>
              <w:spacing w:after="0" w:line="240" w:lineRule="auto"/>
              <w:rPr>
                <w:ins w:id="6815" w:author="Amarucci, Scott M" w:date="2016-02-17T20:57:00Z"/>
                <w:b/>
                <w:bCs/>
                <w:iCs/>
                <w:rPrChange w:id="6816" w:author="Amarucci, Scott M" w:date="2016-02-17T21:02:00Z">
                  <w:rPr>
                    <w:ins w:id="6817" w:author="Amarucci, Scott M" w:date="2016-02-17T20:57:00Z"/>
                    <w:bCs/>
                    <w:iCs/>
                  </w:rPr>
                </w:rPrChange>
              </w:rPr>
            </w:pPr>
            <w:ins w:id="6818" w:author="Amarucci, Scott M" w:date="2016-02-17T21:02:00Z">
              <w:r>
                <w:rPr>
                  <w:b/>
                  <w:bCs/>
                  <w:iCs/>
                </w:rPr>
                <w:t>SSLLC</w:t>
              </w:r>
            </w:ins>
          </w:p>
        </w:tc>
        <w:tc>
          <w:tcPr>
            <w:tcW w:w="4980" w:type="dxa"/>
            <w:gridSpan w:val="3"/>
            <w:vMerge w:val="restart"/>
            <w:shd w:val="clear" w:color="auto" w:fill="auto"/>
          </w:tcPr>
          <w:p w:rsidR="0084494E" w:rsidRDefault="0084494E" w:rsidP="0084494E">
            <w:pPr>
              <w:spacing w:after="0" w:line="240" w:lineRule="auto"/>
              <w:rPr>
                <w:ins w:id="6819" w:author="Amarucci, Scott M" w:date="2016-02-17T20:57:00Z"/>
                <w:bCs/>
                <w:iCs/>
              </w:rPr>
            </w:pPr>
          </w:p>
        </w:tc>
      </w:tr>
      <w:tr w:rsidR="0084494E" w:rsidRPr="00206D41" w:rsidTr="002734F4">
        <w:trPr>
          <w:cantSplit/>
          <w:trHeight w:val="252"/>
          <w:ins w:id="6820" w:author="Amarucci, Scott M" w:date="2016-02-17T20:57:00Z"/>
        </w:trPr>
        <w:tc>
          <w:tcPr>
            <w:tcW w:w="1728" w:type="dxa"/>
            <w:vMerge/>
            <w:shd w:val="clear" w:color="auto" w:fill="auto"/>
          </w:tcPr>
          <w:p w:rsidR="0084494E" w:rsidRPr="00206D41" w:rsidRDefault="0084494E" w:rsidP="0084494E">
            <w:pPr>
              <w:rPr>
                <w:ins w:id="6821" w:author="Amarucci, Scott M" w:date="2016-02-17T20:57:00Z"/>
                <w:b/>
                <w:bCs/>
                <w:iCs/>
              </w:rPr>
            </w:pPr>
          </w:p>
        </w:tc>
        <w:tc>
          <w:tcPr>
            <w:tcW w:w="2490" w:type="dxa"/>
            <w:shd w:val="clear" w:color="auto" w:fill="auto"/>
          </w:tcPr>
          <w:p w:rsidR="0084494E" w:rsidRPr="0084494E" w:rsidRDefault="0084494E" w:rsidP="0084494E">
            <w:pPr>
              <w:spacing w:after="0" w:line="240" w:lineRule="auto"/>
              <w:rPr>
                <w:ins w:id="6822" w:author="Amarucci, Scott M" w:date="2016-02-17T20:57:00Z"/>
                <w:bCs/>
                <w:iCs/>
              </w:rPr>
            </w:pPr>
            <w:ins w:id="6823" w:author="Amarucci, Scott M" w:date="2016-02-17T21:02:00Z">
              <w:r w:rsidRPr="0084494E">
                <w:rPr>
                  <w:bCs/>
                  <w:iCs/>
                </w:rPr>
                <w:t>N/A</w:t>
              </w:r>
            </w:ins>
          </w:p>
        </w:tc>
        <w:tc>
          <w:tcPr>
            <w:tcW w:w="4980" w:type="dxa"/>
            <w:gridSpan w:val="3"/>
            <w:vMerge/>
            <w:shd w:val="clear" w:color="auto" w:fill="auto"/>
          </w:tcPr>
          <w:p w:rsidR="0084494E" w:rsidRDefault="0084494E" w:rsidP="0084494E">
            <w:pPr>
              <w:spacing w:after="0" w:line="240" w:lineRule="auto"/>
              <w:rPr>
                <w:ins w:id="6824" w:author="Amarucci, Scott M" w:date="2016-02-17T20:57:00Z"/>
                <w:bCs/>
                <w:iCs/>
              </w:rPr>
            </w:pPr>
          </w:p>
        </w:tc>
      </w:tr>
      <w:tr w:rsidR="0084494E" w:rsidRPr="00206D41" w:rsidTr="000E4C0C">
        <w:trPr>
          <w:trHeight w:val="360"/>
        </w:trPr>
        <w:tc>
          <w:tcPr>
            <w:tcW w:w="1728" w:type="dxa"/>
            <w:shd w:val="clear" w:color="auto" w:fill="auto"/>
          </w:tcPr>
          <w:p w:rsidR="0084494E" w:rsidRPr="00206D41" w:rsidRDefault="0084494E" w:rsidP="0084494E">
            <w:pPr>
              <w:rPr>
                <w:b/>
                <w:bCs/>
                <w:iCs/>
              </w:rPr>
              <w:pPrChange w:id="6825" w:author="Amarucci, Scott M" w:date="2016-02-17T19:41:00Z">
                <w:pPr>
                  <w:framePr w:hSpace="180" w:wrap="around" w:vAnchor="text" w:hAnchor="text" w:x="168" w:y="1"/>
                  <w:ind w:left="-60"/>
                  <w:suppressOverlap/>
                </w:pPr>
              </w:pPrChange>
            </w:pPr>
            <w:r w:rsidRPr="00062285">
              <w:rPr>
                <w:b/>
                <w:bCs/>
                <w:iCs/>
              </w:rPr>
              <w:t>TRIGGER AND LIMIT SETTING</w:t>
            </w:r>
          </w:p>
        </w:tc>
        <w:tc>
          <w:tcPr>
            <w:tcW w:w="7470" w:type="dxa"/>
            <w:gridSpan w:val="4"/>
            <w:shd w:val="clear" w:color="auto" w:fill="auto"/>
          </w:tcPr>
          <w:p w:rsidR="0084494E" w:rsidRDefault="0084494E" w:rsidP="0084494E">
            <w:pPr>
              <w:spacing w:after="0" w:line="240" w:lineRule="auto"/>
              <w:rPr>
                <w:rFonts w:asciiTheme="minorHAnsi" w:eastAsiaTheme="minorHAnsi" w:hAnsiTheme="minorHAnsi" w:cstheme="minorBidi"/>
                <w:iCs/>
              </w:rPr>
            </w:pPr>
            <w:r>
              <w:rPr>
                <w:rFonts w:asciiTheme="minorHAnsi" w:eastAsiaTheme="minorHAnsi" w:hAnsiTheme="minorHAnsi" w:cstheme="minorBidi"/>
                <w:iCs/>
              </w:rPr>
              <w:t>This metric has no amber trigger and the red limit is set at zero.</w:t>
            </w:r>
          </w:p>
        </w:tc>
      </w:tr>
      <w:tr w:rsidR="0084494E" w:rsidRPr="00206D41" w:rsidTr="000E4C0C">
        <w:trPr>
          <w:trHeight w:val="510"/>
        </w:trPr>
        <w:tc>
          <w:tcPr>
            <w:tcW w:w="1728" w:type="dxa"/>
            <w:shd w:val="clear" w:color="auto" w:fill="auto"/>
          </w:tcPr>
          <w:p w:rsidR="0084494E" w:rsidRPr="00206D41" w:rsidRDefault="0084494E" w:rsidP="0084494E">
            <w:pPr>
              <w:rPr>
                <w:b/>
                <w:bCs/>
                <w:iCs/>
              </w:rPr>
              <w:pPrChange w:id="6826" w:author="Amarucci, Scott M" w:date="2016-02-17T19:41:00Z">
                <w:pPr>
                  <w:framePr w:hSpace="180" w:wrap="around" w:vAnchor="text" w:hAnchor="text" w:x="168" w:y="1"/>
                  <w:ind w:left="-60"/>
                  <w:suppressOverlap/>
                </w:pPr>
              </w:pPrChange>
            </w:pPr>
            <w:r>
              <w:rPr>
                <w:b/>
                <w:bCs/>
                <w:iCs/>
              </w:rPr>
              <w:t xml:space="preserve">TESTING </w:t>
            </w:r>
            <w:r w:rsidRPr="00206D41">
              <w:rPr>
                <w:b/>
                <w:bCs/>
                <w:iCs/>
              </w:rPr>
              <w:t>FREQUENCY</w:t>
            </w:r>
          </w:p>
        </w:tc>
        <w:tc>
          <w:tcPr>
            <w:tcW w:w="7470" w:type="dxa"/>
            <w:gridSpan w:val="4"/>
            <w:shd w:val="clear" w:color="auto" w:fill="auto"/>
          </w:tcPr>
          <w:p w:rsidR="0084494E" w:rsidRPr="00206D41" w:rsidRDefault="0084494E" w:rsidP="0084494E">
            <w:r w:rsidRPr="00206D41">
              <w:rPr>
                <w:rFonts w:asciiTheme="minorHAnsi" w:eastAsiaTheme="minorHAnsi" w:hAnsiTheme="minorHAnsi" w:cstheme="minorBidi"/>
                <w:iCs/>
              </w:rPr>
              <w:t>Monthly</w:t>
            </w:r>
          </w:p>
        </w:tc>
      </w:tr>
      <w:tr w:rsidR="0084494E" w:rsidRPr="00206D41" w:rsidTr="000E4C0C">
        <w:trPr>
          <w:trHeight w:val="525"/>
        </w:trPr>
        <w:tc>
          <w:tcPr>
            <w:tcW w:w="1728" w:type="dxa"/>
            <w:shd w:val="clear" w:color="auto" w:fill="auto"/>
          </w:tcPr>
          <w:p w:rsidR="0084494E" w:rsidRPr="00206D41" w:rsidRDefault="0084494E" w:rsidP="0084494E">
            <w:pPr>
              <w:rPr>
                <w:b/>
                <w:bCs/>
                <w:iCs/>
              </w:rPr>
            </w:pPr>
            <w:r w:rsidRPr="00206D41">
              <w:rPr>
                <w:b/>
                <w:bCs/>
                <w:iCs/>
              </w:rPr>
              <w:t xml:space="preserve">SOURCE OF </w:t>
            </w:r>
            <w:r w:rsidRPr="00206D41">
              <w:rPr>
                <w:b/>
                <w:bCs/>
                <w:iCs/>
              </w:rPr>
              <w:lastRenderedPageBreak/>
              <w:t>INFORMATION</w:t>
            </w:r>
          </w:p>
        </w:tc>
        <w:tc>
          <w:tcPr>
            <w:tcW w:w="7470" w:type="dxa"/>
            <w:gridSpan w:val="4"/>
            <w:shd w:val="clear" w:color="auto" w:fill="auto"/>
          </w:tcPr>
          <w:p w:rsidR="0084494E" w:rsidRPr="00206D41" w:rsidRDefault="0084494E" w:rsidP="0084494E">
            <w:pPr>
              <w:spacing w:after="0" w:line="240" w:lineRule="auto"/>
              <w:rPr>
                <w:bCs/>
                <w:iCs/>
              </w:rPr>
            </w:pPr>
            <w:r w:rsidRPr="000E4C0C">
              <w:rPr>
                <w:bCs/>
                <w:iCs/>
              </w:rPr>
              <w:lastRenderedPageBreak/>
              <w:t xml:space="preserve">OCC enforcement actions include Cease &amp; Desist Orders, Civil Money Penalty Order, Notices Filed, Prompt Corrective Action Directives, and Securities </w:t>
            </w:r>
            <w:r w:rsidRPr="000E4C0C">
              <w:rPr>
                <w:bCs/>
                <w:iCs/>
              </w:rPr>
              <w:lastRenderedPageBreak/>
              <w:t xml:space="preserve">Enforcement Actions. The OCC website shows most enforcement actions – see following link. </w:t>
            </w:r>
            <w:r w:rsidRPr="0083345B">
              <w:rPr>
                <w:bCs/>
                <w:iCs/>
              </w:rPr>
              <w:t>http://apps.occ.gov/EnforcementActions/</w:t>
            </w:r>
            <w:r>
              <w:rPr>
                <w:bCs/>
                <w:iCs/>
              </w:rPr>
              <w:t xml:space="preserve"> </w:t>
            </w:r>
          </w:p>
        </w:tc>
      </w:tr>
    </w:tbl>
    <w:p w:rsidR="0004015E" w:rsidRDefault="0004015E" w:rsidP="00E74288">
      <w:pPr>
        <w:rPr>
          <w:ins w:id="6827" w:author="Amarucci, Scott M" w:date="2016-02-17T15:49:00Z"/>
        </w:rPr>
      </w:pPr>
    </w:p>
    <w:p w:rsidR="00BA5AA9" w:rsidRPr="005F51C4" w:rsidRDefault="00BA5AA9" w:rsidP="00BA5AA9">
      <w:pPr>
        <w:pStyle w:val="SANUS1"/>
        <w:numPr>
          <w:ilvl w:val="0"/>
          <w:numId w:val="1"/>
        </w:numPr>
        <w:rPr>
          <w:ins w:id="6828" w:author="Amarucci, Scott M" w:date="2016-02-17T15:49:00Z"/>
        </w:rPr>
      </w:pPr>
      <w:ins w:id="6829" w:author="Amarucci, Scott M" w:date="2016-02-17T15:50:00Z">
        <w:r>
          <w:t>Fiduciary risk metrics (BSI Miami Only)</w:t>
        </w:r>
      </w:ins>
    </w:p>
    <w:p w:rsidR="00BA5AA9" w:rsidRDefault="00BA5AA9" w:rsidP="00E74288"/>
    <w:p w:rsidR="00BA5AA9" w:rsidRPr="00C05360" w:rsidRDefault="00BA5AA9" w:rsidP="00BA5AA9">
      <w:pPr>
        <w:pStyle w:val="SANUS2"/>
        <w:numPr>
          <w:ilvl w:val="1"/>
          <w:numId w:val="1"/>
        </w:numPr>
        <w:ind w:left="540" w:hanging="540"/>
        <w:rPr>
          <w:ins w:id="6830" w:author="Amarucci, Scott M" w:date="2016-02-17T15:49:00Z"/>
        </w:rPr>
      </w:pPr>
      <w:ins w:id="6831" w:author="Amarucci, Scott M" w:date="2016-02-17T15:50:00Z">
        <w:r>
          <w:t>Clients with missing profiles</w:t>
        </w:r>
      </w:ins>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1245"/>
        <w:gridCol w:w="1245"/>
      </w:tblGrid>
      <w:tr w:rsidR="00BA5AA9" w:rsidRPr="00206D41" w:rsidTr="002734F4">
        <w:trPr>
          <w:trHeight w:val="462"/>
          <w:ins w:id="6832" w:author="Amarucci, Scott M" w:date="2016-02-17T15:49:00Z"/>
        </w:trPr>
        <w:tc>
          <w:tcPr>
            <w:tcW w:w="1728" w:type="dxa"/>
            <w:shd w:val="clear" w:color="auto" w:fill="auto"/>
          </w:tcPr>
          <w:p w:rsidR="00BA5AA9" w:rsidRPr="00206D41" w:rsidRDefault="00BA5AA9" w:rsidP="002734F4">
            <w:pPr>
              <w:ind w:left="540" w:hanging="540"/>
              <w:rPr>
                <w:ins w:id="6833" w:author="Amarucci, Scott M" w:date="2016-02-17T15:49:00Z"/>
                <w:b/>
                <w:bCs/>
                <w:iCs/>
              </w:rPr>
            </w:pPr>
            <w:ins w:id="6834" w:author="Amarucci, Scott M" w:date="2016-02-17T15:49:00Z">
              <w:r>
                <w:rPr>
                  <w:b/>
                  <w:bCs/>
                  <w:iCs/>
                </w:rPr>
                <w:t>DEFINITION</w:t>
              </w:r>
            </w:ins>
          </w:p>
        </w:tc>
        <w:tc>
          <w:tcPr>
            <w:tcW w:w="7470" w:type="dxa"/>
            <w:gridSpan w:val="4"/>
            <w:shd w:val="clear" w:color="auto" w:fill="auto"/>
          </w:tcPr>
          <w:p w:rsidR="00BA5AA9" w:rsidRPr="00DA4D26" w:rsidRDefault="00675A37" w:rsidP="00675A37">
            <w:pPr>
              <w:spacing w:after="0" w:line="240" w:lineRule="auto"/>
              <w:rPr>
                <w:ins w:id="6835" w:author="Amarucci, Scott M" w:date="2016-02-17T15:49:00Z"/>
              </w:rPr>
              <w:pPrChange w:id="6836" w:author="Amarucci, Scott M" w:date="2016-02-17T17:03:00Z">
                <w:pPr>
                  <w:framePr w:hSpace="180" w:wrap="around" w:vAnchor="text" w:hAnchor="text" w:x="168" w:y="1"/>
                  <w:spacing w:after="0" w:line="240" w:lineRule="auto"/>
                  <w:ind w:left="540" w:hanging="540"/>
                  <w:suppressOverlap/>
                </w:pPr>
              </w:pPrChange>
            </w:pPr>
            <w:ins w:id="6837" w:author="Amarucci, Scott M" w:date="2016-02-17T17:02:00Z">
              <w:r>
                <w:t xml:space="preserve">Proportion of clients with old or missing profiles relative to total </w:t>
              </w:r>
            </w:ins>
            <w:ins w:id="6838" w:author="Amarucci, Scott M" w:date="2016-02-17T17:03:00Z">
              <w:r>
                <w:t>clients with securities in portfolios</w:t>
              </w:r>
            </w:ins>
          </w:p>
        </w:tc>
      </w:tr>
      <w:tr w:rsidR="00BA5AA9" w:rsidRPr="00206D41" w:rsidTr="002734F4">
        <w:trPr>
          <w:trHeight w:val="462"/>
          <w:ins w:id="6839" w:author="Amarucci, Scott M" w:date="2016-02-17T15:49:00Z"/>
        </w:trPr>
        <w:tc>
          <w:tcPr>
            <w:tcW w:w="1728" w:type="dxa"/>
            <w:shd w:val="clear" w:color="auto" w:fill="auto"/>
          </w:tcPr>
          <w:p w:rsidR="00BA5AA9" w:rsidRPr="00206D41" w:rsidRDefault="00BA5AA9" w:rsidP="002734F4">
            <w:pPr>
              <w:rPr>
                <w:ins w:id="6840" w:author="Amarucci, Scott M" w:date="2016-02-17T15:49:00Z"/>
                <w:b/>
                <w:bCs/>
                <w:iCs/>
              </w:rPr>
            </w:pPr>
            <w:ins w:id="6841" w:author="Amarucci, Scott M" w:date="2016-02-17T15:49:00Z">
              <w:r>
                <w:rPr>
                  <w:b/>
                  <w:bCs/>
                  <w:iCs/>
                </w:rPr>
                <w:t>RISK TYPE</w:t>
              </w:r>
            </w:ins>
          </w:p>
        </w:tc>
        <w:tc>
          <w:tcPr>
            <w:tcW w:w="7470" w:type="dxa"/>
            <w:gridSpan w:val="4"/>
            <w:shd w:val="clear" w:color="auto" w:fill="auto"/>
          </w:tcPr>
          <w:p w:rsidR="00BA5AA9" w:rsidRPr="00206D41" w:rsidRDefault="00BA5AA9" w:rsidP="002734F4">
            <w:pPr>
              <w:spacing w:after="0" w:line="240" w:lineRule="auto"/>
              <w:rPr>
                <w:ins w:id="6842" w:author="Amarucci, Scott M" w:date="2016-02-17T15:49:00Z"/>
                <w:bCs/>
                <w:iCs/>
              </w:rPr>
            </w:pPr>
            <w:ins w:id="6843" w:author="Amarucci, Scott M" w:date="2016-02-17T15:51:00Z">
              <w:r>
                <w:rPr>
                  <w:bCs/>
                  <w:iCs/>
                </w:rPr>
                <w:t>Fiduciary Risk</w:t>
              </w:r>
            </w:ins>
          </w:p>
        </w:tc>
      </w:tr>
      <w:tr w:rsidR="00BA5AA9" w:rsidRPr="00206D41" w:rsidTr="002734F4">
        <w:trPr>
          <w:trHeight w:val="462"/>
          <w:ins w:id="6844" w:author="Amarucci, Scott M" w:date="2016-02-17T15:51:00Z"/>
        </w:trPr>
        <w:tc>
          <w:tcPr>
            <w:tcW w:w="1728" w:type="dxa"/>
            <w:shd w:val="clear" w:color="auto" w:fill="auto"/>
          </w:tcPr>
          <w:p w:rsidR="00BA5AA9" w:rsidRDefault="00BA5AA9" w:rsidP="002734F4">
            <w:pPr>
              <w:rPr>
                <w:ins w:id="6845" w:author="Amarucci, Scott M" w:date="2016-02-17T15:51:00Z"/>
                <w:b/>
                <w:bCs/>
                <w:iCs/>
              </w:rPr>
            </w:pPr>
            <w:ins w:id="6846" w:author="Amarucci, Scott M" w:date="2016-02-17T15:51:00Z">
              <w:r>
                <w:rPr>
                  <w:b/>
                  <w:bCs/>
                  <w:iCs/>
                </w:rPr>
                <w:t>RATIONALE</w:t>
              </w:r>
            </w:ins>
          </w:p>
        </w:tc>
        <w:tc>
          <w:tcPr>
            <w:tcW w:w="7470" w:type="dxa"/>
            <w:gridSpan w:val="4"/>
            <w:shd w:val="clear" w:color="auto" w:fill="auto"/>
          </w:tcPr>
          <w:p w:rsidR="00BA5AA9" w:rsidRDefault="00675A37" w:rsidP="00675A37">
            <w:pPr>
              <w:spacing w:after="0" w:line="240" w:lineRule="auto"/>
              <w:rPr>
                <w:ins w:id="6847" w:author="Amarucci, Scott M" w:date="2016-02-17T15:51:00Z"/>
                <w:bCs/>
                <w:iCs/>
              </w:rPr>
            </w:pPr>
            <w:ins w:id="6848" w:author="Amarucci, Scott M" w:date="2016-02-17T16:56:00Z">
              <w:r>
                <w:rPr>
                  <w:bCs/>
                  <w:iCs/>
                </w:rPr>
                <w:t xml:space="preserve">This metric </w:t>
              </w:r>
            </w:ins>
            <w:ins w:id="6849" w:author="Amarucci, Scott M" w:date="2016-02-17T17:00:00Z">
              <w:r>
                <w:rPr>
                  <w:bCs/>
                  <w:iCs/>
                </w:rPr>
                <w:t>aids</w:t>
              </w:r>
            </w:ins>
            <w:ins w:id="6850" w:author="Amarucci, Scott M" w:date="2016-02-17T16:56:00Z">
              <w:r>
                <w:rPr>
                  <w:bCs/>
                  <w:iCs/>
                </w:rPr>
                <w:t xml:space="preserve"> in monitoring clients </w:t>
              </w:r>
            </w:ins>
            <w:ins w:id="6851" w:author="Amarucci, Scott M" w:date="2016-02-17T17:01:00Z">
              <w:r>
                <w:rPr>
                  <w:bCs/>
                  <w:iCs/>
                </w:rPr>
                <w:t xml:space="preserve">with securities portfolios </w:t>
              </w:r>
            </w:ins>
            <w:ins w:id="6852" w:author="Amarucci, Scott M" w:date="2016-02-17T16:56:00Z">
              <w:r>
                <w:rPr>
                  <w:bCs/>
                  <w:iCs/>
                </w:rPr>
                <w:t xml:space="preserve">who have not been properly profiled </w:t>
              </w:r>
            </w:ins>
            <w:ins w:id="6853" w:author="Amarucci, Scott M" w:date="2016-02-17T16:57:00Z">
              <w:r>
                <w:rPr>
                  <w:bCs/>
                  <w:iCs/>
                </w:rPr>
                <w:t>and are receiving investment advice</w:t>
              </w:r>
            </w:ins>
            <w:ins w:id="6854" w:author="Amarucci, Scott M" w:date="2016-02-17T17:00:00Z">
              <w:r>
                <w:rPr>
                  <w:bCs/>
                  <w:iCs/>
                </w:rPr>
                <w:t xml:space="preserve"> and is a key component of the BSI Suitability Model</w:t>
              </w:r>
            </w:ins>
          </w:p>
        </w:tc>
      </w:tr>
      <w:tr w:rsidR="00BA5AA9" w:rsidRPr="00206D41" w:rsidTr="002734F4">
        <w:trPr>
          <w:trHeight w:val="270"/>
          <w:ins w:id="6855" w:author="Amarucci, Scott M" w:date="2016-02-17T15:49:00Z"/>
        </w:trPr>
        <w:tc>
          <w:tcPr>
            <w:tcW w:w="1728" w:type="dxa"/>
            <w:vMerge w:val="restart"/>
            <w:shd w:val="clear" w:color="auto" w:fill="auto"/>
          </w:tcPr>
          <w:p w:rsidR="00BA5AA9" w:rsidRPr="00206D41" w:rsidRDefault="00BA5AA9" w:rsidP="002734F4">
            <w:pPr>
              <w:rPr>
                <w:ins w:id="6856" w:author="Amarucci, Scott M" w:date="2016-02-17T15:49:00Z"/>
                <w:b/>
                <w:bCs/>
                <w:iCs/>
              </w:rPr>
            </w:pPr>
            <w:ins w:id="6857" w:author="Amarucci, Scott M" w:date="2016-02-17T15:49:00Z">
              <w:r>
                <w:rPr>
                  <w:b/>
                  <w:bCs/>
                  <w:iCs/>
                </w:rPr>
                <w:t>ENTITY</w:t>
              </w:r>
            </w:ins>
          </w:p>
        </w:tc>
        <w:tc>
          <w:tcPr>
            <w:tcW w:w="2490" w:type="dxa"/>
            <w:shd w:val="clear" w:color="auto" w:fill="auto"/>
          </w:tcPr>
          <w:p w:rsidR="00BA5AA9" w:rsidRPr="0028126A" w:rsidRDefault="00BA5AA9" w:rsidP="002734F4">
            <w:pPr>
              <w:spacing w:after="0" w:line="240" w:lineRule="auto"/>
              <w:rPr>
                <w:ins w:id="6858" w:author="Amarucci, Scott M" w:date="2016-02-17T15:49:00Z"/>
                <w:b/>
                <w:bCs/>
                <w:iCs/>
              </w:rPr>
            </w:pPr>
            <w:ins w:id="6859" w:author="Amarucci, Scott M" w:date="2016-02-17T15:49:00Z">
              <w:r w:rsidRPr="0028126A">
                <w:rPr>
                  <w:b/>
                  <w:bCs/>
                  <w:iCs/>
                </w:rPr>
                <w:t>SHUSA</w:t>
              </w:r>
            </w:ins>
          </w:p>
        </w:tc>
        <w:tc>
          <w:tcPr>
            <w:tcW w:w="2490" w:type="dxa"/>
            <w:shd w:val="clear" w:color="auto" w:fill="auto"/>
          </w:tcPr>
          <w:p w:rsidR="00BA5AA9" w:rsidRPr="0028126A" w:rsidRDefault="00BA5AA9" w:rsidP="002734F4">
            <w:pPr>
              <w:spacing w:after="0" w:line="240" w:lineRule="auto"/>
              <w:rPr>
                <w:ins w:id="6860" w:author="Amarucci, Scott M" w:date="2016-02-17T15:49:00Z"/>
                <w:b/>
                <w:bCs/>
                <w:iCs/>
              </w:rPr>
            </w:pPr>
            <w:ins w:id="6861" w:author="Amarucci, Scott M" w:date="2016-02-17T15:49:00Z">
              <w:r w:rsidRPr="0028126A">
                <w:rPr>
                  <w:b/>
                  <w:bCs/>
                  <w:iCs/>
                </w:rPr>
                <w:t>SBNA</w:t>
              </w:r>
            </w:ins>
          </w:p>
        </w:tc>
        <w:tc>
          <w:tcPr>
            <w:tcW w:w="2490" w:type="dxa"/>
            <w:gridSpan w:val="2"/>
            <w:shd w:val="clear" w:color="auto" w:fill="auto"/>
          </w:tcPr>
          <w:p w:rsidR="00BA5AA9" w:rsidRPr="0028126A" w:rsidRDefault="00BA5AA9" w:rsidP="002734F4">
            <w:pPr>
              <w:spacing w:after="0" w:line="240" w:lineRule="auto"/>
              <w:rPr>
                <w:ins w:id="6862" w:author="Amarucci, Scott M" w:date="2016-02-17T15:49:00Z"/>
                <w:b/>
                <w:bCs/>
                <w:iCs/>
              </w:rPr>
            </w:pPr>
            <w:ins w:id="6863" w:author="Amarucci, Scott M" w:date="2016-02-17T15:49:00Z">
              <w:r w:rsidRPr="0028126A">
                <w:rPr>
                  <w:b/>
                  <w:bCs/>
                  <w:iCs/>
                </w:rPr>
                <w:t>SC</w:t>
              </w:r>
            </w:ins>
          </w:p>
        </w:tc>
      </w:tr>
      <w:tr w:rsidR="00BA5AA9" w:rsidRPr="00206D41" w:rsidTr="002734F4">
        <w:trPr>
          <w:trHeight w:val="270"/>
          <w:ins w:id="6864" w:author="Amarucci, Scott M" w:date="2016-02-17T15:49:00Z"/>
        </w:trPr>
        <w:tc>
          <w:tcPr>
            <w:tcW w:w="1728" w:type="dxa"/>
            <w:vMerge/>
            <w:shd w:val="clear" w:color="auto" w:fill="auto"/>
          </w:tcPr>
          <w:p w:rsidR="00BA5AA9" w:rsidRDefault="00BA5AA9" w:rsidP="002734F4">
            <w:pPr>
              <w:rPr>
                <w:ins w:id="6865" w:author="Amarucci, Scott M" w:date="2016-02-17T15:49:00Z"/>
                <w:b/>
                <w:bCs/>
                <w:iCs/>
              </w:rPr>
            </w:pPr>
          </w:p>
        </w:tc>
        <w:tc>
          <w:tcPr>
            <w:tcW w:w="2490" w:type="dxa"/>
            <w:shd w:val="clear" w:color="auto" w:fill="auto"/>
          </w:tcPr>
          <w:p w:rsidR="00BA5AA9" w:rsidRPr="00206D41" w:rsidRDefault="00BA5AA9" w:rsidP="002734F4">
            <w:pPr>
              <w:spacing w:after="0" w:line="240" w:lineRule="auto"/>
              <w:rPr>
                <w:ins w:id="6866" w:author="Amarucci, Scott M" w:date="2016-02-17T15:49:00Z"/>
                <w:bCs/>
                <w:iCs/>
              </w:rPr>
            </w:pPr>
            <w:ins w:id="6867" w:author="Amarucci, Scott M" w:date="2016-02-17T15:49:00Z">
              <w:r>
                <w:rPr>
                  <w:bCs/>
                  <w:iCs/>
                </w:rPr>
                <w:t>Yes</w:t>
              </w:r>
            </w:ins>
          </w:p>
        </w:tc>
        <w:tc>
          <w:tcPr>
            <w:tcW w:w="2490" w:type="dxa"/>
            <w:shd w:val="clear" w:color="auto" w:fill="auto"/>
          </w:tcPr>
          <w:p w:rsidR="00BA5AA9" w:rsidRPr="00206D41" w:rsidRDefault="00BA5AA9" w:rsidP="002734F4">
            <w:pPr>
              <w:spacing w:after="0" w:line="240" w:lineRule="auto"/>
              <w:rPr>
                <w:ins w:id="6868" w:author="Amarucci, Scott M" w:date="2016-02-17T15:49:00Z"/>
                <w:bCs/>
                <w:iCs/>
              </w:rPr>
            </w:pPr>
            <w:ins w:id="6869" w:author="Amarucci, Scott M" w:date="2016-02-17T15:51:00Z">
              <w:r>
                <w:rPr>
                  <w:bCs/>
                  <w:iCs/>
                </w:rPr>
                <w:t>No</w:t>
              </w:r>
            </w:ins>
          </w:p>
        </w:tc>
        <w:tc>
          <w:tcPr>
            <w:tcW w:w="2490" w:type="dxa"/>
            <w:gridSpan w:val="2"/>
            <w:shd w:val="clear" w:color="auto" w:fill="auto"/>
          </w:tcPr>
          <w:p w:rsidR="00BA5AA9" w:rsidRPr="00206D41" w:rsidRDefault="00BA5AA9" w:rsidP="002734F4">
            <w:pPr>
              <w:spacing w:after="0" w:line="240" w:lineRule="auto"/>
              <w:rPr>
                <w:ins w:id="6870" w:author="Amarucci, Scott M" w:date="2016-02-17T15:49:00Z"/>
                <w:bCs/>
                <w:iCs/>
              </w:rPr>
            </w:pPr>
            <w:ins w:id="6871" w:author="Amarucci, Scott M" w:date="2016-02-17T15:49:00Z">
              <w:r>
                <w:rPr>
                  <w:bCs/>
                  <w:iCs/>
                </w:rPr>
                <w:t>No</w:t>
              </w:r>
            </w:ins>
          </w:p>
        </w:tc>
      </w:tr>
      <w:tr w:rsidR="00BA5AA9" w:rsidRPr="00206D41" w:rsidTr="002734F4">
        <w:trPr>
          <w:trHeight w:val="270"/>
          <w:ins w:id="6872" w:author="Amarucci, Scott M" w:date="2016-02-17T15:50:00Z"/>
        </w:trPr>
        <w:tc>
          <w:tcPr>
            <w:tcW w:w="1728" w:type="dxa"/>
            <w:vMerge/>
            <w:shd w:val="clear" w:color="auto" w:fill="auto"/>
          </w:tcPr>
          <w:p w:rsidR="00BA5AA9" w:rsidRDefault="00BA5AA9" w:rsidP="002734F4">
            <w:pPr>
              <w:rPr>
                <w:ins w:id="6873" w:author="Amarucci, Scott M" w:date="2016-02-17T15:50:00Z"/>
                <w:b/>
                <w:bCs/>
                <w:iCs/>
              </w:rPr>
            </w:pPr>
          </w:p>
        </w:tc>
        <w:tc>
          <w:tcPr>
            <w:tcW w:w="2490" w:type="dxa"/>
            <w:shd w:val="clear" w:color="auto" w:fill="auto"/>
          </w:tcPr>
          <w:p w:rsidR="00BA5AA9" w:rsidRPr="00BA5AA9" w:rsidRDefault="00BA5AA9" w:rsidP="002734F4">
            <w:pPr>
              <w:spacing w:after="0" w:line="240" w:lineRule="auto"/>
              <w:rPr>
                <w:ins w:id="6874" w:author="Amarucci, Scott M" w:date="2016-02-17T15:50:00Z"/>
                <w:b/>
                <w:bCs/>
                <w:iCs/>
                <w:rPrChange w:id="6875" w:author="Amarucci, Scott M" w:date="2016-02-17T15:51:00Z">
                  <w:rPr>
                    <w:ins w:id="6876" w:author="Amarucci, Scott M" w:date="2016-02-17T15:50:00Z"/>
                    <w:bCs/>
                    <w:iCs/>
                  </w:rPr>
                </w:rPrChange>
              </w:rPr>
            </w:pPr>
            <w:ins w:id="6877" w:author="Amarucci, Scott M" w:date="2016-02-17T15:50:00Z">
              <w:r w:rsidRPr="00BA5AA9">
                <w:rPr>
                  <w:b/>
                  <w:bCs/>
                  <w:iCs/>
                  <w:rPrChange w:id="6878" w:author="Amarucci, Scott M" w:date="2016-02-17T15:51:00Z">
                    <w:rPr>
                      <w:bCs/>
                      <w:iCs/>
                    </w:rPr>
                  </w:rPrChange>
                </w:rPr>
                <w:t>SIS</w:t>
              </w:r>
            </w:ins>
          </w:p>
        </w:tc>
        <w:tc>
          <w:tcPr>
            <w:tcW w:w="2490" w:type="dxa"/>
            <w:shd w:val="clear" w:color="auto" w:fill="auto"/>
          </w:tcPr>
          <w:p w:rsidR="00BA5AA9" w:rsidRPr="00BA5AA9" w:rsidRDefault="00BA5AA9" w:rsidP="002734F4">
            <w:pPr>
              <w:spacing w:after="0" w:line="240" w:lineRule="auto"/>
              <w:rPr>
                <w:ins w:id="6879" w:author="Amarucci, Scott M" w:date="2016-02-17T15:50:00Z"/>
                <w:b/>
                <w:bCs/>
                <w:iCs/>
                <w:rPrChange w:id="6880" w:author="Amarucci, Scott M" w:date="2016-02-17T15:51:00Z">
                  <w:rPr>
                    <w:ins w:id="6881" w:author="Amarucci, Scott M" w:date="2016-02-17T15:50:00Z"/>
                    <w:bCs/>
                    <w:iCs/>
                  </w:rPr>
                </w:rPrChange>
              </w:rPr>
            </w:pPr>
            <w:ins w:id="6882" w:author="Amarucci, Scott M" w:date="2016-02-17T15:50:00Z">
              <w:r w:rsidRPr="00BA5AA9">
                <w:rPr>
                  <w:b/>
                  <w:bCs/>
                  <w:iCs/>
                  <w:rPrChange w:id="6883" w:author="Amarucci, Scott M" w:date="2016-02-17T15:51:00Z">
                    <w:rPr>
                      <w:bCs/>
                      <w:iCs/>
                    </w:rPr>
                  </w:rPrChange>
                </w:rPr>
                <w:t>BSI Miami</w:t>
              </w:r>
            </w:ins>
          </w:p>
        </w:tc>
        <w:tc>
          <w:tcPr>
            <w:tcW w:w="1245" w:type="dxa"/>
            <w:shd w:val="clear" w:color="auto" w:fill="auto"/>
          </w:tcPr>
          <w:p w:rsidR="00BA5AA9" w:rsidRPr="00BA5AA9" w:rsidRDefault="00BA5AA9" w:rsidP="002734F4">
            <w:pPr>
              <w:spacing w:after="0" w:line="240" w:lineRule="auto"/>
              <w:rPr>
                <w:ins w:id="6884" w:author="Amarucci, Scott M" w:date="2016-02-17T15:50:00Z"/>
                <w:b/>
                <w:bCs/>
                <w:iCs/>
                <w:rPrChange w:id="6885" w:author="Amarucci, Scott M" w:date="2016-02-17T15:51:00Z">
                  <w:rPr>
                    <w:ins w:id="6886" w:author="Amarucci, Scott M" w:date="2016-02-17T15:50:00Z"/>
                    <w:bCs/>
                    <w:iCs/>
                  </w:rPr>
                </w:rPrChange>
              </w:rPr>
            </w:pPr>
            <w:ins w:id="6887" w:author="Amarucci, Scott M" w:date="2016-02-17T15:50:00Z">
              <w:r w:rsidRPr="00BA5AA9">
                <w:rPr>
                  <w:b/>
                  <w:bCs/>
                  <w:iCs/>
                  <w:rPrChange w:id="6888" w:author="Amarucci, Scott M" w:date="2016-02-17T15:51:00Z">
                    <w:rPr>
                      <w:bCs/>
                      <w:iCs/>
                    </w:rPr>
                  </w:rPrChange>
                </w:rPr>
                <w:t>BSPR</w:t>
              </w:r>
            </w:ins>
          </w:p>
        </w:tc>
        <w:tc>
          <w:tcPr>
            <w:tcW w:w="1245" w:type="dxa"/>
            <w:shd w:val="clear" w:color="auto" w:fill="auto"/>
          </w:tcPr>
          <w:p w:rsidR="00BA5AA9" w:rsidRPr="00BA5AA9" w:rsidRDefault="00BA5AA9" w:rsidP="002734F4">
            <w:pPr>
              <w:spacing w:after="0" w:line="240" w:lineRule="auto"/>
              <w:rPr>
                <w:ins w:id="6889" w:author="Amarucci, Scott M" w:date="2016-02-17T15:50:00Z"/>
                <w:b/>
                <w:bCs/>
                <w:iCs/>
                <w:rPrChange w:id="6890" w:author="Amarucci, Scott M" w:date="2016-02-17T15:51:00Z">
                  <w:rPr>
                    <w:ins w:id="6891" w:author="Amarucci, Scott M" w:date="2016-02-17T15:50:00Z"/>
                    <w:bCs/>
                    <w:iCs/>
                  </w:rPr>
                </w:rPrChange>
              </w:rPr>
            </w:pPr>
            <w:ins w:id="6892" w:author="Amarucci, Scott M" w:date="2016-02-17T15:51:00Z">
              <w:r w:rsidRPr="00BA5AA9">
                <w:rPr>
                  <w:b/>
                  <w:bCs/>
                  <w:iCs/>
                  <w:rPrChange w:id="6893" w:author="Amarucci, Scott M" w:date="2016-02-17T15:51:00Z">
                    <w:rPr>
                      <w:bCs/>
                      <w:iCs/>
                    </w:rPr>
                  </w:rPrChange>
                </w:rPr>
                <w:t>SSLLC</w:t>
              </w:r>
            </w:ins>
          </w:p>
        </w:tc>
      </w:tr>
      <w:tr w:rsidR="00BA5AA9" w:rsidRPr="00206D41" w:rsidTr="002734F4">
        <w:trPr>
          <w:trHeight w:val="270"/>
          <w:ins w:id="6894" w:author="Amarucci, Scott M" w:date="2016-02-17T15:50:00Z"/>
        </w:trPr>
        <w:tc>
          <w:tcPr>
            <w:tcW w:w="1728" w:type="dxa"/>
            <w:vMerge/>
            <w:shd w:val="clear" w:color="auto" w:fill="auto"/>
          </w:tcPr>
          <w:p w:rsidR="00BA5AA9" w:rsidRDefault="00BA5AA9" w:rsidP="002734F4">
            <w:pPr>
              <w:rPr>
                <w:ins w:id="6895" w:author="Amarucci, Scott M" w:date="2016-02-17T15:50:00Z"/>
                <w:b/>
                <w:bCs/>
                <w:iCs/>
              </w:rPr>
            </w:pPr>
          </w:p>
        </w:tc>
        <w:tc>
          <w:tcPr>
            <w:tcW w:w="2490" w:type="dxa"/>
            <w:shd w:val="clear" w:color="auto" w:fill="auto"/>
          </w:tcPr>
          <w:p w:rsidR="00BA5AA9" w:rsidRDefault="00BA5AA9" w:rsidP="002734F4">
            <w:pPr>
              <w:spacing w:after="0" w:line="240" w:lineRule="auto"/>
              <w:rPr>
                <w:ins w:id="6896" w:author="Amarucci, Scott M" w:date="2016-02-17T15:50:00Z"/>
                <w:bCs/>
                <w:iCs/>
              </w:rPr>
            </w:pPr>
            <w:ins w:id="6897" w:author="Amarucci, Scott M" w:date="2016-02-17T15:51:00Z">
              <w:r>
                <w:rPr>
                  <w:bCs/>
                  <w:iCs/>
                </w:rPr>
                <w:t>No</w:t>
              </w:r>
            </w:ins>
          </w:p>
        </w:tc>
        <w:tc>
          <w:tcPr>
            <w:tcW w:w="2490" w:type="dxa"/>
            <w:shd w:val="clear" w:color="auto" w:fill="auto"/>
          </w:tcPr>
          <w:p w:rsidR="00BA5AA9" w:rsidRDefault="00BA5AA9" w:rsidP="002734F4">
            <w:pPr>
              <w:spacing w:after="0" w:line="240" w:lineRule="auto"/>
              <w:rPr>
                <w:ins w:id="6898" w:author="Amarucci, Scott M" w:date="2016-02-17T15:50:00Z"/>
                <w:bCs/>
                <w:iCs/>
              </w:rPr>
            </w:pPr>
            <w:ins w:id="6899" w:author="Amarucci, Scott M" w:date="2016-02-17T15:51:00Z">
              <w:r>
                <w:rPr>
                  <w:bCs/>
                  <w:iCs/>
                </w:rPr>
                <w:t>Yes</w:t>
              </w:r>
            </w:ins>
          </w:p>
        </w:tc>
        <w:tc>
          <w:tcPr>
            <w:tcW w:w="1245" w:type="dxa"/>
            <w:shd w:val="clear" w:color="auto" w:fill="auto"/>
          </w:tcPr>
          <w:p w:rsidR="00BA5AA9" w:rsidRDefault="00BA5AA9" w:rsidP="002734F4">
            <w:pPr>
              <w:spacing w:after="0" w:line="240" w:lineRule="auto"/>
              <w:rPr>
                <w:ins w:id="6900" w:author="Amarucci, Scott M" w:date="2016-02-17T15:50:00Z"/>
                <w:bCs/>
                <w:iCs/>
              </w:rPr>
            </w:pPr>
            <w:ins w:id="6901" w:author="Amarucci, Scott M" w:date="2016-02-17T15:51:00Z">
              <w:r>
                <w:rPr>
                  <w:bCs/>
                  <w:iCs/>
                </w:rPr>
                <w:t>No</w:t>
              </w:r>
            </w:ins>
          </w:p>
        </w:tc>
        <w:tc>
          <w:tcPr>
            <w:tcW w:w="1245" w:type="dxa"/>
            <w:shd w:val="clear" w:color="auto" w:fill="auto"/>
          </w:tcPr>
          <w:p w:rsidR="00BA5AA9" w:rsidRDefault="00BA5AA9" w:rsidP="002734F4">
            <w:pPr>
              <w:spacing w:after="0" w:line="240" w:lineRule="auto"/>
              <w:rPr>
                <w:ins w:id="6902" w:author="Amarucci, Scott M" w:date="2016-02-17T15:50:00Z"/>
                <w:bCs/>
                <w:iCs/>
              </w:rPr>
            </w:pPr>
            <w:ins w:id="6903" w:author="Amarucci, Scott M" w:date="2016-02-17T15:51:00Z">
              <w:r>
                <w:rPr>
                  <w:bCs/>
                  <w:iCs/>
                </w:rPr>
                <w:t>No</w:t>
              </w:r>
            </w:ins>
          </w:p>
        </w:tc>
      </w:tr>
      <w:tr w:rsidR="00617324" w:rsidRPr="00206D41" w:rsidTr="002734F4">
        <w:trPr>
          <w:trHeight w:val="270"/>
          <w:ins w:id="6904" w:author="Amarucci, Scott M" w:date="2016-02-17T15:49:00Z"/>
        </w:trPr>
        <w:tc>
          <w:tcPr>
            <w:tcW w:w="1728" w:type="dxa"/>
            <w:vMerge w:val="restart"/>
            <w:shd w:val="clear" w:color="auto" w:fill="auto"/>
          </w:tcPr>
          <w:p w:rsidR="00617324" w:rsidRPr="00206D41" w:rsidRDefault="00617324" w:rsidP="002734F4">
            <w:pPr>
              <w:rPr>
                <w:ins w:id="6905" w:author="Amarucci, Scott M" w:date="2016-02-17T15:49:00Z"/>
                <w:b/>
                <w:bCs/>
                <w:iCs/>
              </w:rPr>
            </w:pPr>
            <w:ins w:id="6906" w:author="Amarucci, Scott M" w:date="2016-02-17T15:49:00Z">
              <w:r>
                <w:rPr>
                  <w:b/>
                  <w:bCs/>
                  <w:iCs/>
                </w:rPr>
                <w:t>METRIC OWNER</w:t>
              </w:r>
            </w:ins>
          </w:p>
        </w:tc>
        <w:tc>
          <w:tcPr>
            <w:tcW w:w="2490" w:type="dxa"/>
            <w:shd w:val="clear" w:color="auto" w:fill="auto"/>
          </w:tcPr>
          <w:p w:rsidR="00617324" w:rsidRPr="0028126A" w:rsidRDefault="00617324" w:rsidP="002734F4">
            <w:pPr>
              <w:spacing w:after="0" w:line="240" w:lineRule="auto"/>
              <w:rPr>
                <w:ins w:id="6907" w:author="Amarucci, Scott M" w:date="2016-02-17T15:49:00Z"/>
                <w:b/>
                <w:bCs/>
                <w:iCs/>
              </w:rPr>
            </w:pPr>
            <w:ins w:id="6908" w:author="Amarucci, Scott M" w:date="2016-02-17T15:49:00Z">
              <w:r w:rsidRPr="0028126A">
                <w:rPr>
                  <w:b/>
                  <w:bCs/>
                  <w:iCs/>
                </w:rPr>
                <w:t>SHUSA</w:t>
              </w:r>
            </w:ins>
          </w:p>
        </w:tc>
        <w:tc>
          <w:tcPr>
            <w:tcW w:w="2490" w:type="dxa"/>
            <w:shd w:val="clear" w:color="auto" w:fill="auto"/>
          </w:tcPr>
          <w:p w:rsidR="00617324" w:rsidRPr="0028126A" w:rsidRDefault="00617324" w:rsidP="002734F4">
            <w:pPr>
              <w:spacing w:after="0" w:line="240" w:lineRule="auto"/>
              <w:rPr>
                <w:ins w:id="6909" w:author="Amarucci, Scott M" w:date="2016-02-17T15:49:00Z"/>
                <w:b/>
                <w:bCs/>
                <w:iCs/>
              </w:rPr>
            </w:pPr>
            <w:ins w:id="6910" w:author="Amarucci, Scott M" w:date="2016-02-17T15:49:00Z">
              <w:r w:rsidRPr="0028126A">
                <w:rPr>
                  <w:b/>
                  <w:bCs/>
                  <w:iCs/>
                </w:rPr>
                <w:t>SBNA</w:t>
              </w:r>
            </w:ins>
          </w:p>
        </w:tc>
        <w:tc>
          <w:tcPr>
            <w:tcW w:w="2490" w:type="dxa"/>
            <w:gridSpan w:val="2"/>
            <w:shd w:val="clear" w:color="auto" w:fill="auto"/>
          </w:tcPr>
          <w:p w:rsidR="00617324" w:rsidRPr="0028126A" w:rsidRDefault="00617324" w:rsidP="002734F4">
            <w:pPr>
              <w:spacing w:after="0" w:line="240" w:lineRule="auto"/>
              <w:rPr>
                <w:ins w:id="6911" w:author="Amarucci, Scott M" w:date="2016-02-17T15:49:00Z"/>
                <w:b/>
                <w:bCs/>
                <w:iCs/>
              </w:rPr>
            </w:pPr>
            <w:ins w:id="6912" w:author="Amarucci, Scott M" w:date="2016-02-17T15:49:00Z">
              <w:r w:rsidRPr="0028126A">
                <w:rPr>
                  <w:b/>
                  <w:bCs/>
                  <w:iCs/>
                </w:rPr>
                <w:t>SC</w:t>
              </w:r>
            </w:ins>
          </w:p>
        </w:tc>
      </w:tr>
      <w:tr w:rsidR="00617324" w:rsidRPr="00206D41" w:rsidTr="002734F4">
        <w:trPr>
          <w:cantSplit/>
          <w:trHeight w:val="252"/>
          <w:ins w:id="6913" w:author="Amarucci, Scott M" w:date="2016-02-17T15:49:00Z"/>
        </w:trPr>
        <w:tc>
          <w:tcPr>
            <w:tcW w:w="1728" w:type="dxa"/>
            <w:vMerge/>
            <w:shd w:val="clear" w:color="auto" w:fill="auto"/>
          </w:tcPr>
          <w:p w:rsidR="00617324" w:rsidRPr="00206D41" w:rsidRDefault="00617324" w:rsidP="002734F4">
            <w:pPr>
              <w:rPr>
                <w:ins w:id="6914" w:author="Amarucci, Scott M" w:date="2016-02-17T15:49:00Z"/>
                <w:b/>
                <w:bCs/>
                <w:iCs/>
              </w:rPr>
            </w:pPr>
          </w:p>
        </w:tc>
        <w:tc>
          <w:tcPr>
            <w:tcW w:w="2490" w:type="dxa"/>
            <w:shd w:val="clear" w:color="auto" w:fill="auto"/>
          </w:tcPr>
          <w:p w:rsidR="00617324" w:rsidRPr="00206D41" w:rsidRDefault="00617324" w:rsidP="002734F4">
            <w:pPr>
              <w:spacing w:after="0" w:line="240" w:lineRule="auto"/>
              <w:rPr>
                <w:ins w:id="6915" w:author="Amarucci, Scott M" w:date="2016-02-17T15:49:00Z"/>
                <w:bCs/>
                <w:iCs/>
              </w:rPr>
            </w:pPr>
            <w:ins w:id="6916" w:author="Amarucci, Scott M" w:date="2016-02-17T15:52:00Z">
              <w:r>
                <w:rPr>
                  <w:bCs/>
                  <w:iCs/>
                </w:rPr>
                <w:t>???</w:t>
              </w:r>
            </w:ins>
          </w:p>
        </w:tc>
        <w:tc>
          <w:tcPr>
            <w:tcW w:w="2490" w:type="dxa"/>
            <w:shd w:val="clear" w:color="auto" w:fill="auto"/>
          </w:tcPr>
          <w:p w:rsidR="00617324" w:rsidRPr="00206D41" w:rsidRDefault="00617324" w:rsidP="002734F4">
            <w:pPr>
              <w:spacing w:after="0" w:line="240" w:lineRule="auto"/>
              <w:rPr>
                <w:ins w:id="6917" w:author="Amarucci, Scott M" w:date="2016-02-17T15:49:00Z"/>
                <w:bCs/>
                <w:iCs/>
              </w:rPr>
            </w:pPr>
            <w:ins w:id="6918" w:author="Amarucci, Scott M" w:date="2016-02-17T15:52:00Z">
              <w:r>
                <w:rPr>
                  <w:bCs/>
                  <w:iCs/>
                </w:rPr>
                <w:t>N/A</w:t>
              </w:r>
            </w:ins>
          </w:p>
        </w:tc>
        <w:tc>
          <w:tcPr>
            <w:tcW w:w="2490" w:type="dxa"/>
            <w:gridSpan w:val="2"/>
            <w:shd w:val="clear" w:color="auto" w:fill="auto"/>
          </w:tcPr>
          <w:p w:rsidR="00617324" w:rsidRPr="00206D41" w:rsidRDefault="00617324" w:rsidP="002734F4">
            <w:pPr>
              <w:spacing w:after="0" w:line="240" w:lineRule="auto"/>
              <w:rPr>
                <w:ins w:id="6919" w:author="Amarucci, Scott M" w:date="2016-02-17T15:49:00Z"/>
                <w:bCs/>
                <w:iCs/>
              </w:rPr>
            </w:pPr>
            <w:ins w:id="6920" w:author="Amarucci, Scott M" w:date="2016-02-17T15:49:00Z">
              <w:r>
                <w:rPr>
                  <w:bCs/>
                  <w:iCs/>
                </w:rPr>
                <w:t>N/A</w:t>
              </w:r>
            </w:ins>
          </w:p>
        </w:tc>
      </w:tr>
      <w:tr w:rsidR="00617324" w:rsidRPr="00206D41" w:rsidTr="002734F4">
        <w:trPr>
          <w:cantSplit/>
          <w:trHeight w:val="252"/>
          <w:ins w:id="6921" w:author="Amarucci, Scott M" w:date="2016-02-17T15:52:00Z"/>
        </w:trPr>
        <w:tc>
          <w:tcPr>
            <w:tcW w:w="1728" w:type="dxa"/>
            <w:vMerge/>
            <w:shd w:val="clear" w:color="auto" w:fill="auto"/>
          </w:tcPr>
          <w:p w:rsidR="00617324" w:rsidRPr="00206D41" w:rsidRDefault="00617324" w:rsidP="00BA5AA9">
            <w:pPr>
              <w:rPr>
                <w:ins w:id="6922" w:author="Amarucci, Scott M" w:date="2016-02-17T15:52:00Z"/>
                <w:b/>
                <w:bCs/>
                <w:iCs/>
              </w:rPr>
            </w:pPr>
          </w:p>
        </w:tc>
        <w:tc>
          <w:tcPr>
            <w:tcW w:w="2490" w:type="dxa"/>
            <w:shd w:val="clear" w:color="auto" w:fill="auto"/>
          </w:tcPr>
          <w:p w:rsidR="00617324" w:rsidRDefault="00617324" w:rsidP="00BA5AA9">
            <w:pPr>
              <w:spacing w:after="0" w:line="240" w:lineRule="auto"/>
              <w:rPr>
                <w:ins w:id="6923" w:author="Amarucci, Scott M" w:date="2016-02-17T15:52:00Z"/>
                <w:bCs/>
                <w:iCs/>
              </w:rPr>
            </w:pPr>
            <w:ins w:id="6924" w:author="Amarucci, Scott M" w:date="2016-02-17T15:52:00Z">
              <w:r w:rsidRPr="00426737">
                <w:rPr>
                  <w:b/>
                  <w:bCs/>
                  <w:iCs/>
                </w:rPr>
                <w:t>SIS</w:t>
              </w:r>
            </w:ins>
          </w:p>
        </w:tc>
        <w:tc>
          <w:tcPr>
            <w:tcW w:w="2490" w:type="dxa"/>
            <w:shd w:val="clear" w:color="auto" w:fill="auto"/>
          </w:tcPr>
          <w:p w:rsidR="00617324" w:rsidRDefault="00617324" w:rsidP="00BA5AA9">
            <w:pPr>
              <w:spacing w:after="0" w:line="240" w:lineRule="auto"/>
              <w:rPr>
                <w:ins w:id="6925" w:author="Amarucci, Scott M" w:date="2016-02-17T15:52:00Z"/>
                <w:bCs/>
                <w:iCs/>
              </w:rPr>
            </w:pPr>
            <w:ins w:id="6926" w:author="Amarucci, Scott M" w:date="2016-02-17T15:52:00Z">
              <w:r w:rsidRPr="00426737">
                <w:rPr>
                  <w:b/>
                  <w:bCs/>
                  <w:iCs/>
                </w:rPr>
                <w:t>BSI Miami</w:t>
              </w:r>
            </w:ins>
          </w:p>
        </w:tc>
        <w:tc>
          <w:tcPr>
            <w:tcW w:w="2490" w:type="dxa"/>
            <w:gridSpan w:val="2"/>
            <w:shd w:val="clear" w:color="auto" w:fill="auto"/>
          </w:tcPr>
          <w:p w:rsidR="00617324" w:rsidRDefault="00617324" w:rsidP="00BA5AA9">
            <w:pPr>
              <w:spacing w:after="0" w:line="240" w:lineRule="auto"/>
              <w:rPr>
                <w:ins w:id="6927" w:author="Amarucci, Scott M" w:date="2016-02-17T15:52:00Z"/>
                <w:bCs/>
                <w:iCs/>
              </w:rPr>
            </w:pPr>
            <w:ins w:id="6928" w:author="Amarucci, Scott M" w:date="2016-02-17T15:52:00Z">
              <w:r w:rsidRPr="00426737">
                <w:rPr>
                  <w:b/>
                  <w:bCs/>
                  <w:iCs/>
                </w:rPr>
                <w:t>BSPR</w:t>
              </w:r>
            </w:ins>
          </w:p>
        </w:tc>
      </w:tr>
      <w:tr w:rsidR="00617324" w:rsidRPr="00206D41" w:rsidTr="002734F4">
        <w:trPr>
          <w:cantSplit/>
          <w:trHeight w:val="252"/>
          <w:ins w:id="6929" w:author="Amarucci, Scott M" w:date="2016-02-17T15:52:00Z"/>
        </w:trPr>
        <w:tc>
          <w:tcPr>
            <w:tcW w:w="1728" w:type="dxa"/>
            <w:vMerge/>
            <w:shd w:val="clear" w:color="auto" w:fill="auto"/>
          </w:tcPr>
          <w:p w:rsidR="00617324" w:rsidRPr="00206D41" w:rsidRDefault="00617324" w:rsidP="00BA5AA9">
            <w:pPr>
              <w:rPr>
                <w:ins w:id="6930" w:author="Amarucci, Scott M" w:date="2016-02-17T15:52:00Z"/>
                <w:b/>
                <w:bCs/>
                <w:iCs/>
              </w:rPr>
            </w:pPr>
          </w:p>
        </w:tc>
        <w:tc>
          <w:tcPr>
            <w:tcW w:w="2490" w:type="dxa"/>
            <w:shd w:val="clear" w:color="auto" w:fill="auto"/>
          </w:tcPr>
          <w:p w:rsidR="00617324" w:rsidRDefault="00617324" w:rsidP="00BA5AA9">
            <w:pPr>
              <w:spacing w:after="0" w:line="240" w:lineRule="auto"/>
              <w:rPr>
                <w:ins w:id="6931" w:author="Amarucci, Scott M" w:date="2016-02-17T15:52:00Z"/>
                <w:bCs/>
                <w:iCs/>
              </w:rPr>
            </w:pPr>
            <w:ins w:id="6932" w:author="Amarucci, Scott M" w:date="2016-02-17T15:53:00Z">
              <w:r>
                <w:rPr>
                  <w:bCs/>
                  <w:iCs/>
                </w:rPr>
                <w:t>N/A</w:t>
              </w:r>
            </w:ins>
          </w:p>
        </w:tc>
        <w:tc>
          <w:tcPr>
            <w:tcW w:w="2490" w:type="dxa"/>
            <w:shd w:val="clear" w:color="auto" w:fill="auto"/>
          </w:tcPr>
          <w:p w:rsidR="00617324" w:rsidRDefault="00617324" w:rsidP="00BA5AA9">
            <w:pPr>
              <w:spacing w:after="0" w:line="240" w:lineRule="auto"/>
              <w:rPr>
                <w:ins w:id="6933" w:author="Amarucci, Scott M" w:date="2016-02-17T15:52:00Z"/>
                <w:bCs/>
                <w:iCs/>
              </w:rPr>
            </w:pPr>
            <w:ins w:id="6934" w:author="Amarucci, Scott M" w:date="2016-02-17T15:52:00Z">
              <w:r>
                <w:rPr>
                  <w:bCs/>
                  <w:iCs/>
                </w:rPr>
                <w:t>???</w:t>
              </w:r>
            </w:ins>
          </w:p>
        </w:tc>
        <w:tc>
          <w:tcPr>
            <w:tcW w:w="2490" w:type="dxa"/>
            <w:gridSpan w:val="2"/>
            <w:shd w:val="clear" w:color="auto" w:fill="auto"/>
          </w:tcPr>
          <w:p w:rsidR="00617324" w:rsidRDefault="00617324" w:rsidP="00BA5AA9">
            <w:pPr>
              <w:spacing w:after="0" w:line="240" w:lineRule="auto"/>
              <w:rPr>
                <w:ins w:id="6935" w:author="Amarucci, Scott M" w:date="2016-02-17T15:52:00Z"/>
                <w:bCs/>
                <w:iCs/>
              </w:rPr>
            </w:pPr>
            <w:ins w:id="6936" w:author="Amarucci, Scott M" w:date="2016-02-17T15:53:00Z">
              <w:r>
                <w:rPr>
                  <w:bCs/>
                  <w:iCs/>
                </w:rPr>
                <w:t>N/A</w:t>
              </w:r>
            </w:ins>
          </w:p>
        </w:tc>
      </w:tr>
      <w:tr w:rsidR="00617324" w:rsidRPr="00206D41" w:rsidTr="002734F4">
        <w:trPr>
          <w:cantSplit/>
          <w:trHeight w:val="252"/>
          <w:ins w:id="6937" w:author="Amarucci, Scott M" w:date="2016-02-17T16:00:00Z"/>
        </w:trPr>
        <w:tc>
          <w:tcPr>
            <w:tcW w:w="1728" w:type="dxa"/>
            <w:vMerge/>
            <w:shd w:val="clear" w:color="auto" w:fill="auto"/>
          </w:tcPr>
          <w:p w:rsidR="00617324" w:rsidRPr="00206D41" w:rsidRDefault="00617324" w:rsidP="00617324">
            <w:pPr>
              <w:rPr>
                <w:ins w:id="6938" w:author="Amarucci, Scott M" w:date="2016-02-17T16:00:00Z"/>
                <w:b/>
                <w:bCs/>
                <w:iCs/>
              </w:rPr>
            </w:pPr>
          </w:p>
        </w:tc>
        <w:tc>
          <w:tcPr>
            <w:tcW w:w="2490" w:type="dxa"/>
            <w:shd w:val="clear" w:color="auto" w:fill="auto"/>
          </w:tcPr>
          <w:p w:rsidR="00617324" w:rsidRDefault="00617324" w:rsidP="00617324">
            <w:pPr>
              <w:spacing w:after="0" w:line="240" w:lineRule="auto"/>
              <w:rPr>
                <w:ins w:id="6939" w:author="Amarucci, Scott M" w:date="2016-02-17T16:00:00Z"/>
                <w:bCs/>
                <w:iCs/>
              </w:rPr>
            </w:pPr>
            <w:ins w:id="6940" w:author="Amarucci, Scott M" w:date="2016-02-17T16:00:00Z">
              <w:r w:rsidRPr="00426737">
                <w:rPr>
                  <w:b/>
                  <w:bCs/>
                  <w:iCs/>
                </w:rPr>
                <w:t>SSLLC</w:t>
              </w:r>
            </w:ins>
          </w:p>
        </w:tc>
        <w:tc>
          <w:tcPr>
            <w:tcW w:w="4980" w:type="dxa"/>
            <w:gridSpan w:val="3"/>
            <w:vMerge w:val="restart"/>
            <w:shd w:val="clear" w:color="auto" w:fill="auto"/>
          </w:tcPr>
          <w:p w:rsidR="00617324" w:rsidRDefault="00617324" w:rsidP="00617324">
            <w:pPr>
              <w:spacing w:after="0" w:line="240" w:lineRule="auto"/>
              <w:rPr>
                <w:ins w:id="6941" w:author="Amarucci, Scott M" w:date="2016-02-17T16:00:00Z"/>
                <w:bCs/>
                <w:iCs/>
              </w:rPr>
            </w:pPr>
          </w:p>
        </w:tc>
      </w:tr>
      <w:tr w:rsidR="00617324" w:rsidRPr="00206D41" w:rsidTr="002734F4">
        <w:trPr>
          <w:cantSplit/>
          <w:trHeight w:val="252"/>
          <w:ins w:id="6942" w:author="Amarucci, Scott M" w:date="2016-02-17T16:00:00Z"/>
        </w:trPr>
        <w:tc>
          <w:tcPr>
            <w:tcW w:w="1728" w:type="dxa"/>
            <w:vMerge/>
            <w:shd w:val="clear" w:color="auto" w:fill="auto"/>
          </w:tcPr>
          <w:p w:rsidR="00617324" w:rsidRPr="00206D41" w:rsidRDefault="00617324" w:rsidP="00617324">
            <w:pPr>
              <w:rPr>
                <w:ins w:id="6943" w:author="Amarucci, Scott M" w:date="2016-02-17T16:00:00Z"/>
                <w:b/>
                <w:bCs/>
                <w:iCs/>
              </w:rPr>
            </w:pPr>
          </w:p>
        </w:tc>
        <w:tc>
          <w:tcPr>
            <w:tcW w:w="2490" w:type="dxa"/>
            <w:shd w:val="clear" w:color="auto" w:fill="auto"/>
          </w:tcPr>
          <w:p w:rsidR="00617324" w:rsidRDefault="00617324" w:rsidP="00617324">
            <w:pPr>
              <w:spacing w:after="0" w:line="240" w:lineRule="auto"/>
              <w:rPr>
                <w:ins w:id="6944" w:author="Amarucci, Scott M" w:date="2016-02-17T16:00:00Z"/>
                <w:bCs/>
                <w:iCs/>
              </w:rPr>
            </w:pPr>
            <w:ins w:id="6945" w:author="Amarucci, Scott M" w:date="2016-02-17T16:00:00Z">
              <w:r>
                <w:rPr>
                  <w:bCs/>
                  <w:iCs/>
                </w:rPr>
                <w:t>N/A</w:t>
              </w:r>
            </w:ins>
          </w:p>
        </w:tc>
        <w:tc>
          <w:tcPr>
            <w:tcW w:w="4980" w:type="dxa"/>
            <w:gridSpan w:val="3"/>
            <w:vMerge/>
            <w:shd w:val="clear" w:color="auto" w:fill="auto"/>
          </w:tcPr>
          <w:p w:rsidR="00617324" w:rsidRDefault="00617324" w:rsidP="00617324">
            <w:pPr>
              <w:spacing w:after="0" w:line="240" w:lineRule="auto"/>
              <w:rPr>
                <w:ins w:id="6946" w:author="Amarucci, Scott M" w:date="2016-02-17T16:00:00Z"/>
                <w:bCs/>
                <w:iCs/>
              </w:rPr>
            </w:pPr>
          </w:p>
        </w:tc>
      </w:tr>
      <w:tr w:rsidR="00617324" w:rsidRPr="00206D41" w:rsidTr="002734F4">
        <w:trPr>
          <w:trHeight w:val="360"/>
          <w:ins w:id="6947" w:author="Amarucci, Scott M" w:date="2016-02-17T15:49:00Z"/>
        </w:trPr>
        <w:tc>
          <w:tcPr>
            <w:tcW w:w="1728" w:type="dxa"/>
            <w:shd w:val="clear" w:color="auto" w:fill="auto"/>
          </w:tcPr>
          <w:p w:rsidR="00617324" w:rsidRPr="00206D41" w:rsidRDefault="00617324" w:rsidP="00B55DB2">
            <w:pPr>
              <w:rPr>
                <w:ins w:id="6948" w:author="Amarucci, Scott M" w:date="2016-02-17T15:49:00Z"/>
                <w:b/>
                <w:bCs/>
                <w:iCs/>
              </w:rPr>
              <w:pPrChange w:id="6949" w:author="Amarucci, Scott M" w:date="2016-02-17T20:01:00Z">
                <w:pPr>
                  <w:framePr w:hSpace="180" w:wrap="around" w:vAnchor="text" w:hAnchor="text" w:x="168" w:y="1"/>
                  <w:ind w:left="-60"/>
                  <w:suppressOverlap/>
                </w:pPr>
              </w:pPrChange>
            </w:pPr>
            <w:ins w:id="6950" w:author="Amarucci, Scott M" w:date="2016-02-17T15:49:00Z">
              <w:r w:rsidRPr="00062285">
                <w:rPr>
                  <w:b/>
                  <w:bCs/>
                  <w:iCs/>
                </w:rPr>
                <w:t>TRIGGER AND LIMIT SETTING</w:t>
              </w:r>
            </w:ins>
          </w:p>
        </w:tc>
        <w:tc>
          <w:tcPr>
            <w:tcW w:w="7470" w:type="dxa"/>
            <w:gridSpan w:val="4"/>
            <w:shd w:val="clear" w:color="auto" w:fill="auto"/>
          </w:tcPr>
          <w:p w:rsidR="00617324" w:rsidRDefault="00617324" w:rsidP="00617324">
            <w:pPr>
              <w:spacing w:after="0" w:line="240" w:lineRule="auto"/>
              <w:rPr>
                <w:ins w:id="6951" w:author="Amarucci, Scott M" w:date="2016-02-17T17:04:00Z"/>
                <w:rFonts w:asciiTheme="minorHAnsi" w:eastAsiaTheme="minorHAnsi" w:hAnsiTheme="minorHAnsi" w:cstheme="minorBidi"/>
                <w:iCs/>
              </w:rPr>
            </w:pPr>
            <w:ins w:id="6952" w:author="Amarucci, Scott M" w:date="2016-02-17T15:53:00Z">
              <w:r>
                <w:rPr>
                  <w:rFonts w:asciiTheme="minorHAnsi" w:eastAsiaTheme="minorHAnsi" w:hAnsiTheme="minorHAnsi" w:cstheme="minorBidi"/>
                  <w:iCs/>
                </w:rPr>
                <w:t xml:space="preserve">The </w:t>
              </w:r>
            </w:ins>
            <w:ins w:id="6953" w:author="Amarucci, Scott M" w:date="2016-02-17T16:02:00Z">
              <w:r>
                <w:rPr>
                  <w:rFonts w:asciiTheme="minorHAnsi" w:eastAsiaTheme="minorHAnsi" w:hAnsiTheme="minorHAnsi" w:cstheme="minorBidi"/>
                  <w:iCs/>
                </w:rPr>
                <w:t>C</w:t>
              </w:r>
            </w:ins>
            <w:ins w:id="6954" w:author="Amarucci, Scott M" w:date="2016-02-17T15:53:00Z">
              <w:r>
                <w:rPr>
                  <w:rFonts w:asciiTheme="minorHAnsi" w:eastAsiaTheme="minorHAnsi" w:hAnsiTheme="minorHAnsi" w:cstheme="minorBidi"/>
                  <w:iCs/>
                </w:rPr>
                <w:t>lients with missing profiles</w:t>
              </w:r>
            </w:ins>
            <w:ins w:id="6955" w:author="Amarucci, Scott M" w:date="2016-02-17T16:03:00Z">
              <w:r>
                <w:rPr>
                  <w:rFonts w:asciiTheme="minorHAnsi" w:eastAsiaTheme="minorHAnsi" w:hAnsiTheme="minorHAnsi" w:cstheme="minorBidi"/>
                  <w:iCs/>
                </w:rPr>
                <w:t xml:space="preserve"> (%)</w:t>
              </w:r>
            </w:ins>
            <w:ins w:id="6956" w:author="Amarucci, Scott M" w:date="2016-02-17T15:53:00Z">
              <w:r>
                <w:rPr>
                  <w:rFonts w:asciiTheme="minorHAnsi" w:eastAsiaTheme="minorHAnsi" w:hAnsiTheme="minorHAnsi" w:cstheme="minorBidi"/>
                  <w:iCs/>
                </w:rPr>
                <w:t xml:space="preserve"> trigger and limit are set as follows:</w:t>
              </w:r>
            </w:ins>
            <w:ins w:id="6957" w:author="Amarucci, Scott M" w:date="2016-02-17T17:04:00Z">
              <w:r w:rsidR="00675A37">
                <w:rPr>
                  <w:rFonts w:asciiTheme="minorHAnsi" w:eastAsiaTheme="minorHAnsi" w:hAnsiTheme="minorHAnsi" w:cstheme="minorBidi"/>
                  <w:iCs/>
                </w:rPr>
                <w:t xml:space="preserve"> </w:t>
              </w:r>
            </w:ins>
          </w:p>
          <w:p w:rsidR="00675A37" w:rsidRDefault="00675A37" w:rsidP="00617324">
            <w:pPr>
              <w:spacing w:after="0" w:line="240" w:lineRule="auto"/>
              <w:rPr>
                <w:ins w:id="6958" w:author="Amarucci, Scott M" w:date="2016-02-17T17:04:00Z"/>
                <w:rFonts w:asciiTheme="minorHAnsi" w:eastAsiaTheme="minorHAnsi" w:hAnsiTheme="minorHAnsi" w:cstheme="minorBidi"/>
                <w:iCs/>
              </w:rPr>
            </w:pPr>
          </w:p>
          <w:p w:rsidR="00675A37" w:rsidRDefault="00675A37" w:rsidP="00675A37">
            <w:pPr>
              <w:pStyle w:val="ListParagraph"/>
              <w:numPr>
                <w:ilvl w:val="0"/>
                <w:numId w:val="32"/>
              </w:numPr>
              <w:spacing w:after="0" w:line="240" w:lineRule="auto"/>
              <w:rPr>
                <w:ins w:id="6959" w:author="Amarucci, Scott M" w:date="2016-02-17T17:05:00Z"/>
                <w:bCs/>
                <w:iCs/>
              </w:rPr>
            </w:pPr>
            <w:ins w:id="6960" w:author="Amarucci, Scott M" w:date="2016-02-17T17:05:00Z">
              <w:r>
                <w:rPr>
                  <w:bCs/>
                  <w:iCs/>
                </w:rPr>
                <w:t xml:space="preserve">Amber trigger: </w:t>
              </w:r>
            </w:ins>
            <w:ins w:id="6961" w:author="Amarucci, Scott M" w:date="2016-02-17T17:06:00Z">
              <w:r>
                <w:rPr>
                  <w:bCs/>
                  <w:iCs/>
                </w:rPr>
                <w:t>5%</w:t>
              </w:r>
            </w:ins>
          </w:p>
          <w:p w:rsidR="00675A37" w:rsidRPr="00121C5D" w:rsidRDefault="00675A37" w:rsidP="00121C5D">
            <w:pPr>
              <w:pStyle w:val="ListParagraph"/>
              <w:numPr>
                <w:ilvl w:val="0"/>
                <w:numId w:val="32"/>
              </w:numPr>
              <w:spacing w:after="0" w:line="240" w:lineRule="auto"/>
              <w:rPr>
                <w:ins w:id="6962" w:author="Amarucci, Scott M" w:date="2016-02-17T17:05:00Z"/>
                <w:bCs/>
                <w:iCs/>
              </w:rPr>
            </w:pPr>
            <w:ins w:id="6963" w:author="Amarucci, Scott M" w:date="2016-02-17T17:05:00Z">
              <w:r>
                <w:rPr>
                  <w:bCs/>
                  <w:iCs/>
                </w:rPr>
                <w:t>Red limit:</w:t>
              </w:r>
            </w:ins>
            <w:ins w:id="6964" w:author="Amarucci, Scott M" w:date="2016-02-17T17:06:00Z">
              <w:r>
                <w:rPr>
                  <w:bCs/>
                  <w:iCs/>
                </w:rPr>
                <w:t xml:space="preserve"> 8%</w:t>
              </w:r>
            </w:ins>
          </w:p>
          <w:p w:rsidR="00675A37" w:rsidRDefault="00675A37" w:rsidP="00617324">
            <w:pPr>
              <w:spacing w:after="0" w:line="240" w:lineRule="auto"/>
              <w:rPr>
                <w:ins w:id="6965" w:author="Amarucci, Scott M" w:date="2016-02-17T17:11:00Z"/>
                <w:rFonts w:asciiTheme="minorHAnsi" w:eastAsiaTheme="minorHAnsi" w:hAnsiTheme="minorHAnsi" w:cstheme="minorBidi"/>
                <w:iCs/>
              </w:rPr>
            </w:pPr>
          </w:p>
          <w:p w:rsidR="00121C5D" w:rsidRPr="00121C5D" w:rsidRDefault="00121C5D" w:rsidP="00121C5D">
            <w:pPr>
              <w:spacing w:after="0" w:line="240" w:lineRule="auto"/>
              <w:rPr>
                <w:ins w:id="6966" w:author="Amarucci, Scott M" w:date="2016-02-17T17:12:00Z"/>
                <w:rFonts w:asciiTheme="minorHAnsi" w:eastAsiaTheme="minorHAnsi" w:hAnsiTheme="minorHAnsi" w:cstheme="minorBidi"/>
                <w:iCs/>
              </w:rPr>
            </w:pPr>
            <w:ins w:id="6967" w:author="Amarucci, Scott M" w:date="2016-02-17T17:12:00Z">
              <w:r w:rsidRPr="00121C5D">
                <w:rPr>
                  <w:rFonts w:asciiTheme="minorHAnsi" w:eastAsiaTheme="minorHAnsi" w:hAnsiTheme="minorHAnsi" w:cstheme="minorBidi"/>
                  <w:bCs/>
                  <w:iCs/>
                  <w:rPrChange w:id="6968" w:author="Amarucci, Scott M" w:date="2016-02-17T17:12:00Z">
                    <w:rPr>
                      <w:rFonts w:asciiTheme="minorHAnsi" w:eastAsiaTheme="minorHAnsi" w:hAnsiTheme="minorHAnsi" w:cstheme="minorBidi"/>
                      <w:b/>
                      <w:bCs/>
                      <w:i/>
                      <w:iCs/>
                    </w:rPr>
                  </w:rPrChange>
                </w:rPr>
                <w:t>Rationale for limit and trigger</w:t>
              </w:r>
              <w:r>
                <w:rPr>
                  <w:rFonts w:asciiTheme="minorHAnsi" w:eastAsiaTheme="minorHAnsi" w:hAnsiTheme="minorHAnsi" w:cstheme="minorBidi"/>
                  <w:bCs/>
                  <w:iCs/>
                </w:rPr>
                <w:t>:</w:t>
              </w:r>
              <w:r>
                <w:rPr>
                  <w:rFonts w:asciiTheme="minorHAnsi" w:eastAsiaTheme="minorHAnsi" w:hAnsiTheme="minorHAnsi" w:cstheme="minorBidi"/>
                  <w:iCs/>
                </w:rPr>
                <w:t xml:space="preserve"> B</w:t>
              </w:r>
              <w:r w:rsidRPr="00121C5D">
                <w:rPr>
                  <w:rFonts w:asciiTheme="minorHAnsi" w:eastAsiaTheme="minorHAnsi" w:hAnsiTheme="minorHAnsi" w:cstheme="minorBidi"/>
                  <w:iCs/>
                </w:rPr>
                <w:t xml:space="preserve">ased on historical BSI data, 8% represents the maximum pending profiles after </w:t>
              </w:r>
              <w:r>
                <w:rPr>
                  <w:rFonts w:asciiTheme="minorHAnsi" w:eastAsiaTheme="minorHAnsi" w:hAnsiTheme="minorHAnsi" w:cstheme="minorBidi"/>
                  <w:iCs/>
                </w:rPr>
                <w:t>i</w:t>
              </w:r>
              <w:r w:rsidRPr="00121C5D">
                <w:rPr>
                  <w:rFonts w:asciiTheme="minorHAnsi" w:eastAsiaTheme="minorHAnsi" w:hAnsiTheme="minorHAnsi" w:cstheme="minorBidi"/>
                  <w:iCs/>
                </w:rPr>
                <w:t xml:space="preserve">mplementation of the corporate product commercialization controls (Plan </w:t>
              </w:r>
              <w:proofErr w:type="spellStart"/>
              <w:r w:rsidRPr="00121C5D">
                <w:rPr>
                  <w:rFonts w:asciiTheme="minorHAnsi" w:eastAsiaTheme="minorHAnsi" w:hAnsiTheme="minorHAnsi" w:cstheme="minorBidi"/>
                  <w:iCs/>
                </w:rPr>
                <w:t>Basico</w:t>
              </w:r>
              <w:proofErr w:type="spellEnd"/>
              <w:r w:rsidRPr="00121C5D">
                <w:rPr>
                  <w:rFonts w:asciiTheme="minorHAnsi" w:eastAsiaTheme="minorHAnsi" w:hAnsiTheme="minorHAnsi" w:cstheme="minorBidi"/>
                  <w:iCs/>
                </w:rPr>
                <w:t>)</w:t>
              </w:r>
            </w:ins>
            <w:ins w:id="6969" w:author="Amarucci, Scott M" w:date="2016-02-17T17:13:00Z">
              <w:r>
                <w:rPr>
                  <w:rFonts w:asciiTheme="minorHAnsi" w:eastAsiaTheme="minorHAnsi" w:hAnsiTheme="minorHAnsi" w:cstheme="minorBidi"/>
                  <w:iCs/>
                </w:rPr>
                <w:t>;</w:t>
              </w:r>
            </w:ins>
            <w:ins w:id="6970" w:author="Amarucci, Scott M" w:date="2016-02-17T17:12:00Z">
              <w:r w:rsidRPr="00121C5D">
                <w:rPr>
                  <w:rFonts w:asciiTheme="minorHAnsi" w:eastAsiaTheme="minorHAnsi" w:hAnsiTheme="minorHAnsi" w:cstheme="minorBidi"/>
                  <w:iCs/>
                </w:rPr>
                <w:t xml:space="preserve"> </w:t>
              </w:r>
            </w:ins>
            <w:ins w:id="6971" w:author="Amarucci, Scott M" w:date="2016-02-17T17:13:00Z">
              <w:r>
                <w:rPr>
                  <w:rFonts w:asciiTheme="minorHAnsi" w:eastAsiaTheme="minorHAnsi" w:hAnsiTheme="minorHAnsi" w:cstheme="minorBidi"/>
                  <w:iCs/>
                </w:rPr>
                <w:t>t</w:t>
              </w:r>
            </w:ins>
            <w:ins w:id="6972" w:author="Amarucci, Scott M" w:date="2016-02-17T17:12:00Z">
              <w:r w:rsidRPr="00121C5D">
                <w:rPr>
                  <w:rFonts w:asciiTheme="minorHAnsi" w:eastAsiaTheme="minorHAnsi" w:hAnsiTheme="minorHAnsi" w:cstheme="minorBidi"/>
                  <w:iCs/>
                </w:rPr>
                <w:t xml:space="preserve">he 5% trigger is a management judgment to correct deviations </w:t>
              </w:r>
            </w:ins>
            <w:ins w:id="6973" w:author="Amarucci, Scott M" w:date="2016-02-17T19:58:00Z">
              <w:r w:rsidR="00B55DB2">
                <w:rPr>
                  <w:rFonts w:asciiTheme="minorHAnsi" w:eastAsiaTheme="minorHAnsi" w:hAnsiTheme="minorHAnsi" w:cstheme="minorBidi"/>
                  <w:iCs/>
                </w:rPr>
                <w:t>in</w:t>
              </w:r>
            </w:ins>
            <w:ins w:id="6974" w:author="Amarucci, Scott M" w:date="2016-02-17T17:12:00Z">
              <w:r w:rsidRPr="00121C5D">
                <w:rPr>
                  <w:rFonts w:asciiTheme="minorHAnsi" w:eastAsiaTheme="minorHAnsi" w:hAnsiTheme="minorHAnsi" w:cstheme="minorBidi"/>
                  <w:iCs/>
                </w:rPr>
                <w:t xml:space="preserve"> time</w:t>
              </w:r>
            </w:ins>
          </w:p>
          <w:p w:rsidR="00121C5D" w:rsidRDefault="00121C5D" w:rsidP="00617324">
            <w:pPr>
              <w:spacing w:after="0" w:line="240" w:lineRule="auto"/>
              <w:rPr>
                <w:ins w:id="6975" w:author="Amarucci, Scott M" w:date="2016-02-17T15:49:00Z"/>
                <w:rFonts w:asciiTheme="minorHAnsi" w:eastAsiaTheme="minorHAnsi" w:hAnsiTheme="minorHAnsi" w:cstheme="minorBidi"/>
                <w:iCs/>
              </w:rPr>
            </w:pPr>
          </w:p>
        </w:tc>
      </w:tr>
      <w:tr w:rsidR="00617324" w:rsidRPr="00206D41" w:rsidTr="002734F4">
        <w:trPr>
          <w:trHeight w:val="510"/>
          <w:ins w:id="6976" w:author="Amarucci, Scott M" w:date="2016-02-17T15:49:00Z"/>
        </w:trPr>
        <w:tc>
          <w:tcPr>
            <w:tcW w:w="1728" w:type="dxa"/>
            <w:shd w:val="clear" w:color="auto" w:fill="auto"/>
          </w:tcPr>
          <w:p w:rsidR="00617324" w:rsidRPr="00206D41" w:rsidRDefault="00617324" w:rsidP="00B55DB2">
            <w:pPr>
              <w:rPr>
                <w:ins w:id="6977" w:author="Amarucci, Scott M" w:date="2016-02-17T15:49:00Z"/>
                <w:b/>
                <w:bCs/>
                <w:iCs/>
              </w:rPr>
              <w:pPrChange w:id="6978" w:author="Amarucci, Scott M" w:date="2016-02-17T20:01:00Z">
                <w:pPr>
                  <w:framePr w:hSpace="180" w:wrap="around" w:vAnchor="text" w:hAnchor="text" w:x="168" w:y="1"/>
                  <w:ind w:left="-60"/>
                  <w:suppressOverlap/>
                </w:pPr>
              </w:pPrChange>
            </w:pPr>
            <w:ins w:id="6979" w:author="Amarucci, Scott M" w:date="2016-02-17T15:49:00Z">
              <w:r>
                <w:rPr>
                  <w:b/>
                  <w:bCs/>
                  <w:iCs/>
                </w:rPr>
                <w:t xml:space="preserve">TESTING </w:t>
              </w:r>
              <w:r w:rsidRPr="00206D41">
                <w:rPr>
                  <w:b/>
                  <w:bCs/>
                  <w:iCs/>
                </w:rPr>
                <w:t>FREQUENCY</w:t>
              </w:r>
            </w:ins>
          </w:p>
        </w:tc>
        <w:tc>
          <w:tcPr>
            <w:tcW w:w="7470" w:type="dxa"/>
            <w:gridSpan w:val="4"/>
            <w:shd w:val="clear" w:color="auto" w:fill="auto"/>
          </w:tcPr>
          <w:p w:rsidR="00617324" w:rsidRPr="00206D41" w:rsidRDefault="00617324" w:rsidP="00617324">
            <w:pPr>
              <w:rPr>
                <w:ins w:id="6980" w:author="Amarucci, Scott M" w:date="2016-02-17T15:49:00Z"/>
              </w:rPr>
            </w:pPr>
            <w:ins w:id="6981" w:author="Amarucci, Scott M" w:date="2016-02-17T15:53:00Z">
              <w:r>
                <w:rPr>
                  <w:rFonts w:asciiTheme="minorHAnsi" w:eastAsiaTheme="minorHAnsi" w:hAnsiTheme="minorHAnsi" w:cstheme="minorBidi"/>
                  <w:iCs/>
                </w:rPr>
                <w:t>???</w:t>
              </w:r>
            </w:ins>
          </w:p>
        </w:tc>
      </w:tr>
      <w:tr w:rsidR="00617324" w:rsidRPr="00206D41" w:rsidTr="002734F4">
        <w:trPr>
          <w:trHeight w:val="525"/>
          <w:ins w:id="6982" w:author="Amarucci, Scott M" w:date="2016-02-17T15:49:00Z"/>
        </w:trPr>
        <w:tc>
          <w:tcPr>
            <w:tcW w:w="1728" w:type="dxa"/>
            <w:shd w:val="clear" w:color="auto" w:fill="auto"/>
          </w:tcPr>
          <w:p w:rsidR="00617324" w:rsidRPr="00206D41" w:rsidRDefault="00617324" w:rsidP="00617324">
            <w:pPr>
              <w:rPr>
                <w:ins w:id="6983" w:author="Amarucci, Scott M" w:date="2016-02-17T15:49:00Z"/>
                <w:b/>
                <w:bCs/>
                <w:iCs/>
              </w:rPr>
            </w:pPr>
            <w:ins w:id="6984" w:author="Amarucci, Scott M" w:date="2016-02-17T15:49:00Z">
              <w:r w:rsidRPr="00206D41">
                <w:rPr>
                  <w:b/>
                  <w:bCs/>
                  <w:iCs/>
                </w:rPr>
                <w:t>SOURCE OF INFORMATION</w:t>
              </w:r>
            </w:ins>
          </w:p>
        </w:tc>
        <w:tc>
          <w:tcPr>
            <w:tcW w:w="7470" w:type="dxa"/>
            <w:gridSpan w:val="4"/>
            <w:shd w:val="clear" w:color="auto" w:fill="auto"/>
          </w:tcPr>
          <w:p w:rsidR="00617324" w:rsidRPr="00206D41" w:rsidRDefault="00617324" w:rsidP="00617324">
            <w:pPr>
              <w:spacing w:after="0" w:line="240" w:lineRule="auto"/>
              <w:rPr>
                <w:ins w:id="6985" w:author="Amarucci, Scott M" w:date="2016-02-17T15:49:00Z"/>
                <w:bCs/>
                <w:iCs/>
              </w:rPr>
            </w:pPr>
          </w:p>
        </w:tc>
      </w:tr>
    </w:tbl>
    <w:p w:rsidR="00A0462D" w:rsidRDefault="00A0462D" w:rsidP="00E74288">
      <w:pPr>
        <w:rPr>
          <w:ins w:id="6986" w:author="Amarucci, Scott M" w:date="2016-02-17T16:01:00Z"/>
        </w:rPr>
      </w:pPr>
    </w:p>
    <w:p w:rsidR="00617324" w:rsidRPr="00C05360" w:rsidRDefault="00617324" w:rsidP="00617324">
      <w:pPr>
        <w:pStyle w:val="SANUS2"/>
        <w:numPr>
          <w:ilvl w:val="1"/>
          <w:numId w:val="1"/>
        </w:numPr>
        <w:ind w:left="540" w:hanging="540"/>
        <w:rPr>
          <w:ins w:id="6987" w:author="Amarucci, Scott M" w:date="2016-02-17T16:01:00Z"/>
        </w:rPr>
      </w:pPr>
      <w:ins w:id="6988" w:author="Amarucci, Scott M" w:date="2016-02-17T16:01:00Z">
        <w:r>
          <w:lastRenderedPageBreak/>
          <w:t>Exceeded client investment profiles</w:t>
        </w:r>
      </w:ins>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1245"/>
        <w:gridCol w:w="1245"/>
      </w:tblGrid>
      <w:tr w:rsidR="00617324" w:rsidRPr="00206D41" w:rsidTr="002734F4">
        <w:trPr>
          <w:trHeight w:val="462"/>
          <w:ins w:id="6989" w:author="Amarucci, Scott M" w:date="2016-02-17T16:01:00Z"/>
        </w:trPr>
        <w:tc>
          <w:tcPr>
            <w:tcW w:w="1728" w:type="dxa"/>
            <w:shd w:val="clear" w:color="auto" w:fill="auto"/>
          </w:tcPr>
          <w:p w:rsidR="00617324" w:rsidRPr="00206D41" w:rsidRDefault="00617324" w:rsidP="002734F4">
            <w:pPr>
              <w:ind w:left="540" w:hanging="540"/>
              <w:rPr>
                <w:ins w:id="6990" w:author="Amarucci, Scott M" w:date="2016-02-17T16:01:00Z"/>
                <w:b/>
                <w:bCs/>
                <w:iCs/>
              </w:rPr>
            </w:pPr>
            <w:ins w:id="6991" w:author="Amarucci, Scott M" w:date="2016-02-17T16:01:00Z">
              <w:r>
                <w:rPr>
                  <w:b/>
                  <w:bCs/>
                  <w:iCs/>
                </w:rPr>
                <w:t>DEFINITION</w:t>
              </w:r>
            </w:ins>
          </w:p>
        </w:tc>
        <w:tc>
          <w:tcPr>
            <w:tcW w:w="7470" w:type="dxa"/>
            <w:gridSpan w:val="4"/>
            <w:shd w:val="clear" w:color="auto" w:fill="auto"/>
          </w:tcPr>
          <w:p w:rsidR="00617324" w:rsidRPr="00DA4D26" w:rsidRDefault="00E77D9C" w:rsidP="00B55DB2">
            <w:pPr>
              <w:spacing w:after="0" w:line="240" w:lineRule="auto"/>
              <w:rPr>
                <w:ins w:id="6992" w:author="Amarucci, Scott M" w:date="2016-02-17T16:01:00Z"/>
              </w:rPr>
              <w:pPrChange w:id="6993" w:author="Amarucci, Scott M" w:date="2016-02-17T19:52:00Z">
                <w:pPr>
                  <w:framePr w:hSpace="180" w:wrap="around" w:vAnchor="text" w:hAnchor="text" w:x="168" w:y="1"/>
                  <w:spacing w:after="0" w:line="240" w:lineRule="auto"/>
                  <w:ind w:left="540" w:hanging="540"/>
                  <w:suppressOverlap/>
                </w:pPr>
              </w:pPrChange>
            </w:pPr>
            <w:ins w:id="6994" w:author="Amarucci, Scott M" w:date="2016-02-17T19:48:00Z">
              <w:r>
                <w:t>Proportion of clients</w:t>
              </w:r>
            </w:ins>
            <w:ins w:id="6995" w:author="Amarucci, Scott M" w:date="2016-02-17T19:49:00Z">
              <w:r>
                <w:t xml:space="preserve"> (of total clients)</w:t>
              </w:r>
            </w:ins>
            <w:ins w:id="6996" w:author="Amarucci, Scott M" w:date="2016-02-17T19:48:00Z">
              <w:r>
                <w:t xml:space="preserve"> with </w:t>
              </w:r>
            </w:ins>
            <w:ins w:id="6997" w:author="Amarucci, Scott M" w:date="2016-02-17T19:49:00Z">
              <w:r>
                <w:t>investment profile</w:t>
              </w:r>
            </w:ins>
            <w:ins w:id="6998" w:author="Amarucci, Scott M" w:date="2016-02-17T19:51:00Z">
              <w:r>
                <w:t>s</w:t>
              </w:r>
            </w:ins>
            <w:ins w:id="6999" w:author="Amarucci, Scott M" w:date="2016-02-17T19:49:00Z">
              <w:r>
                <w:t xml:space="preserve"> exceeding</w:t>
              </w:r>
            </w:ins>
            <w:ins w:id="7000" w:author="Amarucci, Scott M" w:date="2016-02-17T19:50:00Z">
              <w:r>
                <w:t xml:space="preserve"> agreed-upon level of risk </w:t>
              </w:r>
              <w:r w:rsidR="00B55DB2">
                <w:t xml:space="preserve">based </w:t>
              </w:r>
              <w:r>
                <w:t>on</w:t>
              </w:r>
            </w:ins>
            <w:ins w:id="7001" w:author="Amarucci, Scott M" w:date="2016-02-17T19:46:00Z">
              <w:r w:rsidRPr="00E77D9C">
                <w:t xml:space="preserve"> the two limits that are part of the investment profile signed by the client: Level of Equivalent Risk (REQ)  and </w:t>
              </w:r>
              <w:r>
                <w:t>Emerging Markets concentrations</w:t>
              </w:r>
            </w:ins>
          </w:p>
        </w:tc>
      </w:tr>
      <w:tr w:rsidR="00617324" w:rsidRPr="00206D41" w:rsidTr="002734F4">
        <w:trPr>
          <w:trHeight w:val="462"/>
          <w:ins w:id="7002" w:author="Amarucci, Scott M" w:date="2016-02-17T16:01:00Z"/>
        </w:trPr>
        <w:tc>
          <w:tcPr>
            <w:tcW w:w="1728" w:type="dxa"/>
            <w:shd w:val="clear" w:color="auto" w:fill="auto"/>
          </w:tcPr>
          <w:p w:rsidR="00617324" w:rsidRPr="00206D41" w:rsidRDefault="00617324" w:rsidP="002734F4">
            <w:pPr>
              <w:rPr>
                <w:ins w:id="7003" w:author="Amarucci, Scott M" w:date="2016-02-17T16:01:00Z"/>
                <w:b/>
                <w:bCs/>
                <w:iCs/>
              </w:rPr>
            </w:pPr>
            <w:ins w:id="7004" w:author="Amarucci, Scott M" w:date="2016-02-17T16:01:00Z">
              <w:r>
                <w:rPr>
                  <w:b/>
                  <w:bCs/>
                  <w:iCs/>
                </w:rPr>
                <w:t>RISK TYPE</w:t>
              </w:r>
            </w:ins>
          </w:p>
        </w:tc>
        <w:tc>
          <w:tcPr>
            <w:tcW w:w="7470" w:type="dxa"/>
            <w:gridSpan w:val="4"/>
            <w:shd w:val="clear" w:color="auto" w:fill="auto"/>
          </w:tcPr>
          <w:p w:rsidR="00617324" w:rsidRPr="00206D41" w:rsidRDefault="00617324" w:rsidP="002734F4">
            <w:pPr>
              <w:spacing w:after="0" w:line="240" w:lineRule="auto"/>
              <w:rPr>
                <w:ins w:id="7005" w:author="Amarucci, Scott M" w:date="2016-02-17T16:01:00Z"/>
                <w:bCs/>
                <w:iCs/>
              </w:rPr>
            </w:pPr>
            <w:ins w:id="7006" w:author="Amarucci, Scott M" w:date="2016-02-17T16:01:00Z">
              <w:r>
                <w:rPr>
                  <w:bCs/>
                  <w:iCs/>
                </w:rPr>
                <w:t>Fiduciary Risk</w:t>
              </w:r>
            </w:ins>
          </w:p>
        </w:tc>
      </w:tr>
      <w:tr w:rsidR="00617324" w:rsidRPr="00206D41" w:rsidTr="002734F4">
        <w:trPr>
          <w:trHeight w:val="462"/>
          <w:ins w:id="7007" w:author="Amarucci, Scott M" w:date="2016-02-17T16:01:00Z"/>
        </w:trPr>
        <w:tc>
          <w:tcPr>
            <w:tcW w:w="1728" w:type="dxa"/>
            <w:shd w:val="clear" w:color="auto" w:fill="auto"/>
          </w:tcPr>
          <w:p w:rsidR="00617324" w:rsidRDefault="00617324" w:rsidP="002734F4">
            <w:pPr>
              <w:rPr>
                <w:ins w:id="7008" w:author="Amarucci, Scott M" w:date="2016-02-17T16:01:00Z"/>
                <w:b/>
                <w:bCs/>
                <w:iCs/>
              </w:rPr>
            </w:pPr>
            <w:ins w:id="7009" w:author="Amarucci, Scott M" w:date="2016-02-17T16:01:00Z">
              <w:r>
                <w:rPr>
                  <w:b/>
                  <w:bCs/>
                  <w:iCs/>
                </w:rPr>
                <w:t>RATIONALE</w:t>
              </w:r>
            </w:ins>
          </w:p>
        </w:tc>
        <w:tc>
          <w:tcPr>
            <w:tcW w:w="7470" w:type="dxa"/>
            <w:gridSpan w:val="4"/>
            <w:shd w:val="clear" w:color="auto" w:fill="auto"/>
          </w:tcPr>
          <w:p w:rsidR="00617324" w:rsidRDefault="00E77D9C" w:rsidP="00E3667E">
            <w:pPr>
              <w:spacing w:after="0" w:line="240" w:lineRule="auto"/>
              <w:rPr>
                <w:ins w:id="7010" w:author="Amarucci, Scott M" w:date="2016-02-17T16:01:00Z"/>
                <w:bCs/>
                <w:iCs/>
              </w:rPr>
            </w:pPr>
            <w:ins w:id="7011" w:author="Amarucci, Scott M" w:date="2016-02-17T19:44:00Z">
              <w:r>
                <w:rPr>
                  <w:bCs/>
                  <w:iCs/>
                </w:rPr>
                <w:t xml:space="preserve">This </w:t>
              </w:r>
              <w:r w:rsidR="00E3667E">
                <w:rPr>
                  <w:bCs/>
                  <w:iCs/>
                </w:rPr>
                <w:t>metric</w:t>
              </w:r>
            </w:ins>
            <w:ins w:id="7012" w:author="Amarucci, Scott M" w:date="2016-02-17T20:13:00Z">
              <w:r w:rsidR="00E3667E">
                <w:rPr>
                  <w:bCs/>
                  <w:iCs/>
                </w:rPr>
                <w:t xml:space="preserve"> aids </w:t>
              </w:r>
            </w:ins>
            <w:ins w:id="7013" w:author="Amarucci, Scott M" w:date="2016-02-17T19:44:00Z">
              <w:r w:rsidR="00E3667E">
                <w:rPr>
                  <w:bCs/>
                  <w:iCs/>
                </w:rPr>
                <w:t>monitor</w:t>
              </w:r>
            </w:ins>
            <w:ins w:id="7014" w:author="Amarucci, Scott M" w:date="2016-02-17T20:12:00Z">
              <w:r w:rsidR="00E3667E">
                <w:rPr>
                  <w:bCs/>
                  <w:iCs/>
                </w:rPr>
                <w:t>ing</w:t>
              </w:r>
            </w:ins>
            <w:ins w:id="7015" w:author="Amarucci, Scott M" w:date="2016-02-17T19:45:00Z">
              <w:r>
                <w:rPr>
                  <w:bCs/>
                  <w:iCs/>
                </w:rPr>
                <w:t xml:space="preserve"> to ensure</w:t>
              </w:r>
            </w:ins>
            <w:ins w:id="7016" w:author="Amarucci, Scott M" w:date="2016-02-17T19:44:00Z">
              <w:r w:rsidRPr="00E77D9C">
                <w:rPr>
                  <w:bCs/>
                  <w:iCs/>
                </w:rPr>
                <w:t xml:space="preserve"> that relationship managers execute Investment Advisory service within the contractually a</w:t>
              </w:r>
              <w:r>
                <w:rPr>
                  <w:bCs/>
                  <w:iCs/>
                </w:rPr>
                <w:t>greed client Investment profile</w:t>
              </w:r>
            </w:ins>
          </w:p>
        </w:tc>
      </w:tr>
      <w:tr w:rsidR="00617324" w:rsidRPr="00206D41" w:rsidTr="002734F4">
        <w:trPr>
          <w:trHeight w:val="270"/>
          <w:ins w:id="7017" w:author="Amarucci, Scott M" w:date="2016-02-17T16:01:00Z"/>
        </w:trPr>
        <w:tc>
          <w:tcPr>
            <w:tcW w:w="1728" w:type="dxa"/>
            <w:vMerge w:val="restart"/>
            <w:shd w:val="clear" w:color="auto" w:fill="auto"/>
          </w:tcPr>
          <w:p w:rsidR="00617324" w:rsidRPr="00206D41" w:rsidRDefault="00617324" w:rsidP="002734F4">
            <w:pPr>
              <w:rPr>
                <w:ins w:id="7018" w:author="Amarucci, Scott M" w:date="2016-02-17T16:01:00Z"/>
                <w:b/>
                <w:bCs/>
                <w:iCs/>
              </w:rPr>
            </w:pPr>
            <w:ins w:id="7019" w:author="Amarucci, Scott M" w:date="2016-02-17T16:01:00Z">
              <w:r>
                <w:rPr>
                  <w:b/>
                  <w:bCs/>
                  <w:iCs/>
                </w:rPr>
                <w:t>ENTITY</w:t>
              </w:r>
            </w:ins>
          </w:p>
        </w:tc>
        <w:tc>
          <w:tcPr>
            <w:tcW w:w="2490" w:type="dxa"/>
            <w:shd w:val="clear" w:color="auto" w:fill="auto"/>
          </w:tcPr>
          <w:p w:rsidR="00617324" w:rsidRPr="0028126A" w:rsidRDefault="00617324" w:rsidP="002734F4">
            <w:pPr>
              <w:spacing w:after="0" w:line="240" w:lineRule="auto"/>
              <w:rPr>
                <w:ins w:id="7020" w:author="Amarucci, Scott M" w:date="2016-02-17T16:01:00Z"/>
                <w:b/>
                <w:bCs/>
                <w:iCs/>
              </w:rPr>
            </w:pPr>
            <w:ins w:id="7021" w:author="Amarucci, Scott M" w:date="2016-02-17T16:01:00Z">
              <w:r w:rsidRPr="0028126A">
                <w:rPr>
                  <w:b/>
                  <w:bCs/>
                  <w:iCs/>
                </w:rPr>
                <w:t>SHUSA</w:t>
              </w:r>
            </w:ins>
          </w:p>
        </w:tc>
        <w:tc>
          <w:tcPr>
            <w:tcW w:w="2490" w:type="dxa"/>
            <w:shd w:val="clear" w:color="auto" w:fill="auto"/>
          </w:tcPr>
          <w:p w:rsidR="00617324" w:rsidRPr="0028126A" w:rsidRDefault="00617324" w:rsidP="002734F4">
            <w:pPr>
              <w:spacing w:after="0" w:line="240" w:lineRule="auto"/>
              <w:rPr>
                <w:ins w:id="7022" w:author="Amarucci, Scott M" w:date="2016-02-17T16:01:00Z"/>
                <w:b/>
                <w:bCs/>
                <w:iCs/>
              </w:rPr>
            </w:pPr>
            <w:ins w:id="7023" w:author="Amarucci, Scott M" w:date="2016-02-17T16:01:00Z">
              <w:r w:rsidRPr="0028126A">
                <w:rPr>
                  <w:b/>
                  <w:bCs/>
                  <w:iCs/>
                </w:rPr>
                <w:t>SBNA</w:t>
              </w:r>
            </w:ins>
          </w:p>
        </w:tc>
        <w:tc>
          <w:tcPr>
            <w:tcW w:w="2490" w:type="dxa"/>
            <w:gridSpan w:val="2"/>
            <w:shd w:val="clear" w:color="auto" w:fill="auto"/>
          </w:tcPr>
          <w:p w:rsidR="00617324" w:rsidRPr="0028126A" w:rsidRDefault="00617324" w:rsidP="002734F4">
            <w:pPr>
              <w:spacing w:after="0" w:line="240" w:lineRule="auto"/>
              <w:rPr>
                <w:ins w:id="7024" w:author="Amarucci, Scott M" w:date="2016-02-17T16:01:00Z"/>
                <w:b/>
                <w:bCs/>
                <w:iCs/>
              </w:rPr>
            </w:pPr>
            <w:ins w:id="7025" w:author="Amarucci, Scott M" w:date="2016-02-17T16:01:00Z">
              <w:r w:rsidRPr="0028126A">
                <w:rPr>
                  <w:b/>
                  <w:bCs/>
                  <w:iCs/>
                </w:rPr>
                <w:t>SC</w:t>
              </w:r>
            </w:ins>
          </w:p>
        </w:tc>
      </w:tr>
      <w:tr w:rsidR="00617324" w:rsidRPr="00206D41" w:rsidTr="002734F4">
        <w:trPr>
          <w:trHeight w:val="270"/>
          <w:ins w:id="7026" w:author="Amarucci, Scott M" w:date="2016-02-17T16:01:00Z"/>
        </w:trPr>
        <w:tc>
          <w:tcPr>
            <w:tcW w:w="1728" w:type="dxa"/>
            <w:vMerge/>
            <w:shd w:val="clear" w:color="auto" w:fill="auto"/>
          </w:tcPr>
          <w:p w:rsidR="00617324" w:rsidRDefault="00617324" w:rsidP="002734F4">
            <w:pPr>
              <w:rPr>
                <w:ins w:id="7027" w:author="Amarucci, Scott M" w:date="2016-02-17T16:01:00Z"/>
                <w:b/>
                <w:bCs/>
                <w:iCs/>
              </w:rPr>
            </w:pPr>
          </w:p>
        </w:tc>
        <w:tc>
          <w:tcPr>
            <w:tcW w:w="2490" w:type="dxa"/>
            <w:shd w:val="clear" w:color="auto" w:fill="auto"/>
          </w:tcPr>
          <w:p w:rsidR="00617324" w:rsidRPr="00206D41" w:rsidRDefault="00617324" w:rsidP="002734F4">
            <w:pPr>
              <w:spacing w:after="0" w:line="240" w:lineRule="auto"/>
              <w:rPr>
                <w:ins w:id="7028" w:author="Amarucci, Scott M" w:date="2016-02-17T16:01:00Z"/>
                <w:bCs/>
                <w:iCs/>
              </w:rPr>
            </w:pPr>
            <w:ins w:id="7029" w:author="Amarucci, Scott M" w:date="2016-02-17T16:01:00Z">
              <w:r>
                <w:rPr>
                  <w:bCs/>
                  <w:iCs/>
                </w:rPr>
                <w:t>Yes</w:t>
              </w:r>
            </w:ins>
          </w:p>
        </w:tc>
        <w:tc>
          <w:tcPr>
            <w:tcW w:w="2490" w:type="dxa"/>
            <w:shd w:val="clear" w:color="auto" w:fill="auto"/>
          </w:tcPr>
          <w:p w:rsidR="00617324" w:rsidRPr="00206D41" w:rsidRDefault="00617324" w:rsidP="002734F4">
            <w:pPr>
              <w:spacing w:after="0" w:line="240" w:lineRule="auto"/>
              <w:rPr>
                <w:ins w:id="7030" w:author="Amarucci, Scott M" w:date="2016-02-17T16:01:00Z"/>
                <w:bCs/>
                <w:iCs/>
              </w:rPr>
            </w:pPr>
            <w:ins w:id="7031" w:author="Amarucci, Scott M" w:date="2016-02-17T16:01:00Z">
              <w:r>
                <w:rPr>
                  <w:bCs/>
                  <w:iCs/>
                </w:rPr>
                <w:t>No</w:t>
              </w:r>
            </w:ins>
          </w:p>
        </w:tc>
        <w:tc>
          <w:tcPr>
            <w:tcW w:w="2490" w:type="dxa"/>
            <w:gridSpan w:val="2"/>
            <w:shd w:val="clear" w:color="auto" w:fill="auto"/>
          </w:tcPr>
          <w:p w:rsidR="00617324" w:rsidRPr="00206D41" w:rsidRDefault="00617324" w:rsidP="002734F4">
            <w:pPr>
              <w:spacing w:after="0" w:line="240" w:lineRule="auto"/>
              <w:rPr>
                <w:ins w:id="7032" w:author="Amarucci, Scott M" w:date="2016-02-17T16:01:00Z"/>
                <w:bCs/>
                <w:iCs/>
              </w:rPr>
            </w:pPr>
            <w:ins w:id="7033" w:author="Amarucci, Scott M" w:date="2016-02-17T16:01:00Z">
              <w:r>
                <w:rPr>
                  <w:bCs/>
                  <w:iCs/>
                </w:rPr>
                <w:t>No</w:t>
              </w:r>
            </w:ins>
          </w:p>
        </w:tc>
      </w:tr>
      <w:tr w:rsidR="00617324" w:rsidRPr="00206D41" w:rsidTr="002734F4">
        <w:trPr>
          <w:trHeight w:val="270"/>
          <w:ins w:id="7034" w:author="Amarucci, Scott M" w:date="2016-02-17T16:01:00Z"/>
        </w:trPr>
        <w:tc>
          <w:tcPr>
            <w:tcW w:w="1728" w:type="dxa"/>
            <w:vMerge/>
            <w:shd w:val="clear" w:color="auto" w:fill="auto"/>
          </w:tcPr>
          <w:p w:rsidR="00617324" w:rsidRDefault="00617324" w:rsidP="002734F4">
            <w:pPr>
              <w:rPr>
                <w:ins w:id="7035" w:author="Amarucci, Scott M" w:date="2016-02-17T16:01:00Z"/>
                <w:b/>
                <w:bCs/>
                <w:iCs/>
              </w:rPr>
            </w:pPr>
          </w:p>
        </w:tc>
        <w:tc>
          <w:tcPr>
            <w:tcW w:w="2490" w:type="dxa"/>
            <w:shd w:val="clear" w:color="auto" w:fill="auto"/>
          </w:tcPr>
          <w:p w:rsidR="00617324" w:rsidRPr="00426737" w:rsidRDefault="00617324" w:rsidP="002734F4">
            <w:pPr>
              <w:spacing w:after="0" w:line="240" w:lineRule="auto"/>
              <w:rPr>
                <w:ins w:id="7036" w:author="Amarucci, Scott M" w:date="2016-02-17T16:01:00Z"/>
                <w:b/>
                <w:bCs/>
                <w:iCs/>
              </w:rPr>
            </w:pPr>
            <w:ins w:id="7037" w:author="Amarucci, Scott M" w:date="2016-02-17T16:01:00Z">
              <w:r w:rsidRPr="00426737">
                <w:rPr>
                  <w:b/>
                  <w:bCs/>
                  <w:iCs/>
                </w:rPr>
                <w:t>SIS</w:t>
              </w:r>
            </w:ins>
          </w:p>
        </w:tc>
        <w:tc>
          <w:tcPr>
            <w:tcW w:w="2490" w:type="dxa"/>
            <w:shd w:val="clear" w:color="auto" w:fill="auto"/>
          </w:tcPr>
          <w:p w:rsidR="00617324" w:rsidRPr="00426737" w:rsidRDefault="00617324" w:rsidP="002734F4">
            <w:pPr>
              <w:spacing w:after="0" w:line="240" w:lineRule="auto"/>
              <w:rPr>
                <w:ins w:id="7038" w:author="Amarucci, Scott M" w:date="2016-02-17T16:01:00Z"/>
                <w:b/>
                <w:bCs/>
                <w:iCs/>
              </w:rPr>
            </w:pPr>
            <w:ins w:id="7039" w:author="Amarucci, Scott M" w:date="2016-02-17T16:01:00Z">
              <w:r w:rsidRPr="00426737">
                <w:rPr>
                  <w:b/>
                  <w:bCs/>
                  <w:iCs/>
                </w:rPr>
                <w:t>BSI Miami</w:t>
              </w:r>
            </w:ins>
          </w:p>
        </w:tc>
        <w:tc>
          <w:tcPr>
            <w:tcW w:w="1245" w:type="dxa"/>
            <w:shd w:val="clear" w:color="auto" w:fill="auto"/>
          </w:tcPr>
          <w:p w:rsidR="00617324" w:rsidRPr="00426737" w:rsidRDefault="00617324" w:rsidP="002734F4">
            <w:pPr>
              <w:spacing w:after="0" w:line="240" w:lineRule="auto"/>
              <w:rPr>
                <w:ins w:id="7040" w:author="Amarucci, Scott M" w:date="2016-02-17T16:01:00Z"/>
                <w:b/>
                <w:bCs/>
                <w:iCs/>
              </w:rPr>
            </w:pPr>
            <w:ins w:id="7041" w:author="Amarucci, Scott M" w:date="2016-02-17T16:01:00Z">
              <w:r w:rsidRPr="00426737">
                <w:rPr>
                  <w:b/>
                  <w:bCs/>
                  <w:iCs/>
                </w:rPr>
                <w:t>BSPR</w:t>
              </w:r>
            </w:ins>
          </w:p>
        </w:tc>
        <w:tc>
          <w:tcPr>
            <w:tcW w:w="1245" w:type="dxa"/>
            <w:shd w:val="clear" w:color="auto" w:fill="auto"/>
          </w:tcPr>
          <w:p w:rsidR="00617324" w:rsidRPr="00426737" w:rsidRDefault="00617324" w:rsidP="002734F4">
            <w:pPr>
              <w:spacing w:after="0" w:line="240" w:lineRule="auto"/>
              <w:rPr>
                <w:ins w:id="7042" w:author="Amarucci, Scott M" w:date="2016-02-17T16:01:00Z"/>
                <w:b/>
                <w:bCs/>
                <w:iCs/>
              </w:rPr>
            </w:pPr>
            <w:ins w:id="7043" w:author="Amarucci, Scott M" w:date="2016-02-17T16:01:00Z">
              <w:r w:rsidRPr="00426737">
                <w:rPr>
                  <w:b/>
                  <w:bCs/>
                  <w:iCs/>
                </w:rPr>
                <w:t>SSLLC</w:t>
              </w:r>
            </w:ins>
          </w:p>
        </w:tc>
      </w:tr>
      <w:tr w:rsidR="00617324" w:rsidRPr="00206D41" w:rsidTr="002734F4">
        <w:trPr>
          <w:trHeight w:val="270"/>
          <w:ins w:id="7044" w:author="Amarucci, Scott M" w:date="2016-02-17T16:01:00Z"/>
        </w:trPr>
        <w:tc>
          <w:tcPr>
            <w:tcW w:w="1728" w:type="dxa"/>
            <w:vMerge/>
            <w:shd w:val="clear" w:color="auto" w:fill="auto"/>
          </w:tcPr>
          <w:p w:rsidR="00617324" w:rsidRDefault="00617324" w:rsidP="002734F4">
            <w:pPr>
              <w:rPr>
                <w:ins w:id="7045" w:author="Amarucci, Scott M" w:date="2016-02-17T16:01:00Z"/>
                <w:b/>
                <w:bCs/>
                <w:iCs/>
              </w:rPr>
            </w:pPr>
          </w:p>
        </w:tc>
        <w:tc>
          <w:tcPr>
            <w:tcW w:w="2490" w:type="dxa"/>
            <w:shd w:val="clear" w:color="auto" w:fill="auto"/>
          </w:tcPr>
          <w:p w:rsidR="00617324" w:rsidRDefault="00617324" w:rsidP="002734F4">
            <w:pPr>
              <w:spacing w:after="0" w:line="240" w:lineRule="auto"/>
              <w:rPr>
                <w:ins w:id="7046" w:author="Amarucci, Scott M" w:date="2016-02-17T16:01:00Z"/>
                <w:bCs/>
                <w:iCs/>
              </w:rPr>
            </w:pPr>
            <w:ins w:id="7047" w:author="Amarucci, Scott M" w:date="2016-02-17T16:01:00Z">
              <w:r>
                <w:rPr>
                  <w:bCs/>
                  <w:iCs/>
                </w:rPr>
                <w:t>No</w:t>
              </w:r>
            </w:ins>
          </w:p>
        </w:tc>
        <w:tc>
          <w:tcPr>
            <w:tcW w:w="2490" w:type="dxa"/>
            <w:shd w:val="clear" w:color="auto" w:fill="auto"/>
          </w:tcPr>
          <w:p w:rsidR="00617324" w:rsidRDefault="00617324" w:rsidP="002734F4">
            <w:pPr>
              <w:spacing w:after="0" w:line="240" w:lineRule="auto"/>
              <w:rPr>
                <w:ins w:id="7048" w:author="Amarucci, Scott M" w:date="2016-02-17T16:01:00Z"/>
                <w:bCs/>
                <w:iCs/>
              </w:rPr>
            </w:pPr>
            <w:ins w:id="7049" w:author="Amarucci, Scott M" w:date="2016-02-17T16:01:00Z">
              <w:r>
                <w:rPr>
                  <w:bCs/>
                  <w:iCs/>
                </w:rPr>
                <w:t>Yes</w:t>
              </w:r>
            </w:ins>
          </w:p>
        </w:tc>
        <w:tc>
          <w:tcPr>
            <w:tcW w:w="1245" w:type="dxa"/>
            <w:shd w:val="clear" w:color="auto" w:fill="auto"/>
          </w:tcPr>
          <w:p w:rsidR="00617324" w:rsidRDefault="00617324" w:rsidP="002734F4">
            <w:pPr>
              <w:spacing w:after="0" w:line="240" w:lineRule="auto"/>
              <w:rPr>
                <w:ins w:id="7050" w:author="Amarucci, Scott M" w:date="2016-02-17T16:01:00Z"/>
                <w:bCs/>
                <w:iCs/>
              </w:rPr>
            </w:pPr>
            <w:ins w:id="7051" w:author="Amarucci, Scott M" w:date="2016-02-17T16:01:00Z">
              <w:r>
                <w:rPr>
                  <w:bCs/>
                  <w:iCs/>
                </w:rPr>
                <w:t>No</w:t>
              </w:r>
            </w:ins>
          </w:p>
        </w:tc>
        <w:tc>
          <w:tcPr>
            <w:tcW w:w="1245" w:type="dxa"/>
            <w:shd w:val="clear" w:color="auto" w:fill="auto"/>
          </w:tcPr>
          <w:p w:rsidR="00617324" w:rsidRDefault="00617324" w:rsidP="002734F4">
            <w:pPr>
              <w:spacing w:after="0" w:line="240" w:lineRule="auto"/>
              <w:rPr>
                <w:ins w:id="7052" w:author="Amarucci, Scott M" w:date="2016-02-17T16:01:00Z"/>
                <w:bCs/>
                <w:iCs/>
              </w:rPr>
            </w:pPr>
            <w:ins w:id="7053" w:author="Amarucci, Scott M" w:date="2016-02-17T16:01:00Z">
              <w:r>
                <w:rPr>
                  <w:bCs/>
                  <w:iCs/>
                </w:rPr>
                <w:t>No</w:t>
              </w:r>
            </w:ins>
          </w:p>
        </w:tc>
      </w:tr>
      <w:tr w:rsidR="00617324" w:rsidRPr="00206D41" w:rsidTr="002734F4">
        <w:trPr>
          <w:trHeight w:val="270"/>
          <w:ins w:id="7054" w:author="Amarucci, Scott M" w:date="2016-02-17T16:01:00Z"/>
        </w:trPr>
        <w:tc>
          <w:tcPr>
            <w:tcW w:w="1728" w:type="dxa"/>
            <w:vMerge w:val="restart"/>
            <w:shd w:val="clear" w:color="auto" w:fill="auto"/>
          </w:tcPr>
          <w:p w:rsidR="00617324" w:rsidRPr="00206D41" w:rsidRDefault="00617324" w:rsidP="002734F4">
            <w:pPr>
              <w:rPr>
                <w:ins w:id="7055" w:author="Amarucci, Scott M" w:date="2016-02-17T16:01:00Z"/>
                <w:b/>
                <w:bCs/>
                <w:iCs/>
              </w:rPr>
            </w:pPr>
            <w:ins w:id="7056" w:author="Amarucci, Scott M" w:date="2016-02-17T16:01:00Z">
              <w:r>
                <w:rPr>
                  <w:b/>
                  <w:bCs/>
                  <w:iCs/>
                </w:rPr>
                <w:t>METRIC OWNER</w:t>
              </w:r>
            </w:ins>
          </w:p>
        </w:tc>
        <w:tc>
          <w:tcPr>
            <w:tcW w:w="2490" w:type="dxa"/>
            <w:shd w:val="clear" w:color="auto" w:fill="auto"/>
          </w:tcPr>
          <w:p w:rsidR="00617324" w:rsidRPr="0028126A" w:rsidRDefault="00617324" w:rsidP="002734F4">
            <w:pPr>
              <w:spacing w:after="0" w:line="240" w:lineRule="auto"/>
              <w:rPr>
                <w:ins w:id="7057" w:author="Amarucci, Scott M" w:date="2016-02-17T16:01:00Z"/>
                <w:b/>
                <w:bCs/>
                <w:iCs/>
              </w:rPr>
            </w:pPr>
            <w:ins w:id="7058" w:author="Amarucci, Scott M" w:date="2016-02-17T16:01:00Z">
              <w:r w:rsidRPr="0028126A">
                <w:rPr>
                  <w:b/>
                  <w:bCs/>
                  <w:iCs/>
                </w:rPr>
                <w:t>SHUSA</w:t>
              </w:r>
            </w:ins>
          </w:p>
        </w:tc>
        <w:tc>
          <w:tcPr>
            <w:tcW w:w="2490" w:type="dxa"/>
            <w:shd w:val="clear" w:color="auto" w:fill="auto"/>
          </w:tcPr>
          <w:p w:rsidR="00617324" w:rsidRPr="0028126A" w:rsidRDefault="00617324" w:rsidP="002734F4">
            <w:pPr>
              <w:spacing w:after="0" w:line="240" w:lineRule="auto"/>
              <w:rPr>
                <w:ins w:id="7059" w:author="Amarucci, Scott M" w:date="2016-02-17T16:01:00Z"/>
                <w:b/>
                <w:bCs/>
                <w:iCs/>
              </w:rPr>
            </w:pPr>
            <w:ins w:id="7060" w:author="Amarucci, Scott M" w:date="2016-02-17T16:01:00Z">
              <w:r w:rsidRPr="0028126A">
                <w:rPr>
                  <w:b/>
                  <w:bCs/>
                  <w:iCs/>
                </w:rPr>
                <w:t>SBNA</w:t>
              </w:r>
            </w:ins>
          </w:p>
        </w:tc>
        <w:tc>
          <w:tcPr>
            <w:tcW w:w="2490" w:type="dxa"/>
            <w:gridSpan w:val="2"/>
            <w:shd w:val="clear" w:color="auto" w:fill="auto"/>
          </w:tcPr>
          <w:p w:rsidR="00617324" w:rsidRPr="0028126A" w:rsidRDefault="00617324" w:rsidP="002734F4">
            <w:pPr>
              <w:spacing w:after="0" w:line="240" w:lineRule="auto"/>
              <w:rPr>
                <w:ins w:id="7061" w:author="Amarucci, Scott M" w:date="2016-02-17T16:01:00Z"/>
                <w:b/>
                <w:bCs/>
                <w:iCs/>
              </w:rPr>
            </w:pPr>
            <w:ins w:id="7062" w:author="Amarucci, Scott M" w:date="2016-02-17T16:01:00Z">
              <w:r w:rsidRPr="0028126A">
                <w:rPr>
                  <w:b/>
                  <w:bCs/>
                  <w:iCs/>
                </w:rPr>
                <w:t>SC</w:t>
              </w:r>
            </w:ins>
          </w:p>
        </w:tc>
      </w:tr>
      <w:tr w:rsidR="00617324" w:rsidRPr="00206D41" w:rsidTr="002734F4">
        <w:trPr>
          <w:cantSplit/>
          <w:trHeight w:val="252"/>
          <w:ins w:id="7063" w:author="Amarucci, Scott M" w:date="2016-02-17T16:01:00Z"/>
        </w:trPr>
        <w:tc>
          <w:tcPr>
            <w:tcW w:w="1728" w:type="dxa"/>
            <w:vMerge/>
            <w:shd w:val="clear" w:color="auto" w:fill="auto"/>
          </w:tcPr>
          <w:p w:rsidR="00617324" w:rsidRPr="00206D41" w:rsidRDefault="00617324" w:rsidP="002734F4">
            <w:pPr>
              <w:rPr>
                <w:ins w:id="7064" w:author="Amarucci, Scott M" w:date="2016-02-17T16:01:00Z"/>
                <w:b/>
                <w:bCs/>
                <w:iCs/>
              </w:rPr>
            </w:pPr>
          </w:p>
        </w:tc>
        <w:tc>
          <w:tcPr>
            <w:tcW w:w="2490" w:type="dxa"/>
            <w:shd w:val="clear" w:color="auto" w:fill="auto"/>
          </w:tcPr>
          <w:p w:rsidR="00617324" w:rsidRPr="00206D41" w:rsidRDefault="00617324" w:rsidP="002734F4">
            <w:pPr>
              <w:spacing w:after="0" w:line="240" w:lineRule="auto"/>
              <w:rPr>
                <w:ins w:id="7065" w:author="Amarucci, Scott M" w:date="2016-02-17T16:01:00Z"/>
                <w:bCs/>
                <w:iCs/>
              </w:rPr>
            </w:pPr>
            <w:ins w:id="7066" w:author="Amarucci, Scott M" w:date="2016-02-17T16:01:00Z">
              <w:r>
                <w:rPr>
                  <w:bCs/>
                  <w:iCs/>
                </w:rPr>
                <w:t>???</w:t>
              </w:r>
            </w:ins>
          </w:p>
        </w:tc>
        <w:tc>
          <w:tcPr>
            <w:tcW w:w="2490" w:type="dxa"/>
            <w:shd w:val="clear" w:color="auto" w:fill="auto"/>
          </w:tcPr>
          <w:p w:rsidR="00617324" w:rsidRPr="00206D41" w:rsidRDefault="00617324" w:rsidP="002734F4">
            <w:pPr>
              <w:spacing w:after="0" w:line="240" w:lineRule="auto"/>
              <w:rPr>
                <w:ins w:id="7067" w:author="Amarucci, Scott M" w:date="2016-02-17T16:01:00Z"/>
                <w:bCs/>
                <w:iCs/>
              </w:rPr>
            </w:pPr>
            <w:ins w:id="7068" w:author="Amarucci, Scott M" w:date="2016-02-17T16:01:00Z">
              <w:r>
                <w:rPr>
                  <w:bCs/>
                  <w:iCs/>
                </w:rPr>
                <w:t>N/A</w:t>
              </w:r>
            </w:ins>
          </w:p>
        </w:tc>
        <w:tc>
          <w:tcPr>
            <w:tcW w:w="2490" w:type="dxa"/>
            <w:gridSpan w:val="2"/>
            <w:shd w:val="clear" w:color="auto" w:fill="auto"/>
          </w:tcPr>
          <w:p w:rsidR="00617324" w:rsidRPr="00206D41" w:rsidRDefault="00617324" w:rsidP="002734F4">
            <w:pPr>
              <w:spacing w:after="0" w:line="240" w:lineRule="auto"/>
              <w:rPr>
                <w:ins w:id="7069" w:author="Amarucci, Scott M" w:date="2016-02-17T16:01:00Z"/>
                <w:bCs/>
                <w:iCs/>
              </w:rPr>
            </w:pPr>
            <w:ins w:id="7070" w:author="Amarucci, Scott M" w:date="2016-02-17T16:01:00Z">
              <w:r>
                <w:rPr>
                  <w:bCs/>
                  <w:iCs/>
                </w:rPr>
                <w:t>N/A</w:t>
              </w:r>
            </w:ins>
          </w:p>
        </w:tc>
      </w:tr>
      <w:tr w:rsidR="00617324" w:rsidRPr="00206D41" w:rsidTr="002734F4">
        <w:trPr>
          <w:cantSplit/>
          <w:trHeight w:val="252"/>
          <w:ins w:id="7071" w:author="Amarucci, Scott M" w:date="2016-02-17T16:01:00Z"/>
        </w:trPr>
        <w:tc>
          <w:tcPr>
            <w:tcW w:w="1728" w:type="dxa"/>
            <w:vMerge/>
            <w:shd w:val="clear" w:color="auto" w:fill="auto"/>
          </w:tcPr>
          <w:p w:rsidR="00617324" w:rsidRPr="00206D41" w:rsidRDefault="00617324" w:rsidP="002734F4">
            <w:pPr>
              <w:rPr>
                <w:ins w:id="7072" w:author="Amarucci, Scott M" w:date="2016-02-17T16:01:00Z"/>
                <w:b/>
                <w:bCs/>
                <w:iCs/>
              </w:rPr>
            </w:pPr>
          </w:p>
        </w:tc>
        <w:tc>
          <w:tcPr>
            <w:tcW w:w="2490" w:type="dxa"/>
            <w:shd w:val="clear" w:color="auto" w:fill="auto"/>
          </w:tcPr>
          <w:p w:rsidR="00617324" w:rsidRDefault="00617324" w:rsidP="002734F4">
            <w:pPr>
              <w:spacing w:after="0" w:line="240" w:lineRule="auto"/>
              <w:rPr>
                <w:ins w:id="7073" w:author="Amarucci, Scott M" w:date="2016-02-17T16:01:00Z"/>
                <w:bCs/>
                <w:iCs/>
              </w:rPr>
            </w:pPr>
            <w:ins w:id="7074" w:author="Amarucci, Scott M" w:date="2016-02-17T16:01:00Z">
              <w:r w:rsidRPr="00426737">
                <w:rPr>
                  <w:b/>
                  <w:bCs/>
                  <w:iCs/>
                </w:rPr>
                <w:t>SIS</w:t>
              </w:r>
            </w:ins>
          </w:p>
        </w:tc>
        <w:tc>
          <w:tcPr>
            <w:tcW w:w="2490" w:type="dxa"/>
            <w:shd w:val="clear" w:color="auto" w:fill="auto"/>
          </w:tcPr>
          <w:p w:rsidR="00617324" w:rsidRDefault="00617324" w:rsidP="002734F4">
            <w:pPr>
              <w:spacing w:after="0" w:line="240" w:lineRule="auto"/>
              <w:rPr>
                <w:ins w:id="7075" w:author="Amarucci, Scott M" w:date="2016-02-17T16:01:00Z"/>
                <w:bCs/>
                <w:iCs/>
              </w:rPr>
            </w:pPr>
            <w:ins w:id="7076" w:author="Amarucci, Scott M" w:date="2016-02-17T16:01:00Z">
              <w:r w:rsidRPr="00426737">
                <w:rPr>
                  <w:b/>
                  <w:bCs/>
                  <w:iCs/>
                </w:rPr>
                <w:t>BSI Miami</w:t>
              </w:r>
            </w:ins>
          </w:p>
        </w:tc>
        <w:tc>
          <w:tcPr>
            <w:tcW w:w="2490" w:type="dxa"/>
            <w:gridSpan w:val="2"/>
            <w:shd w:val="clear" w:color="auto" w:fill="auto"/>
          </w:tcPr>
          <w:p w:rsidR="00617324" w:rsidRDefault="00617324" w:rsidP="002734F4">
            <w:pPr>
              <w:spacing w:after="0" w:line="240" w:lineRule="auto"/>
              <w:rPr>
                <w:ins w:id="7077" w:author="Amarucci, Scott M" w:date="2016-02-17T16:01:00Z"/>
                <w:bCs/>
                <w:iCs/>
              </w:rPr>
            </w:pPr>
            <w:ins w:id="7078" w:author="Amarucci, Scott M" w:date="2016-02-17T16:01:00Z">
              <w:r w:rsidRPr="00426737">
                <w:rPr>
                  <w:b/>
                  <w:bCs/>
                  <w:iCs/>
                </w:rPr>
                <w:t>BSPR</w:t>
              </w:r>
            </w:ins>
          </w:p>
        </w:tc>
      </w:tr>
      <w:tr w:rsidR="00617324" w:rsidRPr="00206D41" w:rsidTr="002734F4">
        <w:trPr>
          <w:cantSplit/>
          <w:trHeight w:val="252"/>
          <w:ins w:id="7079" w:author="Amarucci, Scott M" w:date="2016-02-17T16:01:00Z"/>
        </w:trPr>
        <w:tc>
          <w:tcPr>
            <w:tcW w:w="1728" w:type="dxa"/>
            <w:vMerge/>
            <w:shd w:val="clear" w:color="auto" w:fill="auto"/>
          </w:tcPr>
          <w:p w:rsidR="00617324" w:rsidRPr="00206D41" w:rsidRDefault="00617324" w:rsidP="002734F4">
            <w:pPr>
              <w:rPr>
                <w:ins w:id="7080" w:author="Amarucci, Scott M" w:date="2016-02-17T16:01:00Z"/>
                <w:b/>
                <w:bCs/>
                <w:iCs/>
              </w:rPr>
            </w:pPr>
          </w:p>
        </w:tc>
        <w:tc>
          <w:tcPr>
            <w:tcW w:w="2490" w:type="dxa"/>
            <w:shd w:val="clear" w:color="auto" w:fill="auto"/>
          </w:tcPr>
          <w:p w:rsidR="00617324" w:rsidRDefault="00617324" w:rsidP="002734F4">
            <w:pPr>
              <w:spacing w:after="0" w:line="240" w:lineRule="auto"/>
              <w:rPr>
                <w:ins w:id="7081" w:author="Amarucci, Scott M" w:date="2016-02-17T16:01:00Z"/>
                <w:bCs/>
                <w:iCs/>
              </w:rPr>
            </w:pPr>
            <w:ins w:id="7082" w:author="Amarucci, Scott M" w:date="2016-02-17T16:01:00Z">
              <w:r>
                <w:rPr>
                  <w:bCs/>
                  <w:iCs/>
                </w:rPr>
                <w:t>N/A</w:t>
              </w:r>
            </w:ins>
          </w:p>
        </w:tc>
        <w:tc>
          <w:tcPr>
            <w:tcW w:w="2490" w:type="dxa"/>
            <w:shd w:val="clear" w:color="auto" w:fill="auto"/>
          </w:tcPr>
          <w:p w:rsidR="00617324" w:rsidRDefault="00617324" w:rsidP="002734F4">
            <w:pPr>
              <w:spacing w:after="0" w:line="240" w:lineRule="auto"/>
              <w:rPr>
                <w:ins w:id="7083" w:author="Amarucci, Scott M" w:date="2016-02-17T16:01:00Z"/>
                <w:bCs/>
                <w:iCs/>
              </w:rPr>
            </w:pPr>
            <w:ins w:id="7084" w:author="Amarucci, Scott M" w:date="2016-02-17T16:01:00Z">
              <w:r>
                <w:rPr>
                  <w:bCs/>
                  <w:iCs/>
                </w:rPr>
                <w:t>???</w:t>
              </w:r>
            </w:ins>
          </w:p>
        </w:tc>
        <w:tc>
          <w:tcPr>
            <w:tcW w:w="2490" w:type="dxa"/>
            <w:gridSpan w:val="2"/>
            <w:shd w:val="clear" w:color="auto" w:fill="auto"/>
          </w:tcPr>
          <w:p w:rsidR="00617324" w:rsidRDefault="00617324" w:rsidP="002734F4">
            <w:pPr>
              <w:spacing w:after="0" w:line="240" w:lineRule="auto"/>
              <w:rPr>
                <w:ins w:id="7085" w:author="Amarucci, Scott M" w:date="2016-02-17T16:01:00Z"/>
                <w:bCs/>
                <w:iCs/>
              </w:rPr>
            </w:pPr>
            <w:ins w:id="7086" w:author="Amarucci, Scott M" w:date="2016-02-17T16:01:00Z">
              <w:r>
                <w:rPr>
                  <w:bCs/>
                  <w:iCs/>
                </w:rPr>
                <w:t>N/A</w:t>
              </w:r>
            </w:ins>
          </w:p>
        </w:tc>
      </w:tr>
      <w:tr w:rsidR="00617324" w:rsidRPr="00206D41" w:rsidTr="002734F4">
        <w:trPr>
          <w:cantSplit/>
          <w:trHeight w:val="252"/>
          <w:ins w:id="7087" w:author="Amarucci, Scott M" w:date="2016-02-17T16:01:00Z"/>
        </w:trPr>
        <w:tc>
          <w:tcPr>
            <w:tcW w:w="1728" w:type="dxa"/>
            <w:vMerge/>
            <w:shd w:val="clear" w:color="auto" w:fill="auto"/>
          </w:tcPr>
          <w:p w:rsidR="00617324" w:rsidRPr="00206D41" w:rsidRDefault="00617324" w:rsidP="002734F4">
            <w:pPr>
              <w:rPr>
                <w:ins w:id="7088" w:author="Amarucci, Scott M" w:date="2016-02-17T16:01:00Z"/>
                <w:b/>
                <w:bCs/>
                <w:iCs/>
              </w:rPr>
            </w:pPr>
          </w:p>
        </w:tc>
        <w:tc>
          <w:tcPr>
            <w:tcW w:w="2490" w:type="dxa"/>
            <w:shd w:val="clear" w:color="auto" w:fill="auto"/>
          </w:tcPr>
          <w:p w:rsidR="00617324" w:rsidRDefault="00617324" w:rsidP="002734F4">
            <w:pPr>
              <w:spacing w:after="0" w:line="240" w:lineRule="auto"/>
              <w:rPr>
                <w:ins w:id="7089" w:author="Amarucci, Scott M" w:date="2016-02-17T16:01:00Z"/>
                <w:bCs/>
                <w:iCs/>
              </w:rPr>
            </w:pPr>
            <w:ins w:id="7090" w:author="Amarucci, Scott M" w:date="2016-02-17T16:01:00Z">
              <w:r w:rsidRPr="00426737">
                <w:rPr>
                  <w:b/>
                  <w:bCs/>
                  <w:iCs/>
                </w:rPr>
                <w:t>SSLLC</w:t>
              </w:r>
            </w:ins>
          </w:p>
        </w:tc>
        <w:tc>
          <w:tcPr>
            <w:tcW w:w="4980" w:type="dxa"/>
            <w:gridSpan w:val="3"/>
            <w:vMerge w:val="restart"/>
            <w:shd w:val="clear" w:color="auto" w:fill="auto"/>
          </w:tcPr>
          <w:p w:rsidR="00617324" w:rsidRDefault="00617324" w:rsidP="002734F4">
            <w:pPr>
              <w:spacing w:after="0" w:line="240" w:lineRule="auto"/>
              <w:rPr>
                <w:ins w:id="7091" w:author="Amarucci, Scott M" w:date="2016-02-17T16:01:00Z"/>
                <w:bCs/>
                <w:iCs/>
              </w:rPr>
            </w:pPr>
          </w:p>
        </w:tc>
      </w:tr>
      <w:tr w:rsidR="00617324" w:rsidRPr="00206D41" w:rsidTr="002734F4">
        <w:trPr>
          <w:cantSplit/>
          <w:trHeight w:val="252"/>
          <w:ins w:id="7092" w:author="Amarucci, Scott M" w:date="2016-02-17T16:01:00Z"/>
        </w:trPr>
        <w:tc>
          <w:tcPr>
            <w:tcW w:w="1728" w:type="dxa"/>
            <w:vMerge/>
            <w:shd w:val="clear" w:color="auto" w:fill="auto"/>
          </w:tcPr>
          <w:p w:rsidR="00617324" w:rsidRPr="00206D41" w:rsidRDefault="00617324" w:rsidP="002734F4">
            <w:pPr>
              <w:rPr>
                <w:ins w:id="7093" w:author="Amarucci, Scott M" w:date="2016-02-17T16:01:00Z"/>
                <w:b/>
                <w:bCs/>
                <w:iCs/>
              </w:rPr>
            </w:pPr>
          </w:p>
        </w:tc>
        <w:tc>
          <w:tcPr>
            <w:tcW w:w="2490" w:type="dxa"/>
            <w:shd w:val="clear" w:color="auto" w:fill="auto"/>
          </w:tcPr>
          <w:p w:rsidR="00617324" w:rsidRDefault="00617324" w:rsidP="002734F4">
            <w:pPr>
              <w:spacing w:after="0" w:line="240" w:lineRule="auto"/>
              <w:rPr>
                <w:ins w:id="7094" w:author="Amarucci, Scott M" w:date="2016-02-17T16:01:00Z"/>
                <w:bCs/>
                <w:iCs/>
              </w:rPr>
            </w:pPr>
            <w:ins w:id="7095" w:author="Amarucci, Scott M" w:date="2016-02-17T16:01:00Z">
              <w:r>
                <w:rPr>
                  <w:bCs/>
                  <w:iCs/>
                </w:rPr>
                <w:t>N/A</w:t>
              </w:r>
            </w:ins>
          </w:p>
        </w:tc>
        <w:tc>
          <w:tcPr>
            <w:tcW w:w="4980" w:type="dxa"/>
            <w:gridSpan w:val="3"/>
            <w:vMerge/>
            <w:shd w:val="clear" w:color="auto" w:fill="auto"/>
          </w:tcPr>
          <w:p w:rsidR="00617324" w:rsidRDefault="00617324" w:rsidP="002734F4">
            <w:pPr>
              <w:spacing w:after="0" w:line="240" w:lineRule="auto"/>
              <w:rPr>
                <w:ins w:id="7096" w:author="Amarucci, Scott M" w:date="2016-02-17T16:01:00Z"/>
                <w:bCs/>
                <w:iCs/>
              </w:rPr>
            </w:pPr>
          </w:p>
        </w:tc>
      </w:tr>
      <w:tr w:rsidR="00617324" w:rsidRPr="00206D41" w:rsidTr="002734F4">
        <w:trPr>
          <w:trHeight w:val="360"/>
          <w:ins w:id="7097" w:author="Amarucci, Scott M" w:date="2016-02-17T16:01:00Z"/>
        </w:trPr>
        <w:tc>
          <w:tcPr>
            <w:tcW w:w="1728" w:type="dxa"/>
            <w:shd w:val="clear" w:color="auto" w:fill="auto"/>
          </w:tcPr>
          <w:p w:rsidR="00617324" w:rsidRPr="00206D41" w:rsidRDefault="00617324" w:rsidP="00B55DB2">
            <w:pPr>
              <w:rPr>
                <w:ins w:id="7098" w:author="Amarucci, Scott M" w:date="2016-02-17T16:01:00Z"/>
                <w:b/>
                <w:bCs/>
                <w:iCs/>
              </w:rPr>
              <w:pPrChange w:id="7099" w:author="Amarucci, Scott M" w:date="2016-02-17T20:01:00Z">
                <w:pPr>
                  <w:framePr w:hSpace="180" w:wrap="around" w:vAnchor="text" w:hAnchor="text" w:x="168" w:y="1"/>
                  <w:ind w:left="-60"/>
                  <w:suppressOverlap/>
                </w:pPr>
              </w:pPrChange>
            </w:pPr>
            <w:ins w:id="7100" w:author="Amarucci, Scott M" w:date="2016-02-17T16:01:00Z">
              <w:r w:rsidRPr="00062285">
                <w:rPr>
                  <w:b/>
                  <w:bCs/>
                  <w:iCs/>
                </w:rPr>
                <w:t>TRIGGER AND LIMIT SETTING</w:t>
              </w:r>
            </w:ins>
          </w:p>
        </w:tc>
        <w:tc>
          <w:tcPr>
            <w:tcW w:w="7470" w:type="dxa"/>
            <w:gridSpan w:val="4"/>
            <w:shd w:val="clear" w:color="auto" w:fill="auto"/>
          </w:tcPr>
          <w:p w:rsidR="00617324" w:rsidRDefault="00617324" w:rsidP="00617324">
            <w:pPr>
              <w:spacing w:after="0" w:line="240" w:lineRule="auto"/>
              <w:rPr>
                <w:ins w:id="7101" w:author="Amarucci, Scott M" w:date="2016-02-17T20:06:00Z"/>
                <w:rFonts w:asciiTheme="minorHAnsi" w:eastAsiaTheme="minorHAnsi" w:hAnsiTheme="minorHAnsi" w:cstheme="minorBidi"/>
                <w:iCs/>
              </w:rPr>
            </w:pPr>
            <w:ins w:id="7102" w:author="Amarucci, Scott M" w:date="2016-02-17T16:01:00Z">
              <w:r>
                <w:rPr>
                  <w:rFonts w:asciiTheme="minorHAnsi" w:eastAsiaTheme="minorHAnsi" w:hAnsiTheme="minorHAnsi" w:cstheme="minorBidi"/>
                  <w:iCs/>
                </w:rPr>
                <w:t xml:space="preserve">The </w:t>
              </w:r>
            </w:ins>
            <w:ins w:id="7103" w:author="Amarucci, Scott M" w:date="2016-02-17T16:02:00Z">
              <w:r>
                <w:rPr>
                  <w:rFonts w:asciiTheme="minorHAnsi" w:eastAsiaTheme="minorHAnsi" w:hAnsiTheme="minorHAnsi" w:cstheme="minorBidi"/>
                  <w:iCs/>
                </w:rPr>
                <w:t>Exceeded client investment profiles</w:t>
              </w:r>
            </w:ins>
            <w:ins w:id="7104" w:author="Amarucci, Scott M" w:date="2016-02-17T16:03:00Z">
              <w:r>
                <w:rPr>
                  <w:rFonts w:asciiTheme="minorHAnsi" w:eastAsiaTheme="minorHAnsi" w:hAnsiTheme="minorHAnsi" w:cstheme="minorBidi"/>
                  <w:iCs/>
                </w:rPr>
                <w:t xml:space="preserve"> (%)</w:t>
              </w:r>
            </w:ins>
            <w:ins w:id="7105" w:author="Amarucci, Scott M" w:date="2016-02-17T16:01:00Z">
              <w:r>
                <w:rPr>
                  <w:rFonts w:asciiTheme="minorHAnsi" w:eastAsiaTheme="minorHAnsi" w:hAnsiTheme="minorHAnsi" w:cstheme="minorBidi"/>
                  <w:iCs/>
                </w:rPr>
                <w:t xml:space="preserve"> trigger and limit are set as follows:</w:t>
              </w:r>
            </w:ins>
          </w:p>
          <w:p w:rsidR="00CC5B00" w:rsidRDefault="00CC5B00" w:rsidP="00617324">
            <w:pPr>
              <w:spacing w:after="0" w:line="240" w:lineRule="auto"/>
              <w:rPr>
                <w:ins w:id="7106" w:author="Amarucci, Scott M" w:date="2016-02-17T19:54:00Z"/>
                <w:rFonts w:asciiTheme="minorHAnsi" w:eastAsiaTheme="minorHAnsi" w:hAnsiTheme="minorHAnsi" w:cstheme="minorBidi"/>
                <w:iCs/>
              </w:rPr>
            </w:pPr>
          </w:p>
          <w:p w:rsidR="00B55DB2" w:rsidRDefault="00B55DB2" w:rsidP="00B55DB2">
            <w:pPr>
              <w:pStyle w:val="ListParagraph"/>
              <w:numPr>
                <w:ilvl w:val="0"/>
                <w:numId w:val="32"/>
              </w:numPr>
              <w:spacing w:after="0" w:line="240" w:lineRule="auto"/>
              <w:rPr>
                <w:ins w:id="7107" w:author="Amarucci, Scott M" w:date="2016-02-17T19:56:00Z"/>
                <w:bCs/>
                <w:iCs/>
              </w:rPr>
            </w:pPr>
            <w:ins w:id="7108" w:author="Amarucci, Scott M" w:date="2016-02-17T19:56:00Z">
              <w:r>
                <w:rPr>
                  <w:bCs/>
                  <w:iCs/>
                </w:rPr>
                <w:t>REQ:</w:t>
              </w:r>
            </w:ins>
          </w:p>
          <w:p w:rsidR="00B55DB2" w:rsidRDefault="00B55DB2" w:rsidP="00B55DB2">
            <w:pPr>
              <w:pStyle w:val="ListParagraph"/>
              <w:numPr>
                <w:ilvl w:val="1"/>
                <w:numId w:val="32"/>
              </w:numPr>
              <w:spacing w:after="0" w:line="240" w:lineRule="auto"/>
              <w:rPr>
                <w:ins w:id="7109" w:author="Amarucci, Scott M" w:date="2016-02-17T19:56:00Z"/>
                <w:bCs/>
                <w:iCs/>
              </w:rPr>
            </w:pPr>
            <w:ins w:id="7110" w:author="Amarucci, Scott M" w:date="2016-02-17T19:56:00Z">
              <w:r>
                <w:rPr>
                  <w:bCs/>
                  <w:iCs/>
                </w:rPr>
                <w:t>Amber trigger: 10%</w:t>
              </w:r>
            </w:ins>
          </w:p>
          <w:p w:rsidR="00B55DB2" w:rsidRDefault="00B55DB2" w:rsidP="00B55DB2">
            <w:pPr>
              <w:pStyle w:val="ListParagraph"/>
              <w:numPr>
                <w:ilvl w:val="1"/>
                <w:numId w:val="32"/>
              </w:numPr>
              <w:spacing w:after="0" w:line="240" w:lineRule="auto"/>
              <w:rPr>
                <w:ins w:id="7111" w:author="Amarucci, Scott M" w:date="2016-02-17T19:56:00Z"/>
                <w:bCs/>
                <w:iCs/>
              </w:rPr>
            </w:pPr>
            <w:ins w:id="7112" w:author="Amarucci, Scott M" w:date="2016-02-17T19:56:00Z">
              <w:r>
                <w:rPr>
                  <w:bCs/>
                  <w:iCs/>
                </w:rPr>
                <w:t>Red limit: 12%</w:t>
              </w:r>
            </w:ins>
          </w:p>
          <w:p w:rsidR="00B55DB2" w:rsidRDefault="00B55DB2" w:rsidP="00B55DB2">
            <w:pPr>
              <w:pStyle w:val="ListParagraph"/>
              <w:numPr>
                <w:ilvl w:val="0"/>
                <w:numId w:val="32"/>
              </w:numPr>
              <w:spacing w:after="0" w:line="240" w:lineRule="auto"/>
              <w:rPr>
                <w:ins w:id="7113" w:author="Amarucci, Scott M" w:date="2016-02-17T19:56:00Z"/>
                <w:bCs/>
                <w:iCs/>
              </w:rPr>
              <w:pPrChange w:id="7114" w:author="Amarucci, Scott M" w:date="2016-02-17T19:56:00Z">
                <w:pPr>
                  <w:pStyle w:val="ListParagraph"/>
                  <w:numPr>
                    <w:ilvl w:val="1"/>
                    <w:numId w:val="32"/>
                  </w:numPr>
                  <w:spacing w:after="0" w:line="240" w:lineRule="auto"/>
                  <w:ind w:left="1080" w:hanging="360"/>
                </w:pPr>
              </w:pPrChange>
            </w:pPr>
            <w:ins w:id="7115" w:author="Amarucci, Scott M" w:date="2016-02-17T19:56:00Z">
              <w:r>
                <w:rPr>
                  <w:bCs/>
                  <w:iCs/>
                </w:rPr>
                <w:t>EM concentrations</w:t>
              </w:r>
            </w:ins>
            <w:ins w:id="7116" w:author="Amarucci, Scott M" w:date="2016-02-17T19:57:00Z">
              <w:r>
                <w:rPr>
                  <w:bCs/>
                  <w:iCs/>
                </w:rPr>
                <w:t>:</w:t>
              </w:r>
            </w:ins>
          </w:p>
          <w:p w:rsidR="00B55DB2" w:rsidRDefault="00B55DB2" w:rsidP="00B55DB2">
            <w:pPr>
              <w:pStyle w:val="ListParagraph"/>
              <w:numPr>
                <w:ilvl w:val="1"/>
                <w:numId w:val="32"/>
              </w:numPr>
              <w:spacing w:after="0" w:line="240" w:lineRule="auto"/>
              <w:rPr>
                <w:ins w:id="7117" w:author="Amarucci, Scott M" w:date="2016-02-17T19:57:00Z"/>
                <w:bCs/>
                <w:iCs/>
              </w:rPr>
            </w:pPr>
            <w:ins w:id="7118" w:author="Amarucci, Scott M" w:date="2016-02-17T19:57:00Z">
              <w:r>
                <w:rPr>
                  <w:bCs/>
                  <w:iCs/>
                </w:rPr>
                <w:t>Amber trigger: 10%</w:t>
              </w:r>
            </w:ins>
          </w:p>
          <w:p w:rsidR="00B55DB2" w:rsidRPr="00B55DB2" w:rsidRDefault="00B55DB2" w:rsidP="00B55DB2">
            <w:pPr>
              <w:pStyle w:val="ListParagraph"/>
              <w:numPr>
                <w:ilvl w:val="1"/>
                <w:numId w:val="32"/>
              </w:numPr>
              <w:spacing w:after="0" w:line="240" w:lineRule="auto"/>
              <w:rPr>
                <w:ins w:id="7119" w:author="Amarucci, Scott M" w:date="2016-02-17T19:55:00Z"/>
                <w:bCs/>
                <w:iCs/>
              </w:rPr>
              <w:pPrChange w:id="7120" w:author="Amarucci, Scott M" w:date="2016-02-17T19:57:00Z">
                <w:pPr>
                  <w:pStyle w:val="ListParagraph"/>
                  <w:numPr>
                    <w:numId w:val="32"/>
                  </w:numPr>
                  <w:spacing w:after="0" w:line="240" w:lineRule="auto"/>
                  <w:ind w:left="360" w:hanging="360"/>
                </w:pPr>
              </w:pPrChange>
            </w:pPr>
            <w:ins w:id="7121" w:author="Amarucci, Scott M" w:date="2016-02-17T19:57:00Z">
              <w:r>
                <w:rPr>
                  <w:bCs/>
                  <w:iCs/>
                </w:rPr>
                <w:t>Red limit: 12%</w:t>
              </w:r>
            </w:ins>
          </w:p>
          <w:p w:rsidR="00B55DB2" w:rsidRDefault="00B55DB2" w:rsidP="00B55DB2">
            <w:pPr>
              <w:spacing w:after="0" w:line="240" w:lineRule="auto"/>
              <w:rPr>
                <w:ins w:id="7122" w:author="Amarucci, Scott M" w:date="2016-02-17T19:57:00Z"/>
                <w:rFonts w:asciiTheme="minorHAnsi" w:eastAsiaTheme="minorHAnsi" w:hAnsiTheme="minorHAnsi" w:cstheme="minorBidi"/>
                <w:iCs/>
              </w:rPr>
            </w:pPr>
          </w:p>
          <w:p w:rsidR="00B55DB2" w:rsidRPr="00B55DB2" w:rsidRDefault="00B55DB2" w:rsidP="00B55DB2">
            <w:pPr>
              <w:spacing w:after="0" w:line="240" w:lineRule="auto"/>
              <w:rPr>
                <w:ins w:id="7123" w:author="Amarucci, Scott M" w:date="2016-02-17T19:54:00Z"/>
                <w:rFonts w:asciiTheme="minorHAnsi" w:eastAsiaTheme="minorHAnsi" w:hAnsiTheme="minorHAnsi" w:cstheme="minorBidi"/>
                <w:iCs/>
              </w:rPr>
            </w:pPr>
            <w:ins w:id="7124" w:author="Amarucci, Scott M" w:date="2016-02-17T19:54:00Z">
              <w:r w:rsidRPr="00B55DB2">
                <w:rPr>
                  <w:rFonts w:asciiTheme="minorHAnsi" w:eastAsiaTheme="minorHAnsi" w:hAnsiTheme="minorHAnsi" w:cstheme="minorBidi"/>
                  <w:iCs/>
                </w:rPr>
                <w:t>Rationale for limit and trigger</w:t>
              </w:r>
            </w:ins>
            <w:ins w:id="7125" w:author="Amarucci, Scott M" w:date="2016-02-17T19:57:00Z">
              <w:r>
                <w:rPr>
                  <w:rFonts w:asciiTheme="minorHAnsi" w:eastAsiaTheme="minorHAnsi" w:hAnsiTheme="minorHAnsi" w:cstheme="minorBidi"/>
                  <w:iCs/>
                </w:rPr>
                <w:t xml:space="preserve">: </w:t>
              </w:r>
            </w:ins>
            <w:ins w:id="7126" w:author="Amarucci, Scott M" w:date="2016-02-17T19:54:00Z">
              <w:r w:rsidRPr="00B55DB2">
                <w:rPr>
                  <w:rFonts w:asciiTheme="minorHAnsi" w:eastAsiaTheme="minorHAnsi" w:hAnsiTheme="minorHAnsi" w:cstheme="minorBidi"/>
                  <w:iCs/>
                </w:rPr>
                <w:t xml:space="preserve">Based on historical BSI data, the 12% represents a level of exceeded clients prior to implementation of Plan </w:t>
              </w:r>
              <w:proofErr w:type="spellStart"/>
              <w:r w:rsidRPr="00B55DB2">
                <w:rPr>
                  <w:rFonts w:asciiTheme="minorHAnsi" w:eastAsiaTheme="minorHAnsi" w:hAnsiTheme="minorHAnsi" w:cstheme="minorBidi"/>
                  <w:iCs/>
                </w:rPr>
                <w:t>Basico</w:t>
              </w:r>
              <w:proofErr w:type="spellEnd"/>
              <w:r w:rsidRPr="00B55DB2">
                <w:rPr>
                  <w:rFonts w:asciiTheme="minorHAnsi" w:eastAsiaTheme="minorHAnsi" w:hAnsiTheme="minorHAnsi" w:cstheme="minorBidi"/>
                  <w:iCs/>
                </w:rPr>
                <w:t>. The 10% trigger is a management judgmen</w:t>
              </w:r>
              <w:r>
                <w:rPr>
                  <w:rFonts w:asciiTheme="minorHAnsi" w:eastAsiaTheme="minorHAnsi" w:hAnsiTheme="minorHAnsi" w:cstheme="minorBidi"/>
                  <w:iCs/>
                </w:rPr>
                <w:t xml:space="preserve">t to correct deviations </w:t>
              </w:r>
            </w:ins>
            <w:ins w:id="7127" w:author="Amarucci, Scott M" w:date="2016-02-17T20:07:00Z">
              <w:r w:rsidR="00CC5B00">
                <w:rPr>
                  <w:rFonts w:asciiTheme="minorHAnsi" w:eastAsiaTheme="minorHAnsi" w:hAnsiTheme="minorHAnsi" w:cstheme="minorBidi"/>
                  <w:iCs/>
                </w:rPr>
                <w:t>i</w:t>
              </w:r>
            </w:ins>
            <w:ins w:id="7128" w:author="Amarucci, Scott M" w:date="2016-02-17T19:54:00Z">
              <w:r>
                <w:rPr>
                  <w:rFonts w:asciiTheme="minorHAnsi" w:eastAsiaTheme="minorHAnsi" w:hAnsiTheme="minorHAnsi" w:cstheme="minorBidi"/>
                  <w:iCs/>
                </w:rPr>
                <w:t>n time</w:t>
              </w:r>
            </w:ins>
          </w:p>
          <w:p w:rsidR="00B55DB2" w:rsidRDefault="00B55DB2" w:rsidP="00B55DB2">
            <w:pPr>
              <w:spacing w:after="0" w:line="240" w:lineRule="auto"/>
              <w:rPr>
                <w:ins w:id="7129" w:author="Amarucci, Scott M" w:date="2016-02-17T16:01:00Z"/>
                <w:rFonts w:asciiTheme="minorHAnsi" w:eastAsiaTheme="minorHAnsi" w:hAnsiTheme="minorHAnsi" w:cstheme="minorBidi"/>
                <w:iCs/>
              </w:rPr>
            </w:pPr>
          </w:p>
        </w:tc>
      </w:tr>
      <w:tr w:rsidR="00617324" w:rsidRPr="00206D41" w:rsidTr="002734F4">
        <w:trPr>
          <w:trHeight w:val="510"/>
          <w:ins w:id="7130" w:author="Amarucci, Scott M" w:date="2016-02-17T16:01:00Z"/>
        </w:trPr>
        <w:tc>
          <w:tcPr>
            <w:tcW w:w="1728" w:type="dxa"/>
            <w:shd w:val="clear" w:color="auto" w:fill="auto"/>
          </w:tcPr>
          <w:p w:rsidR="00617324" w:rsidRPr="00206D41" w:rsidRDefault="00617324" w:rsidP="00B55DB2">
            <w:pPr>
              <w:rPr>
                <w:ins w:id="7131" w:author="Amarucci, Scott M" w:date="2016-02-17T16:01:00Z"/>
                <w:b/>
                <w:bCs/>
                <w:iCs/>
              </w:rPr>
              <w:pPrChange w:id="7132" w:author="Amarucci, Scott M" w:date="2016-02-17T20:01:00Z">
                <w:pPr>
                  <w:framePr w:hSpace="180" w:wrap="around" w:vAnchor="text" w:hAnchor="text" w:x="168" w:y="1"/>
                  <w:ind w:left="-60"/>
                  <w:suppressOverlap/>
                </w:pPr>
              </w:pPrChange>
            </w:pPr>
            <w:ins w:id="7133" w:author="Amarucci, Scott M" w:date="2016-02-17T16:01:00Z">
              <w:r>
                <w:rPr>
                  <w:b/>
                  <w:bCs/>
                  <w:iCs/>
                </w:rPr>
                <w:t xml:space="preserve">TESTING </w:t>
              </w:r>
              <w:r w:rsidRPr="00206D41">
                <w:rPr>
                  <w:b/>
                  <w:bCs/>
                  <w:iCs/>
                </w:rPr>
                <w:t>FREQUENCY</w:t>
              </w:r>
            </w:ins>
          </w:p>
        </w:tc>
        <w:tc>
          <w:tcPr>
            <w:tcW w:w="7470" w:type="dxa"/>
            <w:gridSpan w:val="4"/>
            <w:shd w:val="clear" w:color="auto" w:fill="auto"/>
          </w:tcPr>
          <w:p w:rsidR="00617324" w:rsidRPr="00206D41" w:rsidRDefault="00617324" w:rsidP="002734F4">
            <w:pPr>
              <w:rPr>
                <w:ins w:id="7134" w:author="Amarucci, Scott M" w:date="2016-02-17T16:01:00Z"/>
              </w:rPr>
            </w:pPr>
            <w:ins w:id="7135" w:author="Amarucci, Scott M" w:date="2016-02-17T16:01:00Z">
              <w:r>
                <w:rPr>
                  <w:rFonts w:asciiTheme="minorHAnsi" w:eastAsiaTheme="minorHAnsi" w:hAnsiTheme="minorHAnsi" w:cstheme="minorBidi"/>
                  <w:iCs/>
                </w:rPr>
                <w:t>???</w:t>
              </w:r>
            </w:ins>
          </w:p>
        </w:tc>
      </w:tr>
      <w:tr w:rsidR="00617324" w:rsidRPr="00206D41" w:rsidTr="002734F4">
        <w:trPr>
          <w:trHeight w:val="525"/>
          <w:ins w:id="7136" w:author="Amarucci, Scott M" w:date="2016-02-17T16:01:00Z"/>
        </w:trPr>
        <w:tc>
          <w:tcPr>
            <w:tcW w:w="1728" w:type="dxa"/>
            <w:shd w:val="clear" w:color="auto" w:fill="auto"/>
          </w:tcPr>
          <w:p w:rsidR="00617324" w:rsidRPr="00206D41" w:rsidRDefault="00617324" w:rsidP="002734F4">
            <w:pPr>
              <w:rPr>
                <w:ins w:id="7137" w:author="Amarucci, Scott M" w:date="2016-02-17T16:01:00Z"/>
                <w:b/>
                <w:bCs/>
                <w:iCs/>
              </w:rPr>
            </w:pPr>
            <w:ins w:id="7138" w:author="Amarucci, Scott M" w:date="2016-02-17T16:01:00Z">
              <w:r w:rsidRPr="00206D41">
                <w:rPr>
                  <w:b/>
                  <w:bCs/>
                  <w:iCs/>
                </w:rPr>
                <w:t>SOURCE OF INFORMATION</w:t>
              </w:r>
            </w:ins>
          </w:p>
        </w:tc>
        <w:tc>
          <w:tcPr>
            <w:tcW w:w="7470" w:type="dxa"/>
            <w:gridSpan w:val="4"/>
            <w:shd w:val="clear" w:color="auto" w:fill="auto"/>
          </w:tcPr>
          <w:p w:rsidR="00617324" w:rsidRPr="00206D41" w:rsidRDefault="00617324" w:rsidP="002734F4">
            <w:pPr>
              <w:spacing w:after="0" w:line="240" w:lineRule="auto"/>
              <w:rPr>
                <w:ins w:id="7139" w:author="Amarucci, Scott M" w:date="2016-02-17T16:01:00Z"/>
                <w:bCs/>
                <w:iCs/>
              </w:rPr>
            </w:pPr>
          </w:p>
        </w:tc>
      </w:tr>
    </w:tbl>
    <w:p w:rsidR="00617324" w:rsidRDefault="00617324" w:rsidP="00E74288"/>
    <w:p w:rsidR="00617324" w:rsidRPr="00C05360" w:rsidRDefault="00617324" w:rsidP="00617324">
      <w:pPr>
        <w:pStyle w:val="SANUS2"/>
        <w:numPr>
          <w:ilvl w:val="1"/>
          <w:numId w:val="1"/>
        </w:numPr>
        <w:ind w:left="540" w:hanging="540"/>
        <w:rPr>
          <w:ins w:id="7140" w:author="Amarucci, Scott M" w:date="2016-02-17T16:02:00Z"/>
        </w:rPr>
      </w:pPr>
      <w:ins w:id="7141" w:author="Amarucci, Scott M" w:date="2016-02-17T16:02:00Z">
        <w:r>
          <w:t>Pending purchase order documentation</w:t>
        </w:r>
      </w:ins>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1245"/>
        <w:gridCol w:w="1245"/>
      </w:tblGrid>
      <w:tr w:rsidR="00617324" w:rsidRPr="00206D41" w:rsidTr="002734F4">
        <w:trPr>
          <w:trHeight w:val="462"/>
          <w:ins w:id="7142" w:author="Amarucci, Scott M" w:date="2016-02-17T16:02:00Z"/>
        </w:trPr>
        <w:tc>
          <w:tcPr>
            <w:tcW w:w="1728" w:type="dxa"/>
            <w:shd w:val="clear" w:color="auto" w:fill="auto"/>
          </w:tcPr>
          <w:p w:rsidR="00617324" w:rsidRPr="00206D41" w:rsidRDefault="00617324" w:rsidP="002734F4">
            <w:pPr>
              <w:ind w:left="540" w:hanging="540"/>
              <w:rPr>
                <w:ins w:id="7143" w:author="Amarucci, Scott M" w:date="2016-02-17T16:02:00Z"/>
                <w:b/>
                <w:bCs/>
                <w:iCs/>
              </w:rPr>
            </w:pPr>
            <w:ins w:id="7144" w:author="Amarucci, Scott M" w:date="2016-02-17T16:02:00Z">
              <w:r>
                <w:rPr>
                  <w:b/>
                  <w:bCs/>
                  <w:iCs/>
                </w:rPr>
                <w:t>DEFINITION</w:t>
              </w:r>
            </w:ins>
          </w:p>
        </w:tc>
        <w:tc>
          <w:tcPr>
            <w:tcW w:w="7470" w:type="dxa"/>
            <w:gridSpan w:val="4"/>
            <w:shd w:val="clear" w:color="auto" w:fill="auto"/>
          </w:tcPr>
          <w:p w:rsidR="00617324" w:rsidRPr="00DA4D26" w:rsidRDefault="00CC5B00" w:rsidP="00CC5B00">
            <w:pPr>
              <w:spacing w:after="0" w:line="240" w:lineRule="auto"/>
              <w:rPr>
                <w:ins w:id="7145" w:author="Amarucci, Scott M" w:date="2016-02-17T16:02:00Z"/>
              </w:rPr>
              <w:pPrChange w:id="7146" w:author="Amarucci, Scott M" w:date="2016-02-17T20:11:00Z">
                <w:pPr>
                  <w:framePr w:hSpace="180" w:wrap="around" w:vAnchor="text" w:hAnchor="text" w:x="168" w:y="1"/>
                  <w:spacing w:after="0" w:line="240" w:lineRule="auto"/>
                  <w:ind w:left="540" w:hanging="540"/>
                  <w:suppressOverlap/>
                </w:pPr>
              </w:pPrChange>
            </w:pPr>
            <w:ins w:id="7147" w:author="Amarucci, Scott M" w:date="2016-02-17T20:08:00Z">
              <w:r>
                <w:t>P</w:t>
              </w:r>
            </w:ins>
            <w:ins w:id="7148" w:author="Amarucci, Scott M" w:date="2016-02-17T20:05:00Z">
              <w:r>
                <w:t xml:space="preserve">urchase </w:t>
              </w:r>
            </w:ins>
            <w:ins w:id="7149" w:author="Amarucci, Scott M" w:date="2016-02-17T20:09:00Z">
              <w:r>
                <w:t xml:space="preserve">investment </w:t>
              </w:r>
            </w:ins>
            <w:ins w:id="7150" w:author="Amarucci, Scott M" w:date="2016-02-17T20:05:00Z">
              <w:r>
                <w:t>orders</w:t>
              </w:r>
            </w:ins>
            <w:ins w:id="7151" w:author="Amarucci, Scott M" w:date="2016-02-17T20:10:00Z">
              <w:r>
                <w:t xml:space="preserve"> (POs)</w:t>
              </w:r>
            </w:ins>
            <w:ins w:id="7152" w:author="Amarucci, Scott M" w:date="2016-02-17T20:08:00Z">
              <w:r>
                <w:t xml:space="preserve"> pending client signatures</w:t>
              </w:r>
            </w:ins>
            <w:ins w:id="7153" w:author="Amarucci, Scott M" w:date="2016-02-17T20:05:00Z">
              <w:r>
                <w:t xml:space="preserve"> as a percentage of total </w:t>
              </w:r>
            </w:ins>
            <w:ins w:id="7154" w:author="Amarucci, Scott M" w:date="2016-02-17T20:11:00Z">
              <w:r>
                <w:t>POs</w:t>
              </w:r>
            </w:ins>
            <w:ins w:id="7155" w:author="Amarucci, Scott M" w:date="2016-02-17T20:09:00Z">
              <w:r>
                <w:t xml:space="preserve"> on a trailing 18 month basis</w:t>
              </w:r>
            </w:ins>
          </w:p>
        </w:tc>
      </w:tr>
      <w:tr w:rsidR="00617324" w:rsidRPr="00206D41" w:rsidTr="002734F4">
        <w:trPr>
          <w:trHeight w:val="462"/>
          <w:ins w:id="7156" w:author="Amarucci, Scott M" w:date="2016-02-17T16:02:00Z"/>
        </w:trPr>
        <w:tc>
          <w:tcPr>
            <w:tcW w:w="1728" w:type="dxa"/>
            <w:shd w:val="clear" w:color="auto" w:fill="auto"/>
          </w:tcPr>
          <w:p w:rsidR="00617324" w:rsidRPr="00206D41" w:rsidRDefault="00617324" w:rsidP="002734F4">
            <w:pPr>
              <w:rPr>
                <w:ins w:id="7157" w:author="Amarucci, Scott M" w:date="2016-02-17T16:02:00Z"/>
                <w:b/>
                <w:bCs/>
                <w:iCs/>
              </w:rPr>
            </w:pPr>
            <w:ins w:id="7158" w:author="Amarucci, Scott M" w:date="2016-02-17T16:02:00Z">
              <w:r>
                <w:rPr>
                  <w:b/>
                  <w:bCs/>
                  <w:iCs/>
                </w:rPr>
                <w:lastRenderedPageBreak/>
                <w:t>RISK TYPE</w:t>
              </w:r>
            </w:ins>
          </w:p>
        </w:tc>
        <w:tc>
          <w:tcPr>
            <w:tcW w:w="7470" w:type="dxa"/>
            <w:gridSpan w:val="4"/>
            <w:shd w:val="clear" w:color="auto" w:fill="auto"/>
          </w:tcPr>
          <w:p w:rsidR="00617324" w:rsidRPr="00206D41" w:rsidRDefault="00617324" w:rsidP="002734F4">
            <w:pPr>
              <w:spacing w:after="0" w:line="240" w:lineRule="auto"/>
              <w:rPr>
                <w:ins w:id="7159" w:author="Amarucci, Scott M" w:date="2016-02-17T16:02:00Z"/>
                <w:bCs/>
                <w:iCs/>
              </w:rPr>
            </w:pPr>
            <w:ins w:id="7160" w:author="Amarucci, Scott M" w:date="2016-02-17T16:02:00Z">
              <w:r>
                <w:rPr>
                  <w:bCs/>
                  <w:iCs/>
                </w:rPr>
                <w:t>Fiduciary Risk</w:t>
              </w:r>
            </w:ins>
          </w:p>
        </w:tc>
      </w:tr>
      <w:tr w:rsidR="00617324" w:rsidRPr="00206D41" w:rsidTr="002734F4">
        <w:trPr>
          <w:trHeight w:val="462"/>
          <w:ins w:id="7161" w:author="Amarucci, Scott M" w:date="2016-02-17T16:02:00Z"/>
        </w:trPr>
        <w:tc>
          <w:tcPr>
            <w:tcW w:w="1728" w:type="dxa"/>
            <w:shd w:val="clear" w:color="auto" w:fill="auto"/>
          </w:tcPr>
          <w:p w:rsidR="00617324" w:rsidRDefault="00617324" w:rsidP="002734F4">
            <w:pPr>
              <w:rPr>
                <w:ins w:id="7162" w:author="Amarucci, Scott M" w:date="2016-02-17T16:02:00Z"/>
                <w:b/>
                <w:bCs/>
                <w:iCs/>
              </w:rPr>
            </w:pPr>
            <w:ins w:id="7163" w:author="Amarucci, Scott M" w:date="2016-02-17T16:02:00Z">
              <w:r>
                <w:rPr>
                  <w:b/>
                  <w:bCs/>
                  <w:iCs/>
                </w:rPr>
                <w:t>RATIONALE</w:t>
              </w:r>
            </w:ins>
          </w:p>
        </w:tc>
        <w:tc>
          <w:tcPr>
            <w:tcW w:w="7470" w:type="dxa"/>
            <w:gridSpan w:val="4"/>
            <w:shd w:val="clear" w:color="auto" w:fill="auto"/>
          </w:tcPr>
          <w:p w:rsidR="00617324" w:rsidRDefault="00CC5B00" w:rsidP="00E3667E">
            <w:pPr>
              <w:spacing w:after="0" w:line="240" w:lineRule="auto"/>
              <w:rPr>
                <w:ins w:id="7164" w:author="Amarucci, Scott M" w:date="2016-02-17T16:02:00Z"/>
                <w:bCs/>
                <w:iCs/>
              </w:rPr>
            </w:pPr>
            <w:ins w:id="7165" w:author="Amarucci, Scott M" w:date="2016-02-17T20:10:00Z">
              <w:r>
                <w:rPr>
                  <w:bCs/>
                  <w:iCs/>
                </w:rPr>
                <w:t xml:space="preserve">This metric </w:t>
              </w:r>
            </w:ins>
            <w:ins w:id="7166" w:author="Amarucci, Scott M" w:date="2016-02-17T20:13:00Z">
              <w:r w:rsidR="00E3667E">
                <w:rPr>
                  <w:bCs/>
                  <w:iCs/>
                </w:rPr>
                <w:t>aids monitoring</w:t>
              </w:r>
            </w:ins>
            <w:ins w:id="7167" w:author="Amarucci, Scott M" w:date="2016-02-17T20:10:00Z">
              <w:r>
                <w:rPr>
                  <w:bCs/>
                  <w:iCs/>
                </w:rPr>
                <w:t xml:space="preserve"> to ensure client signatures are received for </w:t>
              </w:r>
            </w:ins>
            <w:ins w:id="7168" w:author="Amarucci, Scott M" w:date="2016-02-17T20:11:00Z">
              <w:r>
                <w:rPr>
                  <w:bCs/>
                  <w:iCs/>
                </w:rPr>
                <w:t>POs [in a timely manner]</w:t>
              </w:r>
            </w:ins>
            <w:ins w:id="7169" w:author="Amarucci, Scott M" w:date="2016-02-17T20:13:00Z">
              <w:r w:rsidR="00E3667E">
                <w:rPr>
                  <w:bCs/>
                  <w:iCs/>
                </w:rPr>
                <w:t>.</w:t>
              </w:r>
            </w:ins>
            <w:ins w:id="7170" w:author="Amarucci, Scott M" w:date="2016-02-17T20:12:00Z">
              <w:r>
                <w:rPr>
                  <w:bCs/>
                  <w:iCs/>
                </w:rPr>
                <w:t xml:space="preserve">POs are mandatory documents requiring client </w:t>
              </w:r>
            </w:ins>
            <w:ins w:id="7171" w:author="Amarucci, Scott M" w:date="2016-02-17T20:14:00Z">
              <w:r w:rsidR="00E3667E">
                <w:rPr>
                  <w:bCs/>
                  <w:iCs/>
                </w:rPr>
                <w:t>approval</w:t>
              </w:r>
            </w:ins>
            <w:ins w:id="7172" w:author="Amarucci, Scott M" w:date="2016-02-17T20:12:00Z">
              <w:r>
                <w:rPr>
                  <w:bCs/>
                  <w:iCs/>
                </w:rPr>
                <w:t xml:space="preserve"> for all non-discretionary transactions</w:t>
              </w:r>
            </w:ins>
            <w:ins w:id="7173" w:author="Amarucci, Scott M" w:date="2016-02-17T20:09:00Z">
              <w:r w:rsidRPr="00CC5B00">
                <w:rPr>
                  <w:bCs/>
                  <w:iCs/>
                </w:rPr>
                <w:t xml:space="preserve"> and includes relevant investment and suitability disclosures.</w:t>
              </w:r>
            </w:ins>
            <w:ins w:id="7174" w:author="Amarucci, Scott M" w:date="2016-02-17T20:17:00Z">
              <w:r w:rsidR="00E3667E">
                <w:rPr>
                  <w:bCs/>
                  <w:iCs/>
                </w:rPr>
                <w:t xml:space="preserve"> </w:t>
              </w:r>
            </w:ins>
            <w:ins w:id="7175" w:author="Amarucci, Scott M" w:date="2016-02-17T20:18:00Z">
              <w:r w:rsidR="00E3667E">
                <w:rPr>
                  <w:bCs/>
                  <w:iCs/>
                </w:rPr>
                <w:t xml:space="preserve">BSI has reduced % of pending POs </w:t>
              </w:r>
            </w:ins>
            <w:ins w:id="7176" w:author="Amarucci, Scott M" w:date="2016-02-17T20:19:00Z">
              <w:r w:rsidR="00E3667E">
                <w:rPr>
                  <w:bCs/>
                  <w:iCs/>
                </w:rPr>
                <w:t xml:space="preserve">since 2014 via an aggressive </w:t>
              </w:r>
            </w:ins>
          </w:p>
        </w:tc>
      </w:tr>
      <w:tr w:rsidR="00617324" w:rsidRPr="00206D41" w:rsidTr="002734F4">
        <w:trPr>
          <w:trHeight w:val="270"/>
          <w:ins w:id="7177" w:author="Amarucci, Scott M" w:date="2016-02-17T16:02:00Z"/>
        </w:trPr>
        <w:tc>
          <w:tcPr>
            <w:tcW w:w="1728" w:type="dxa"/>
            <w:vMerge w:val="restart"/>
            <w:shd w:val="clear" w:color="auto" w:fill="auto"/>
          </w:tcPr>
          <w:p w:rsidR="00617324" w:rsidRPr="00206D41" w:rsidRDefault="00617324" w:rsidP="002734F4">
            <w:pPr>
              <w:rPr>
                <w:ins w:id="7178" w:author="Amarucci, Scott M" w:date="2016-02-17T16:02:00Z"/>
                <w:b/>
                <w:bCs/>
                <w:iCs/>
              </w:rPr>
            </w:pPr>
            <w:ins w:id="7179" w:author="Amarucci, Scott M" w:date="2016-02-17T16:02:00Z">
              <w:r>
                <w:rPr>
                  <w:b/>
                  <w:bCs/>
                  <w:iCs/>
                </w:rPr>
                <w:t>ENTITY</w:t>
              </w:r>
            </w:ins>
          </w:p>
        </w:tc>
        <w:tc>
          <w:tcPr>
            <w:tcW w:w="2490" w:type="dxa"/>
            <w:shd w:val="clear" w:color="auto" w:fill="auto"/>
          </w:tcPr>
          <w:p w:rsidR="00617324" w:rsidRPr="0028126A" w:rsidRDefault="00617324" w:rsidP="002734F4">
            <w:pPr>
              <w:spacing w:after="0" w:line="240" w:lineRule="auto"/>
              <w:rPr>
                <w:ins w:id="7180" w:author="Amarucci, Scott M" w:date="2016-02-17T16:02:00Z"/>
                <w:b/>
                <w:bCs/>
                <w:iCs/>
              </w:rPr>
            </w:pPr>
            <w:ins w:id="7181" w:author="Amarucci, Scott M" w:date="2016-02-17T16:02:00Z">
              <w:r w:rsidRPr="0028126A">
                <w:rPr>
                  <w:b/>
                  <w:bCs/>
                  <w:iCs/>
                </w:rPr>
                <w:t>SHUSA</w:t>
              </w:r>
            </w:ins>
          </w:p>
        </w:tc>
        <w:tc>
          <w:tcPr>
            <w:tcW w:w="2490" w:type="dxa"/>
            <w:shd w:val="clear" w:color="auto" w:fill="auto"/>
          </w:tcPr>
          <w:p w:rsidR="00617324" w:rsidRPr="0028126A" w:rsidRDefault="00617324" w:rsidP="002734F4">
            <w:pPr>
              <w:spacing w:after="0" w:line="240" w:lineRule="auto"/>
              <w:rPr>
                <w:ins w:id="7182" w:author="Amarucci, Scott M" w:date="2016-02-17T16:02:00Z"/>
                <w:b/>
                <w:bCs/>
                <w:iCs/>
              </w:rPr>
            </w:pPr>
            <w:ins w:id="7183" w:author="Amarucci, Scott M" w:date="2016-02-17T16:02:00Z">
              <w:r w:rsidRPr="0028126A">
                <w:rPr>
                  <w:b/>
                  <w:bCs/>
                  <w:iCs/>
                </w:rPr>
                <w:t>SBNA</w:t>
              </w:r>
            </w:ins>
          </w:p>
        </w:tc>
        <w:tc>
          <w:tcPr>
            <w:tcW w:w="2490" w:type="dxa"/>
            <w:gridSpan w:val="2"/>
            <w:shd w:val="clear" w:color="auto" w:fill="auto"/>
          </w:tcPr>
          <w:p w:rsidR="00617324" w:rsidRPr="0028126A" w:rsidRDefault="00617324" w:rsidP="002734F4">
            <w:pPr>
              <w:spacing w:after="0" w:line="240" w:lineRule="auto"/>
              <w:rPr>
                <w:ins w:id="7184" w:author="Amarucci, Scott M" w:date="2016-02-17T16:02:00Z"/>
                <w:b/>
                <w:bCs/>
                <w:iCs/>
              </w:rPr>
            </w:pPr>
            <w:ins w:id="7185" w:author="Amarucci, Scott M" w:date="2016-02-17T16:02:00Z">
              <w:r w:rsidRPr="0028126A">
                <w:rPr>
                  <w:b/>
                  <w:bCs/>
                  <w:iCs/>
                </w:rPr>
                <w:t>SC</w:t>
              </w:r>
            </w:ins>
          </w:p>
        </w:tc>
      </w:tr>
      <w:tr w:rsidR="00617324" w:rsidRPr="00206D41" w:rsidTr="002734F4">
        <w:trPr>
          <w:trHeight w:val="270"/>
          <w:ins w:id="7186" w:author="Amarucci, Scott M" w:date="2016-02-17T16:02:00Z"/>
        </w:trPr>
        <w:tc>
          <w:tcPr>
            <w:tcW w:w="1728" w:type="dxa"/>
            <w:vMerge/>
            <w:shd w:val="clear" w:color="auto" w:fill="auto"/>
          </w:tcPr>
          <w:p w:rsidR="00617324" w:rsidRDefault="00617324" w:rsidP="002734F4">
            <w:pPr>
              <w:rPr>
                <w:ins w:id="7187" w:author="Amarucci, Scott M" w:date="2016-02-17T16:02:00Z"/>
                <w:b/>
                <w:bCs/>
                <w:iCs/>
              </w:rPr>
            </w:pPr>
          </w:p>
        </w:tc>
        <w:tc>
          <w:tcPr>
            <w:tcW w:w="2490" w:type="dxa"/>
            <w:shd w:val="clear" w:color="auto" w:fill="auto"/>
          </w:tcPr>
          <w:p w:rsidR="00617324" w:rsidRPr="00206D41" w:rsidRDefault="00617324" w:rsidP="002734F4">
            <w:pPr>
              <w:spacing w:after="0" w:line="240" w:lineRule="auto"/>
              <w:rPr>
                <w:ins w:id="7188" w:author="Amarucci, Scott M" w:date="2016-02-17T16:02:00Z"/>
                <w:bCs/>
                <w:iCs/>
              </w:rPr>
            </w:pPr>
            <w:ins w:id="7189" w:author="Amarucci, Scott M" w:date="2016-02-17T16:02:00Z">
              <w:r>
                <w:rPr>
                  <w:bCs/>
                  <w:iCs/>
                </w:rPr>
                <w:t>Yes</w:t>
              </w:r>
            </w:ins>
          </w:p>
        </w:tc>
        <w:tc>
          <w:tcPr>
            <w:tcW w:w="2490" w:type="dxa"/>
            <w:shd w:val="clear" w:color="auto" w:fill="auto"/>
          </w:tcPr>
          <w:p w:rsidR="00617324" w:rsidRPr="00206D41" w:rsidRDefault="00617324" w:rsidP="002734F4">
            <w:pPr>
              <w:spacing w:after="0" w:line="240" w:lineRule="auto"/>
              <w:rPr>
                <w:ins w:id="7190" w:author="Amarucci, Scott M" w:date="2016-02-17T16:02:00Z"/>
                <w:bCs/>
                <w:iCs/>
              </w:rPr>
            </w:pPr>
            <w:ins w:id="7191" w:author="Amarucci, Scott M" w:date="2016-02-17T16:02:00Z">
              <w:r>
                <w:rPr>
                  <w:bCs/>
                  <w:iCs/>
                </w:rPr>
                <w:t>No</w:t>
              </w:r>
            </w:ins>
          </w:p>
        </w:tc>
        <w:tc>
          <w:tcPr>
            <w:tcW w:w="2490" w:type="dxa"/>
            <w:gridSpan w:val="2"/>
            <w:shd w:val="clear" w:color="auto" w:fill="auto"/>
          </w:tcPr>
          <w:p w:rsidR="00617324" w:rsidRPr="00206D41" w:rsidRDefault="00617324" w:rsidP="002734F4">
            <w:pPr>
              <w:spacing w:after="0" w:line="240" w:lineRule="auto"/>
              <w:rPr>
                <w:ins w:id="7192" w:author="Amarucci, Scott M" w:date="2016-02-17T16:02:00Z"/>
                <w:bCs/>
                <w:iCs/>
              </w:rPr>
            </w:pPr>
            <w:ins w:id="7193" w:author="Amarucci, Scott M" w:date="2016-02-17T16:02:00Z">
              <w:r>
                <w:rPr>
                  <w:bCs/>
                  <w:iCs/>
                </w:rPr>
                <w:t>No</w:t>
              </w:r>
            </w:ins>
          </w:p>
        </w:tc>
      </w:tr>
      <w:tr w:rsidR="00617324" w:rsidRPr="00206D41" w:rsidTr="002734F4">
        <w:trPr>
          <w:trHeight w:val="270"/>
          <w:ins w:id="7194" w:author="Amarucci, Scott M" w:date="2016-02-17T16:02:00Z"/>
        </w:trPr>
        <w:tc>
          <w:tcPr>
            <w:tcW w:w="1728" w:type="dxa"/>
            <w:vMerge/>
            <w:shd w:val="clear" w:color="auto" w:fill="auto"/>
          </w:tcPr>
          <w:p w:rsidR="00617324" w:rsidRDefault="00617324" w:rsidP="002734F4">
            <w:pPr>
              <w:rPr>
                <w:ins w:id="7195" w:author="Amarucci, Scott M" w:date="2016-02-17T16:02:00Z"/>
                <w:b/>
                <w:bCs/>
                <w:iCs/>
              </w:rPr>
            </w:pPr>
          </w:p>
        </w:tc>
        <w:tc>
          <w:tcPr>
            <w:tcW w:w="2490" w:type="dxa"/>
            <w:shd w:val="clear" w:color="auto" w:fill="auto"/>
          </w:tcPr>
          <w:p w:rsidR="00617324" w:rsidRPr="00426737" w:rsidRDefault="00617324" w:rsidP="002734F4">
            <w:pPr>
              <w:spacing w:after="0" w:line="240" w:lineRule="auto"/>
              <w:rPr>
                <w:ins w:id="7196" w:author="Amarucci, Scott M" w:date="2016-02-17T16:02:00Z"/>
                <w:b/>
                <w:bCs/>
                <w:iCs/>
              </w:rPr>
            </w:pPr>
            <w:ins w:id="7197" w:author="Amarucci, Scott M" w:date="2016-02-17T16:02:00Z">
              <w:r w:rsidRPr="00426737">
                <w:rPr>
                  <w:b/>
                  <w:bCs/>
                  <w:iCs/>
                </w:rPr>
                <w:t>SIS</w:t>
              </w:r>
            </w:ins>
          </w:p>
        </w:tc>
        <w:tc>
          <w:tcPr>
            <w:tcW w:w="2490" w:type="dxa"/>
            <w:shd w:val="clear" w:color="auto" w:fill="auto"/>
          </w:tcPr>
          <w:p w:rsidR="00617324" w:rsidRPr="00426737" w:rsidRDefault="00617324" w:rsidP="002734F4">
            <w:pPr>
              <w:spacing w:after="0" w:line="240" w:lineRule="auto"/>
              <w:rPr>
                <w:ins w:id="7198" w:author="Amarucci, Scott M" w:date="2016-02-17T16:02:00Z"/>
                <w:b/>
                <w:bCs/>
                <w:iCs/>
              </w:rPr>
            </w:pPr>
            <w:ins w:id="7199" w:author="Amarucci, Scott M" w:date="2016-02-17T16:02:00Z">
              <w:r w:rsidRPr="00426737">
                <w:rPr>
                  <w:b/>
                  <w:bCs/>
                  <w:iCs/>
                </w:rPr>
                <w:t>BSI Miami</w:t>
              </w:r>
            </w:ins>
          </w:p>
        </w:tc>
        <w:tc>
          <w:tcPr>
            <w:tcW w:w="1245" w:type="dxa"/>
            <w:shd w:val="clear" w:color="auto" w:fill="auto"/>
          </w:tcPr>
          <w:p w:rsidR="00617324" w:rsidRPr="00426737" w:rsidRDefault="00617324" w:rsidP="002734F4">
            <w:pPr>
              <w:spacing w:after="0" w:line="240" w:lineRule="auto"/>
              <w:rPr>
                <w:ins w:id="7200" w:author="Amarucci, Scott M" w:date="2016-02-17T16:02:00Z"/>
                <w:b/>
                <w:bCs/>
                <w:iCs/>
              </w:rPr>
            </w:pPr>
            <w:ins w:id="7201" w:author="Amarucci, Scott M" w:date="2016-02-17T16:02:00Z">
              <w:r w:rsidRPr="00426737">
                <w:rPr>
                  <w:b/>
                  <w:bCs/>
                  <w:iCs/>
                </w:rPr>
                <w:t>BSPR</w:t>
              </w:r>
            </w:ins>
          </w:p>
        </w:tc>
        <w:tc>
          <w:tcPr>
            <w:tcW w:w="1245" w:type="dxa"/>
            <w:shd w:val="clear" w:color="auto" w:fill="auto"/>
          </w:tcPr>
          <w:p w:rsidR="00617324" w:rsidRPr="00426737" w:rsidRDefault="00617324" w:rsidP="002734F4">
            <w:pPr>
              <w:spacing w:after="0" w:line="240" w:lineRule="auto"/>
              <w:rPr>
                <w:ins w:id="7202" w:author="Amarucci, Scott M" w:date="2016-02-17T16:02:00Z"/>
                <w:b/>
                <w:bCs/>
                <w:iCs/>
              </w:rPr>
            </w:pPr>
            <w:ins w:id="7203" w:author="Amarucci, Scott M" w:date="2016-02-17T16:02:00Z">
              <w:r w:rsidRPr="00426737">
                <w:rPr>
                  <w:b/>
                  <w:bCs/>
                  <w:iCs/>
                </w:rPr>
                <w:t>SSLLC</w:t>
              </w:r>
            </w:ins>
          </w:p>
        </w:tc>
      </w:tr>
      <w:tr w:rsidR="00617324" w:rsidRPr="00206D41" w:rsidTr="002734F4">
        <w:trPr>
          <w:trHeight w:val="270"/>
          <w:ins w:id="7204" w:author="Amarucci, Scott M" w:date="2016-02-17T16:02:00Z"/>
        </w:trPr>
        <w:tc>
          <w:tcPr>
            <w:tcW w:w="1728" w:type="dxa"/>
            <w:vMerge/>
            <w:shd w:val="clear" w:color="auto" w:fill="auto"/>
          </w:tcPr>
          <w:p w:rsidR="00617324" w:rsidRDefault="00617324" w:rsidP="002734F4">
            <w:pPr>
              <w:rPr>
                <w:ins w:id="7205" w:author="Amarucci, Scott M" w:date="2016-02-17T16:02:00Z"/>
                <w:b/>
                <w:bCs/>
                <w:iCs/>
              </w:rPr>
            </w:pPr>
          </w:p>
        </w:tc>
        <w:tc>
          <w:tcPr>
            <w:tcW w:w="2490" w:type="dxa"/>
            <w:shd w:val="clear" w:color="auto" w:fill="auto"/>
          </w:tcPr>
          <w:p w:rsidR="00617324" w:rsidRDefault="00617324" w:rsidP="002734F4">
            <w:pPr>
              <w:spacing w:after="0" w:line="240" w:lineRule="auto"/>
              <w:rPr>
                <w:ins w:id="7206" w:author="Amarucci, Scott M" w:date="2016-02-17T16:02:00Z"/>
                <w:bCs/>
                <w:iCs/>
              </w:rPr>
            </w:pPr>
            <w:ins w:id="7207" w:author="Amarucci, Scott M" w:date="2016-02-17T16:02:00Z">
              <w:r>
                <w:rPr>
                  <w:bCs/>
                  <w:iCs/>
                </w:rPr>
                <w:t>No</w:t>
              </w:r>
            </w:ins>
          </w:p>
        </w:tc>
        <w:tc>
          <w:tcPr>
            <w:tcW w:w="2490" w:type="dxa"/>
            <w:shd w:val="clear" w:color="auto" w:fill="auto"/>
          </w:tcPr>
          <w:p w:rsidR="00617324" w:rsidRDefault="00617324" w:rsidP="002734F4">
            <w:pPr>
              <w:spacing w:after="0" w:line="240" w:lineRule="auto"/>
              <w:rPr>
                <w:ins w:id="7208" w:author="Amarucci, Scott M" w:date="2016-02-17T16:02:00Z"/>
                <w:bCs/>
                <w:iCs/>
              </w:rPr>
            </w:pPr>
            <w:ins w:id="7209" w:author="Amarucci, Scott M" w:date="2016-02-17T16:02:00Z">
              <w:r>
                <w:rPr>
                  <w:bCs/>
                  <w:iCs/>
                </w:rPr>
                <w:t>Yes</w:t>
              </w:r>
            </w:ins>
          </w:p>
        </w:tc>
        <w:tc>
          <w:tcPr>
            <w:tcW w:w="1245" w:type="dxa"/>
            <w:shd w:val="clear" w:color="auto" w:fill="auto"/>
          </w:tcPr>
          <w:p w:rsidR="00617324" w:rsidRDefault="00617324" w:rsidP="002734F4">
            <w:pPr>
              <w:spacing w:after="0" w:line="240" w:lineRule="auto"/>
              <w:rPr>
                <w:ins w:id="7210" w:author="Amarucci, Scott M" w:date="2016-02-17T16:02:00Z"/>
                <w:bCs/>
                <w:iCs/>
              </w:rPr>
            </w:pPr>
            <w:ins w:id="7211" w:author="Amarucci, Scott M" w:date="2016-02-17T16:02:00Z">
              <w:r>
                <w:rPr>
                  <w:bCs/>
                  <w:iCs/>
                </w:rPr>
                <w:t>No</w:t>
              </w:r>
            </w:ins>
          </w:p>
        </w:tc>
        <w:tc>
          <w:tcPr>
            <w:tcW w:w="1245" w:type="dxa"/>
            <w:shd w:val="clear" w:color="auto" w:fill="auto"/>
          </w:tcPr>
          <w:p w:rsidR="00617324" w:rsidRDefault="00617324" w:rsidP="002734F4">
            <w:pPr>
              <w:spacing w:after="0" w:line="240" w:lineRule="auto"/>
              <w:rPr>
                <w:ins w:id="7212" w:author="Amarucci, Scott M" w:date="2016-02-17T16:02:00Z"/>
                <w:bCs/>
                <w:iCs/>
              </w:rPr>
            </w:pPr>
            <w:ins w:id="7213" w:author="Amarucci, Scott M" w:date="2016-02-17T16:02:00Z">
              <w:r>
                <w:rPr>
                  <w:bCs/>
                  <w:iCs/>
                </w:rPr>
                <w:t>No</w:t>
              </w:r>
            </w:ins>
          </w:p>
        </w:tc>
      </w:tr>
      <w:tr w:rsidR="00617324" w:rsidRPr="00206D41" w:rsidTr="002734F4">
        <w:trPr>
          <w:trHeight w:val="270"/>
          <w:ins w:id="7214" w:author="Amarucci, Scott M" w:date="2016-02-17T16:02:00Z"/>
        </w:trPr>
        <w:tc>
          <w:tcPr>
            <w:tcW w:w="1728" w:type="dxa"/>
            <w:vMerge w:val="restart"/>
            <w:shd w:val="clear" w:color="auto" w:fill="auto"/>
          </w:tcPr>
          <w:p w:rsidR="00617324" w:rsidRPr="00206D41" w:rsidRDefault="00617324" w:rsidP="002734F4">
            <w:pPr>
              <w:rPr>
                <w:ins w:id="7215" w:author="Amarucci, Scott M" w:date="2016-02-17T16:02:00Z"/>
                <w:b/>
                <w:bCs/>
                <w:iCs/>
              </w:rPr>
            </w:pPr>
            <w:ins w:id="7216" w:author="Amarucci, Scott M" w:date="2016-02-17T16:02:00Z">
              <w:r>
                <w:rPr>
                  <w:b/>
                  <w:bCs/>
                  <w:iCs/>
                </w:rPr>
                <w:t>METRIC OWNER</w:t>
              </w:r>
            </w:ins>
          </w:p>
        </w:tc>
        <w:tc>
          <w:tcPr>
            <w:tcW w:w="2490" w:type="dxa"/>
            <w:shd w:val="clear" w:color="auto" w:fill="auto"/>
          </w:tcPr>
          <w:p w:rsidR="00617324" w:rsidRPr="0028126A" w:rsidRDefault="00617324" w:rsidP="002734F4">
            <w:pPr>
              <w:spacing w:after="0" w:line="240" w:lineRule="auto"/>
              <w:rPr>
                <w:ins w:id="7217" w:author="Amarucci, Scott M" w:date="2016-02-17T16:02:00Z"/>
                <w:b/>
                <w:bCs/>
                <w:iCs/>
              </w:rPr>
            </w:pPr>
            <w:ins w:id="7218" w:author="Amarucci, Scott M" w:date="2016-02-17T16:02:00Z">
              <w:r w:rsidRPr="0028126A">
                <w:rPr>
                  <w:b/>
                  <w:bCs/>
                  <w:iCs/>
                </w:rPr>
                <w:t>SHUSA</w:t>
              </w:r>
            </w:ins>
          </w:p>
        </w:tc>
        <w:tc>
          <w:tcPr>
            <w:tcW w:w="2490" w:type="dxa"/>
            <w:shd w:val="clear" w:color="auto" w:fill="auto"/>
          </w:tcPr>
          <w:p w:rsidR="00617324" w:rsidRPr="0028126A" w:rsidRDefault="00617324" w:rsidP="002734F4">
            <w:pPr>
              <w:spacing w:after="0" w:line="240" w:lineRule="auto"/>
              <w:rPr>
                <w:ins w:id="7219" w:author="Amarucci, Scott M" w:date="2016-02-17T16:02:00Z"/>
                <w:b/>
                <w:bCs/>
                <w:iCs/>
              </w:rPr>
            </w:pPr>
            <w:ins w:id="7220" w:author="Amarucci, Scott M" w:date="2016-02-17T16:02:00Z">
              <w:r w:rsidRPr="0028126A">
                <w:rPr>
                  <w:b/>
                  <w:bCs/>
                  <w:iCs/>
                </w:rPr>
                <w:t>SBNA</w:t>
              </w:r>
            </w:ins>
          </w:p>
        </w:tc>
        <w:tc>
          <w:tcPr>
            <w:tcW w:w="2490" w:type="dxa"/>
            <w:gridSpan w:val="2"/>
            <w:shd w:val="clear" w:color="auto" w:fill="auto"/>
          </w:tcPr>
          <w:p w:rsidR="00617324" w:rsidRPr="0028126A" w:rsidRDefault="00617324" w:rsidP="002734F4">
            <w:pPr>
              <w:spacing w:after="0" w:line="240" w:lineRule="auto"/>
              <w:rPr>
                <w:ins w:id="7221" w:author="Amarucci, Scott M" w:date="2016-02-17T16:02:00Z"/>
                <w:b/>
                <w:bCs/>
                <w:iCs/>
              </w:rPr>
            </w:pPr>
            <w:ins w:id="7222" w:author="Amarucci, Scott M" w:date="2016-02-17T16:02:00Z">
              <w:r w:rsidRPr="0028126A">
                <w:rPr>
                  <w:b/>
                  <w:bCs/>
                  <w:iCs/>
                </w:rPr>
                <w:t>SC</w:t>
              </w:r>
            </w:ins>
          </w:p>
        </w:tc>
      </w:tr>
      <w:tr w:rsidR="00617324" w:rsidRPr="00206D41" w:rsidTr="002734F4">
        <w:trPr>
          <w:cantSplit/>
          <w:trHeight w:val="252"/>
          <w:ins w:id="7223" w:author="Amarucci, Scott M" w:date="2016-02-17T16:02:00Z"/>
        </w:trPr>
        <w:tc>
          <w:tcPr>
            <w:tcW w:w="1728" w:type="dxa"/>
            <w:vMerge/>
            <w:shd w:val="clear" w:color="auto" w:fill="auto"/>
          </w:tcPr>
          <w:p w:rsidR="00617324" w:rsidRPr="00206D41" w:rsidRDefault="00617324" w:rsidP="002734F4">
            <w:pPr>
              <w:rPr>
                <w:ins w:id="7224" w:author="Amarucci, Scott M" w:date="2016-02-17T16:02:00Z"/>
                <w:b/>
                <w:bCs/>
                <w:iCs/>
              </w:rPr>
            </w:pPr>
          </w:p>
        </w:tc>
        <w:tc>
          <w:tcPr>
            <w:tcW w:w="2490" w:type="dxa"/>
            <w:shd w:val="clear" w:color="auto" w:fill="auto"/>
          </w:tcPr>
          <w:p w:rsidR="00617324" w:rsidRPr="00206D41" w:rsidRDefault="00617324" w:rsidP="002734F4">
            <w:pPr>
              <w:spacing w:after="0" w:line="240" w:lineRule="auto"/>
              <w:rPr>
                <w:ins w:id="7225" w:author="Amarucci, Scott M" w:date="2016-02-17T16:02:00Z"/>
                <w:bCs/>
                <w:iCs/>
              </w:rPr>
            </w:pPr>
            <w:ins w:id="7226" w:author="Amarucci, Scott M" w:date="2016-02-17T16:02:00Z">
              <w:r>
                <w:rPr>
                  <w:bCs/>
                  <w:iCs/>
                </w:rPr>
                <w:t>???</w:t>
              </w:r>
            </w:ins>
          </w:p>
        </w:tc>
        <w:tc>
          <w:tcPr>
            <w:tcW w:w="2490" w:type="dxa"/>
            <w:shd w:val="clear" w:color="auto" w:fill="auto"/>
          </w:tcPr>
          <w:p w:rsidR="00617324" w:rsidRPr="00206D41" w:rsidRDefault="00617324" w:rsidP="002734F4">
            <w:pPr>
              <w:spacing w:after="0" w:line="240" w:lineRule="auto"/>
              <w:rPr>
                <w:ins w:id="7227" w:author="Amarucci, Scott M" w:date="2016-02-17T16:02:00Z"/>
                <w:bCs/>
                <w:iCs/>
              </w:rPr>
            </w:pPr>
            <w:ins w:id="7228" w:author="Amarucci, Scott M" w:date="2016-02-17T16:02:00Z">
              <w:r>
                <w:rPr>
                  <w:bCs/>
                  <w:iCs/>
                </w:rPr>
                <w:t>N/A</w:t>
              </w:r>
            </w:ins>
          </w:p>
        </w:tc>
        <w:tc>
          <w:tcPr>
            <w:tcW w:w="2490" w:type="dxa"/>
            <w:gridSpan w:val="2"/>
            <w:shd w:val="clear" w:color="auto" w:fill="auto"/>
          </w:tcPr>
          <w:p w:rsidR="00617324" w:rsidRPr="00206D41" w:rsidRDefault="00617324" w:rsidP="002734F4">
            <w:pPr>
              <w:spacing w:after="0" w:line="240" w:lineRule="auto"/>
              <w:rPr>
                <w:ins w:id="7229" w:author="Amarucci, Scott M" w:date="2016-02-17T16:02:00Z"/>
                <w:bCs/>
                <w:iCs/>
              </w:rPr>
            </w:pPr>
            <w:ins w:id="7230" w:author="Amarucci, Scott M" w:date="2016-02-17T16:02:00Z">
              <w:r>
                <w:rPr>
                  <w:bCs/>
                  <w:iCs/>
                </w:rPr>
                <w:t>N/A</w:t>
              </w:r>
            </w:ins>
          </w:p>
        </w:tc>
      </w:tr>
      <w:tr w:rsidR="00617324" w:rsidRPr="00206D41" w:rsidTr="002734F4">
        <w:trPr>
          <w:cantSplit/>
          <w:trHeight w:val="252"/>
          <w:ins w:id="7231" w:author="Amarucci, Scott M" w:date="2016-02-17T16:02:00Z"/>
        </w:trPr>
        <w:tc>
          <w:tcPr>
            <w:tcW w:w="1728" w:type="dxa"/>
            <w:vMerge/>
            <w:shd w:val="clear" w:color="auto" w:fill="auto"/>
          </w:tcPr>
          <w:p w:rsidR="00617324" w:rsidRPr="00206D41" w:rsidRDefault="00617324" w:rsidP="002734F4">
            <w:pPr>
              <w:rPr>
                <w:ins w:id="7232" w:author="Amarucci, Scott M" w:date="2016-02-17T16:02:00Z"/>
                <w:b/>
                <w:bCs/>
                <w:iCs/>
              </w:rPr>
            </w:pPr>
          </w:p>
        </w:tc>
        <w:tc>
          <w:tcPr>
            <w:tcW w:w="2490" w:type="dxa"/>
            <w:shd w:val="clear" w:color="auto" w:fill="auto"/>
          </w:tcPr>
          <w:p w:rsidR="00617324" w:rsidRDefault="00617324" w:rsidP="002734F4">
            <w:pPr>
              <w:spacing w:after="0" w:line="240" w:lineRule="auto"/>
              <w:rPr>
                <w:ins w:id="7233" w:author="Amarucci, Scott M" w:date="2016-02-17T16:02:00Z"/>
                <w:bCs/>
                <w:iCs/>
              </w:rPr>
            </w:pPr>
            <w:ins w:id="7234" w:author="Amarucci, Scott M" w:date="2016-02-17T16:02:00Z">
              <w:r w:rsidRPr="00426737">
                <w:rPr>
                  <w:b/>
                  <w:bCs/>
                  <w:iCs/>
                </w:rPr>
                <w:t>SIS</w:t>
              </w:r>
            </w:ins>
          </w:p>
        </w:tc>
        <w:tc>
          <w:tcPr>
            <w:tcW w:w="2490" w:type="dxa"/>
            <w:shd w:val="clear" w:color="auto" w:fill="auto"/>
          </w:tcPr>
          <w:p w:rsidR="00617324" w:rsidRDefault="00617324" w:rsidP="002734F4">
            <w:pPr>
              <w:spacing w:after="0" w:line="240" w:lineRule="auto"/>
              <w:rPr>
                <w:ins w:id="7235" w:author="Amarucci, Scott M" w:date="2016-02-17T16:02:00Z"/>
                <w:bCs/>
                <w:iCs/>
              </w:rPr>
            </w:pPr>
            <w:ins w:id="7236" w:author="Amarucci, Scott M" w:date="2016-02-17T16:02:00Z">
              <w:r w:rsidRPr="00426737">
                <w:rPr>
                  <w:b/>
                  <w:bCs/>
                  <w:iCs/>
                </w:rPr>
                <w:t>BSI Miami</w:t>
              </w:r>
            </w:ins>
          </w:p>
        </w:tc>
        <w:tc>
          <w:tcPr>
            <w:tcW w:w="2490" w:type="dxa"/>
            <w:gridSpan w:val="2"/>
            <w:shd w:val="clear" w:color="auto" w:fill="auto"/>
          </w:tcPr>
          <w:p w:rsidR="00617324" w:rsidRDefault="00617324" w:rsidP="002734F4">
            <w:pPr>
              <w:spacing w:after="0" w:line="240" w:lineRule="auto"/>
              <w:rPr>
                <w:ins w:id="7237" w:author="Amarucci, Scott M" w:date="2016-02-17T16:02:00Z"/>
                <w:bCs/>
                <w:iCs/>
              </w:rPr>
            </w:pPr>
            <w:ins w:id="7238" w:author="Amarucci, Scott M" w:date="2016-02-17T16:02:00Z">
              <w:r w:rsidRPr="00426737">
                <w:rPr>
                  <w:b/>
                  <w:bCs/>
                  <w:iCs/>
                </w:rPr>
                <w:t>BSPR</w:t>
              </w:r>
            </w:ins>
          </w:p>
        </w:tc>
      </w:tr>
      <w:tr w:rsidR="00617324" w:rsidRPr="00206D41" w:rsidTr="002734F4">
        <w:trPr>
          <w:cantSplit/>
          <w:trHeight w:val="252"/>
          <w:ins w:id="7239" w:author="Amarucci, Scott M" w:date="2016-02-17T16:02:00Z"/>
        </w:trPr>
        <w:tc>
          <w:tcPr>
            <w:tcW w:w="1728" w:type="dxa"/>
            <w:vMerge/>
            <w:shd w:val="clear" w:color="auto" w:fill="auto"/>
          </w:tcPr>
          <w:p w:rsidR="00617324" w:rsidRPr="00206D41" w:rsidRDefault="00617324" w:rsidP="002734F4">
            <w:pPr>
              <w:rPr>
                <w:ins w:id="7240" w:author="Amarucci, Scott M" w:date="2016-02-17T16:02:00Z"/>
                <w:b/>
                <w:bCs/>
                <w:iCs/>
              </w:rPr>
            </w:pPr>
          </w:p>
        </w:tc>
        <w:tc>
          <w:tcPr>
            <w:tcW w:w="2490" w:type="dxa"/>
            <w:shd w:val="clear" w:color="auto" w:fill="auto"/>
          </w:tcPr>
          <w:p w:rsidR="00617324" w:rsidRDefault="00617324" w:rsidP="002734F4">
            <w:pPr>
              <w:spacing w:after="0" w:line="240" w:lineRule="auto"/>
              <w:rPr>
                <w:ins w:id="7241" w:author="Amarucci, Scott M" w:date="2016-02-17T16:02:00Z"/>
                <w:bCs/>
                <w:iCs/>
              </w:rPr>
            </w:pPr>
            <w:ins w:id="7242" w:author="Amarucci, Scott M" w:date="2016-02-17T16:02:00Z">
              <w:r>
                <w:rPr>
                  <w:bCs/>
                  <w:iCs/>
                </w:rPr>
                <w:t>N/A</w:t>
              </w:r>
            </w:ins>
          </w:p>
        </w:tc>
        <w:tc>
          <w:tcPr>
            <w:tcW w:w="2490" w:type="dxa"/>
            <w:shd w:val="clear" w:color="auto" w:fill="auto"/>
          </w:tcPr>
          <w:p w:rsidR="00617324" w:rsidRDefault="00617324" w:rsidP="002734F4">
            <w:pPr>
              <w:spacing w:after="0" w:line="240" w:lineRule="auto"/>
              <w:rPr>
                <w:ins w:id="7243" w:author="Amarucci, Scott M" w:date="2016-02-17T16:02:00Z"/>
                <w:bCs/>
                <w:iCs/>
              </w:rPr>
            </w:pPr>
            <w:ins w:id="7244" w:author="Amarucci, Scott M" w:date="2016-02-17T16:02:00Z">
              <w:r>
                <w:rPr>
                  <w:bCs/>
                  <w:iCs/>
                </w:rPr>
                <w:t>???</w:t>
              </w:r>
            </w:ins>
          </w:p>
        </w:tc>
        <w:tc>
          <w:tcPr>
            <w:tcW w:w="2490" w:type="dxa"/>
            <w:gridSpan w:val="2"/>
            <w:shd w:val="clear" w:color="auto" w:fill="auto"/>
          </w:tcPr>
          <w:p w:rsidR="00617324" w:rsidRDefault="00617324" w:rsidP="002734F4">
            <w:pPr>
              <w:spacing w:after="0" w:line="240" w:lineRule="auto"/>
              <w:rPr>
                <w:ins w:id="7245" w:author="Amarucci, Scott M" w:date="2016-02-17T16:02:00Z"/>
                <w:bCs/>
                <w:iCs/>
              </w:rPr>
            </w:pPr>
            <w:ins w:id="7246" w:author="Amarucci, Scott M" w:date="2016-02-17T16:02:00Z">
              <w:r>
                <w:rPr>
                  <w:bCs/>
                  <w:iCs/>
                </w:rPr>
                <w:t>N/A</w:t>
              </w:r>
            </w:ins>
          </w:p>
        </w:tc>
      </w:tr>
      <w:tr w:rsidR="00617324" w:rsidRPr="00206D41" w:rsidTr="002734F4">
        <w:trPr>
          <w:cantSplit/>
          <w:trHeight w:val="252"/>
          <w:ins w:id="7247" w:author="Amarucci, Scott M" w:date="2016-02-17T16:02:00Z"/>
        </w:trPr>
        <w:tc>
          <w:tcPr>
            <w:tcW w:w="1728" w:type="dxa"/>
            <w:vMerge/>
            <w:shd w:val="clear" w:color="auto" w:fill="auto"/>
          </w:tcPr>
          <w:p w:rsidR="00617324" w:rsidRPr="00206D41" w:rsidRDefault="00617324" w:rsidP="002734F4">
            <w:pPr>
              <w:rPr>
                <w:ins w:id="7248" w:author="Amarucci, Scott M" w:date="2016-02-17T16:02:00Z"/>
                <w:b/>
                <w:bCs/>
                <w:iCs/>
              </w:rPr>
            </w:pPr>
          </w:p>
        </w:tc>
        <w:tc>
          <w:tcPr>
            <w:tcW w:w="2490" w:type="dxa"/>
            <w:shd w:val="clear" w:color="auto" w:fill="auto"/>
          </w:tcPr>
          <w:p w:rsidR="00617324" w:rsidRDefault="00617324" w:rsidP="002734F4">
            <w:pPr>
              <w:spacing w:after="0" w:line="240" w:lineRule="auto"/>
              <w:rPr>
                <w:ins w:id="7249" w:author="Amarucci, Scott M" w:date="2016-02-17T16:02:00Z"/>
                <w:bCs/>
                <w:iCs/>
              </w:rPr>
            </w:pPr>
            <w:ins w:id="7250" w:author="Amarucci, Scott M" w:date="2016-02-17T16:02:00Z">
              <w:r w:rsidRPr="00426737">
                <w:rPr>
                  <w:b/>
                  <w:bCs/>
                  <w:iCs/>
                </w:rPr>
                <w:t>SSLLC</w:t>
              </w:r>
            </w:ins>
          </w:p>
        </w:tc>
        <w:tc>
          <w:tcPr>
            <w:tcW w:w="4980" w:type="dxa"/>
            <w:gridSpan w:val="3"/>
            <w:vMerge w:val="restart"/>
            <w:shd w:val="clear" w:color="auto" w:fill="auto"/>
          </w:tcPr>
          <w:p w:rsidR="00617324" w:rsidRDefault="00617324" w:rsidP="002734F4">
            <w:pPr>
              <w:spacing w:after="0" w:line="240" w:lineRule="auto"/>
              <w:rPr>
                <w:ins w:id="7251" w:author="Amarucci, Scott M" w:date="2016-02-17T16:02:00Z"/>
                <w:bCs/>
                <w:iCs/>
              </w:rPr>
            </w:pPr>
          </w:p>
        </w:tc>
      </w:tr>
      <w:tr w:rsidR="00617324" w:rsidRPr="00206D41" w:rsidTr="002734F4">
        <w:trPr>
          <w:cantSplit/>
          <w:trHeight w:val="252"/>
          <w:ins w:id="7252" w:author="Amarucci, Scott M" w:date="2016-02-17T16:02:00Z"/>
        </w:trPr>
        <w:tc>
          <w:tcPr>
            <w:tcW w:w="1728" w:type="dxa"/>
            <w:vMerge/>
            <w:shd w:val="clear" w:color="auto" w:fill="auto"/>
          </w:tcPr>
          <w:p w:rsidR="00617324" w:rsidRPr="00206D41" w:rsidRDefault="00617324" w:rsidP="002734F4">
            <w:pPr>
              <w:rPr>
                <w:ins w:id="7253" w:author="Amarucci, Scott M" w:date="2016-02-17T16:02:00Z"/>
                <w:b/>
                <w:bCs/>
                <w:iCs/>
              </w:rPr>
            </w:pPr>
          </w:p>
        </w:tc>
        <w:tc>
          <w:tcPr>
            <w:tcW w:w="2490" w:type="dxa"/>
            <w:shd w:val="clear" w:color="auto" w:fill="auto"/>
          </w:tcPr>
          <w:p w:rsidR="00617324" w:rsidRDefault="00617324" w:rsidP="002734F4">
            <w:pPr>
              <w:spacing w:after="0" w:line="240" w:lineRule="auto"/>
              <w:rPr>
                <w:ins w:id="7254" w:author="Amarucci, Scott M" w:date="2016-02-17T16:02:00Z"/>
                <w:bCs/>
                <w:iCs/>
              </w:rPr>
            </w:pPr>
            <w:ins w:id="7255" w:author="Amarucci, Scott M" w:date="2016-02-17T16:02:00Z">
              <w:r>
                <w:rPr>
                  <w:bCs/>
                  <w:iCs/>
                </w:rPr>
                <w:t>N/A</w:t>
              </w:r>
            </w:ins>
          </w:p>
        </w:tc>
        <w:tc>
          <w:tcPr>
            <w:tcW w:w="4980" w:type="dxa"/>
            <w:gridSpan w:val="3"/>
            <w:vMerge/>
            <w:shd w:val="clear" w:color="auto" w:fill="auto"/>
          </w:tcPr>
          <w:p w:rsidR="00617324" w:rsidRDefault="00617324" w:rsidP="002734F4">
            <w:pPr>
              <w:spacing w:after="0" w:line="240" w:lineRule="auto"/>
              <w:rPr>
                <w:ins w:id="7256" w:author="Amarucci, Scott M" w:date="2016-02-17T16:02:00Z"/>
                <w:bCs/>
                <w:iCs/>
              </w:rPr>
            </w:pPr>
          </w:p>
        </w:tc>
      </w:tr>
      <w:tr w:rsidR="00617324" w:rsidRPr="00206D41" w:rsidTr="002734F4">
        <w:trPr>
          <w:trHeight w:val="360"/>
          <w:ins w:id="7257" w:author="Amarucci, Scott M" w:date="2016-02-17T16:02:00Z"/>
        </w:trPr>
        <w:tc>
          <w:tcPr>
            <w:tcW w:w="1728" w:type="dxa"/>
            <w:shd w:val="clear" w:color="auto" w:fill="auto"/>
          </w:tcPr>
          <w:p w:rsidR="00617324" w:rsidRPr="00206D41" w:rsidRDefault="00617324" w:rsidP="00E3667E">
            <w:pPr>
              <w:rPr>
                <w:ins w:id="7258" w:author="Amarucci, Scott M" w:date="2016-02-17T16:02:00Z"/>
                <w:b/>
                <w:bCs/>
                <w:iCs/>
              </w:rPr>
              <w:pPrChange w:id="7259" w:author="Amarucci, Scott M" w:date="2016-02-17T20:17:00Z">
                <w:pPr>
                  <w:framePr w:hSpace="180" w:wrap="around" w:vAnchor="text" w:hAnchor="text" w:x="168" w:y="1"/>
                  <w:ind w:left="-60"/>
                  <w:suppressOverlap/>
                </w:pPr>
              </w:pPrChange>
            </w:pPr>
            <w:ins w:id="7260" w:author="Amarucci, Scott M" w:date="2016-02-17T16:02:00Z">
              <w:r w:rsidRPr="00062285">
                <w:rPr>
                  <w:b/>
                  <w:bCs/>
                  <w:iCs/>
                </w:rPr>
                <w:t>TRIGGER AND LIMIT SETTING</w:t>
              </w:r>
            </w:ins>
          </w:p>
        </w:tc>
        <w:tc>
          <w:tcPr>
            <w:tcW w:w="7470" w:type="dxa"/>
            <w:gridSpan w:val="4"/>
            <w:shd w:val="clear" w:color="auto" w:fill="auto"/>
          </w:tcPr>
          <w:p w:rsidR="00617324" w:rsidRDefault="00617324" w:rsidP="00617324">
            <w:pPr>
              <w:spacing w:after="0" w:line="240" w:lineRule="auto"/>
              <w:rPr>
                <w:ins w:id="7261" w:author="Amarucci, Scott M" w:date="2016-02-17T20:06:00Z"/>
                <w:rFonts w:asciiTheme="minorHAnsi" w:eastAsiaTheme="minorHAnsi" w:hAnsiTheme="minorHAnsi" w:cstheme="minorBidi"/>
                <w:iCs/>
              </w:rPr>
            </w:pPr>
            <w:ins w:id="7262" w:author="Amarucci, Scott M" w:date="2016-02-17T16:02:00Z">
              <w:r>
                <w:rPr>
                  <w:rFonts w:asciiTheme="minorHAnsi" w:eastAsiaTheme="minorHAnsi" w:hAnsiTheme="minorHAnsi" w:cstheme="minorBidi"/>
                  <w:iCs/>
                </w:rPr>
                <w:t xml:space="preserve">The </w:t>
              </w:r>
            </w:ins>
            <w:ins w:id="7263" w:author="Amarucci, Scott M" w:date="2016-02-17T16:03:00Z">
              <w:r>
                <w:rPr>
                  <w:rFonts w:asciiTheme="minorHAnsi" w:eastAsiaTheme="minorHAnsi" w:hAnsiTheme="minorHAnsi" w:cstheme="minorBidi"/>
                  <w:iCs/>
                </w:rPr>
                <w:t>Pending purchase order documentation (%)</w:t>
              </w:r>
            </w:ins>
            <w:ins w:id="7264" w:author="Amarucci, Scott M" w:date="2016-02-17T16:02:00Z">
              <w:r>
                <w:rPr>
                  <w:rFonts w:asciiTheme="minorHAnsi" w:eastAsiaTheme="minorHAnsi" w:hAnsiTheme="minorHAnsi" w:cstheme="minorBidi"/>
                  <w:iCs/>
                </w:rPr>
                <w:t xml:space="preserve"> trigger and limit are set as follows:</w:t>
              </w:r>
            </w:ins>
          </w:p>
          <w:p w:rsidR="00CC5B00" w:rsidRDefault="00CC5B00" w:rsidP="00617324">
            <w:pPr>
              <w:spacing w:after="0" w:line="240" w:lineRule="auto"/>
              <w:rPr>
                <w:ins w:id="7265" w:author="Amarucci, Scott M" w:date="2016-02-17T20:06:00Z"/>
                <w:rFonts w:asciiTheme="minorHAnsi" w:eastAsiaTheme="minorHAnsi" w:hAnsiTheme="minorHAnsi" w:cstheme="minorBidi"/>
                <w:iCs/>
              </w:rPr>
            </w:pPr>
          </w:p>
          <w:p w:rsidR="00CC5B00" w:rsidRDefault="00CC5B00" w:rsidP="00CC5B00">
            <w:pPr>
              <w:pStyle w:val="ListParagraph"/>
              <w:numPr>
                <w:ilvl w:val="0"/>
                <w:numId w:val="32"/>
              </w:numPr>
              <w:spacing w:after="0" w:line="240" w:lineRule="auto"/>
              <w:rPr>
                <w:ins w:id="7266" w:author="Amarucci, Scott M" w:date="2016-02-17T20:06:00Z"/>
                <w:bCs/>
                <w:iCs/>
              </w:rPr>
            </w:pPr>
            <w:ins w:id="7267" w:author="Amarucci, Scott M" w:date="2016-02-17T20:06:00Z">
              <w:r>
                <w:rPr>
                  <w:bCs/>
                  <w:iCs/>
                </w:rPr>
                <w:t>Amber trigger: 7.5%</w:t>
              </w:r>
            </w:ins>
          </w:p>
          <w:p w:rsidR="00CC5B00" w:rsidRPr="00121C5D" w:rsidRDefault="00CC5B00" w:rsidP="00CC5B00">
            <w:pPr>
              <w:pStyle w:val="ListParagraph"/>
              <w:numPr>
                <w:ilvl w:val="0"/>
                <w:numId w:val="32"/>
              </w:numPr>
              <w:spacing w:after="0" w:line="240" w:lineRule="auto"/>
              <w:rPr>
                <w:ins w:id="7268" w:author="Amarucci, Scott M" w:date="2016-02-17T20:06:00Z"/>
                <w:bCs/>
                <w:iCs/>
              </w:rPr>
            </w:pPr>
            <w:ins w:id="7269" w:author="Amarucci, Scott M" w:date="2016-02-17T20:06:00Z">
              <w:r>
                <w:rPr>
                  <w:bCs/>
                  <w:iCs/>
                </w:rPr>
                <w:t>Red limit: 10%</w:t>
              </w:r>
            </w:ins>
          </w:p>
          <w:p w:rsidR="00CC5B00" w:rsidRDefault="00CC5B00" w:rsidP="00617324">
            <w:pPr>
              <w:spacing w:after="0" w:line="240" w:lineRule="auto"/>
              <w:rPr>
                <w:ins w:id="7270" w:author="Amarucci, Scott M" w:date="2016-02-17T20:06:00Z"/>
                <w:rFonts w:asciiTheme="minorHAnsi" w:eastAsiaTheme="minorHAnsi" w:hAnsiTheme="minorHAnsi" w:cstheme="minorBidi"/>
                <w:iCs/>
              </w:rPr>
            </w:pPr>
          </w:p>
          <w:p w:rsidR="00CC5B00" w:rsidRDefault="00CC5B00" w:rsidP="00CC5B00">
            <w:pPr>
              <w:spacing w:after="0" w:line="240" w:lineRule="auto"/>
              <w:rPr>
                <w:ins w:id="7271" w:author="Amarucci, Scott M" w:date="2016-02-17T20:07:00Z"/>
                <w:rFonts w:asciiTheme="minorHAnsi" w:eastAsiaTheme="minorHAnsi" w:hAnsiTheme="minorHAnsi" w:cstheme="minorBidi"/>
                <w:iCs/>
              </w:rPr>
            </w:pPr>
            <w:ins w:id="7272" w:author="Amarucci, Scott M" w:date="2016-02-17T20:06:00Z">
              <w:r w:rsidRPr="00CC5B00">
                <w:rPr>
                  <w:rFonts w:asciiTheme="minorHAnsi" w:eastAsiaTheme="minorHAnsi" w:hAnsiTheme="minorHAnsi" w:cstheme="minorBidi"/>
                  <w:iCs/>
                </w:rPr>
                <w:t>Rationale for limit and trigger</w:t>
              </w:r>
            </w:ins>
            <w:ins w:id="7273" w:author="Amarucci, Scott M" w:date="2016-02-17T20:07:00Z">
              <w:r>
                <w:rPr>
                  <w:rFonts w:asciiTheme="minorHAnsi" w:eastAsiaTheme="minorHAnsi" w:hAnsiTheme="minorHAnsi" w:cstheme="minorBidi"/>
                  <w:iCs/>
                </w:rPr>
                <w:t>: The</w:t>
              </w:r>
            </w:ins>
            <w:ins w:id="7274" w:author="Amarucci, Scott M" w:date="2016-02-17T20:06:00Z">
              <w:r w:rsidRPr="00CC5B00">
                <w:rPr>
                  <w:rFonts w:asciiTheme="minorHAnsi" w:eastAsiaTheme="minorHAnsi" w:hAnsiTheme="minorHAnsi" w:cstheme="minorBidi"/>
                  <w:iCs/>
                </w:rPr>
                <w:t xml:space="preserve"> 10%</w:t>
              </w:r>
            </w:ins>
            <w:ins w:id="7275" w:author="Amarucci, Scott M" w:date="2016-02-17T20:07:00Z">
              <w:r>
                <w:rPr>
                  <w:rFonts w:asciiTheme="minorHAnsi" w:eastAsiaTheme="minorHAnsi" w:hAnsiTheme="minorHAnsi" w:cstheme="minorBidi"/>
                  <w:iCs/>
                </w:rPr>
                <w:t xml:space="preserve"> limit</w:t>
              </w:r>
            </w:ins>
            <w:ins w:id="7276" w:author="Amarucci, Scott M" w:date="2016-02-17T20:06:00Z">
              <w:r w:rsidRPr="00CC5B00">
                <w:rPr>
                  <w:rFonts w:asciiTheme="minorHAnsi" w:eastAsiaTheme="minorHAnsi" w:hAnsiTheme="minorHAnsi" w:cstheme="minorBidi"/>
                  <w:iCs/>
                </w:rPr>
                <w:t xml:space="preserve"> represents an average between historical data and currents figures. The 7.5% trigger is a management judgment to correct deviations </w:t>
              </w:r>
            </w:ins>
            <w:ins w:id="7277" w:author="Amarucci, Scott M" w:date="2016-02-17T20:07:00Z">
              <w:r>
                <w:rPr>
                  <w:rFonts w:asciiTheme="minorHAnsi" w:eastAsiaTheme="minorHAnsi" w:hAnsiTheme="minorHAnsi" w:cstheme="minorBidi"/>
                  <w:iCs/>
                </w:rPr>
                <w:t>i</w:t>
              </w:r>
            </w:ins>
            <w:ins w:id="7278" w:author="Amarucci, Scott M" w:date="2016-02-17T20:06:00Z">
              <w:r w:rsidRPr="00CC5B00">
                <w:rPr>
                  <w:rFonts w:asciiTheme="minorHAnsi" w:eastAsiaTheme="minorHAnsi" w:hAnsiTheme="minorHAnsi" w:cstheme="minorBidi"/>
                  <w:iCs/>
                </w:rPr>
                <w:t>n time</w:t>
              </w:r>
            </w:ins>
          </w:p>
          <w:p w:rsidR="00CC5B00" w:rsidRDefault="00CC5B00" w:rsidP="00CC5B00">
            <w:pPr>
              <w:spacing w:after="0" w:line="240" w:lineRule="auto"/>
              <w:rPr>
                <w:ins w:id="7279" w:author="Amarucci, Scott M" w:date="2016-02-17T16:02:00Z"/>
                <w:rFonts w:asciiTheme="minorHAnsi" w:eastAsiaTheme="minorHAnsi" w:hAnsiTheme="minorHAnsi" w:cstheme="minorBidi"/>
                <w:iCs/>
              </w:rPr>
            </w:pPr>
          </w:p>
        </w:tc>
      </w:tr>
      <w:tr w:rsidR="00617324" w:rsidRPr="00206D41" w:rsidTr="002734F4">
        <w:trPr>
          <w:trHeight w:val="510"/>
          <w:ins w:id="7280" w:author="Amarucci, Scott M" w:date="2016-02-17T16:02:00Z"/>
        </w:trPr>
        <w:tc>
          <w:tcPr>
            <w:tcW w:w="1728" w:type="dxa"/>
            <w:shd w:val="clear" w:color="auto" w:fill="auto"/>
          </w:tcPr>
          <w:p w:rsidR="00617324" w:rsidRPr="00206D41" w:rsidRDefault="00617324" w:rsidP="00E3667E">
            <w:pPr>
              <w:rPr>
                <w:ins w:id="7281" w:author="Amarucci, Scott M" w:date="2016-02-17T16:02:00Z"/>
                <w:b/>
                <w:bCs/>
                <w:iCs/>
              </w:rPr>
              <w:pPrChange w:id="7282" w:author="Amarucci, Scott M" w:date="2016-02-17T20:17:00Z">
                <w:pPr>
                  <w:framePr w:hSpace="180" w:wrap="around" w:vAnchor="text" w:hAnchor="text" w:x="168" w:y="1"/>
                  <w:ind w:left="-60"/>
                  <w:suppressOverlap/>
                </w:pPr>
              </w:pPrChange>
            </w:pPr>
            <w:ins w:id="7283" w:author="Amarucci, Scott M" w:date="2016-02-17T16:02:00Z">
              <w:r>
                <w:rPr>
                  <w:b/>
                  <w:bCs/>
                  <w:iCs/>
                </w:rPr>
                <w:t xml:space="preserve">TESTING </w:t>
              </w:r>
              <w:r w:rsidRPr="00206D41">
                <w:rPr>
                  <w:b/>
                  <w:bCs/>
                  <w:iCs/>
                </w:rPr>
                <w:t>FREQUENCY</w:t>
              </w:r>
            </w:ins>
          </w:p>
        </w:tc>
        <w:tc>
          <w:tcPr>
            <w:tcW w:w="7470" w:type="dxa"/>
            <w:gridSpan w:val="4"/>
            <w:shd w:val="clear" w:color="auto" w:fill="auto"/>
          </w:tcPr>
          <w:p w:rsidR="00617324" w:rsidRPr="00206D41" w:rsidRDefault="00617324" w:rsidP="002734F4">
            <w:pPr>
              <w:rPr>
                <w:ins w:id="7284" w:author="Amarucci, Scott M" w:date="2016-02-17T16:02:00Z"/>
              </w:rPr>
            </w:pPr>
            <w:ins w:id="7285" w:author="Amarucci, Scott M" w:date="2016-02-17T16:02:00Z">
              <w:r>
                <w:rPr>
                  <w:rFonts w:asciiTheme="minorHAnsi" w:eastAsiaTheme="minorHAnsi" w:hAnsiTheme="minorHAnsi" w:cstheme="minorBidi"/>
                  <w:iCs/>
                </w:rPr>
                <w:t>???</w:t>
              </w:r>
            </w:ins>
          </w:p>
        </w:tc>
      </w:tr>
      <w:tr w:rsidR="00617324" w:rsidRPr="00206D41" w:rsidTr="002734F4">
        <w:trPr>
          <w:trHeight w:val="525"/>
          <w:ins w:id="7286" w:author="Amarucci, Scott M" w:date="2016-02-17T16:02:00Z"/>
        </w:trPr>
        <w:tc>
          <w:tcPr>
            <w:tcW w:w="1728" w:type="dxa"/>
            <w:shd w:val="clear" w:color="auto" w:fill="auto"/>
          </w:tcPr>
          <w:p w:rsidR="00617324" w:rsidRPr="00206D41" w:rsidRDefault="00617324" w:rsidP="002734F4">
            <w:pPr>
              <w:rPr>
                <w:ins w:id="7287" w:author="Amarucci, Scott M" w:date="2016-02-17T16:02:00Z"/>
                <w:b/>
                <w:bCs/>
                <w:iCs/>
              </w:rPr>
            </w:pPr>
            <w:ins w:id="7288" w:author="Amarucci, Scott M" w:date="2016-02-17T16:02:00Z">
              <w:r w:rsidRPr="00206D41">
                <w:rPr>
                  <w:b/>
                  <w:bCs/>
                  <w:iCs/>
                </w:rPr>
                <w:t>SOURCE OF INFORMATION</w:t>
              </w:r>
            </w:ins>
          </w:p>
        </w:tc>
        <w:tc>
          <w:tcPr>
            <w:tcW w:w="7470" w:type="dxa"/>
            <w:gridSpan w:val="4"/>
            <w:shd w:val="clear" w:color="auto" w:fill="auto"/>
          </w:tcPr>
          <w:p w:rsidR="00617324" w:rsidRPr="00206D41" w:rsidRDefault="00617324" w:rsidP="002734F4">
            <w:pPr>
              <w:spacing w:after="0" w:line="240" w:lineRule="auto"/>
              <w:rPr>
                <w:ins w:id="7289" w:author="Amarucci, Scott M" w:date="2016-02-17T16:02:00Z"/>
                <w:bCs/>
                <w:iCs/>
              </w:rPr>
            </w:pPr>
          </w:p>
        </w:tc>
      </w:tr>
    </w:tbl>
    <w:p w:rsidR="00A0462D" w:rsidRDefault="00A0462D" w:rsidP="00E74288"/>
    <w:p w:rsidR="00617324" w:rsidRPr="00C05360" w:rsidRDefault="00617324" w:rsidP="00617324">
      <w:pPr>
        <w:pStyle w:val="SANUS2"/>
        <w:numPr>
          <w:ilvl w:val="1"/>
          <w:numId w:val="1"/>
        </w:numPr>
        <w:rPr>
          <w:ins w:id="7290" w:author="Amarucci, Scott M" w:date="2016-02-17T16:03:00Z"/>
        </w:rPr>
      </w:pPr>
      <w:ins w:id="7291" w:author="Amarucci, Scott M" w:date="2016-02-17T16:03:00Z">
        <w:r w:rsidRPr="00617324">
          <w:t>Discretionary mandates: Aging of Excesses (months)</w:t>
        </w:r>
      </w:ins>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1245"/>
        <w:gridCol w:w="1245"/>
      </w:tblGrid>
      <w:tr w:rsidR="00617324" w:rsidRPr="00206D41" w:rsidTr="002734F4">
        <w:trPr>
          <w:trHeight w:val="462"/>
          <w:ins w:id="7292" w:author="Amarucci, Scott M" w:date="2016-02-17T16:03:00Z"/>
        </w:trPr>
        <w:tc>
          <w:tcPr>
            <w:tcW w:w="1728" w:type="dxa"/>
            <w:shd w:val="clear" w:color="auto" w:fill="auto"/>
          </w:tcPr>
          <w:p w:rsidR="00617324" w:rsidRPr="00206D41" w:rsidRDefault="00617324" w:rsidP="002734F4">
            <w:pPr>
              <w:ind w:left="540" w:hanging="540"/>
              <w:rPr>
                <w:ins w:id="7293" w:author="Amarucci, Scott M" w:date="2016-02-17T16:03:00Z"/>
                <w:b/>
                <w:bCs/>
                <w:iCs/>
              </w:rPr>
            </w:pPr>
            <w:ins w:id="7294" w:author="Amarucci, Scott M" w:date="2016-02-17T16:03:00Z">
              <w:r>
                <w:rPr>
                  <w:b/>
                  <w:bCs/>
                  <w:iCs/>
                </w:rPr>
                <w:t>DEFINITION</w:t>
              </w:r>
            </w:ins>
          </w:p>
        </w:tc>
        <w:tc>
          <w:tcPr>
            <w:tcW w:w="7470" w:type="dxa"/>
            <w:gridSpan w:val="4"/>
            <w:shd w:val="clear" w:color="auto" w:fill="auto"/>
          </w:tcPr>
          <w:p w:rsidR="00617324" w:rsidRPr="00DA4D26" w:rsidRDefault="00F25E3B" w:rsidP="00F25E3B">
            <w:pPr>
              <w:spacing w:after="0" w:line="240" w:lineRule="auto"/>
              <w:rPr>
                <w:ins w:id="7295" w:author="Amarucci, Scott M" w:date="2016-02-17T16:03:00Z"/>
              </w:rPr>
              <w:pPrChange w:id="7296" w:author="Amarucci, Scott M" w:date="2016-02-17T20:37:00Z">
                <w:pPr>
                  <w:framePr w:hSpace="180" w:wrap="around" w:vAnchor="text" w:hAnchor="text" w:x="168" w:y="1"/>
                  <w:spacing w:after="0" w:line="240" w:lineRule="auto"/>
                  <w:ind w:left="540" w:hanging="540"/>
                  <w:suppressOverlap/>
                </w:pPr>
              </w:pPrChange>
            </w:pPr>
            <w:ins w:id="7297" w:author="Amarucci, Scott M" w:date="2016-02-17T20:32:00Z">
              <w:r>
                <w:t>Aging of exceeded asset-type concentrations</w:t>
              </w:r>
            </w:ins>
            <w:ins w:id="7298" w:author="Amarucci, Scott M" w:date="2016-02-17T20:37:00Z">
              <w:r>
                <w:t xml:space="preserve"> – </w:t>
              </w:r>
            </w:ins>
            <w:ins w:id="7299" w:author="Amarucci, Scott M" w:date="2016-02-17T20:36:00Z">
              <w:r>
                <w:t xml:space="preserve">composed of </w:t>
              </w:r>
            </w:ins>
            <w:ins w:id="7300" w:author="Amarucci, Scott M" w:date="2016-02-17T20:35:00Z">
              <w:r>
                <w:t>equity and emerging markets</w:t>
              </w:r>
            </w:ins>
            <w:ins w:id="7301" w:author="Amarucci, Scott M" w:date="2016-02-17T20:36:00Z">
              <w:r>
                <w:t xml:space="preserve"> </w:t>
              </w:r>
            </w:ins>
            <w:ins w:id="7302" w:author="Amarucci, Scott M" w:date="2016-02-17T20:44:00Z">
              <w:r w:rsidR="00605D4F">
                <w:t xml:space="preserve">(EM) </w:t>
              </w:r>
            </w:ins>
            <w:ins w:id="7303" w:author="Amarucci, Scott M" w:date="2016-02-17T20:36:00Z">
              <w:r>
                <w:t xml:space="preserve">concentrations </w:t>
              </w:r>
            </w:ins>
            <w:ins w:id="7304" w:author="Amarucci, Scott M" w:date="2016-02-17T20:37:00Z">
              <w:r>
                <w:t>–</w:t>
              </w:r>
            </w:ins>
            <w:ins w:id="7305" w:author="Amarucci, Scott M" w:date="2016-02-17T20:32:00Z">
              <w:r>
                <w:t xml:space="preserve"> within discretionary mandates </w:t>
              </w:r>
            </w:ins>
            <w:ins w:id="7306" w:author="Amarucci, Scott M" w:date="2016-02-17T20:33:00Z">
              <w:r>
                <w:t>(investment decisions made by BSI on behalf of clients)</w:t>
              </w:r>
            </w:ins>
          </w:p>
        </w:tc>
      </w:tr>
      <w:tr w:rsidR="00617324" w:rsidRPr="00206D41" w:rsidTr="002734F4">
        <w:trPr>
          <w:trHeight w:val="462"/>
          <w:ins w:id="7307" w:author="Amarucci, Scott M" w:date="2016-02-17T16:03:00Z"/>
        </w:trPr>
        <w:tc>
          <w:tcPr>
            <w:tcW w:w="1728" w:type="dxa"/>
            <w:shd w:val="clear" w:color="auto" w:fill="auto"/>
          </w:tcPr>
          <w:p w:rsidR="00617324" w:rsidRPr="00206D41" w:rsidRDefault="00617324" w:rsidP="002734F4">
            <w:pPr>
              <w:rPr>
                <w:ins w:id="7308" w:author="Amarucci, Scott M" w:date="2016-02-17T16:03:00Z"/>
                <w:b/>
                <w:bCs/>
                <w:iCs/>
              </w:rPr>
            </w:pPr>
            <w:ins w:id="7309" w:author="Amarucci, Scott M" w:date="2016-02-17T16:03:00Z">
              <w:r>
                <w:rPr>
                  <w:b/>
                  <w:bCs/>
                  <w:iCs/>
                </w:rPr>
                <w:t>RISK TYPE</w:t>
              </w:r>
            </w:ins>
          </w:p>
        </w:tc>
        <w:tc>
          <w:tcPr>
            <w:tcW w:w="7470" w:type="dxa"/>
            <w:gridSpan w:val="4"/>
            <w:shd w:val="clear" w:color="auto" w:fill="auto"/>
          </w:tcPr>
          <w:p w:rsidR="00617324" w:rsidRPr="00206D41" w:rsidRDefault="00617324" w:rsidP="002734F4">
            <w:pPr>
              <w:spacing w:after="0" w:line="240" w:lineRule="auto"/>
              <w:rPr>
                <w:ins w:id="7310" w:author="Amarucci, Scott M" w:date="2016-02-17T16:03:00Z"/>
                <w:bCs/>
                <w:iCs/>
              </w:rPr>
            </w:pPr>
            <w:ins w:id="7311" w:author="Amarucci, Scott M" w:date="2016-02-17T16:03:00Z">
              <w:r>
                <w:rPr>
                  <w:bCs/>
                  <w:iCs/>
                </w:rPr>
                <w:t>Fiduciary Risk</w:t>
              </w:r>
            </w:ins>
          </w:p>
        </w:tc>
      </w:tr>
      <w:tr w:rsidR="00617324" w:rsidRPr="00206D41" w:rsidTr="002734F4">
        <w:trPr>
          <w:trHeight w:val="462"/>
          <w:ins w:id="7312" w:author="Amarucci, Scott M" w:date="2016-02-17T16:03:00Z"/>
        </w:trPr>
        <w:tc>
          <w:tcPr>
            <w:tcW w:w="1728" w:type="dxa"/>
            <w:shd w:val="clear" w:color="auto" w:fill="auto"/>
          </w:tcPr>
          <w:p w:rsidR="00617324" w:rsidRDefault="00617324" w:rsidP="002734F4">
            <w:pPr>
              <w:rPr>
                <w:ins w:id="7313" w:author="Amarucci, Scott M" w:date="2016-02-17T16:03:00Z"/>
                <w:b/>
                <w:bCs/>
                <w:iCs/>
              </w:rPr>
            </w:pPr>
            <w:ins w:id="7314" w:author="Amarucci, Scott M" w:date="2016-02-17T16:03:00Z">
              <w:r>
                <w:rPr>
                  <w:b/>
                  <w:bCs/>
                  <w:iCs/>
                </w:rPr>
                <w:t>RATIONALE</w:t>
              </w:r>
            </w:ins>
          </w:p>
        </w:tc>
        <w:tc>
          <w:tcPr>
            <w:tcW w:w="7470" w:type="dxa"/>
            <w:gridSpan w:val="4"/>
            <w:shd w:val="clear" w:color="auto" w:fill="auto"/>
          </w:tcPr>
          <w:p w:rsidR="00617324" w:rsidRDefault="00F25E3B" w:rsidP="00605D4F">
            <w:pPr>
              <w:spacing w:after="0" w:line="240" w:lineRule="auto"/>
              <w:rPr>
                <w:ins w:id="7315" w:author="Amarucci, Scott M" w:date="2016-02-17T16:03:00Z"/>
                <w:bCs/>
                <w:iCs/>
              </w:rPr>
            </w:pPr>
            <w:ins w:id="7316" w:author="Amarucci, Scott M" w:date="2016-02-17T20:42:00Z">
              <w:r>
                <w:rPr>
                  <w:bCs/>
                  <w:iCs/>
                </w:rPr>
                <w:t xml:space="preserve">This metric ensures </w:t>
              </w:r>
            </w:ins>
            <w:ins w:id="7317" w:author="Amarucci, Scott M" w:date="2016-02-17T20:51:00Z">
              <w:r w:rsidR="00605D4F">
                <w:rPr>
                  <w:bCs/>
                  <w:iCs/>
                </w:rPr>
                <w:t xml:space="preserve">discretionary mandate </w:t>
              </w:r>
            </w:ins>
            <w:ins w:id="7318" w:author="Amarucci, Scott M" w:date="2016-02-17T20:44:00Z">
              <w:r w:rsidR="00605D4F">
                <w:rPr>
                  <w:bCs/>
                  <w:iCs/>
                </w:rPr>
                <w:t xml:space="preserve">concentration </w:t>
              </w:r>
            </w:ins>
            <w:ins w:id="7319" w:author="Amarucci, Scott M" w:date="2016-02-17T20:45:00Z">
              <w:r w:rsidR="00605D4F">
                <w:rPr>
                  <w:bCs/>
                  <w:iCs/>
                </w:rPr>
                <w:t>exceedances</w:t>
              </w:r>
            </w:ins>
            <w:ins w:id="7320" w:author="Amarucci, Scott M" w:date="2016-02-17T20:47:00Z">
              <w:r w:rsidR="00605D4F">
                <w:rPr>
                  <w:bCs/>
                  <w:iCs/>
                </w:rPr>
                <w:t xml:space="preserve"> –</w:t>
              </w:r>
            </w:ins>
            <w:ins w:id="7321" w:author="Amarucci, Scott M" w:date="2016-02-17T20:45:00Z">
              <w:r w:rsidR="00605D4F">
                <w:rPr>
                  <w:bCs/>
                  <w:iCs/>
                </w:rPr>
                <w:t xml:space="preserve"> determined by internal risk and contractual limits agreed to by the client</w:t>
              </w:r>
            </w:ins>
            <w:ins w:id="7322" w:author="Amarucci, Scott M" w:date="2016-02-17T20:46:00Z">
              <w:r w:rsidR="00605D4F">
                <w:rPr>
                  <w:bCs/>
                  <w:iCs/>
                </w:rPr>
                <w:t xml:space="preserve"> </w:t>
              </w:r>
            </w:ins>
            <w:ins w:id="7323" w:author="Amarucci, Scott M" w:date="2016-02-17T20:47:00Z">
              <w:r w:rsidR="00605D4F">
                <w:rPr>
                  <w:bCs/>
                  <w:iCs/>
                </w:rPr>
                <w:t>– of</w:t>
              </w:r>
            </w:ins>
            <w:ins w:id="7324" w:author="Amarucci, Scott M" w:date="2016-02-17T20:46:00Z">
              <w:r w:rsidR="00605D4F">
                <w:rPr>
                  <w:bCs/>
                  <w:iCs/>
                </w:rPr>
                <w:t xml:space="preserve"> the </w:t>
              </w:r>
            </w:ins>
            <w:ins w:id="7325" w:author="Amarucci, Scott M" w:date="2016-02-17T20:43:00Z">
              <w:r w:rsidR="00605D4F">
                <w:rPr>
                  <w:bCs/>
                  <w:iCs/>
                </w:rPr>
                <w:t xml:space="preserve">considered asset types (Equity and EM) </w:t>
              </w:r>
            </w:ins>
            <w:ins w:id="7326" w:author="Amarucci, Scott M" w:date="2016-02-17T20:44:00Z">
              <w:r w:rsidR="00605D4F">
                <w:rPr>
                  <w:bCs/>
                  <w:iCs/>
                </w:rPr>
                <w:t>are</w:t>
              </w:r>
            </w:ins>
            <w:ins w:id="7327" w:author="Amarucci, Scott M" w:date="2016-02-17T20:51:00Z">
              <w:r w:rsidR="00605D4F">
                <w:rPr>
                  <w:bCs/>
                  <w:iCs/>
                </w:rPr>
                <w:t xml:space="preserve"> not allowed to age excessively</w:t>
              </w:r>
            </w:ins>
          </w:p>
        </w:tc>
      </w:tr>
      <w:tr w:rsidR="00617324" w:rsidRPr="00206D41" w:rsidTr="002734F4">
        <w:trPr>
          <w:trHeight w:val="270"/>
          <w:ins w:id="7328" w:author="Amarucci, Scott M" w:date="2016-02-17T16:03:00Z"/>
        </w:trPr>
        <w:tc>
          <w:tcPr>
            <w:tcW w:w="1728" w:type="dxa"/>
            <w:vMerge w:val="restart"/>
            <w:shd w:val="clear" w:color="auto" w:fill="auto"/>
          </w:tcPr>
          <w:p w:rsidR="00617324" w:rsidRPr="00206D41" w:rsidRDefault="00617324" w:rsidP="002734F4">
            <w:pPr>
              <w:rPr>
                <w:ins w:id="7329" w:author="Amarucci, Scott M" w:date="2016-02-17T16:03:00Z"/>
                <w:b/>
                <w:bCs/>
                <w:iCs/>
              </w:rPr>
            </w:pPr>
            <w:ins w:id="7330" w:author="Amarucci, Scott M" w:date="2016-02-17T16:03:00Z">
              <w:r>
                <w:rPr>
                  <w:b/>
                  <w:bCs/>
                  <w:iCs/>
                </w:rPr>
                <w:t>ENTITY</w:t>
              </w:r>
            </w:ins>
          </w:p>
        </w:tc>
        <w:tc>
          <w:tcPr>
            <w:tcW w:w="2490" w:type="dxa"/>
            <w:shd w:val="clear" w:color="auto" w:fill="auto"/>
          </w:tcPr>
          <w:p w:rsidR="00617324" w:rsidRPr="0028126A" w:rsidRDefault="00617324" w:rsidP="002734F4">
            <w:pPr>
              <w:spacing w:after="0" w:line="240" w:lineRule="auto"/>
              <w:rPr>
                <w:ins w:id="7331" w:author="Amarucci, Scott M" w:date="2016-02-17T16:03:00Z"/>
                <w:b/>
                <w:bCs/>
                <w:iCs/>
              </w:rPr>
            </w:pPr>
            <w:ins w:id="7332" w:author="Amarucci, Scott M" w:date="2016-02-17T16:03:00Z">
              <w:r w:rsidRPr="0028126A">
                <w:rPr>
                  <w:b/>
                  <w:bCs/>
                  <w:iCs/>
                </w:rPr>
                <w:t>SHUSA</w:t>
              </w:r>
            </w:ins>
          </w:p>
        </w:tc>
        <w:tc>
          <w:tcPr>
            <w:tcW w:w="2490" w:type="dxa"/>
            <w:shd w:val="clear" w:color="auto" w:fill="auto"/>
          </w:tcPr>
          <w:p w:rsidR="00617324" w:rsidRPr="0028126A" w:rsidRDefault="00617324" w:rsidP="002734F4">
            <w:pPr>
              <w:spacing w:after="0" w:line="240" w:lineRule="auto"/>
              <w:rPr>
                <w:ins w:id="7333" w:author="Amarucci, Scott M" w:date="2016-02-17T16:03:00Z"/>
                <w:b/>
                <w:bCs/>
                <w:iCs/>
              </w:rPr>
            </w:pPr>
            <w:ins w:id="7334" w:author="Amarucci, Scott M" w:date="2016-02-17T16:03:00Z">
              <w:r w:rsidRPr="0028126A">
                <w:rPr>
                  <w:b/>
                  <w:bCs/>
                  <w:iCs/>
                </w:rPr>
                <w:t>SBNA</w:t>
              </w:r>
            </w:ins>
          </w:p>
        </w:tc>
        <w:tc>
          <w:tcPr>
            <w:tcW w:w="2490" w:type="dxa"/>
            <w:gridSpan w:val="2"/>
            <w:shd w:val="clear" w:color="auto" w:fill="auto"/>
          </w:tcPr>
          <w:p w:rsidR="00617324" w:rsidRPr="0028126A" w:rsidRDefault="00617324" w:rsidP="002734F4">
            <w:pPr>
              <w:spacing w:after="0" w:line="240" w:lineRule="auto"/>
              <w:rPr>
                <w:ins w:id="7335" w:author="Amarucci, Scott M" w:date="2016-02-17T16:03:00Z"/>
                <w:b/>
                <w:bCs/>
                <w:iCs/>
              </w:rPr>
            </w:pPr>
            <w:ins w:id="7336" w:author="Amarucci, Scott M" w:date="2016-02-17T16:03:00Z">
              <w:r w:rsidRPr="0028126A">
                <w:rPr>
                  <w:b/>
                  <w:bCs/>
                  <w:iCs/>
                </w:rPr>
                <w:t>SC</w:t>
              </w:r>
            </w:ins>
          </w:p>
        </w:tc>
      </w:tr>
      <w:tr w:rsidR="00617324" w:rsidRPr="00206D41" w:rsidTr="002734F4">
        <w:trPr>
          <w:trHeight w:val="270"/>
          <w:ins w:id="7337" w:author="Amarucci, Scott M" w:date="2016-02-17T16:03:00Z"/>
        </w:trPr>
        <w:tc>
          <w:tcPr>
            <w:tcW w:w="1728" w:type="dxa"/>
            <w:vMerge/>
            <w:shd w:val="clear" w:color="auto" w:fill="auto"/>
          </w:tcPr>
          <w:p w:rsidR="00617324" w:rsidRDefault="00617324" w:rsidP="002734F4">
            <w:pPr>
              <w:rPr>
                <w:ins w:id="7338" w:author="Amarucci, Scott M" w:date="2016-02-17T16:03:00Z"/>
                <w:b/>
                <w:bCs/>
                <w:iCs/>
              </w:rPr>
            </w:pPr>
          </w:p>
        </w:tc>
        <w:tc>
          <w:tcPr>
            <w:tcW w:w="2490" w:type="dxa"/>
            <w:shd w:val="clear" w:color="auto" w:fill="auto"/>
          </w:tcPr>
          <w:p w:rsidR="00617324" w:rsidRPr="00206D41" w:rsidRDefault="00617324" w:rsidP="002734F4">
            <w:pPr>
              <w:spacing w:after="0" w:line="240" w:lineRule="auto"/>
              <w:rPr>
                <w:ins w:id="7339" w:author="Amarucci, Scott M" w:date="2016-02-17T16:03:00Z"/>
                <w:bCs/>
                <w:iCs/>
              </w:rPr>
            </w:pPr>
            <w:ins w:id="7340" w:author="Amarucci, Scott M" w:date="2016-02-17T16:03:00Z">
              <w:r>
                <w:rPr>
                  <w:bCs/>
                  <w:iCs/>
                </w:rPr>
                <w:t>Yes</w:t>
              </w:r>
            </w:ins>
          </w:p>
        </w:tc>
        <w:tc>
          <w:tcPr>
            <w:tcW w:w="2490" w:type="dxa"/>
            <w:shd w:val="clear" w:color="auto" w:fill="auto"/>
          </w:tcPr>
          <w:p w:rsidR="00617324" w:rsidRPr="00206D41" w:rsidRDefault="00617324" w:rsidP="002734F4">
            <w:pPr>
              <w:spacing w:after="0" w:line="240" w:lineRule="auto"/>
              <w:rPr>
                <w:ins w:id="7341" w:author="Amarucci, Scott M" w:date="2016-02-17T16:03:00Z"/>
                <w:bCs/>
                <w:iCs/>
              </w:rPr>
            </w:pPr>
            <w:ins w:id="7342" w:author="Amarucci, Scott M" w:date="2016-02-17T16:03:00Z">
              <w:r>
                <w:rPr>
                  <w:bCs/>
                  <w:iCs/>
                </w:rPr>
                <w:t>No</w:t>
              </w:r>
            </w:ins>
          </w:p>
        </w:tc>
        <w:tc>
          <w:tcPr>
            <w:tcW w:w="2490" w:type="dxa"/>
            <w:gridSpan w:val="2"/>
            <w:shd w:val="clear" w:color="auto" w:fill="auto"/>
          </w:tcPr>
          <w:p w:rsidR="00617324" w:rsidRPr="00206D41" w:rsidRDefault="00617324" w:rsidP="002734F4">
            <w:pPr>
              <w:spacing w:after="0" w:line="240" w:lineRule="auto"/>
              <w:rPr>
                <w:ins w:id="7343" w:author="Amarucci, Scott M" w:date="2016-02-17T16:03:00Z"/>
                <w:bCs/>
                <w:iCs/>
              </w:rPr>
            </w:pPr>
            <w:ins w:id="7344" w:author="Amarucci, Scott M" w:date="2016-02-17T16:03:00Z">
              <w:r>
                <w:rPr>
                  <w:bCs/>
                  <w:iCs/>
                </w:rPr>
                <w:t>No</w:t>
              </w:r>
            </w:ins>
          </w:p>
        </w:tc>
      </w:tr>
      <w:tr w:rsidR="00617324" w:rsidRPr="00206D41" w:rsidTr="002734F4">
        <w:trPr>
          <w:trHeight w:val="270"/>
          <w:ins w:id="7345" w:author="Amarucci, Scott M" w:date="2016-02-17T16:03:00Z"/>
        </w:trPr>
        <w:tc>
          <w:tcPr>
            <w:tcW w:w="1728" w:type="dxa"/>
            <w:vMerge/>
            <w:shd w:val="clear" w:color="auto" w:fill="auto"/>
          </w:tcPr>
          <w:p w:rsidR="00617324" w:rsidRDefault="00617324" w:rsidP="002734F4">
            <w:pPr>
              <w:rPr>
                <w:ins w:id="7346" w:author="Amarucci, Scott M" w:date="2016-02-17T16:03:00Z"/>
                <w:b/>
                <w:bCs/>
                <w:iCs/>
              </w:rPr>
            </w:pPr>
          </w:p>
        </w:tc>
        <w:tc>
          <w:tcPr>
            <w:tcW w:w="2490" w:type="dxa"/>
            <w:shd w:val="clear" w:color="auto" w:fill="auto"/>
          </w:tcPr>
          <w:p w:rsidR="00617324" w:rsidRPr="00426737" w:rsidRDefault="00617324" w:rsidP="002734F4">
            <w:pPr>
              <w:spacing w:after="0" w:line="240" w:lineRule="auto"/>
              <w:rPr>
                <w:ins w:id="7347" w:author="Amarucci, Scott M" w:date="2016-02-17T16:03:00Z"/>
                <w:b/>
                <w:bCs/>
                <w:iCs/>
              </w:rPr>
            </w:pPr>
            <w:ins w:id="7348" w:author="Amarucci, Scott M" w:date="2016-02-17T16:03:00Z">
              <w:r w:rsidRPr="00426737">
                <w:rPr>
                  <w:b/>
                  <w:bCs/>
                  <w:iCs/>
                </w:rPr>
                <w:t>SIS</w:t>
              </w:r>
            </w:ins>
          </w:p>
        </w:tc>
        <w:tc>
          <w:tcPr>
            <w:tcW w:w="2490" w:type="dxa"/>
            <w:shd w:val="clear" w:color="auto" w:fill="auto"/>
          </w:tcPr>
          <w:p w:rsidR="00617324" w:rsidRPr="00426737" w:rsidRDefault="00617324" w:rsidP="002734F4">
            <w:pPr>
              <w:spacing w:after="0" w:line="240" w:lineRule="auto"/>
              <w:rPr>
                <w:ins w:id="7349" w:author="Amarucci, Scott M" w:date="2016-02-17T16:03:00Z"/>
                <w:b/>
                <w:bCs/>
                <w:iCs/>
              </w:rPr>
            </w:pPr>
            <w:ins w:id="7350" w:author="Amarucci, Scott M" w:date="2016-02-17T16:03:00Z">
              <w:r w:rsidRPr="00426737">
                <w:rPr>
                  <w:b/>
                  <w:bCs/>
                  <w:iCs/>
                </w:rPr>
                <w:t>BSI Miami</w:t>
              </w:r>
            </w:ins>
          </w:p>
        </w:tc>
        <w:tc>
          <w:tcPr>
            <w:tcW w:w="1245" w:type="dxa"/>
            <w:shd w:val="clear" w:color="auto" w:fill="auto"/>
          </w:tcPr>
          <w:p w:rsidR="00617324" w:rsidRPr="00426737" w:rsidRDefault="00617324" w:rsidP="002734F4">
            <w:pPr>
              <w:spacing w:after="0" w:line="240" w:lineRule="auto"/>
              <w:rPr>
                <w:ins w:id="7351" w:author="Amarucci, Scott M" w:date="2016-02-17T16:03:00Z"/>
                <w:b/>
                <w:bCs/>
                <w:iCs/>
              </w:rPr>
            </w:pPr>
            <w:ins w:id="7352" w:author="Amarucci, Scott M" w:date="2016-02-17T16:03:00Z">
              <w:r w:rsidRPr="00426737">
                <w:rPr>
                  <w:b/>
                  <w:bCs/>
                  <w:iCs/>
                </w:rPr>
                <w:t>BSPR</w:t>
              </w:r>
            </w:ins>
          </w:p>
        </w:tc>
        <w:tc>
          <w:tcPr>
            <w:tcW w:w="1245" w:type="dxa"/>
            <w:shd w:val="clear" w:color="auto" w:fill="auto"/>
          </w:tcPr>
          <w:p w:rsidR="00617324" w:rsidRPr="00426737" w:rsidRDefault="00617324" w:rsidP="002734F4">
            <w:pPr>
              <w:spacing w:after="0" w:line="240" w:lineRule="auto"/>
              <w:rPr>
                <w:ins w:id="7353" w:author="Amarucci, Scott M" w:date="2016-02-17T16:03:00Z"/>
                <w:b/>
                <w:bCs/>
                <w:iCs/>
              </w:rPr>
            </w:pPr>
            <w:ins w:id="7354" w:author="Amarucci, Scott M" w:date="2016-02-17T16:03:00Z">
              <w:r w:rsidRPr="00426737">
                <w:rPr>
                  <w:b/>
                  <w:bCs/>
                  <w:iCs/>
                </w:rPr>
                <w:t>SSLLC</w:t>
              </w:r>
            </w:ins>
          </w:p>
        </w:tc>
      </w:tr>
      <w:tr w:rsidR="00617324" w:rsidRPr="00206D41" w:rsidTr="002734F4">
        <w:trPr>
          <w:trHeight w:val="270"/>
          <w:ins w:id="7355" w:author="Amarucci, Scott M" w:date="2016-02-17T16:03:00Z"/>
        </w:trPr>
        <w:tc>
          <w:tcPr>
            <w:tcW w:w="1728" w:type="dxa"/>
            <w:vMerge/>
            <w:shd w:val="clear" w:color="auto" w:fill="auto"/>
          </w:tcPr>
          <w:p w:rsidR="00617324" w:rsidRDefault="00617324" w:rsidP="002734F4">
            <w:pPr>
              <w:rPr>
                <w:ins w:id="7356" w:author="Amarucci, Scott M" w:date="2016-02-17T16:03:00Z"/>
                <w:b/>
                <w:bCs/>
                <w:iCs/>
              </w:rPr>
            </w:pPr>
          </w:p>
        </w:tc>
        <w:tc>
          <w:tcPr>
            <w:tcW w:w="2490" w:type="dxa"/>
            <w:shd w:val="clear" w:color="auto" w:fill="auto"/>
          </w:tcPr>
          <w:p w:rsidR="00617324" w:rsidRDefault="00617324" w:rsidP="002734F4">
            <w:pPr>
              <w:spacing w:after="0" w:line="240" w:lineRule="auto"/>
              <w:rPr>
                <w:ins w:id="7357" w:author="Amarucci, Scott M" w:date="2016-02-17T16:03:00Z"/>
                <w:bCs/>
                <w:iCs/>
              </w:rPr>
            </w:pPr>
            <w:ins w:id="7358" w:author="Amarucci, Scott M" w:date="2016-02-17T16:03:00Z">
              <w:r>
                <w:rPr>
                  <w:bCs/>
                  <w:iCs/>
                </w:rPr>
                <w:t>No</w:t>
              </w:r>
            </w:ins>
          </w:p>
        </w:tc>
        <w:tc>
          <w:tcPr>
            <w:tcW w:w="2490" w:type="dxa"/>
            <w:shd w:val="clear" w:color="auto" w:fill="auto"/>
          </w:tcPr>
          <w:p w:rsidR="00617324" w:rsidRDefault="00617324" w:rsidP="002734F4">
            <w:pPr>
              <w:spacing w:after="0" w:line="240" w:lineRule="auto"/>
              <w:rPr>
                <w:ins w:id="7359" w:author="Amarucci, Scott M" w:date="2016-02-17T16:03:00Z"/>
                <w:bCs/>
                <w:iCs/>
              </w:rPr>
            </w:pPr>
            <w:ins w:id="7360" w:author="Amarucci, Scott M" w:date="2016-02-17T16:03:00Z">
              <w:r>
                <w:rPr>
                  <w:bCs/>
                  <w:iCs/>
                </w:rPr>
                <w:t>Yes</w:t>
              </w:r>
            </w:ins>
          </w:p>
        </w:tc>
        <w:tc>
          <w:tcPr>
            <w:tcW w:w="1245" w:type="dxa"/>
            <w:shd w:val="clear" w:color="auto" w:fill="auto"/>
          </w:tcPr>
          <w:p w:rsidR="00617324" w:rsidRDefault="00617324" w:rsidP="002734F4">
            <w:pPr>
              <w:spacing w:after="0" w:line="240" w:lineRule="auto"/>
              <w:rPr>
                <w:ins w:id="7361" w:author="Amarucci, Scott M" w:date="2016-02-17T16:03:00Z"/>
                <w:bCs/>
                <w:iCs/>
              </w:rPr>
            </w:pPr>
            <w:ins w:id="7362" w:author="Amarucci, Scott M" w:date="2016-02-17T16:03:00Z">
              <w:r>
                <w:rPr>
                  <w:bCs/>
                  <w:iCs/>
                </w:rPr>
                <w:t>No</w:t>
              </w:r>
            </w:ins>
          </w:p>
        </w:tc>
        <w:tc>
          <w:tcPr>
            <w:tcW w:w="1245" w:type="dxa"/>
            <w:shd w:val="clear" w:color="auto" w:fill="auto"/>
          </w:tcPr>
          <w:p w:rsidR="00617324" w:rsidRDefault="00617324" w:rsidP="002734F4">
            <w:pPr>
              <w:spacing w:after="0" w:line="240" w:lineRule="auto"/>
              <w:rPr>
                <w:ins w:id="7363" w:author="Amarucci, Scott M" w:date="2016-02-17T16:03:00Z"/>
                <w:bCs/>
                <w:iCs/>
              </w:rPr>
            </w:pPr>
            <w:ins w:id="7364" w:author="Amarucci, Scott M" w:date="2016-02-17T16:03:00Z">
              <w:r>
                <w:rPr>
                  <w:bCs/>
                  <w:iCs/>
                </w:rPr>
                <w:t>No</w:t>
              </w:r>
            </w:ins>
          </w:p>
        </w:tc>
      </w:tr>
      <w:tr w:rsidR="00617324" w:rsidRPr="00206D41" w:rsidTr="002734F4">
        <w:trPr>
          <w:trHeight w:val="270"/>
          <w:ins w:id="7365" w:author="Amarucci, Scott M" w:date="2016-02-17T16:03:00Z"/>
        </w:trPr>
        <w:tc>
          <w:tcPr>
            <w:tcW w:w="1728" w:type="dxa"/>
            <w:vMerge w:val="restart"/>
            <w:shd w:val="clear" w:color="auto" w:fill="auto"/>
          </w:tcPr>
          <w:p w:rsidR="00617324" w:rsidRPr="00206D41" w:rsidRDefault="00617324" w:rsidP="002734F4">
            <w:pPr>
              <w:rPr>
                <w:ins w:id="7366" w:author="Amarucci, Scott M" w:date="2016-02-17T16:03:00Z"/>
                <w:b/>
                <w:bCs/>
                <w:iCs/>
              </w:rPr>
            </w:pPr>
            <w:ins w:id="7367" w:author="Amarucci, Scott M" w:date="2016-02-17T16:03:00Z">
              <w:r>
                <w:rPr>
                  <w:b/>
                  <w:bCs/>
                  <w:iCs/>
                </w:rPr>
                <w:t>METRIC OWNER</w:t>
              </w:r>
            </w:ins>
          </w:p>
        </w:tc>
        <w:tc>
          <w:tcPr>
            <w:tcW w:w="2490" w:type="dxa"/>
            <w:shd w:val="clear" w:color="auto" w:fill="auto"/>
          </w:tcPr>
          <w:p w:rsidR="00617324" w:rsidRPr="0028126A" w:rsidRDefault="00617324" w:rsidP="002734F4">
            <w:pPr>
              <w:spacing w:after="0" w:line="240" w:lineRule="auto"/>
              <w:rPr>
                <w:ins w:id="7368" w:author="Amarucci, Scott M" w:date="2016-02-17T16:03:00Z"/>
                <w:b/>
                <w:bCs/>
                <w:iCs/>
              </w:rPr>
            </w:pPr>
            <w:ins w:id="7369" w:author="Amarucci, Scott M" w:date="2016-02-17T16:03:00Z">
              <w:r w:rsidRPr="0028126A">
                <w:rPr>
                  <w:b/>
                  <w:bCs/>
                  <w:iCs/>
                </w:rPr>
                <w:t>SHUSA</w:t>
              </w:r>
            </w:ins>
          </w:p>
        </w:tc>
        <w:tc>
          <w:tcPr>
            <w:tcW w:w="2490" w:type="dxa"/>
            <w:shd w:val="clear" w:color="auto" w:fill="auto"/>
          </w:tcPr>
          <w:p w:rsidR="00617324" w:rsidRPr="0028126A" w:rsidRDefault="00617324" w:rsidP="002734F4">
            <w:pPr>
              <w:spacing w:after="0" w:line="240" w:lineRule="auto"/>
              <w:rPr>
                <w:ins w:id="7370" w:author="Amarucci, Scott M" w:date="2016-02-17T16:03:00Z"/>
                <w:b/>
                <w:bCs/>
                <w:iCs/>
              </w:rPr>
            </w:pPr>
            <w:ins w:id="7371" w:author="Amarucci, Scott M" w:date="2016-02-17T16:03:00Z">
              <w:r w:rsidRPr="0028126A">
                <w:rPr>
                  <w:b/>
                  <w:bCs/>
                  <w:iCs/>
                </w:rPr>
                <w:t>SBNA</w:t>
              </w:r>
            </w:ins>
          </w:p>
        </w:tc>
        <w:tc>
          <w:tcPr>
            <w:tcW w:w="2490" w:type="dxa"/>
            <w:gridSpan w:val="2"/>
            <w:shd w:val="clear" w:color="auto" w:fill="auto"/>
          </w:tcPr>
          <w:p w:rsidR="00617324" w:rsidRPr="0028126A" w:rsidRDefault="00617324" w:rsidP="002734F4">
            <w:pPr>
              <w:spacing w:after="0" w:line="240" w:lineRule="auto"/>
              <w:rPr>
                <w:ins w:id="7372" w:author="Amarucci, Scott M" w:date="2016-02-17T16:03:00Z"/>
                <w:b/>
                <w:bCs/>
                <w:iCs/>
              </w:rPr>
            </w:pPr>
            <w:ins w:id="7373" w:author="Amarucci, Scott M" w:date="2016-02-17T16:03:00Z">
              <w:r w:rsidRPr="0028126A">
                <w:rPr>
                  <w:b/>
                  <w:bCs/>
                  <w:iCs/>
                </w:rPr>
                <w:t>SC</w:t>
              </w:r>
            </w:ins>
          </w:p>
        </w:tc>
      </w:tr>
      <w:tr w:rsidR="00617324" w:rsidRPr="00206D41" w:rsidTr="002734F4">
        <w:trPr>
          <w:cantSplit/>
          <w:trHeight w:val="252"/>
          <w:ins w:id="7374" w:author="Amarucci, Scott M" w:date="2016-02-17T16:03:00Z"/>
        </w:trPr>
        <w:tc>
          <w:tcPr>
            <w:tcW w:w="1728" w:type="dxa"/>
            <w:vMerge/>
            <w:shd w:val="clear" w:color="auto" w:fill="auto"/>
          </w:tcPr>
          <w:p w:rsidR="00617324" w:rsidRPr="00206D41" w:rsidRDefault="00617324" w:rsidP="002734F4">
            <w:pPr>
              <w:rPr>
                <w:ins w:id="7375" w:author="Amarucci, Scott M" w:date="2016-02-17T16:03:00Z"/>
                <w:b/>
                <w:bCs/>
                <w:iCs/>
              </w:rPr>
            </w:pPr>
          </w:p>
        </w:tc>
        <w:tc>
          <w:tcPr>
            <w:tcW w:w="2490" w:type="dxa"/>
            <w:shd w:val="clear" w:color="auto" w:fill="auto"/>
          </w:tcPr>
          <w:p w:rsidR="00617324" w:rsidRPr="00206D41" w:rsidRDefault="00617324" w:rsidP="002734F4">
            <w:pPr>
              <w:spacing w:after="0" w:line="240" w:lineRule="auto"/>
              <w:rPr>
                <w:ins w:id="7376" w:author="Amarucci, Scott M" w:date="2016-02-17T16:03:00Z"/>
                <w:bCs/>
                <w:iCs/>
              </w:rPr>
            </w:pPr>
            <w:ins w:id="7377" w:author="Amarucci, Scott M" w:date="2016-02-17T16:03:00Z">
              <w:r>
                <w:rPr>
                  <w:bCs/>
                  <w:iCs/>
                </w:rPr>
                <w:t>???</w:t>
              </w:r>
            </w:ins>
          </w:p>
        </w:tc>
        <w:tc>
          <w:tcPr>
            <w:tcW w:w="2490" w:type="dxa"/>
            <w:shd w:val="clear" w:color="auto" w:fill="auto"/>
          </w:tcPr>
          <w:p w:rsidR="00617324" w:rsidRPr="00206D41" w:rsidRDefault="00617324" w:rsidP="002734F4">
            <w:pPr>
              <w:spacing w:after="0" w:line="240" w:lineRule="auto"/>
              <w:rPr>
                <w:ins w:id="7378" w:author="Amarucci, Scott M" w:date="2016-02-17T16:03:00Z"/>
                <w:bCs/>
                <w:iCs/>
              </w:rPr>
            </w:pPr>
            <w:ins w:id="7379" w:author="Amarucci, Scott M" w:date="2016-02-17T16:03:00Z">
              <w:r>
                <w:rPr>
                  <w:bCs/>
                  <w:iCs/>
                </w:rPr>
                <w:t>N/A</w:t>
              </w:r>
            </w:ins>
          </w:p>
        </w:tc>
        <w:tc>
          <w:tcPr>
            <w:tcW w:w="2490" w:type="dxa"/>
            <w:gridSpan w:val="2"/>
            <w:shd w:val="clear" w:color="auto" w:fill="auto"/>
          </w:tcPr>
          <w:p w:rsidR="00617324" w:rsidRPr="00206D41" w:rsidRDefault="00617324" w:rsidP="002734F4">
            <w:pPr>
              <w:spacing w:after="0" w:line="240" w:lineRule="auto"/>
              <w:rPr>
                <w:ins w:id="7380" w:author="Amarucci, Scott M" w:date="2016-02-17T16:03:00Z"/>
                <w:bCs/>
                <w:iCs/>
              </w:rPr>
            </w:pPr>
            <w:ins w:id="7381" w:author="Amarucci, Scott M" w:date="2016-02-17T16:03:00Z">
              <w:r>
                <w:rPr>
                  <w:bCs/>
                  <w:iCs/>
                </w:rPr>
                <w:t>N/A</w:t>
              </w:r>
            </w:ins>
          </w:p>
        </w:tc>
      </w:tr>
      <w:tr w:rsidR="00617324" w:rsidRPr="00206D41" w:rsidTr="002734F4">
        <w:trPr>
          <w:cantSplit/>
          <w:trHeight w:val="252"/>
          <w:ins w:id="7382" w:author="Amarucci, Scott M" w:date="2016-02-17T16:03:00Z"/>
        </w:trPr>
        <w:tc>
          <w:tcPr>
            <w:tcW w:w="1728" w:type="dxa"/>
            <w:vMerge/>
            <w:shd w:val="clear" w:color="auto" w:fill="auto"/>
          </w:tcPr>
          <w:p w:rsidR="00617324" w:rsidRPr="00206D41" w:rsidRDefault="00617324" w:rsidP="002734F4">
            <w:pPr>
              <w:rPr>
                <w:ins w:id="7383" w:author="Amarucci, Scott M" w:date="2016-02-17T16:03:00Z"/>
                <w:b/>
                <w:bCs/>
                <w:iCs/>
              </w:rPr>
            </w:pPr>
          </w:p>
        </w:tc>
        <w:tc>
          <w:tcPr>
            <w:tcW w:w="2490" w:type="dxa"/>
            <w:shd w:val="clear" w:color="auto" w:fill="auto"/>
          </w:tcPr>
          <w:p w:rsidR="00617324" w:rsidRDefault="00617324" w:rsidP="002734F4">
            <w:pPr>
              <w:spacing w:after="0" w:line="240" w:lineRule="auto"/>
              <w:rPr>
                <w:ins w:id="7384" w:author="Amarucci, Scott M" w:date="2016-02-17T16:03:00Z"/>
                <w:bCs/>
                <w:iCs/>
              </w:rPr>
            </w:pPr>
            <w:ins w:id="7385" w:author="Amarucci, Scott M" w:date="2016-02-17T16:03:00Z">
              <w:r w:rsidRPr="00426737">
                <w:rPr>
                  <w:b/>
                  <w:bCs/>
                  <w:iCs/>
                </w:rPr>
                <w:t>SIS</w:t>
              </w:r>
            </w:ins>
          </w:p>
        </w:tc>
        <w:tc>
          <w:tcPr>
            <w:tcW w:w="2490" w:type="dxa"/>
            <w:shd w:val="clear" w:color="auto" w:fill="auto"/>
          </w:tcPr>
          <w:p w:rsidR="00617324" w:rsidRDefault="00617324" w:rsidP="002734F4">
            <w:pPr>
              <w:spacing w:after="0" w:line="240" w:lineRule="auto"/>
              <w:rPr>
                <w:ins w:id="7386" w:author="Amarucci, Scott M" w:date="2016-02-17T16:03:00Z"/>
                <w:bCs/>
                <w:iCs/>
              </w:rPr>
            </w:pPr>
            <w:ins w:id="7387" w:author="Amarucci, Scott M" w:date="2016-02-17T16:03:00Z">
              <w:r w:rsidRPr="00426737">
                <w:rPr>
                  <w:b/>
                  <w:bCs/>
                  <w:iCs/>
                </w:rPr>
                <w:t>BSI Miami</w:t>
              </w:r>
            </w:ins>
          </w:p>
        </w:tc>
        <w:tc>
          <w:tcPr>
            <w:tcW w:w="2490" w:type="dxa"/>
            <w:gridSpan w:val="2"/>
            <w:shd w:val="clear" w:color="auto" w:fill="auto"/>
          </w:tcPr>
          <w:p w:rsidR="00617324" w:rsidRDefault="00617324" w:rsidP="002734F4">
            <w:pPr>
              <w:spacing w:after="0" w:line="240" w:lineRule="auto"/>
              <w:rPr>
                <w:ins w:id="7388" w:author="Amarucci, Scott M" w:date="2016-02-17T16:03:00Z"/>
                <w:bCs/>
                <w:iCs/>
              </w:rPr>
            </w:pPr>
            <w:ins w:id="7389" w:author="Amarucci, Scott M" w:date="2016-02-17T16:03:00Z">
              <w:r w:rsidRPr="00426737">
                <w:rPr>
                  <w:b/>
                  <w:bCs/>
                  <w:iCs/>
                </w:rPr>
                <w:t>BSPR</w:t>
              </w:r>
            </w:ins>
          </w:p>
        </w:tc>
      </w:tr>
      <w:tr w:rsidR="00617324" w:rsidRPr="00206D41" w:rsidTr="002734F4">
        <w:trPr>
          <w:cantSplit/>
          <w:trHeight w:val="252"/>
          <w:ins w:id="7390" w:author="Amarucci, Scott M" w:date="2016-02-17T16:03:00Z"/>
        </w:trPr>
        <w:tc>
          <w:tcPr>
            <w:tcW w:w="1728" w:type="dxa"/>
            <w:vMerge/>
            <w:shd w:val="clear" w:color="auto" w:fill="auto"/>
          </w:tcPr>
          <w:p w:rsidR="00617324" w:rsidRPr="00206D41" w:rsidRDefault="00617324" w:rsidP="002734F4">
            <w:pPr>
              <w:rPr>
                <w:ins w:id="7391" w:author="Amarucci, Scott M" w:date="2016-02-17T16:03:00Z"/>
                <w:b/>
                <w:bCs/>
                <w:iCs/>
              </w:rPr>
            </w:pPr>
          </w:p>
        </w:tc>
        <w:tc>
          <w:tcPr>
            <w:tcW w:w="2490" w:type="dxa"/>
            <w:shd w:val="clear" w:color="auto" w:fill="auto"/>
          </w:tcPr>
          <w:p w:rsidR="00617324" w:rsidRDefault="00617324" w:rsidP="002734F4">
            <w:pPr>
              <w:spacing w:after="0" w:line="240" w:lineRule="auto"/>
              <w:rPr>
                <w:ins w:id="7392" w:author="Amarucci, Scott M" w:date="2016-02-17T16:03:00Z"/>
                <w:bCs/>
                <w:iCs/>
              </w:rPr>
            </w:pPr>
            <w:ins w:id="7393" w:author="Amarucci, Scott M" w:date="2016-02-17T16:03:00Z">
              <w:r>
                <w:rPr>
                  <w:bCs/>
                  <w:iCs/>
                </w:rPr>
                <w:t>N/A</w:t>
              </w:r>
            </w:ins>
          </w:p>
        </w:tc>
        <w:tc>
          <w:tcPr>
            <w:tcW w:w="2490" w:type="dxa"/>
            <w:shd w:val="clear" w:color="auto" w:fill="auto"/>
          </w:tcPr>
          <w:p w:rsidR="00617324" w:rsidRDefault="00617324" w:rsidP="002734F4">
            <w:pPr>
              <w:spacing w:after="0" w:line="240" w:lineRule="auto"/>
              <w:rPr>
                <w:ins w:id="7394" w:author="Amarucci, Scott M" w:date="2016-02-17T16:03:00Z"/>
                <w:bCs/>
                <w:iCs/>
              </w:rPr>
            </w:pPr>
            <w:ins w:id="7395" w:author="Amarucci, Scott M" w:date="2016-02-17T16:03:00Z">
              <w:r>
                <w:rPr>
                  <w:bCs/>
                  <w:iCs/>
                </w:rPr>
                <w:t>???</w:t>
              </w:r>
            </w:ins>
          </w:p>
        </w:tc>
        <w:tc>
          <w:tcPr>
            <w:tcW w:w="2490" w:type="dxa"/>
            <w:gridSpan w:val="2"/>
            <w:shd w:val="clear" w:color="auto" w:fill="auto"/>
          </w:tcPr>
          <w:p w:rsidR="00617324" w:rsidRDefault="00617324" w:rsidP="002734F4">
            <w:pPr>
              <w:spacing w:after="0" w:line="240" w:lineRule="auto"/>
              <w:rPr>
                <w:ins w:id="7396" w:author="Amarucci, Scott M" w:date="2016-02-17T16:03:00Z"/>
                <w:bCs/>
                <w:iCs/>
              </w:rPr>
            </w:pPr>
            <w:ins w:id="7397" w:author="Amarucci, Scott M" w:date="2016-02-17T16:03:00Z">
              <w:r>
                <w:rPr>
                  <w:bCs/>
                  <w:iCs/>
                </w:rPr>
                <w:t>N/A</w:t>
              </w:r>
            </w:ins>
          </w:p>
        </w:tc>
      </w:tr>
      <w:tr w:rsidR="00617324" w:rsidRPr="00206D41" w:rsidTr="002734F4">
        <w:trPr>
          <w:cantSplit/>
          <w:trHeight w:val="252"/>
          <w:ins w:id="7398" w:author="Amarucci, Scott M" w:date="2016-02-17T16:03:00Z"/>
        </w:trPr>
        <w:tc>
          <w:tcPr>
            <w:tcW w:w="1728" w:type="dxa"/>
            <w:vMerge/>
            <w:shd w:val="clear" w:color="auto" w:fill="auto"/>
          </w:tcPr>
          <w:p w:rsidR="00617324" w:rsidRPr="00206D41" w:rsidRDefault="00617324" w:rsidP="002734F4">
            <w:pPr>
              <w:rPr>
                <w:ins w:id="7399" w:author="Amarucci, Scott M" w:date="2016-02-17T16:03:00Z"/>
                <w:b/>
                <w:bCs/>
                <w:iCs/>
              </w:rPr>
            </w:pPr>
          </w:p>
        </w:tc>
        <w:tc>
          <w:tcPr>
            <w:tcW w:w="2490" w:type="dxa"/>
            <w:shd w:val="clear" w:color="auto" w:fill="auto"/>
          </w:tcPr>
          <w:p w:rsidR="00617324" w:rsidRDefault="00617324" w:rsidP="002734F4">
            <w:pPr>
              <w:spacing w:after="0" w:line="240" w:lineRule="auto"/>
              <w:rPr>
                <w:ins w:id="7400" w:author="Amarucci, Scott M" w:date="2016-02-17T16:03:00Z"/>
                <w:bCs/>
                <w:iCs/>
              </w:rPr>
            </w:pPr>
            <w:ins w:id="7401" w:author="Amarucci, Scott M" w:date="2016-02-17T16:03:00Z">
              <w:r w:rsidRPr="00426737">
                <w:rPr>
                  <w:b/>
                  <w:bCs/>
                  <w:iCs/>
                </w:rPr>
                <w:t>SSLLC</w:t>
              </w:r>
            </w:ins>
          </w:p>
        </w:tc>
        <w:tc>
          <w:tcPr>
            <w:tcW w:w="4980" w:type="dxa"/>
            <w:gridSpan w:val="3"/>
            <w:vMerge w:val="restart"/>
            <w:shd w:val="clear" w:color="auto" w:fill="auto"/>
          </w:tcPr>
          <w:p w:rsidR="00617324" w:rsidRDefault="00617324" w:rsidP="002734F4">
            <w:pPr>
              <w:spacing w:after="0" w:line="240" w:lineRule="auto"/>
              <w:rPr>
                <w:ins w:id="7402" w:author="Amarucci, Scott M" w:date="2016-02-17T16:03:00Z"/>
                <w:bCs/>
                <w:iCs/>
              </w:rPr>
            </w:pPr>
          </w:p>
        </w:tc>
      </w:tr>
      <w:tr w:rsidR="00617324" w:rsidRPr="00206D41" w:rsidTr="002734F4">
        <w:trPr>
          <w:cantSplit/>
          <w:trHeight w:val="252"/>
          <w:ins w:id="7403" w:author="Amarucci, Scott M" w:date="2016-02-17T16:03:00Z"/>
        </w:trPr>
        <w:tc>
          <w:tcPr>
            <w:tcW w:w="1728" w:type="dxa"/>
            <w:vMerge/>
            <w:shd w:val="clear" w:color="auto" w:fill="auto"/>
          </w:tcPr>
          <w:p w:rsidR="00617324" w:rsidRPr="00206D41" w:rsidRDefault="00617324" w:rsidP="002734F4">
            <w:pPr>
              <w:rPr>
                <w:ins w:id="7404" w:author="Amarucci, Scott M" w:date="2016-02-17T16:03:00Z"/>
                <w:b/>
                <w:bCs/>
                <w:iCs/>
              </w:rPr>
            </w:pPr>
          </w:p>
        </w:tc>
        <w:tc>
          <w:tcPr>
            <w:tcW w:w="2490" w:type="dxa"/>
            <w:shd w:val="clear" w:color="auto" w:fill="auto"/>
          </w:tcPr>
          <w:p w:rsidR="00617324" w:rsidRDefault="00617324" w:rsidP="002734F4">
            <w:pPr>
              <w:spacing w:after="0" w:line="240" w:lineRule="auto"/>
              <w:rPr>
                <w:ins w:id="7405" w:author="Amarucci, Scott M" w:date="2016-02-17T16:03:00Z"/>
                <w:bCs/>
                <w:iCs/>
              </w:rPr>
            </w:pPr>
            <w:ins w:id="7406" w:author="Amarucci, Scott M" w:date="2016-02-17T16:03:00Z">
              <w:r>
                <w:rPr>
                  <w:bCs/>
                  <w:iCs/>
                </w:rPr>
                <w:t>N/A</w:t>
              </w:r>
            </w:ins>
          </w:p>
        </w:tc>
        <w:tc>
          <w:tcPr>
            <w:tcW w:w="4980" w:type="dxa"/>
            <w:gridSpan w:val="3"/>
            <w:vMerge/>
            <w:shd w:val="clear" w:color="auto" w:fill="auto"/>
          </w:tcPr>
          <w:p w:rsidR="00617324" w:rsidRDefault="00617324" w:rsidP="002734F4">
            <w:pPr>
              <w:spacing w:after="0" w:line="240" w:lineRule="auto"/>
              <w:rPr>
                <w:ins w:id="7407" w:author="Amarucci, Scott M" w:date="2016-02-17T16:03:00Z"/>
                <w:bCs/>
                <w:iCs/>
              </w:rPr>
            </w:pPr>
          </w:p>
        </w:tc>
      </w:tr>
      <w:tr w:rsidR="00617324" w:rsidRPr="00206D41" w:rsidTr="002734F4">
        <w:trPr>
          <w:trHeight w:val="360"/>
          <w:ins w:id="7408" w:author="Amarucci, Scott M" w:date="2016-02-17T16:03:00Z"/>
        </w:trPr>
        <w:tc>
          <w:tcPr>
            <w:tcW w:w="1728" w:type="dxa"/>
            <w:shd w:val="clear" w:color="auto" w:fill="auto"/>
          </w:tcPr>
          <w:p w:rsidR="00617324" w:rsidRPr="00206D41" w:rsidRDefault="00617324" w:rsidP="00605D4F">
            <w:pPr>
              <w:rPr>
                <w:ins w:id="7409" w:author="Amarucci, Scott M" w:date="2016-02-17T16:03:00Z"/>
                <w:b/>
                <w:bCs/>
                <w:iCs/>
              </w:rPr>
              <w:pPrChange w:id="7410" w:author="Amarucci, Scott M" w:date="2016-02-17T20:52:00Z">
                <w:pPr>
                  <w:framePr w:hSpace="180" w:wrap="around" w:vAnchor="text" w:hAnchor="text" w:x="168" w:y="1"/>
                  <w:ind w:left="-60"/>
                  <w:suppressOverlap/>
                </w:pPr>
              </w:pPrChange>
            </w:pPr>
            <w:ins w:id="7411" w:author="Amarucci, Scott M" w:date="2016-02-17T16:03:00Z">
              <w:r w:rsidRPr="00062285">
                <w:rPr>
                  <w:b/>
                  <w:bCs/>
                  <w:iCs/>
                </w:rPr>
                <w:t>TRIGGER AND LIMIT SETTING</w:t>
              </w:r>
            </w:ins>
          </w:p>
        </w:tc>
        <w:tc>
          <w:tcPr>
            <w:tcW w:w="7470" w:type="dxa"/>
            <w:gridSpan w:val="4"/>
            <w:shd w:val="clear" w:color="auto" w:fill="auto"/>
          </w:tcPr>
          <w:p w:rsidR="00617324" w:rsidRDefault="00617324" w:rsidP="00617324">
            <w:pPr>
              <w:spacing w:after="0" w:line="240" w:lineRule="auto"/>
              <w:rPr>
                <w:ins w:id="7412" w:author="Amarucci, Scott M" w:date="2016-02-17T20:31:00Z"/>
                <w:rFonts w:asciiTheme="minorHAnsi" w:eastAsiaTheme="minorHAnsi" w:hAnsiTheme="minorHAnsi" w:cstheme="minorBidi"/>
                <w:iCs/>
              </w:rPr>
            </w:pPr>
            <w:ins w:id="7413" w:author="Amarucci, Scott M" w:date="2016-02-17T16:03:00Z">
              <w:r>
                <w:rPr>
                  <w:rFonts w:asciiTheme="minorHAnsi" w:eastAsiaTheme="minorHAnsi" w:hAnsiTheme="minorHAnsi" w:cstheme="minorBidi"/>
                  <w:iCs/>
                </w:rPr>
                <w:t xml:space="preserve">The </w:t>
              </w:r>
            </w:ins>
            <w:ins w:id="7414" w:author="Amarucci, Scott M" w:date="2016-02-17T16:04:00Z">
              <w:r>
                <w:rPr>
                  <w:rFonts w:asciiTheme="minorHAnsi" w:eastAsiaTheme="minorHAnsi" w:hAnsiTheme="minorHAnsi" w:cstheme="minorBidi"/>
                  <w:iCs/>
                </w:rPr>
                <w:t>Discretionary mandates: aging of excesses (months)</w:t>
              </w:r>
            </w:ins>
            <w:ins w:id="7415" w:author="Amarucci, Scott M" w:date="2016-02-17T16:03:00Z">
              <w:r>
                <w:rPr>
                  <w:rFonts w:asciiTheme="minorHAnsi" w:eastAsiaTheme="minorHAnsi" w:hAnsiTheme="minorHAnsi" w:cstheme="minorBidi"/>
                  <w:iCs/>
                </w:rPr>
                <w:t xml:space="preserve"> trigger and limit are set as follows:</w:t>
              </w:r>
            </w:ins>
          </w:p>
          <w:p w:rsidR="00F25E3B" w:rsidRDefault="00F25E3B" w:rsidP="00617324">
            <w:pPr>
              <w:spacing w:after="0" w:line="240" w:lineRule="auto"/>
              <w:rPr>
                <w:ins w:id="7416" w:author="Amarucci, Scott M" w:date="2016-02-17T20:31:00Z"/>
                <w:rFonts w:asciiTheme="minorHAnsi" w:eastAsiaTheme="minorHAnsi" w:hAnsiTheme="minorHAnsi" w:cstheme="minorBidi"/>
                <w:iCs/>
              </w:rPr>
            </w:pPr>
          </w:p>
          <w:p w:rsidR="00F25E3B" w:rsidRDefault="00F25E3B" w:rsidP="00F25E3B">
            <w:pPr>
              <w:pStyle w:val="ListParagraph"/>
              <w:numPr>
                <w:ilvl w:val="0"/>
                <w:numId w:val="32"/>
              </w:numPr>
              <w:spacing w:after="0" w:line="240" w:lineRule="auto"/>
              <w:rPr>
                <w:ins w:id="7417" w:author="Amarucci, Scott M" w:date="2016-02-17T20:31:00Z"/>
                <w:bCs/>
                <w:iCs/>
              </w:rPr>
            </w:pPr>
            <w:ins w:id="7418" w:author="Amarucci, Scott M" w:date="2016-02-17T20:31:00Z">
              <w:r>
                <w:rPr>
                  <w:bCs/>
                  <w:iCs/>
                </w:rPr>
                <w:t>Amber trigger: 60 days</w:t>
              </w:r>
            </w:ins>
          </w:p>
          <w:p w:rsidR="00F25E3B" w:rsidRPr="00121C5D" w:rsidRDefault="00F25E3B" w:rsidP="00F25E3B">
            <w:pPr>
              <w:pStyle w:val="ListParagraph"/>
              <w:numPr>
                <w:ilvl w:val="0"/>
                <w:numId w:val="32"/>
              </w:numPr>
              <w:spacing w:after="0" w:line="240" w:lineRule="auto"/>
              <w:rPr>
                <w:ins w:id="7419" w:author="Amarucci, Scott M" w:date="2016-02-17T20:31:00Z"/>
                <w:bCs/>
                <w:iCs/>
              </w:rPr>
            </w:pPr>
            <w:ins w:id="7420" w:author="Amarucci, Scott M" w:date="2016-02-17T20:31:00Z">
              <w:r>
                <w:rPr>
                  <w:bCs/>
                  <w:iCs/>
                </w:rPr>
                <w:t>Red limit: 90 days</w:t>
              </w:r>
            </w:ins>
          </w:p>
          <w:p w:rsidR="00F25E3B" w:rsidRDefault="00F25E3B" w:rsidP="00617324">
            <w:pPr>
              <w:spacing w:after="0" w:line="240" w:lineRule="auto"/>
              <w:rPr>
                <w:ins w:id="7421" w:author="Amarucci, Scott M" w:date="2016-02-17T20:31:00Z"/>
                <w:rFonts w:asciiTheme="minorHAnsi" w:eastAsiaTheme="minorHAnsi" w:hAnsiTheme="minorHAnsi" w:cstheme="minorBidi"/>
                <w:iCs/>
              </w:rPr>
            </w:pPr>
          </w:p>
          <w:p w:rsidR="00F25E3B" w:rsidRDefault="00F25E3B" w:rsidP="00F25E3B">
            <w:pPr>
              <w:spacing w:after="0" w:line="240" w:lineRule="auto"/>
              <w:rPr>
                <w:ins w:id="7422" w:author="Amarucci, Scott M" w:date="2016-02-17T20:31:00Z"/>
                <w:rFonts w:asciiTheme="minorHAnsi" w:eastAsiaTheme="minorHAnsi" w:hAnsiTheme="minorHAnsi" w:cstheme="minorBidi"/>
                <w:iCs/>
              </w:rPr>
            </w:pPr>
            <w:ins w:id="7423" w:author="Amarucci, Scott M" w:date="2016-02-17T20:31:00Z">
              <w:r w:rsidRPr="00CC5B00">
                <w:rPr>
                  <w:rFonts w:asciiTheme="minorHAnsi" w:eastAsiaTheme="minorHAnsi" w:hAnsiTheme="minorHAnsi" w:cstheme="minorBidi"/>
                  <w:iCs/>
                </w:rPr>
                <w:t>Rationale for limit and trigger</w:t>
              </w:r>
              <w:r>
                <w:rPr>
                  <w:rFonts w:asciiTheme="minorHAnsi" w:eastAsiaTheme="minorHAnsi" w:hAnsiTheme="minorHAnsi" w:cstheme="minorBidi"/>
                  <w:iCs/>
                </w:rPr>
                <w:t>: Management judgment used to determine both trigger and limit</w:t>
              </w:r>
            </w:ins>
          </w:p>
          <w:p w:rsidR="00F25E3B" w:rsidRDefault="00F25E3B" w:rsidP="00617324">
            <w:pPr>
              <w:spacing w:after="0" w:line="240" w:lineRule="auto"/>
              <w:rPr>
                <w:ins w:id="7424" w:author="Amarucci, Scott M" w:date="2016-02-17T16:03:00Z"/>
                <w:rFonts w:asciiTheme="minorHAnsi" w:eastAsiaTheme="minorHAnsi" w:hAnsiTheme="minorHAnsi" w:cstheme="minorBidi"/>
                <w:iCs/>
              </w:rPr>
            </w:pPr>
          </w:p>
        </w:tc>
      </w:tr>
      <w:tr w:rsidR="00617324" w:rsidRPr="00206D41" w:rsidTr="002734F4">
        <w:trPr>
          <w:trHeight w:val="510"/>
          <w:ins w:id="7425" w:author="Amarucci, Scott M" w:date="2016-02-17T16:03:00Z"/>
        </w:trPr>
        <w:tc>
          <w:tcPr>
            <w:tcW w:w="1728" w:type="dxa"/>
            <w:shd w:val="clear" w:color="auto" w:fill="auto"/>
          </w:tcPr>
          <w:p w:rsidR="00617324" w:rsidRPr="00206D41" w:rsidRDefault="00617324" w:rsidP="00605D4F">
            <w:pPr>
              <w:rPr>
                <w:ins w:id="7426" w:author="Amarucci, Scott M" w:date="2016-02-17T16:03:00Z"/>
                <w:b/>
                <w:bCs/>
                <w:iCs/>
              </w:rPr>
              <w:pPrChange w:id="7427" w:author="Amarucci, Scott M" w:date="2016-02-17T20:52:00Z">
                <w:pPr>
                  <w:framePr w:hSpace="180" w:wrap="around" w:vAnchor="text" w:hAnchor="text" w:x="168" w:y="1"/>
                  <w:ind w:left="-60"/>
                  <w:suppressOverlap/>
                </w:pPr>
              </w:pPrChange>
            </w:pPr>
            <w:ins w:id="7428" w:author="Amarucci, Scott M" w:date="2016-02-17T16:03:00Z">
              <w:r>
                <w:rPr>
                  <w:b/>
                  <w:bCs/>
                  <w:iCs/>
                </w:rPr>
                <w:t xml:space="preserve">TESTING </w:t>
              </w:r>
              <w:r w:rsidRPr="00206D41">
                <w:rPr>
                  <w:b/>
                  <w:bCs/>
                  <w:iCs/>
                </w:rPr>
                <w:t>FREQUENCY</w:t>
              </w:r>
            </w:ins>
          </w:p>
        </w:tc>
        <w:tc>
          <w:tcPr>
            <w:tcW w:w="7470" w:type="dxa"/>
            <w:gridSpan w:val="4"/>
            <w:shd w:val="clear" w:color="auto" w:fill="auto"/>
          </w:tcPr>
          <w:p w:rsidR="00617324" w:rsidRPr="00206D41" w:rsidRDefault="00617324" w:rsidP="002734F4">
            <w:pPr>
              <w:rPr>
                <w:ins w:id="7429" w:author="Amarucci, Scott M" w:date="2016-02-17T16:03:00Z"/>
              </w:rPr>
            </w:pPr>
            <w:ins w:id="7430" w:author="Amarucci, Scott M" w:date="2016-02-17T16:03:00Z">
              <w:r>
                <w:rPr>
                  <w:rFonts w:asciiTheme="minorHAnsi" w:eastAsiaTheme="minorHAnsi" w:hAnsiTheme="minorHAnsi" w:cstheme="minorBidi"/>
                  <w:iCs/>
                </w:rPr>
                <w:t>???</w:t>
              </w:r>
            </w:ins>
          </w:p>
        </w:tc>
      </w:tr>
      <w:tr w:rsidR="00617324" w:rsidRPr="00206D41" w:rsidTr="002734F4">
        <w:trPr>
          <w:trHeight w:val="525"/>
          <w:ins w:id="7431" w:author="Amarucci, Scott M" w:date="2016-02-17T16:03:00Z"/>
        </w:trPr>
        <w:tc>
          <w:tcPr>
            <w:tcW w:w="1728" w:type="dxa"/>
            <w:shd w:val="clear" w:color="auto" w:fill="auto"/>
          </w:tcPr>
          <w:p w:rsidR="00617324" w:rsidRPr="00206D41" w:rsidRDefault="00617324" w:rsidP="002734F4">
            <w:pPr>
              <w:rPr>
                <w:ins w:id="7432" w:author="Amarucci, Scott M" w:date="2016-02-17T16:03:00Z"/>
                <w:b/>
                <w:bCs/>
                <w:iCs/>
              </w:rPr>
            </w:pPr>
            <w:ins w:id="7433" w:author="Amarucci, Scott M" w:date="2016-02-17T16:03:00Z">
              <w:r w:rsidRPr="00206D41">
                <w:rPr>
                  <w:b/>
                  <w:bCs/>
                  <w:iCs/>
                </w:rPr>
                <w:t>SOURCE OF INFORMATION</w:t>
              </w:r>
            </w:ins>
          </w:p>
        </w:tc>
        <w:tc>
          <w:tcPr>
            <w:tcW w:w="7470" w:type="dxa"/>
            <w:gridSpan w:val="4"/>
            <w:shd w:val="clear" w:color="auto" w:fill="auto"/>
          </w:tcPr>
          <w:p w:rsidR="00617324" w:rsidRPr="00206D41" w:rsidRDefault="00617324" w:rsidP="002734F4">
            <w:pPr>
              <w:spacing w:after="0" w:line="240" w:lineRule="auto"/>
              <w:rPr>
                <w:ins w:id="7434" w:author="Amarucci, Scott M" w:date="2016-02-17T16:03:00Z"/>
                <w:bCs/>
                <w:iCs/>
              </w:rPr>
            </w:pPr>
          </w:p>
        </w:tc>
      </w:tr>
    </w:tbl>
    <w:p w:rsidR="00A0462D" w:rsidRDefault="00A0462D" w:rsidP="00E74288"/>
    <w:p w:rsidR="00A0462D" w:rsidRDefault="00A0462D" w:rsidP="00E74288"/>
    <w:p w:rsidR="00A0462D" w:rsidRDefault="00A0462D" w:rsidP="00E74288"/>
    <w:p w:rsidR="00A0462D" w:rsidRDefault="00A0462D" w:rsidP="00E74288"/>
    <w:p w:rsidR="00A0462D" w:rsidRDefault="00A0462D" w:rsidP="00E74288"/>
    <w:p w:rsidR="00687F4C" w:rsidRDefault="00687F4C" w:rsidP="00E74288"/>
    <w:p w:rsidR="00F470E4" w:rsidRDefault="006B51FA" w:rsidP="00C05360">
      <w:pPr>
        <w:pStyle w:val="SANUS1"/>
        <w:numPr>
          <w:ilvl w:val="0"/>
          <w:numId w:val="1"/>
        </w:numPr>
      </w:pPr>
      <w:bookmarkStart w:id="7435" w:name="_Toc439841817"/>
      <w:bookmarkStart w:id="7436" w:name="_Toc439841818"/>
      <w:bookmarkStart w:id="7437" w:name="_Toc439165595"/>
      <w:bookmarkStart w:id="7438" w:name="_Toc439165876"/>
      <w:bookmarkStart w:id="7439" w:name="_Toc439841819"/>
      <w:bookmarkStart w:id="7440" w:name="_Toc439165596"/>
      <w:bookmarkStart w:id="7441" w:name="_Toc439165877"/>
      <w:bookmarkStart w:id="7442" w:name="_Toc439841820"/>
      <w:bookmarkStart w:id="7443" w:name="_Toc439165597"/>
      <w:bookmarkStart w:id="7444" w:name="_Toc439165878"/>
      <w:bookmarkStart w:id="7445" w:name="_Toc439841821"/>
      <w:bookmarkEnd w:id="7435"/>
      <w:bookmarkEnd w:id="7436"/>
      <w:bookmarkEnd w:id="7437"/>
      <w:bookmarkEnd w:id="7438"/>
      <w:bookmarkEnd w:id="7439"/>
      <w:bookmarkEnd w:id="7440"/>
      <w:bookmarkEnd w:id="7441"/>
      <w:bookmarkEnd w:id="7442"/>
      <w:bookmarkEnd w:id="7443"/>
      <w:bookmarkEnd w:id="7444"/>
      <w:bookmarkEnd w:id="7445"/>
      <w:r>
        <w:t xml:space="preserve"> </w:t>
      </w:r>
      <w:r>
        <w:tab/>
      </w:r>
      <w:bookmarkStart w:id="7446" w:name="_Toc441071996"/>
      <w:r w:rsidR="00F470E4">
        <w:t>Document Administration</w:t>
      </w:r>
      <w:bookmarkEnd w:id="7446"/>
    </w:p>
    <w:p w:rsidR="00F470E4" w:rsidRDefault="00F470E4" w:rsidP="00AF6836">
      <w:pPr>
        <w:pStyle w:val="SANUS2"/>
        <w:numPr>
          <w:ilvl w:val="1"/>
          <w:numId w:val="3"/>
        </w:numPr>
      </w:pPr>
      <w:bookmarkStart w:id="7447" w:name="_Toc441071997"/>
      <w:r>
        <w:t>Ownership and Authorship</w:t>
      </w:r>
      <w:bookmarkEnd w:id="7447"/>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32"/>
        <w:gridCol w:w="1105"/>
        <w:gridCol w:w="1708"/>
        <w:gridCol w:w="2141"/>
        <w:gridCol w:w="3390"/>
      </w:tblGrid>
      <w:tr w:rsidR="00F470E4" w:rsidRPr="00E267FF" w:rsidTr="00742E2C">
        <w:trPr>
          <w:trHeight w:val="246"/>
        </w:trPr>
        <w:tc>
          <w:tcPr>
            <w:tcW w:w="643" w:type="pct"/>
            <w:tcBorders>
              <w:top w:val="single" w:sz="6" w:space="0" w:color="auto"/>
              <w:left w:val="single" w:sz="6" w:space="0" w:color="auto"/>
              <w:bottom w:val="single" w:sz="6" w:space="0" w:color="auto"/>
              <w:right w:val="single" w:sz="6" w:space="0" w:color="auto"/>
            </w:tcBorders>
            <w:shd w:val="clear" w:color="auto" w:fill="FF0000"/>
            <w:vAlign w:val="center"/>
          </w:tcPr>
          <w:p w:rsidR="00F470E4" w:rsidRPr="00E267FF" w:rsidRDefault="00F470E4" w:rsidP="00742E2C">
            <w:pPr>
              <w:overflowPunct w:val="0"/>
              <w:autoSpaceDE w:val="0"/>
              <w:autoSpaceDN w:val="0"/>
              <w:adjustRightInd w:val="0"/>
              <w:spacing w:before="120" w:after="0"/>
              <w:jc w:val="both"/>
              <w:textAlignment w:val="baseline"/>
              <w:rPr>
                <w:rFonts w:eastAsia="Times New Roman" w:cs="Calibri"/>
                <w:b/>
                <w:bCs/>
                <w:snapToGrid w:val="0"/>
                <w:color w:val="FFFFFF"/>
                <w:sz w:val="20"/>
                <w:szCs w:val="20"/>
              </w:rPr>
            </w:pPr>
            <w:r w:rsidRPr="00E267FF">
              <w:rPr>
                <w:rFonts w:eastAsia="Times New Roman" w:cs="Calibri"/>
                <w:b/>
                <w:bCs/>
                <w:snapToGrid w:val="0"/>
                <w:color w:val="FFFFFF"/>
                <w:sz w:val="20"/>
                <w:szCs w:val="20"/>
              </w:rPr>
              <w:t>Version</w:t>
            </w:r>
          </w:p>
        </w:tc>
        <w:tc>
          <w:tcPr>
            <w:tcW w:w="577" w:type="pct"/>
            <w:tcBorders>
              <w:top w:val="single" w:sz="6" w:space="0" w:color="auto"/>
              <w:left w:val="single" w:sz="6" w:space="0" w:color="auto"/>
              <w:bottom w:val="single" w:sz="6" w:space="0" w:color="auto"/>
              <w:right w:val="single" w:sz="6" w:space="0" w:color="auto"/>
            </w:tcBorders>
            <w:shd w:val="clear" w:color="auto" w:fill="FF0000"/>
          </w:tcPr>
          <w:p w:rsidR="00F470E4" w:rsidRPr="00E267FF" w:rsidRDefault="00F470E4" w:rsidP="00742E2C">
            <w:pPr>
              <w:overflowPunct w:val="0"/>
              <w:autoSpaceDE w:val="0"/>
              <w:autoSpaceDN w:val="0"/>
              <w:adjustRightInd w:val="0"/>
              <w:spacing w:before="120" w:after="0"/>
              <w:jc w:val="both"/>
              <w:textAlignment w:val="baseline"/>
              <w:rPr>
                <w:rFonts w:eastAsia="Times New Roman" w:cs="Calibri"/>
                <w:b/>
                <w:bCs/>
                <w:snapToGrid w:val="0"/>
                <w:color w:val="FFFFFF"/>
                <w:sz w:val="20"/>
                <w:szCs w:val="20"/>
              </w:rPr>
            </w:pPr>
            <w:r w:rsidRPr="00E267FF">
              <w:rPr>
                <w:rFonts w:eastAsia="Times New Roman" w:cs="Calibri"/>
                <w:b/>
                <w:bCs/>
                <w:snapToGrid w:val="0"/>
                <w:color w:val="FFFFFF"/>
                <w:sz w:val="20"/>
                <w:szCs w:val="20"/>
              </w:rPr>
              <w:t>Date</w:t>
            </w:r>
          </w:p>
        </w:tc>
        <w:tc>
          <w:tcPr>
            <w:tcW w:w="892" w:type="pct"/>
            <w:tcBorders>
              <w:top w:val="single" w:sz="6" w:space="0" w:color="auto"/>
              <w:left w:val="single" w:sz="6" w:space="0" w:color="auto"/>
              <w:bottom w:val="single" w:sz="6" w:space="0" w:color="auto"/>
              <w:right w:val="single" w:sz="6" w:space="0" w:color="auto"/>
            </w:tcBorders>
            <w:shd w:val="clear" w:color="auto" w:fill="FF0000"/>
            <w:vAlign w:val="center"/>
          </w:tcPr>
          <w:p w:rsidR="00F470E4" w:rsidRPr="00E267FF" w:rsidRDefault="00F470E4" w:rsidP="00742E2C">
            <w:pPr>
              <w:overflowPunct w:val="0"/>
              <w:autoSpaceDE w:val="0"/>
              <w:autoSpaceDN w:val="0"/>
              <w:adjustRightInd w:val="0"/>
              <w:spacing w:before="120" w:after="0"/>
              <w:jc w:val="both"/>
              <w:textAlignment w:val="baseline"/>
              <w:rPr>
                <w:rFonts w:eastAsia="Times New Roman" w:cs="Calibri"/>
                <w:b/>
                <w:bCs/>
                <w:snapToGrid w:val="0"/>
                <w:color w:val="FFFFFF"/>
                <w:sz w:val="20"/>
                <w:szCs w:val="20"/>
              </w:rPr>
            </w:pPr>
            <w:r w:rsidRPr="00E267FF">
              <w:rPr>
                <w:rFonts w:eastAsia="Times New Roman" w:cs="Calibri"/>
                <w:b/>
                <w:bCs/>
                <w:snapToGrid w:val="0"/>
                <w:color w:val="FFFFFF"/>
                <w:sz w:val="20"/>
                <w:szCs w:val="20"/>
              </w:rPr>
              <w:t>Author</w:t>
            </w:r>
          </w:p>
        </w:tc>
        <w:tc>
          <w:tcPr>
            <w:tcW w:w="1118" w:type="pct"/>
            <w:tcBorders>
              <w:top w:val="single" w:sz="6" w:space="0" w:color="auto"/>
              <w:left w:val="single" w:sz="6" w:space="0" w:color="auto"/>
              <w:bottom w:val="single" w:sz="6" w:space="0" w:color="auto"/>
              <w:right w:val="single" w:sz="6" w:space="0" w:color="auto"/>
            </w:tcBorders>
            <w:shd w:val="clear" w:color="auto" w:fill="FF0000"/>
          </w:tcPr>
          <w:p w:rsidR="00F470E4" w:rsidRPr="00E267FF" w:rsidRDefault="00F470E4" w:rsidP="00742E2C">
            <w:pPr>
              <w:overflowPunct w:val="0"/>
              <w:autoSpaceDE w:val="0"/>
              <w:autoSpaceDN w:val="0"/>
              <w:adjustRightInd w:val="0"/>
              <w:spacing w:before="120" w:after="0"/>
              <w:jc w:val="both"/>
              <w:textAlignment w:val="baseline"/>
              <w:rPr>
                <w:rFonts w:eastAsia="Times New Roman" w:cs="Calibri"/>
                <w:b/>
                <w:bCs/>
                <w:snapToGrid w:val="0"/>
                <w:color w:val="FFFFFF"/>
                <w:sz w:val="20"/>
                <w:szCs w:val="20"/>
              </w:rPr>
            </w:pPr>
            <w:r w:rsidRPr="00E267FF">
              <w:rPr>
                <w:rFonts w:eastAsia="Times New Roman" w:cs="Calibri"/>
                <w:b/>
                <w:bCs/>
                <w:snapToGrid w:val="0"/>
                <w:color w:val="FFFFFF"/>
                <w:sz w:val="20"/>
                <w:szCs w:val="20"/>
              </w:rPr>
              <w:t>Owner</w:t>
            </w:r>
          </w:p>
        </w:tc>
        <w:tc>
          <w:tcPr>
            <w:tcW w:w="1770" w:type="pct"/>
            <w:tcBorders>
              <w:top w:val="single" w:sz="6" w:space="0" w:color="auto"/>
              <w:left w:val="single" w:sz="6" w:space="0" w:color="auto"/>
              <w:bottom w:val="single" w:sz="6" w:space="0" w:color="auto"/>
              <w:right w:val="single" w:sz="6" w:space="0" w:color="auto"/>
            </w:tcBorders>
            <w:shd w:val="clear" w:color="auto" w:fill="FF0000"/>
          </w:tcPr>
          <w:p w:rsidR="00F470E4" w:rsidRPr="00E267FF" w:rsidRDefault="00F470E4" w:rsidP="00742E2C">
            <w:pPr>
              <w:overflowPunct w:val="0"/>
              <w:autoSpaceDE w:val="0"/>
              <w:autoSpaceDN w:val="0"/>
              <w:adjustRightInd w:val="0"/>
              <w:spacing w:before="120" w:after="0"/>
              <w:jc w:val="both"/>
              <w:textAlignment w:val="baseline"/>
              <w:rPr>
                <w:rFonts w:eastAsia="Times New Roman" w:cs="Calibri"/>
                <w:b/>
                <w:bCs/>
                <w:snapToGrid w:val="0"/>
                <w:color w:val="FFFFFF"/>
                <w:sz w:val="20"/>
                <w:szCs w:val="20"/>
              </w:rPr>
            </w:pPr>
            <w:r w:rsidRPr="00E267FF">
              <w:rPr>
                <w:rFonts w:eastAsia="Times New Roman" w:cs="Calibri"/>
                <w:b/>
                <w:bCs/>
                <w:snapToGrid w:val="0"/>
                <w:color w:val="FFFFFF"/>
                <w:sz w:val="20"/>
                <w:szCs w:val="20"/>
              </w:rPr>
              <w:t>Change</w:t>
            </w:r>
          </w:p>
        </w:tc>
      </w:tr>
      <w:tr w:rsidR="00F470E4" w:rsidRPr="00E267FF" w:rsidTr="00742E2C">
        <w:trPr>
          <w:trHeight w:val="206"/>
        </w:trPr>
        <w:tc>
          <w:tcPr>
            <w:tcW w:w="643" w:type="pct"/>
            <w:tcBorders>
              <w:top w:val="single" w:sz="6" w:space="0" w:color="auto"/>
              <w:left w:val="single" w:sz="6" w:space="0" w:color="auto"/>
              <w:bottom w:val="single" w:sz="6" w:space="0" w:color="auto"/>
              <w:right w:val="single" w:sz="6" w:space="0" w:color="auto"/>
            </w:tcBorders>
          </w:tcPr>
          <w:p w:rsidR="00F470E4" w:rsidRPr="00E267FF" w:rsidRDefault="00F470E4" w:rsidP="00742E2C">
            <w:pPr>
              <w:overflowPunct w:val="0"/>
              <w:autoSpaceDE w:val="0"/>
              <w:autoSpaceDN w:val="0"/>
              <w:adjustRightInd w:val="0"/>
              <w:spacing w:before="120" w:after="0"/>
              <w:jc w:val="both"/>
              <w:textAlignment w:val="baseline"/>
              <w:rPr>
                <w:rFonts w:eastAsia="Times New Roman" w:cs="Calibri"/>
                <w:snapToGrid w:val="0"/>
                <w:sz w:val="20"/>
                <w:szCs w:val="20"/>
              </w:rPr>
            </w:pPr>
            <w:r w:rsidRPr="00E267FF">
              <w:rPr>
                <w:rFonts w:eastAsia="Times New Roman" w:cs="Calibri"/>
                <w:snapToGrid w:val="0"/>
                <w:sz w:val="20"/>
                <w:szCs w:val="20"/>
              </w:rPr>
              <w:t>1.0</w:t>
            </w:r>
          </w:p>
        </w:tc>
        <w:tc>
          <w:tcPr>
            <w:tcW w:w="577" w:type="pct"/>
            <w:tcBorders>
              <w:top w:val="single" w:sz="6" w:space="0" w:color="auto"/>
              <w:left w:val="single" w:sz="6" w:space="0" w:color="auto"/>
              <w:bottom w:val="single" w:sz="6" w:space="0" w:color="auto"/>
              <w:right w:val="single" w:sz="6" w:space="0" w:color="auto"/>
            </w:tcBorders>
          </w:tcPr>
          <w:p w:rsidR="00F470E4" w:rsidRPr="00E267FF" w:rsidRDefault="000A5700" w:rsidP="00742E2C">
            <w:pPr>
              <w:overflowPunct w:val="0"/>
              <w:autoSpaceDE w:val="0"/>
              <w:autoSpaceDN w:val="0"/>
              <w:adjustRightInd w:val="0"/>
              <w:spacing w:before="120" w:after="0"/>
              <w:jc w:val="both"/>
              <w:textAlignment w:val="baseline"/>
              <w:rPr>
                <w:rFonts w:eastAsia="Times New Roman" w:cs="Calibri"/>
                <w:snapToGrid w:val="0"/>
                <w:sz w:val="20"/>
                <w:szCs w:val="20"/>
              </w:rPr>
            </w:pPr>
            <w:r>
              <w:rPr>
                <w:rFonts w:eastAsia="Times New Roman" w:cs="Calibri"/>
                <w:snapToGrid w:val="0"/>
                <w:sz w:val="20"/>
                <w:szCs w:val="20"/>
              </w:rPr>
              <w:t>January 2016</w:t>
            </w:r>
          </w:p>
        </w:tc>
        <w:tc>
          <w:tcPr>
            <w:tcW w:w="892" w:type="pct"/>
            <w:tcBorders>
              <w:top w:val="single" w:sz="6" w:space="0" w:color="auto"/>
              <w:left w:val="single" w:sz="6" w:space="0" w:color="auto"/>
              <w:bottom w:val="single" w:sz="6" w:space="0" w:color="auto"/>
              <w:right w:val="single" w:sz="6" w:space="0" w:color="auto"/>
            </w:tcBorders>
          </w:tcPr>
          <w:p w:rsidR="00F470E4" w:rsidRPr="00E267FF" w:rsidRDefault="000A5700" w:rsidP="00742E2C">
            <w:pPr>
              <w:overflowPunct w:val="0"/>
              <w:autoSpaceDE w:val="0"/>
              <w:autoSpaceDN w:val="0"/>
              <w:adjustRightInd w:val="0"/>
              <w:spacing w:before="120" w:after="0"/>
              <w:jc w:val="both"/>
              <w:textAlignment w:val="baseline"/>
              <w:rPr>
                <w:rFonts w:eastAsia="Times New Roman" w:cs="Calibri"/>
                <w:snapToGrid w:val="0"/>
                <w:sz w:val="20"/>
                <w:szCs w:val="20"/>
              </w:rPr>
            </w:pPr>
            <w:r>
              <w:rPr>
                <w:rFonts w:eastAsia="Times New Roman" w:cs="Calibri"/>
                <w:snapToGrid w:val="0"/>
                <w:sz w:val="20"/>
                <w:szCs w:val="20"/>
              </w:rPr>
              <w:t xml:space="preserve">SHUSA </w:t>
            </w:r>
            <w:r w:rsidR="00F470E4">
              <w:rPr>
                <w:rFonts w:eastAsia="Times New Roman" w:cs="Calibri"/>
                <w:snapToGrid w:val="0"/>
                <w:sz w:val="20"/>
                <w:szCs w:val="20"/>
              </w:rPr>
              <w:t>Risk Appetite Team</w:t>
            </w:r>
          </w:p>
        </w:tc>
        <w:tc>
          <w:tcPr>
            <w:tcW w:w="1118" w:type="pct"/>
            <w:tcBorders>
              <w:top w:val="single" w:sz="6" w:space="0" w:color="auto"/>
              <w:left w:val="single" w:sz="6" w:space="0" w:color="auto"/>
              <w:bottom w:val="single" w:sz="6" w:space="0" w:color="auto"/>
              <w:right w:val="single" w:sz="6" w:space="0" w:color="auto"/>
            </w:tcBorders>
          </w:tcPr>
          <w:p w:rsidR="00F470E4" w:rsidRPr="00E267FF" w:rsidRDefault="00F470E4" w:rsidP="00742E2C">
            <w:pPr>
              <w:overflowPunct w:val="0"/>
              <w:autoSpaceDE w:val="0"/>
              <w:autoSpaceDN w:val="0"/>
              <w:adjustRightInd w:val="0"/>
              <w:spacing w:before="120" w:after="0"/>
              <w:jc w:val="both"/>
              <w:textAlignment w:val="baseline"/>
              <w:rPr>
                <w:rFonts w:eastAsia="Times New Roman" w:cs="Calibri"/>
                <w:snapToGrid w:val="0"/>
                <w:sz w:val="20"/>
                <w:szCs w:val="20"/>
              </w:rPr>
            </w:pPr>
            <w:r w:rsidRPr="00F2499F">
              <w:rPr>
                <w:rFonts w:eastAsia="Times New Roman" w:cs="Calibri"/>
                <w:snapToGrid w:val="0"/>
                <w:sz w:val="20"/>
                <w:szCs w:val="20"/>
              </w:rPr>
              <w:t>SHUSA Risk Appetite Team</w:t>
            </w:r>
          </w:p>
        </w:tc>
        <w:tc>
          <w:tcPr>
            <w:tcW w:w="1770" w:type="pct"/>
            <w:tcBorders>
              <w:top w:val="single" w:sz="6" w:space="0" w:color="auto"/>
              <w:left w:val="single" w:sz="6" w:space="0" w:color="auto"/>
              <w:bottom w:val="single" w:sz="6" w:space="0" w:color="auto"/>
              <w:right w:val="single" w:sz="6" w:space="0" w:color="auto"/>
            </w:tcBorders>
          </w:tcPr>
          <w:p w:rsidR="00F470E4" w:rsidRPr="00E267FF" w:rsidRDefault="00F470E4" w:rsidP="00742E2C">
            <w:pPr>
              <w:overflowPunct w:val="0"/>
              <w:autoSpaceDE w:val="0"/>
              <w:autoSpaceDN w:val="0"/>
              <w:adjustRightInd w:val="0"/>
              <w:spacing w:before="120" w:after="0"/>
              <w:jc w:val="both"/>
              <w:textAlignment w:val="baseline"/>
              <w:rPr>
                <w:rFonts w:eastAsia="Times New Roman" w:cs="Calibri"/>
                <w:snapToGrid w:val="0"/>
                <w:sz w:val="20"/>
                <w:szCs w:val="20"/>
              </w:rPr>
            </w:pPr>
            <w:r>
              <w:rPr>
                <w:rFonts w:eastAsia="Times New Roman" w:cs="Calibri"/>
                <w:snapToGrid w:val="0"/>
                <w:sz w:val="20"/>
                <w:szCs w:val="20"/>
              </w:rPr>
              <w:t>First SHUSA Risk Appetite Metrics Glossary</w:t>
            </w:r>
          </w:p>
        </w:tc>
      </w:tr>
      <w:tr w:rsidR="00F470E4" w:rsidRPr="00E267FF" w:rsidTr="00742E2C">
        <w:trPr>
          <w:trHeight w:val="339"/>
        </w:trPr>
        <w:tc>
          <w:tcPr>
            <w:tcW w:w="643" w:type="pct"/>
            <w:tcBorders>
              <w:top w:val="single" w:sz="6" w:space="0" w:color="auto"/>
              <w:left w:val="single" w:sz="6" w:space="0" w:color="auto"/>
              <w:bottom w:val="single" w:sz="6" w:space="0" w:color="auto"/>
              <w:right w:val="single" w:sz="6" w:space="0" w:color="auto"/>
            </w:tcBorders>
          </w:tcPr>
          <w:p w:rsidR="00F470E4" w:rsidRPr="00E267FF" w:rsidRDefault="00F470E4" w:rsidP="00742E2C">
            <w:pPr>
              <w:overflowPunct w:val="0"/>
              <w:autoSpaceDE w:val="0"/>
              <w:autoSpaceDN w:val="0"/>
              <w:adjustRightInd w:val="0"/>
              <w:spacing w:before="120" w:after="0"/>
              <w:jc w:val="both"/>
              <w:textAlignment w:val="baseline"/>
              <w:rPr>
                <w:rFonts w:eastAsia="Times New Roman" w:cs="Calibri"/>
                <w:snapToGrid w:val="0"/>
                <w:sz w:val="20"/>
                <w:szCs w:val="20"/>
              </w:rPr>
            </w:pPr>
          </w:p>
        </w:tc>
        <w:tc>
          <w:tcPr>
            <w:tcW w:w="577" w:type="pct"/>
            <w:tcBorders>
              <w:top w:val="single" w:sz="6" w:space="0" w:color="auto"/>
              <w:left w:val="single" w:sz="6" w:space="0" w:color="auto"/>
              <w:bottom w:val="single" w:sz="6" w:space="0" w:color="auto"/>
              <w:right w:val="single" w:sz="6" w:space="0" w:color="auto"/>
            </w:tcBorders>
          </w:tcPr>
          <w:p w:rsidR="00F470E4" w:rsidRPr="00E267FF" w:rsidRDefault="00F470E4" w:rsidP="00742E2C">
            <w:pPr>
              <w:overflowPunct w:val="0"/>
              <w:autoSpaceDE w:val="0"/>
              <w:autoSpaceDN w:val="0"/>
              <w:adjustRightInd w:val="0"/>
              <w:spacing w:before="120" w:after="0"/>
              <w:jc w:val="both"/>
              <w:textAlignment w:val="baseline"/>
              <w:rPr>
                <w:rFonts w:eastAsia="Times New Roman" w:cs="Calibri"/>
                <w:snapToGrid w:val="0"/>
                <w:sz w:val="20"/>
                <w:szCs w:val="20"/>
              </w:rPr>
            </w:pPr>
          </w:p>
        </w:tc>
        <w:tc>
          <w:tcPr>
            <w:tcW w:w="892" w:type="pct"/>
            <w:tcBorders>
              <w:top w:val="single" w:sz="6" w:space="0" w:color="auto"/>
              <w:left w:val="single" w:sz="6" w:space="0" w:color="auto"/>
              <w:bottom w:val="single" w:sz="6" w:space="0" w:color="auto"/>
              <w:right w:val="single" w:sz="6" w:space="0" w:color="auto"/>
            </w:tcBorders>
          </w:tcPr>
          <w:p w:rsidR="00F470E4" w:rsidRPr="00E267FF" w:rsidRDefault="00F470E4" w:rsidP="00742E2C">
            <w:pPr>
              <w:overflowPunct w:val="0"/>
              <w:autoSpaceDE w:val="0"/>
              <w:autoSpaceDN w:val="0"/>
              <w:adjustRightInd w:val="0"/>
              <w:spacing w:before="120" w:after="0"/>
              <w:jc w:val="both"/>
              <w:textAlignment w:val="baseline"/>
              <w:rPr>
                <w:rFonts w:eastAsia="Times New Roman" w:cs="Calibri"/>
                <w:snapToGrid w:val="0"/>
                <w:sz w:val="20"/>
                <w:szCs w:val="20"/>
              </w:rPr>
            </w:pPr>
          </w:p>
        </w:tc>
        <w:tc>
          <w:tcPr>
            <w:tcW w:w="1118" w:type="pct"/>
            <w:tcBorders>
              <w:top w:val="single" w:sz="6" w:space="0" w:color="auto"/>
              <w:left w:val="single" w:sz="6" w:space="0" w:color="auto"/>
              <w:bottom w:val="single" w:sz="6" w:space="0" w:color="auto"/>
              <w:right w:val="single" w:sz="6" w:space="0" w:color="auto"/>
            </w:tcBorders>
          </w:tcPr>
          <w:p w:rsidR="00F470E4" w:rsidRPr="00E267FF" w:rsidRDefault="00F470E4" w:rsidP="00742E2C">
            <w:pPr>
              <w:overflowPunct w:val="0"/>
              <w:autoSpaceDE w:val="0"/>
              <w:autoSpaceDN w:val="0"/>
              <w:adjustRightInd w:val="0"/>
              <w:spacing w:before="120" w:after="0"/>
              <w:jc w:val="both"/>
              <w:textAlignment w:val="baseline"/>
              <w:rPr>
                <w:rFonts w:eastAsia="Times New Roman" w:cs="Calibri"/>
                <w:snapToGrid w:val="0"/>
                <w:sz w:val="20"/>
                <w:szCs w:val="20"/>
              </w:rPr>
            </w:pPr>
          </w:p>
        </w:tc>
        <w:tc>
          <w:tcPr>
            <w:tcW w:w="1770" w:type="pct"/>
            <w:tcBorders>
              <w:top w:val="single" w:sz="6" w:space="0" w:color="auto"/>
              <w:left w:val="single" w:sz="6" w:space="0" w:color="auto"/>
              <w:bottom w:val="single" w:sz="6" w:space="0" w:color="auto"/>
              <w:right w:val="single" w:sz="6" w:space="0" w:color="auto"/>
            </w:tcBorders>
          </w:tcPr>
          <w:p w:rsidR="00F470E4" w:rsidRPr="00E267FF" w:rsidRDefault="00F470E4" w:rsidP="00742E2C">
            <w:pPr>
              <w:overflowPunct w:val="0"/>
              <w:autoSpaceDE w:val="0"/>
              <w:autoSpaceDN w:val="0"/>
              <w:adjustRightInd w:val="0"/>
              <w:spacing w:before="120" w:after="0"/>
              <w:jc w:val="both"/>
              <w:textAlignment w:val="baseline"/>
              <w:rPr>
                <w:rFonts w:eastAsia="Times New Roman" w:cs="Calibri"/>
                <w:snapToGrid w:val="0"/>
                <w:sz w:val="20"/>
                <w:szCs w:val="20"/>
              </w:rPr>
            </w:pPr>
          </w:p>
        </w:tc>
      </w:tr>
      <w:tr w:rsidR="00F470E4" w:rsidRPr="00E267FF" w:rsidTr="00742E2C">
        <w:trPr>
          <w:trHeight w:val="339"/>
        </w:trPr>
        <w:tc>
          <w:tcPr>
            <w:tcW w:w="643" w:type="pct"/>
            <w:tcBorders>
              <w:top w:val="single" w:sz="6" w:space="0" w:color="auto"/>
              <w:left w:val="single" w:sz="6" w:space="0" w:color="auto"/>
              <w:bottom w:val="single" w:sz="6" w:space="0" w:color="auto"/>
              <w:right w:val="single" w:sz="6" w:space="0" w:color="auto"/>
            </w:tcBorders>
          </w:tcPr>
          <w:p w:rsidR="00F470E4" w:rsidRPr="00E267FF" w:rsidRDefault="00F470E4" w:rsidP="00742E2C">
            <w:pPr>
              <w:overflowPunct w:val="0"/>
              <w:autoSpaceDE w:val="0"/>
              <w:autoSpaceDN w:val="0"/>
              <w:adjustRightInd w:val="0"/>
              <w:spacing w:before="120" w:after="0"/>
              <w:jc w:val="both"/>
              <w:textAlignment w:val="baseline"/>
              <w:rPr>
                <w:rFonts w:eastAsia="Times New Roman" w:cs="Calibri"/>
                <w:snapToGrid w:val="0"/>
                <w:sz w:val="20"/>
                <w:szCs w:val="20"/>
              </w:rPr>
            </w:pPr>
          </w:p>
        </w:tc>
        <w:tc>
          <w:tcPr>
            <w:tcW w:w="577" w:type="pct"/>
            <w:tcBorders>
              <w:top w:val="single" w:sz="6" w:space="0" w:color="auto"/>
              <w:left w:val="single" w:sz="6" w:space="0" w:color="auto"/>
              <w:bottom w:val="single" w:sz="6" w:space="0" w:color="auto"/>
              <w:right w:val="single" w:sz="6" w:space="0" w:color="auto"/>
            </w:tcBorders>
          </w:tcPr>
          <w:p w:rsidR="00F470E4" w:rsidRPr="00E267FF" w:rsidRDefault="00F470E4" w:rsidP="00742E2C">
            <w:pPr>
              <w:overflowPunct w:val="0"/>
              <w:autoSpaceDE w:val="0"/>
              <w:autoSpaceDN w:val="0"/>
              <w:adjustRightInd w:val="0"/>
              <w:spacing w:before="120" w:after="0"/>
              <w:jc w:val="both"/>
              <w:textAlignment w:val="baseline"/>
              <w:rPr>
                <w:rFonts w:eastAsia="Times New Roman" w:cs="Calibri"/>
                <w:snapToGrid w:val="0"/>
                <w:sz w:val="20"/>
                <w:szCs w:val="20"/>
              </w:rPr>
            </w:pPr>
          </w:p>
        </w:tc>
        <w:tc>
          <w:tcPr>
            <w:tcW w:w="892" w:type="pct"/>
            <w:tcBorders>
              <w:top w:val="single" w:sz="6" w:space="0" w:color="auto"/>
              <w:left w:val="single" w:sz="6" w:space="0" w:color="auto"/>
              <w:bottom w:val="single" w:sz="6" w:space="0" w:color="auto"/>
              <w:right w:val="single" w:sz="6" w:space="0" w:color="auto"/>
            </w:tcBorders>
          </w:tcPr>
          <w:p w:rsidR="00F470E4" w:rsidRPr="00E267FF" w:rsidRDefault="00F470E4" w:rsidP="00742E2C">
            <w:pPr>
              <w:overflowPunct w:val="0"/>
              <w:autoSpaceDE w:val="0"/>
              <w:autoSpaceDN w:val="0"/>
              <w:adjustRightInd w:val="0"/>
              <w:spacing w:before="120" w:after="0"/>
              <w:jc w:val="both"/>
              <w:textAlignment w:val="baseline"/>
              <w:rPr>
                <w:rFonts w:eastAsia="Times New Roman" w:cs="Calibri"/>
                <w:snapToGrid w:val="0"/>
                <w:sz w:val="20"/>
                <w:szCs w:val="20"/>
              </w:rPr>
            </w:pPr>
          </w:p>
        </w:tc>
        <w:tc>
          <w:tcPr>
            <w:tcW w:w="1118" w:type="pct"/>
            <w:tcBorders>
              <w:top w:val="single" w:sz="6" w:space="0" w:color="auto"/>
              <w:left w:val="single" w:sz="6" w:space="0" w:color="auto"/>
              <w:bottom w:val="single" w:sz="6" w:space="0" w:color="auto"/>
              <w:right w:val="single" w:sz="6" w:space="0" w:color="auto"/>
            </w:tcBorders>
          </w:tcPr>
          <w:p w:rsidR="00F470E4" w:rsidRPr="00E267FF" w:rsidRDefault="00F470E4" w:rsidP="00742E2C">
            <w:pPr>
              <w:overflowPunct w:val="0"/>
              <w:autoSpaceDE w:val="0"/>
              <w:autoSpaceDN w:val="0"/>
              <w:adjustRightInd w:val="0"/>
              <w:spacing w:before="120" w:after="0"/>
              <w:jc w:val="both"/>
              <w:textAlignment w:val="baseline"/>
              <w:rPr>
                <w:rFonts w:eastAsia="Times New Roman" w:cs="Calibri"/>
                <w:snapToGrid w:val="0"/>
                <w:sz w:val="20"/>
                <w:szCs w:val="20"/>
              </w:rPr>
            </w:pPr>
          </w:p>
        </w:tc>
        <w:tc>
          <w:tcPr>
            <w:tcW w:w="1770" w:type="pct"/>
            <w:tcBorders>
              <w:top w:val="single" w:sz="6" w:space="0" w:color="auto"/>
              <w:left w:val="single" w:sz="6" w:space="0" w:color="auto"/>
              <w:bottom w:val="single" w:sz="6" w:space="0" w:color="auto"/>
              <w:right w:val="single" w:sz="6" w:space="0" w:color="auto"/>
            </w:tcBorders>
          </w:tcPr>
          <w:p w:rsidR="00F470E4" w:rsidRPr="00E267FF" w:rsidRDefault="00F470E4" w:rsidP="00742E2C">
            <w:pPr>
              <w:overflowPunct w:val="0"/>
              <w:autoSpaceDE w:val="0"/>
              <w:autoSpaceDN w:val="0"/>
              <w:adjustRightInd w:val="0"/>
              <w:spacing w:before="120" w:after="0"/>
              <w:jc w:val="both"/>
              <w:textAlignment w:val="baseline"/>
              <w:rPr>
                <w:rFonts w:eastAsia="Times New Roman" w:cs="Calibri"/>
                <w:snapToGrid w:val="0"/>
                <w:sz w:val="20"/>
                <w:szCs w:val="20"/>
              </w:rPr>
            </w:pPr>
          </w:p>
        </w:tc>
      </w:tr>
    </w:tbl>
    <w:p w:rsidR="00F470E4" w:rsidRDefault="00F470E4" w:rsidP="00AF6836">
      <w:pPr>
        <w:pStyle w:val="SANUS2"/>
        <w:numPr>
          <w:ilvl w:val="1"/>
          <w:numId w:val="3"/>
        </w:numPr>
      </w:pPr>
      <w:bookmarkStart w:id="7448" w:name="_Toc441071998"/>
      <w:r>
        <w:t>Sign Off</w:t>
      </w:r>
      <w:bookmarkEnd w:id="7448"/>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100"/>
        <w:gridCol w:w="3172"/>
        <w:gridCol w:w="2304"/>
      </w:tblGrid>
      <w:tr w:rsidR="00F470E4" w:rsidRPr="00E267FF" w:rsidTr="00742E2C">
        <w:trPr>
          <w:trHeight w:val="246"/>
        </w:trPr>
        <w:tc>
          <w:tcPr>
            <w:tcW w:w="2141" w:type="pct"/>
            <w:tcBorders>
              <w:top w:val="single" w:sz="6" w:space="0" w:color="auto"/>
              <w:left w:val="single" w:sz="6" w:space="0" w:color="auto"/>
              <w:bottom w:val="single" w:sz="6" w:space="0" w:color="auto"/>
              <w:right w:val="single" w:sz="6" w:space="0" w:color="auto"/>
            </w:tcBorders>
            <w:shd w:val="clear" w:color="auto" w:fill="FF0000"/>
            <w:vAlign w:val="center"/>
          </w:tcPr>
          <w:p w:rsidR="00F470E4" w:rsidRPr="00E267FF" w:rsidRDefault="00F470E4" w:rsidP="00742E2C">
            <w:pPr>
              <w:overflowPunct w:val="0"/>
              <w:autoSpaceDE w:val="0"/>
              <w:autoSpaceDN w:val="0"/>
              <w:adjustRightInd w:val="0"/>
              <w:spacing w:before="120" w:after="0"/>
              <w:jc w:val="both"/>
              <w:textAlignment w:val="baseline"/>
              <w:rPr>
                <w:rFonts w:eastAsia="Times New Roman" w:cs="Calibri"/>
                <w:b/>
                <w:bCs/>
                <w:snapToGrid w:val="0"/>
                <w:color w:val="FFFFFF"/>
                <w:sz w:val="20"/>
                <w:szCs w:val="20"/>
              </w:rPr>
            </w:pPr>
            <w:r w:rsidRPr="00E267FF">
              <w:rPr>
                <w:rFonts w:eastAsia="Times New Roman" w:cs="Calibri"/>
                <w:b/>
                <w:bCs/>
                <w:snapToGrid w:val="0"/>
                <w:color w:val="FFFFFF"/>
                <w:sz w:val="20"/>
                <w:szCs w:val="20"/>
              </w:rPr>
              <w:t>Approving Body</w:t>
            </w:r>
          </w:p>
        </w:tc>
        <w:tc>
          <w:tcPr>
            <w:tcW w:w="1656" w:type="pct"/>
            <w:tcBorders>
              <w:top w:val="single" w:sz="6" w:space="0" w:color="auto"/>
              <w:left w:val="single" w:sz="6" w:space="0" w:color="auto"/>
              <w:bottom w:val="single" w:sz="6" w:space="0" w:color="auto"/>
              <w:right w:val="single" w:sz="6" w:space="0" w:color="auto"/>
            </w:tcBorders>
            <w:shd w:val="clear" w:color="auto" w:fill="FF0000"/>
            <w:vAlign w:val="center"/>
          </w:tcPr>
          <w:p w:rsidR="00F470E4" w:rsidRPr="00E267FF" w:rsidRDefault="00F470E4" w:rsidP="00742E2C">
            <w:pPr>
              <w:overflowPunct w:val="0"/>
              <w:autoSpaceDE w:val="0"/>
              <w:autoSpaceDN w:val="0"/>
              <w:adjustRightInd w:val="0"/>
              <w:spacing w:before="120" w:after="0"/>
              <w:jc w:val="both"/>
              <w:textAlignment w:val="baseline"/>
              <w:rPr>
                <w:rFonts w:eastAsia="Times New Roman" w:cs="Calibri"/>
                <w:b/>
                <w:bCs/>
                <w:snapToGrid w:val="0"/>
                <w:color w:val="FFFFFF"/>
                <w:sz w:val="20"/>
                <w:szCs w:val="20"/>
              </w:rPr>
            </w:pPr>
            <w:r w:rsidRPr="00E267FF">
              <w:rPr>
                <w:rFonts w:eastAsia="Times New Roman" w:cs="Calibri"/>
                <w:b/>
                <w:bCs/>
                <w:snapToGrid w:val="0"/>
                <w:color w:val="FFFFFF"/>
                <w:sz w:val="20"/>
                <w:szCs w:val="20"/>
              </w:rPr>
              <w:t xml:space="preserve">Governance Committee Approval or Endorsement </w:t>
            </w:r>
          </w:p>
        </w:tc>
        <w:tc>
          <w:tcPr>
            <w:tcW w:w="1203" w:type="pct"/>
            <w:tcBorders>
              <w:top w:val="single" w:sz="6" w:space="0" w:color="auto"/>
              <w:left w:val="single" w:sz="6" w:space="0" w:color="auto"/>
              <w:bottom w:val="single" w:sz="6" w:space="0" w:color="auto"/>
              <w:right w:val="single" w:sz="6" w:space="0" w:color="auto"/>
            </w:tcBorders>
            <w:shd w:val="clear" w:color="auto" w:fill="FF0000"/>
            <w:vAlign w:val="center"/>
          </w:tcPr>
          <w:p w:rsidR="00F470E4" w:rsidRPr="00E267FF" w:rsidRDefault="00F470E4" w:rsidP="00742E2C">
            <w:pPr>
              <w:overflowPunct w:val="0"/>
              <w:autoSpaceDE w:val="0"/>
              <w:autoSpaceDN w:val="0"/>
              <w:adjustRightInd w:val="0"/>
              <w:spacing w:before="120" w:after="0"/>
              <w:jc w:val="both"/>
              <w:textAlignment w:val="baseline"/>
              <w:rPr>
                <w:rFonts w:eastAsia="Times New Roman" w:cs="Calibri"/>
                <w:b/>
                <w:bCs/>
                <w:snapToGrid w:val="0"/>
                <w:color w:val="FFFFFF"/>
                <w:sz w:val="20"/>
                <w:szCs w:val="20"/>
              </w:rPr>
            </w:pPr>
            <w:r w:rsidRPr="00E267FF">
              <w:rPr>
                <w:rFonts w:eastAsia="Times New Roman" w:cs="Calibri"/>
                <w:b/>
                <w:bCs/>
                <w:snapToGrid w:val="0"/>
                <w:color w:val="FFFFFF"/>
                <w:sz w:val="20"/>
                <w:szCs w:val="20"/>
              </w:rPr>
              <w:t>Final Approval Date</w:t>
            </w:r>
          </w:p>
        </w:tc>
      </w:tr>
      <w:tr w:rsidR="00F470E4" w:rsidRPr="00E267FF" w:rsidTr="00742E2C">
        <w:trPr>
          <w:trHeight w:val="300"/>
        </w:trPr>
        <w:tc>
          <w:tcPr>
            <w:tcW w:w="2141" w:type="pct"/>
            <w:tcBorders>
              <w:top w:val="single" w:sz="6" w:space="0" w:color="auto"/>
              <w:left w:val="single" w:sz="6" w:space="0" w:color="auto"/>
              <w:bottom w:val="single" w:sz="6" w:space="0" w:color="auto"/>
              <w:right w:val="single" w:sz="6" w:space="0" w:color="auto"/>
            </w:tcBorders>
          </w:tcPr>
          <w:p w:rsidR="00F470E4" w:rsidRPr="00E267FF" w:rsidRDefault="00F470E4" w:rsidP="000A5700">
            <w:pPr>
              <w:overflowPunct w:val="0"/>
              <w:autoSpaceDE w:val="0"/>
              <w:autoSpaceDN w:val="0"/>
              <w:adjustRightInd w:val="0"/>
              <w:spacing w:before="120" w:after="0"/>
              <w:jc w:val="both"/>
              <w:textAlignment w:val="baseline"/>
              <w:rPr>
                <w:rFonts w:eastAsia="Times New Roman" w:cs="Calibri"/>
                <w:snapToGrid w:val="0"/>
                <w:sz w:val="20"/>
                <w:szCs w:val="20"/>
              </w:rPr>
            </w:pPr>
            <w:r>
              <w:rPr>
                <w:rFonts w:eastAsia="Times New Roman" w:cs="Calibri"/>
                <w:snapToGrid w:val="0"/>
                <w:sz w:val="20"/>
                <w:szCs w:val="20"/>
              </w:rPr>
              <w:t xml:space="preserve">SHUSA </w:t>
            </w:r>
            <w:r w:rsidR="000A5700">
              <w:rPr>
                <w:rFonts w:eastAsia="Times New Roman" w:cs="Calibri"/>
                <w:snapToGrid w:val="0"/>
                <w:sz w:val="20"/>
                <w:szCs w:val="20"/>
              </w:rPr>
              <w:t xml:space="preserve">Director of Risk Appetite </w:t>
            </w:r>
          </w:p>
        </w:tc>
        <w:tc>
          <w:tcPr>
            <w:tcW w:w="1656" w:type="pct"/>
            <w:tcBorders>
              <w:top w:val="single" w:sz="6" w:space="0" w:color="auto"/>
              <w:left w:val="single" w:sz="6" w:space="0" w:color="auto"/>
              <w:bottom w:val="single" w:sz="6" w:space="0" w:color="auto"/>
              <w:right w:val="single" w:sz="6" w:space="0" w:color="auto"/>
            </w:tcBorders>
          </w:tcPr>
          <w:p w:rsidR="00F470E4" w:rsidRPr="00E267FF" w:rsidRDefault="00F470E4" w:rsidP="00742E2C">
            <w:pPr>
              <w:overflowPunct w:val="0"/>
              <w:autoSpaceDE w:val="0"/>
              <w:autoSpaceDN w:val="0"/>
              <w:adjustRightInd w:val="0"/>
              <w:spacing w:before="120" w:after="0"/>
              <w:jc w:val="both"/>
              <w:textAlignment w:val="baseline"/>
              <w:rPr>
                <w:rFonts w:eastAsia="Times New Roman" w:cs="Calibri"/>
                <w:snapToGrid w:val="0"/>
                <w:sz w:val="20"/>
                <w:szCs w:val="20"/>
              </w:rPr>
            </w:pPr>
            <w:r>
              <w:rPr>
                <w:rFonts w:eastAsia="Times New Roman" w:cs="Calibri"/>
                <w:snapToGrid w:val="0"/>
                <w:sz w:val="20"/>
                <w:szCs w:val="20"/>
              </w:rPr>
              <w:t>N/A</w:t>
            </w:r>
          </w:p>
        </w:tc>
        <w:tc>
          <w:tcPr>
            <w:tcW w:w="1203" w:type="pct"/>
            <w:tcBorders>
              <w:top w:val="single" w:sz="6" w:space="0" w:color="auto"/>
              <w:left w:val="single" w:sz="6" w:space="0" w:color="auto"/>
              <w:bottom w:val="single" w:sz="6" w:space="0" w:color="auto"/>
              <w:right w:val="single" w:sz="6" w:space="0" w:color="auto"/>
            </w:tcBorders>
          </w:tcPr>
          <w:p w:rsidR="00F470E4" w:rsidRPr="00E267FF" w:rsidRDefault="009C2DD0" w:rsidP="00742E2C">
            <w:pPr>
              <w:overflowPunct w:val="0"/>
              <w:autoSpaceDE w:val="0"/>
              <w:autoSpaceDN w:val="0"/>
              <w:adjustRightInd w:val="0"/>
              <w:spacing w:before="120" w:after="0"/>
              <w:jc w:val="both"/>
              <w:textAlignment w:val="baseline"/>
              <w:rPr>
                <w:rFonts w:eastAsia="Times New Roman" w:cs="Calibri"/>
                <w:snapToGrid w:val="0"/>
                <w:sz w:val="20"/>
                <w:szCs w:val="20"/>
              </w:rPr>
            </w:pPr>
            <w:r>
              <w:rPr>
                <w:rFonts w:eastAsia="Times New Roman" w:cs="Calibri"/>
                <w:snapToGrid w:val="0"/>
                <w:sz w:val="20"/>
                <w:szCs w:val="20"/>
              </w:rPr>
              <w:t>January 28, 2016</w:t>
            </w:r>
          </w:p>
        </w:tc>
      </w:tr>
      <w:tr w:rsidR="00F470E4" w:rsidRPr="00E267FF" w:rsidTr="00742E2C">
        <w:trPr>
          <w:trHeight w:val="72"/>
        </w:trPr>
        <w:tc>
          <w:tcPr>
            <w:tcW w:w="2141" w:type="pct"/>
            <w:tcBorders>
              <w:top w:val="single" w:sz="6" w:space="0" w:color="auto"/>
              <w:left w:val="single" w:sz="6" w:space="0" w:color="auto"/>
              <w:bottom w:val="single" w:sz="6" w:space="0" w:color="auto"/>
              <w:right w:val="single" w:sz="6" w:space="0" w:color="auto"/>
            </w:tcBorders>
          </w:tcPr>
          <w:p w:rsidR="00F470E4" w:rsidRPr="00E267FF" w:rsidRDefault="00F470E4" w:rsidP="00742E2C">
            <w:pPr>
              <w:overflowPunct w:val="0"/>
              <w:autoSpaceDE w:val="0"/>
              <w:autoSpaceDN w:val="0"/>
              <w:adjustRightInd w:val="0"/>
              <w:spacing w:before="120" w:after="0"/>
              <w:jc w:val="both"/>
              <w:textAlignment w:val="baseline"/>
              <w:rPr>
                <w:rFonts w:eastAsia="Times New Roman" w:cs="Calibri"/>
                <w:snapToGrid w:val="0"/>
                <w:sz w:val="20"/>
                <w:szCs w:val="20"/>
              </w:rPr>
            </w:pPr>
          </w:p>
        </w:tc>
        <w:tc>
          <w:tcPr>
            <w:tcW w:w="1656" w:type="pct"/>
            <w:tcBorders>
              <w:top w:val="single" w:sz="6" w:space="0" w:color="auto"/>
              <w:left w:val="single" w:sz="6" w:space="0" w:color="auto"/>
              <w:bottom w:val="single" w:sz="6" w:space="0" w:color="auto"/>
              <w:right w:val="single" w:sz="6" w:space="0" w:color="auto"/>
            </w:tcBorders>
          </w:tcPr>
          <w:p w:rsidR="00F470E4" w:rsidRPr="00E267FF" w:rsidRDefault="00F470E4" w:rsidP="00742E2C">
            <w:pPr>
              <w:overflowPunct w:val="0"/>
              <w:autoSpaceDE w:val="0"/>
              <w:autoSpaceDN w:val="0"/>
              <w:adjustRightInd w:val="0"/>
              <w:spacing w:before="120" w:after="0"/>
              <w:jc w:val="both"/>
              <w:textAlignment w:val="baseline"/>
              <w:rPr>
                <w:rFonts w:eastAsia="Times New Roman" w:cs="Calibri"/>
                <w:snapToGrid w:val="0"/>
                <w:sz w:val="20"/>
                <w:szCs w:val="20"/>
              </w:rPr>
            </w:pPr>
          </w:p>
        </w:tc>
        <w:tc>
          <w:tcPr>
            <w:tcW w:w="1203" w:type="pct"/>
            <w:tcBorders>
              <w:top w:val="single" w:sz="6" w:space="0" w:color="auto"/>
              <w:left w:val="single" w:sz="6" w:space="0" w:color="auto"/>
              <w:bottom w:val="single" w:sz="6" w:space="0" w:color="auto"/>
              <w:right w:val="single" w:sz="6" w:space="0" w:color="auto"/>
            </w:tcBorders>
          </w:tcPr>
          <w:p w:rsidR="00F470E4" w:rsidRPr="00E267FF" w:rsidRDefault="00F470E4" w:rsidP="00742E2C">
            <w:pPr>
              <w:overflowPunct w:val="0"/>
              <w:autoSpaceDE w:val="0"/>
              <w:autoSpaceDN w:val="0"/>
              <w:adjustRightInd w:val="0"/>
              <w:spacing w:before="120" w:after="0"/>
              <w:jc w:val="both"/>
              <w:textAlignment w:val="baseline"/>
              <w:rPr>
                <w:rFonts w:eastAsia="Times New Roman" w:cs="Calibri"/>
                <w:snapToGrid w:val="0"/>
                <w:sz w:val="20"/>
                <w:szCs w:val="20"/>
              </w:rPr>
            </w:pPr>
          </w:p>
        </w:tc>
      </w:tr>
      <w:tr w:rsidR="00F470E4" w:rsidRPr="00E267FF" w:rsidTr="00742E2C">
        <w:trPr>
          <w:trHeight w:val="300"/>
        </w:trPr>
        <w:tc>
          <w:tcPr>
            <w:tcW w:w="2141" w:type="pct"/>
            <w:tcBorders>
              <w:top w:val="single" w:sz="6" w:space="0" w:color="auto"/>
              <w:left w:val="single" w:sz="6" w:space="0" w:color="auto"/>
              <w:bottom w:val="single" w:sz="6" w:space="0" w:color="auto"/>
              <w:right w:val="single" w:sz="6" w:space="0" w:color="auto"/>
            </w:tcBorders>
          </w:tcPr>
          <w:p w:rsidR="00F470E4" w:rsidRPr="00E267FF" w:rsidRDefault="00F470E4" w:rsidP="00742E2C">
            <w:pPr>
              <w:overflowPunct w:val="0"/>
              <w:autoSpaceDE w:val="0"/>
              <w:autoSpaceDN w:val="0"/>
              <w:adjustRightInd w:val="0"/>
              <w:spacing w:before="120" w:after="0"/>
              <w:jc w:val="both"/>
              <w:textAlignment w:val="baseline"/>
              <w:rPr>
                <w:rFonts w:eastAsia="Times New Roman" w:cs="Calibri"/>
                <w:snapToGrid w:val="0"/>
                <w:sz w:val="20"/>
                <w:szCs w:val="20"/>
              </w:rPr>
            </w:pPr>
          </w:p>
        </w:tc>
        <w:tc>
          <w:tcPr>
            <w:tcW w:w="1656" w:type="pct"/>
            <w:tcBorders>
              <w:top w:val="single" w:sz="6" w:space="0" w:color="auto"/>
              <w:left w:val="single" w:sz="6" w:space="0" w:color="auto"/>
              <w:bottom w:val="single" w:sz="6" w:space="0" w:color="auto"/>
              <w:right w:val="single" w:sz="6" w:space="0" w:color="auto"/>
            </w:tcBorders>
          </w:tcPr>
          <w:p w:rsidR="00F470E4" w:rsidRPr="00E267FF" w:rsidRDefault="00F470E4" w:rsidP="00742E2C">
            <w:pPr>
              <w:overflowPunct w:val="0"/>
              <w:autoSpaceDE w:val="0"/>
              <w:autoSpaceDN w:val="0"/>
              <w:adjustRightInd w:val="0"/>
              <w:spacing w:before="120" w:after="0"/>
              <w:jc w:val="both"/>
              <w:textAlignment w:val="baseline"/>
              <w:rPr>
                <w:rFonts w:eastAsia="Times New Roman" w:cs="Calibri"/>
                <w:snapToGrid w:val="0"/>
                <w:sz w:val="20"/>
                <w:szCs w:val="20"/>
              </w:rPr>
            </w:pPr>
          </w:p>
        </w:tc>
        <w:tc>
          <w:tcPr>
            <w:tcW w:w="1203" w:type="pct"/>
            <w:tcBorders>
              <w:top w:val="single" w:sz="6" w:space="0" w:color="auto"/>
              <w:left w:val="single" w:sz="6" w:space="0" w:color="auto"/>
              <w:bottom w:val="single" w:sz="6" w:space="0" w:color="auto"/>
              <w:right w:val="single" w:sz="6" w:space="0" w:color="auto"/>
            </w:tcBorders>
          </w:tcPr>
          <w:p w:rsidR="00F470E4" w:rsidRPr="00E267FF" w:rsidRDefault="00F470E4" w:rsidP="00742E2C">
            <w:pPr>
              <w:overflowPunct w:val="0"/>
              <w:autoSpaceDE w:val="0"/>
              <w:autoSpaceDN w:val="0"/>
              <w:adjustRightInd w:val="0"/>
              <w:spacing w:before="120" w:after="0"/>
              <w:jc w:val="both"/>
              <w:textAlignment w:val="baseline"/>
              <w:rPr>
                <w:rFonts w:eastAsia="Times New Roman" w:cs="Calibri"/>
                <w:snapToGrid w:val="0"/>
                <w:sz w:val="20"/>
                <w:szCs w:val="20"/>
              </w:rPr>
            </w:pPr>
          </w:p>
        </w:tc>
      </w:tr>
    </w:tbl>
    <w:p w:rsidR="00F470E4" w:rsidRPr="000610FC" w:rsidRDefault="00F470E4" w:rsidP="00F470E4">
      <w:pPr>
        <w:spacing w:before="120"/>
        <w:jc w:val="both"/>
        <w:rPr>
          <w:rFonts w:eastAsia="Times New Roman"/>
        </w:rPr>
      </w:pPr>
    </w:p>
    <w:p w:rsidR="00F470E4" w:rsidRDefault="00F470E4" w:rsidP="00E74288"/>
    <w:p w:rsidR="00E20AC7" w:rsidRDefault="00E20AC7" w:rsidP="00E74288"/>
    <w:p w:rsidR="003B34E4" w:rsidRDefault="003B34E4" w:rsidP="00E74288"/>
    <w:p w:rsidR="003B34E4" w:rsidRDefault="003B34E4" w:rsidP="00E74288"/>
    <w:p w:rsidR="003B34E4" w:rsidRDefault="003B34E4" w:rsidP="00E74288"/>
    <w:p w:rsidR="003B34E4" w:rsidRDefault="003B34E4" w:rsidP="00E74288"/>
    <w:p w:rsidR="003B34E4" w:rsidRDefault="003B34E4" w:rsidP="00E74288"/>
    <w:p w:rsidR="003B34E4" w:rsidRDefault="003B34E4" w:rsidP="00E74288"/>
    <w:p w:rsidR="003B34E4" w:rsidRDefault="003B34E4" w:rsidP="00E74288"/>
    <w:p w:rsidR="003B34E4" w:rsidRDefault="003B34E4" w:rsidP="00E74288"/>
    <w:p w:rsidR="003B34E4" w:rsidRDefault="003B34E4" w:rsidP="00E74288"/>
    <w:p w:rsidR="003B34E4" w:rsidRDefault="003B34E4" w:rsidP="00E74288"/>
    <w:p w:rsidR="00E20AC7" w:rsidRPr="00BC2121" w:rsidRDefault="00E20AC7" w:rsidP="0004015E">
      <w:pPr>
        <w:pStyle w:val="SANUS1"/>
        <w:numPr>
          <w:ilvl w:val="0"/>
          <w:numId w:val="44"/>
        </w:numPr>
      </w:pPr>
      <w:bookmarkStart w:id="7449" w:name="_Toc441071999"/>
      <w:r w:rsidRPr="00BC2121">
        <w:t>APPENDIX 1 – Loss in Stress metric calculation</w:t>
      </w:r>
      <w:bookmarkEnd w:id="7449"/>
    </w:p>
    <w:p w:rsidR="00E20AC7" w:rsidRPr="00E20AC7" w:rsidRDefault="00E20AC7" w:rsidP="00E20AC7">
      <w:pPr>
        <w:tabs>
          <w:tab w:val="num" w:pos="657"/>
        </w:tabs>
        <w:spacing w:before="120" w:after="120"/>
        <w:outlineLvl w:val="1"/>
        <w:rPr>
          <w:b/>
          <w:bCs/>
          <w:color w:val="000000" w:themeColor="text1"/>
          <w:sz w:val="24"/>
          <w:szCs w:val="24"/>
          <w:lang w:bidi="en-US"/>
        </w:rPr>
      </w:pPr>
      <w:bookmarkStart w:id="7450" w:name="_Toc428445421"/>
      <w:r w:rsidRPr="00E20AC7">
        <w:rPr>
          <w:b/>
          <w:bCs/>
          <w:color w:val="000000" w:themeColor="text1"/>
          <w:sz w:val="24"/>
          <w:szCs w:val="24"/>
          <w:lang w:bidi="en-US"/>
        </w:rPr>
        <w:t>Loss in Stress</w:t>
      </w:r>
      <w:bookmarkEnd w:id="7450"/>
    </w:p>
    <w:p w:rsidR="00E20AC7" w:rsidRPr="00E20AC7" w:rsidRDefault="00E20AC7" w:rsidP="00E20AC7">
      <w:r w:rsidRPr="00E20AC7">
        <w:rPr>
          <w:b/>
          <w:bCs/>
          <w:i/>
          <w:iCs/>
        </w:rPr>
        <w:t xml:space="preserve">Definition: </w:t>
      </w:r>
      <w:r w:rsidRPr="00E20AC7">
        <w:t>The impact to Profit before Tax (“PBT”) that SHUSA is willing and able to assume. It is expressed as the percentage of the annual PBT that would be at risk based on an adverse stressed scenario affecting the relevant risks.</w:t>
      </w:r>
    </w:p>
    <w:p w:rsidR="00E20AC7" w:rsidRPr="00E20AC7" w:rsidRDefault="00E20AC7" w:rsidP="00E20AC7">
      <w:pPr>
        <w:jc w:val="center"/>
        <w:rPr>
          <w:sz w:val="24"/>
          <w:szCs w:val="24"/>
        </w:rPr>
      </w:pPr>
      <w:r w:rsidRPr="00E20AC7">
        <w:rPr>
          <w:noProof/>
        </w:rPr>
        <w:lastRenderedPageBreak/>
        <w:drawing>
          <wp:inline distT="0" distB="0" distL="0" distR="0" wp14:anchorId="2FEEE11F" wp14:editId="7A3F277E">
            <wp:extent cx="2261918" cy="2552131"/>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61968" cy="2552188"/>
                    </a:xfrm>
                    <a:prstGeom prst="rect">
                      <a:avLst/>
                    </a:prstGeom>
                    <a:noFill/>
                    <a:ln>
                      <a:noFill/>
                    </a:ln>
                  </pic:spPr>
                </pic:pic>
              </a:graphicData>
            </a:graphic>
          </wp:inline>
        </w:drawing>
      </w:r>
    </w:p>
    <w:p w:rsidR="00E20AC7" w:rsidRPr="00E20AC7" w:rsidRDefault="00E20AC7" w:rsidP="00E20AC7">
      <w:r w:rsidRPr="00E20AC7">
        <w:rPr>
          <w:rFonts w:asciiTheme="minorHAnsi" w:eastAsiaTheme="minorHAnsi" w:hAnsiTheme="minorHAnsi" w:cstheme="minorBidi"/>
          <w:b/>
          <w:i/>
          <w:iCs/>
        </w:rPr>
        <w:t>US calculations of Loss in Stress</w:t>
      </w:r>
      <w:r w:rsidRPr="00E20AC7">
        <w:rPr>
          <w:rFonts w:asciiTheme="minorHAnsi" w:eastAsiaTheme="minorHAnsi" w:hAnsiTheme="minorHAnsi" w:cstheme="minorBidi"/>
          <w:b/>
          <w:i/>
          <w:iCs/>
          <w:vertAlign w:val="superscript"/>
        </w:rPr>
        <w:footnoteReference w:id="20"/>
      </w:r>
      <w:r w:rsidRPr="00E20AC7">
        <w:rPr>
          <w:b/>
          <w:i/>
        </w:rPr>
        <w:t>:</w:t>
      </w:r>
      <w:r w:rsidRPr="00E20AC7">
        <w:t xml:space="preserve"> </w:t>
      </w:r>
    </w:p>
    <w:p w:rsidR="00E20AC7" w:rsidRPr="00E20AC7" w:rsidRDefault="00E20AC7" w:rsidP="00AB79BD">
      <w:pPr>
        <w:numPr>
          <w:ilvl w:val="0"/>
          <w:numId w:val="29"/>
        </w:numPr>
        <w:contextualSpacing/>
        <w:rPr>
          <w:rFonts w:asciiTheme="minorHAnsi" w:eastAsiaTheme="minorHAnsi" w:hAnsiTheme="minorHAnsi" w:cstheme="minorBidi"/>
          <w:szCs w:val="24"/>
          <w:lang w:val="en-GB"/>
        </w:rPr>
      </w:pPr>
      <w:r w:rsidRPr="00E20AC7">
        <w:rPr>
          <w:rFonts w:asciiTheme="minorHAnsi" w:eastAsiaTheme="minorHAnsi" w:hAnsiTheme="minorHAnsi" w:cstheme="minorBidi"/>
          <w:szCs w:val="24"/>
          <w:u w:val="single"/>
          <w:lang w:val="en-GB"/>
        </w:rPr>
        <w:t>Calculation:</w:t>
      </w:r>
      <w:r w:rsidRPr="00E20AC7">
        <w:rPr>
          <w:rFonts w:asciiTheme="minorHAnsi" w:eastAsiaTheme="minorHAnsi" w:hAnsiTheme="minorHAnsi" w:cstheme="minorBidi"/>
          <w:szCs w:val="24"/>
          <w:lang w:val="en-GB"/>
        </w:rPr>
        <w:t xml:space="preserve"> The metric is calculated once a year, to coincide with CCAR full year. It is presented as the accumulated results over the full CCAR cycle. </w:t>
      </w:r>
    </w:p>
    <w:p w:rsidR="00E20AC7" w:rsidRPr="00E20AC7" w:rsidRDefault="00E20AC7" w:rsidP="00E20AC7">
      <w:pPr>
        <w:spacing w:after="240"/>
        <w:ind w:left="720"/>
        <w:contextualSpacing/>
        <w:rPr>
          <w:rFonts w:asciiTheme="minorHAnsi" w:eastAsiaTheme="minorHAnsi" w:hAnsiTheme="minorHAnsi" w:cstheme="minorBidi"/>
          <w:lang w:val="en-GB"/>
        </w:rPr>
      </w:pPr>
    </w:p>
    <w:p w:rsidR="00E20AC7" w:rsidRPr="00E20AC7" w:rsidRDefault="00E20AC7" w:rsidP="00AB79BD">
      <w:pPr>
        <w:numPr>
          <w:ilvl w:val="0"/>
          <w:numId w:val="26"/>
        </w:numPr>
        <w:spacing w:after="240"/>
        <w:contextualSpacing/>
        <w:rPr>
          <w:rFonts w:asciiTheme="minorHAnsi" w:eastAsiaTheme="minorHAnsi" w:hAnsiTheme="minorHAnsi" w:cstheme="minorBidi"/>
          <w:lang w:val="en-GB"/>
        </w:rPr>
      </w:pPr>
      <w:r w:rsidRPr="00E20AC7">
        <w:rPr>
          <w:rFonts w:asciiTheme="minorHAnsi" w:eastAsiaTheme="minorHAnsi" w:hAnsiTheme="minorHAnsi" w:cstheme="minorBidi"/>
          <w:u w:val="single"/>
          <w:lang w:val="en-GB"/>
        </w:rPr>
        <w:t xml:space="preserve">Stressed outputs: </w:t>
      </w:r>
      <w:r w:rsidRPr="00E20AC7">
        <w:rPr>
          <w:rFonts w:asciiTheme="minorHAnsi" w:eastAsiaTheme="minorHAnsi" w:hAnsiTheme="minorHAnsi" w:cstheme="minorBidi"/>
          <w:lang w:val="en-GB"/>
        </w:rPr>
        <w:t>The metric uses the outputs from the CCAR FRB Base, Adverse and Severely Adverse</w:t>
      </w:r>
      <w:r w:rsidRPr="00E20AC7">
        <w:rPr>
          <w:rFonts w:asciiTheme="minorHAnsi" w:eastAsiaTheme="minorHAnsi" w:hAnsiTheme="minorHAnsi" w:cstheme="minorBidi"/>
          <w:vertAlign w:val="superscript"/>
          <w:lang w:val="en-GB"/>
        </w:rPr>
        <w:footnoteReference w:id="21"/>
      </w:r>
      <w:r w:rsidRPr="00E20AC7">
        <w:rPr>
          <w:rFonts w:asciiTheme="minorHAnsi" w:eastAsiaTheme="minorHAnsi" w:hAnsiTheme="minorHAnsi" w:cstheme="minorBidi"/>
          <w:lang w:val="en-GB"/>
        </w:rPr>
        <w:t xml:space="preserve"> scenarios, but is submitted to Santander Group based on the FRB Adverse outputs as this scenario is closest to ICAAP.</w:t>
      </w:r>
    </w:p>
    <w:p w:rsidR="00E20AC7" w:rsidRPr="00E20AC7" w:rsidRDefault="00E20AC7" w:rsidP="00E20AC7">
      <w:pPr>
        <w:spacing w:after="240"/>
        <w:ind w:left="720"/>
        <w:contextualSpacing/>
        <w:rPr>
          <w:rFonts w:asciiTheme="minorHAnsi" w:eastAsiaTheme="minorHAnsi" w:hAnsiTheme="minorHAnsi" w:cstheme="minorBidi"/>
          <w:lang w:val="en-GB"/>
        </w:rPr>
      </w:pPr>
    </w:p>
    <w:p w:rsidR="00E20AC7" w:rsidRPr="00E20AC7" w:rsidRDefault="00E20AC7" w:rsidP="00AB79BD">
      <w:pPr>
        <w:numPr>
          <w:ilvl w:val="0"/>
          <w:numId w:val="26"/>
        </w:numPr>
        <w:spacing w:after="240"/>
        <w:contextualSpacing/>
        <w:rPr>
          <w:rFonts w:asciiTheme="minorHAnsi" w:eastAsiaTheme="minorHAnsi" w:hAnsiTheme="minorHAnsi" w:cstheme="minorBidi"/>
          <w:lang w:val="en-GB"/>
        </w:rPr>
      </w:pPr>
      <w:r w:rsidRPr="00E20AC7">
        <w:rPr>
          <w:rFonts w:asciiTheme="minorHAnsi" w:eastAsiaTheme="minorHAnsi" w:hAnsiTheme="minorHAnsi" w:cstheme="minorBidi"/>
          <w:u w:val="single"/>
          <w:lang w:val="en-GB"/>
        </w:rPr>
        <w:t>Stress Horizon:</w:t>
      </w:r>
      <w:r w:rsidRPr="00E20AC7">
        <w:rPr>
          <w:rFonts w:asciiTheme="minorHAnsi" w:eastAsiaTheme="minorHAnsi" w:hAnsiTheme="minorHAnsi" w:cstheme="minorBidi"/>
          <w:lang w:val="en-GB"/>
        </w:rPr>
        <w:t xml:space="preserve"> The stressed impacts to the PBT scenarios will be calculated as per CCAR, allowing for 9 quarters of adjusted losses</w:t>
      </w:r>
      <w:r w:rsidRPr="00E20AC7">
        <w:rPr>
          <w:rFonts w:asciiTheme="minorHAnsi" w:eastAsiaTheme="minorHAnsi" w:hAnsiTheme="minorHAnsi" w:cstheme="minorBidi"/>
          <w:vertAlign w:val="superscript"/>
          <w:lang w:val="en-GB"/>
        </w:rPr>
        <w:footnoteReference w:id="22"/>
      </w:r>
      <w:r w:rsidRPr="00E20AC7">
        <w:rPr>
          <w:rFonts w:asciiTheme="minorHAnsi" w:eastAsiaTheme="minorHAnsi" w:hAnsiTheme="minorHAnsi" w:cstheme="minorBidi"/>
          <w:lang w:val="en-GB"/>
        </w:rPr>
        <w:t xml:space="preserve">. </w:t>
      </w:r>
    </w:p>
    <w:p w:rsidR="00E20AC7" w:rsidRPr="00E20AC7" w:rsidRDefault="00E20AC7" w:rsidP="00E20AC7">
      <w:pPr>
        <w:spacing w:after="240"/>
        <w:ind w:left="720"/>
        <w:contextualSpacing/>
        <w:rPr>
          <w:rFonts w:asciiTheme="minorHAnsi" w:eastAsiaTheme="minorHAnsi" w:hAnsiTheme="minorHAnsi" w:cstheme="minorBidi"/>
          <w:lang w:val="en-GB"/>
        </w:rPr>
      </w:pPr>
    </w:p>
    <w:p w:rsidR="00E20AC7" w:rsidRPr="00E20AC7" w:rsidRDefault="00E20AC7" w:rsidP="00AB79BD">
      <w:pPr>
        <w:numPr>
          <w:ilvl w:val="0"/>
          <w:numId w:val="26"/>
        </w:numPr>
        <w:spacing w:after="240"/>
        <w:contextualSpacing/>
        <w:rPr>
          <w:rFonts w:asciiTheme="minorHAnsi" w:eastAsiaTheme="minorHAnsi" w:hAnsiTheme="minorHAnsi" w:cstheme="minorBidi"/>
          <w:szCs w:val="24"/>
          <w:lang w:val="en-GB"/>
        </w:rPr>
      </w:pPr>
      <w:r w:rsidRPr="00E20AC7">
        <w:rPr>
          <w:rFonts w:asciiTheme="minorHAnsi" w:eastAsiaTheme="minorHAnsi" w:hAnsiTheme="minorHAnsi" w:cstheme="minorBidi"/>
          <w:u w:val="single"/>
          <w:lang w:val="en-GB"/>
        </w:rPr>
        <w:t>PBT:</w:t>
      </w:r>
      <w:r w:rsidRPr="00E20AC7">
        <w:rPr>
          <w:rFonts w:asciiTheme="minorHAnsi" w:eastAsiaTheme="minorHAnsi" w:hAnsiTheme="minorHAnsi" w:cstheme="minorBidi"/>
          <w:lang w:val="en-GB"/>
        </w:rPr>
        <w:t xml:space="preserve"> The PBT that is used in this metric calculation comes from the Strategic Plan for SHUSA as agreed with Santander Group</w:t>
      </w:r>
      <w:r w:rsidRPr="00E20AC7">
        <w:rPr>
          <w:rFonts w:asciiTheme="minorHAnsi" w:eastAsiaTheme="minorHAnsi" w:hAnsiTheme="minorHAnsi" w:cstheme="minorBidi"/>
          <w:vertAlign w:val="superscript"/>
          <w:lang w:val="en-GB"/>
        </w:rPr>
        <w:footnoteReference w:id="23"/>
      </w:r>
      <w:r w:rsidRPr="00E20AC7">
        <w:rPr>
          <w:rFonts w:asciiTheme="minorHAnsi" w:eastAsiaTheme="minorHAnsi" w:hAnsiTheme="minorHAnsi" w:cstheme="minorBidi"/>
          <w:lang w:val="en-GB"/>
        </w:rPr>
        <w:t xml:space="preserve"> under IFRS accounting. The impact to the income statement is calculated for each year as the sum of the stress tests described in items 2.1.1 to 2.1.6 below.</w:t>
      </w:r>
    </w:p>
    <w:p w:rsidR="00E20AC7" w:rsidRPr="00E20AC7" w:rsidRDefault="00E20AC7" w:rsidP="00E20AC7">
      <w:pPr>
        <w:ind w:left="720"/>
        <w:contextualSpacing/>
        <w:rPr>
          <w:rFonts w:asciiTheme="minorHAnsi" w:eastAsiaTheme="minorHAnsi" w:hAnsiTheme="minorHAnsi" w:cstheme="minorBidi"/>
          <w:szCs w:val="24"/>
          <w:lang w:val="en-GB"/>
        </w:rPr>
      </w:pPr>
    </w:p>
    <w:p w:rsidR="00E20AC7" w:rsidRDefault="00E20AC7" w:rsidP="00AB79BD">
      <w:pPr>
        <w:numPr>
          <w:ilvl w:val="0"/>
          <w:numId w:val="26"/>
        </w:numPr>
        <w:spacing w:after="240"/>
        <w:contextualSpacing/>
        <w:rPr>
          <w:rFonts w:asciiTheme="minorHAnsi" w:eastAsiaTheme="minorHAnsi" w:hAnsiTheme="minorHAnsi" w:cstheme="minorBidi"/>
          <w:szCs w:val="24"/>
          <w:lang w:val="en-GB"/>
        </w:rPr>
      </w:pPr>
      <w:r w:rsidRPr="00E20AC7">
        <w:rPr>
          <w:rFonts w:asciiTheme="minorHAnsi" w:eastAsiaTheme="minorHAnsi" w:hAnsiTheme="minorHAnsi" w:cstheme="minorBidi"/>
          <w:szCs w:val="24"/>
          <w:u w:val="single"/>
          <w:lang w:val="en-GB"/>
        </w:rPr>
        <w:t xml:space="preserve">Treatment of US specific “overlays”: </w:t>
      </w:r>
      <w:r w:rsidRPr="00E20AC7">
        <w:rPr>
          <w:rFonts w:asciiTheme="minorHAnsi" w:eastAsiaTheme="minorHAnsi" w:hAnsiTheme="minorHAnsi" w:cstheme="minorBidi"/>
          <w:szCs w:val="24"/>
          <w:lang w:val="en-GB"/>
        </w:rPr>
        <w:t xml:space="preserve">The metric is presented with two calculations: </w:t>
      </w:r>
      <w:r w:rsidR="00EF3F19">
        <w:rPr>
          <w:rFonts w:asciiTheme="minorHAnsi" w:eastAsiaTheme="minorHAnsi" w:hAnsiTheme="minorHAnsi" w:cstheme="minorBidi"/>
          <w:szCs w:val="24"/>
          <w:lang w:val="en-GB"/>
        </w:rPr>
        <w:t>(i)</w:t>
      </w:r>
      <w:r w:rsidRPr="00E20AC7">
        <w:rPr>
          <w:rFonts w:asciiTheme="minorHAnsi" w:eastAsiaTheme="minorHAnsi" w:hAnsiTheme="minorHAnsi" w:cstheme="minorBidi"/>
          <w:szCs w:val="24"/>
          <w:lang w:val="en-GB"/>
        </w:rPr>
        <w:t xml:space="preserve"> “fully loaded” US methodology that includes CCAR specific overlays to compensate for known weaknesses in certain models used for the projection of PPNR and credit provisions</w:t>
      </w:r>
      <w:r w:rsidR="00EF3F19">
        <w:rPr>
          <w:rFonts w:asciiTheme="minorHAnsi" w:eastAsiaTheme="minorHAnsi" w:hAnsiTheme="minorHAnsi" w:cstheme="minorBidi"/>
          <w:szCs w:val="24"/>
          <w:lang w:val="en-GB"/>
        </w:rPr>
        <w:t>, and (ii)</w:t>
      </w:r>
      <w:r w:rsidRPr="00E20AC7">
        <w:rPr>
          <w:rFonts w:asciiTheme="minorHAnsi" w:eastAsiaTheme="minorHAnsi" w:hAnsiTheme="minorHAnsi" w:cstheme="minorBidi"/>
          <w:szCs w:val="24"/>
          <w:lang w:val="en-GB"/>
        </w:rPr>
        <w:t xml:space="preserve"> “normalised” to Group methodology by eliminating these overlays thus enabling comparison with other Group entities.</w:t>
      </w:r>
    </w:p>
    <w:p w:rsidR="00372F8D" w:rsidRPr="00E20AC7" w:rsidRDefault="00372F8D" w:rsidP="00372F8D">
      <w:pPr>
        <w:spacing w:after="240"/>
        <w:contextualSpacing/>
        <w:rPr>
          <w:rFonts w:asciiTheme="minorHAnsi" w:eastAsiaTheme="minorHAnsi" w:hAnsiTheme="minorHAnsi" w:cstheme="minorBidi"/>
          <w:szCs w:val="24"/>
          <w:lang w:val="en-GB"/>
        </w:rPr>
      </w:pPr>
    </w:p>
    <w:p w:rsidR="00E20AC7" w:rsidRPr="00E20AC7" w:rsidRDefault="00E20AC7" w:rsidP="00E20AC7">
      <w:pPr>
        <w:rPr>
          <w:lang w:val="en-GB"/>
        </w:rPr>
      </w:pPr>
      <w:r w:rsidRPr="00E20AC7">
        <w:rPr>
          <w:b/>
          <w:lang w:val="en-GB"/>
        </w:rPr>
        <w:t xml:space="preserve">Stress tests applied to the metric: </w:t>
      </w:r>
      <w:r w:rsidRPr="00E20AC7">
        <w:rPr>
          <w:lang w:val="en-GB"/>
        </w:rPr>
        <w:t>The metric stresses are divided into two categories: macroeconomic stresses and non-macroeconomic stresses. The methodology described below reflects the US calculation and, where applicable, the adjustments that are made to reconcile Group methodology to US practices.</w:t>
      </w:r>
    </w:p>
    <w:p w:rsidR="00372F8D" w:rsidRDefault="00372F8D" w:rsidP="00E20AC7">
      <w:pPr>
        <w:rPr>
          <w:b/>
          <w:i/>
        </w:rPr>
      </w:pPr>
    </w:p>
    <w:p w:rsidR="00372F8D" w:rsidRDefault="00372F8D" w:rsidP="00E20AC7">
      <w:pPr>
        <w:rPr>
          <w:b/>
          <w:i/>
        </w:rPr>
      </w:pPr>
    </w:p>
    <w:p w:rsidR="00372F8D" w:rsidRDefault="00372F8D" w:rsidP="00E20AC7">
      <w:pPr>
        <w:rPr>
          <w:b/>
          <w:i/>
        </w:rPr>
      </w:pPr>
    </w:p>
    <w:p w:rsidR="00372F8D" w:rsidRDefault="00372F8D" w:rsidP="00E20AC7">
      <w:pPr>
        <w:rPr>
          <w:b/>
          <w:i/>
        </w:rPr>
      </w:pPr>
    </w:p>
    <w:p w:rsidR="00372F8D" w:rsidRDefault="00372F8D" w:rsidP="00E20AC7">
      <w:pPr>
        <w:rPr>
          <w:b/>
          <w:i/>
        </w:rPr>
      </w:pPr>
    </w:p>
    <w:p w:rsidR="00372F8D" w:rsidRDefault="00372F8D" w:rsidP="00E20AC7">
      <w:pPr>
        <w:rPr>
          <w:b/>
          <w:i/>
        </w:rPr>
      </w:pPr>
    </w:p>
    <w:p w:rsidR="00372F8D" w:rsidRDefault="00372F8D" w:rsidP="00E20AC7">
      <w:pPr>
        <w:rPr>
          <w:b/>
          <w:i/>
        </w:rPr>
      </w:pPr>
    </w:p>
    <w:p w:rsidR="00372F8D" w:rsidRDefault="00372F8D" w:rsidP="00E20AC7">
      <w:pPr>
        <w:rPr>
          <w:b/>
          <w:i/>
        </w:rPr>
      </w:pPr>
    </w:p>
    <w:p w:rsidR="00372F8D" w:rsidRDefault="00372F8D" w:rsidP="00E20AC7">
      <w:pPr>
        <w:rPr>
          <w:b/>
          <w:i/>
        </w:rPr>
      </w:pPr>
    </w:p>
    <w:p w:rsidR="00E20AC7" w:rsidRPr="00E20AC7" w:rsidRDefault="00E20AC7" w:rsidP="00E20AC7">
      <w:r w:rsidRPr="00E20AC7">
        <w:rPr>
          <w:b/>
          <w:i/>
        </w:rPr>
        <w:t>US Sign-off required for the metric calculation:</w:t>
      </w:r>
      <w:r w:rsidRPr="00E20AC7">
        <w:t xml:space="preserve"> </w:t>
      </w:r>
    </w:p>
    <w:tbl>
      <w:tblPr>
        <w:tblStyle w:val="TableGrid1"/>
        <w:tblW w:w="9648" w:type="dxa"/>
        <w:tblInd w:w="108" w:type="dxa"/>
        <w:tblLook w:val="04A0" w:firstRow="1" w:lastRow="0" w:firstColumn="1" w:lastColumn="0" w:noHBand="0" w:noVBand="1"/>
      </w:tblPr>
      <w:tblGrid>
        <w:gridCol w:w="1584"/>
        <w:gridCol w:w="1584"/>
        <w:gridCol w:w="2160"/>
        <w:gridCol w:w="2160"/>
        <w:gridCol w:w="2160"/>
      </w:tblGrid>
      <w:tr w:rsidR="00E20AC7" w:rsidRPr="00E20AC7" w:rsidTr="006B4051">
        <w:tc>
          <w:tcPr>
            <w:tcW w:w="1584" w:type="dxa"/>
          </w:tcPr>
          <w:p w:rsidR="00E20AC7" w:rsidRPr="00E20AC7" w:rsidRDefault="00E20AC7" w:rsidP="00E20AC7">
            <w:pPr>
              <w:contextualSpacing/>
              <w:jc w:val="center"/>
              <w:rPr>
                <w:rFonts w:asciiTheme="minorHAnsi" w:eastAsiaTheme="minorHAnsi" w:hAnsiTheme="minorHAnsi" w:cstheme="minorBidi"/>
                <w:b/>
                <w:lang w:val="en-GB"/>
              </w:rPr>
            </w:pPr>
            <w:r w:rsidRPr="00E20AC7">
              <w:rPr>
                <w:rFonts w:asciiTheme="minorHAnsi" w:eastAsiaTheme="minorHAnsi" w:hAnsiTheme="minorHAnsi" w:cstheme="minorBidi"/>
                <w:b/>
                <w:lang w:val="en-GB"/>
              </w:rPr>
              <w:t>Type of Stress</w:t>
            </w:r>
          </w:p>
        </w:tc>
        <w:tc>
          <w:tcPr>
            <w:tcW w:w="1584" w:type="dxa"/>
          </w:tcPr>
          <w:p w:rsidR="00E20AC7" w:rsidRPr="00E20AC7" w:rsidRDefault="00E20AC7" w:rsidP="00E20AC7">
            <w:pPr>
              <w:contextualSpacing/>
              <w:jc w:val="center"/>
              <w:rPr>
                <w:rFonts w:asciiTheme="minorHAnsi" w:eastAsiaTheme="minorHAnsi" w:hAnsiTheme="minorHAnsi" w:cstheme="minorBidi"/>
                <w:b/>
                <w:lang w:val="en-GB"/>
              </w:rPr>
            </w:pPr>
            <w:r w:rsidRPr="00E20AC7">
              <w:rPr>
                <w:rFonts w:asciiTheme="minorHAnsi" w:eastAsiaTheme="minorHAnsi" w:hAnsiTheme="minorHAnsi" w:cstheme="minorBidi"/>
                <w:b/>
                <w:lang w:val="en-GB"/>
              </w:rPr>
              <w:t>Metric Element</w:t>
            </w:r>
          </w:p>
        </w:tc>
        <w:tc>
          <w:tcPr>
            <w:tcW w:w="2160" w:type="dxa"/>
          </w:tcPr>
          <w:p w:rsidR="00E20AC7" w:rsidRPr="00E20AC7" w:rsidRDefault="00E20AC7" w:rsidP="00E20AC7">
            <w:pPr>
              <w:contextualSpacing/>
              <w:jc w:val="center"/>
              <w:rPr>
                <w:rFonts w:asciiTheme="minorHAnsi" w:eastAsiaTheme="minorHAnsi" w:hAnsiTheme="minorHAnsi" w:cstheme="minorBidi"/>
                <w:b/>
                <w:lang w:val="en-GB"/>
              </w:rPr>
            </w:pPr>
            <w:r w:rsidRPr="00E20AC7">
              <w:rPr>
                <w:rFonts w:asciiTheme="minorHAnsi" w:eastAsiaTheme="minorHAnsi" w:hAnsiTheme="minorHAnsi" w:cstheme="minorBidi"/>
                <w:b/>
                <w:lang w:val="en-GB"/>
              </w:rPr>
              <w:t>SBNA</w:t>
            </w:r>
          </w:p>
        </w:tc>
        <w:tc>
          <w:tcPr>
            <w:tcW w:w="2160" w:type="dxa"/>
          </w:tcPr>
          <w:p w:rsidR="00E20AC7" w:rsidRPr="00E20AC7" w:rsidRDefault="00E20AC7" w:rsidP="007603E9">
            <w:pPr>
              <w:contextualSpacing/>
              <w:jc w:val="center"/>
              <w:rPr>
                <w:rFonts w:asciiTheme="minorHAnsi" w:eastAsiaTheme="minorHAnsi" w:hAnsiTheme="minorHAnsi" w:cstheme="minorBidi"/>
                <w:b/>
                <w:lang w:val="en-GB"/>
              </w:rPr>
            </w:pPr>
            <w:r w:rsidRPr="00E20AC7">
              <w:rPr>
                <w:rFonts w:asciiTheme="minorHAnsi" w:eastAsiaTheme="minorHAnsi" w:hAnsiTheme="minorHAnsi" w:cstheme="minorBidi"/>
                <w:b/>
                <w:lang w:val="en-GB"/>
              </w:rPr>
              <w:t>SC</w:t>
            </w:r>
          </w:p>
        </w:tc>
        <w:tc>
          <w:tcPr>
            <w:tcW w:w="2160" w:type="dxa"/>
          </w:tcPr>
          <w:p w:rsidR="00E20AC7" w:rsidRPr="00E20AC7" w:rsidRDefault="00E20AC7" w:rsidP="00E20AC7">
            <w:pPr>
              <w:contextualSpacing/>
              <w:jc w:val="center"/>
              <w:rPr>
                <w:rFonts w:asciiTheme="minorHAnsi" w:eastAsiaTheme="minorHAnsi" w:hAnsiTheme="minorHAnsi" w:cstheme="minorBidi"/>
                <w:b/>
                <w:lang w:val="en-GB"/>
              </w:rPr>
            </w:pPr>
            <w:r w:rsidRPr="00E20AC7">
              <w:rPr>
                <w:rFonts w:asciiTheme="minorHAnsi" w:eastAsiaTheme="minorHAnsi" w:hAnsiTheme="minorHAnsi" w:cstheme="minorBidi"/>
                <w:b/>
                <w:lang w:val="en-GB"/>
              </w:rPr>
              <w:t>SHUSA</w:t>
            </w:r>
          </w:p>
        </w:tc>
      </w:tr>
      <w:tr w:rsidR="00E20AC7" w:rsidRPr="00E20AC7" w:rsidTr="006B4051">
        <w:tc>
          <w:tcPr>
            <w:tcW w:w="1584" w:type="dxa"/>
          </w:tcPr>
          <w:p w:rsidR="00E20AC7" w:rsidRPr="00E20AC7" w:rsidRDefault="00E20AC7" w:rsidP="00E20AC7">
            <w:pPr>
              <w:contextualSpacing/>
              <w:jc w:val="center"/>
              <w:rPr>
                <w:rFonts w:asciiTheme="minorHAnsi" w:eastAsiaTheme="minorHAnsi" w:hAnsiTheme="minorHAnsi" w:cstheme="minorBidi"/>
                <w:b/>
                <w:lang w:val="en-GB"/>
              </w:rPr>
            </w:pPr>
          </w:p>
        </w:tc>
        <w:tc>
          <w:tcPr>
            <w:tcW w:w="1584" w:type="dxa"/>
          </w:tcPr>
          <w:p w:rsidR="00E20AC7" w:rsidRPr="00E20AC7" w:rsidRDefault="00E20AC7" w:rsidP="00E20AC7">
            <w:pPr>
              <w:contextualSpacing/>
              <w:jc w:val="center"/>
              <w:rPr>
                <w:rFonts w:asciiTheme="minorHAnsi" w:eastAsiaTheme="minorHAnsi" w:hAnsiTheme="minorHAnsi" w:cstheme="minorBidi"/>
                <w:b/>
                <w:lang w:val="en-GB"/>
              </w:rPr>
            </w:pPr>
            <w:r w:rsidRPr="00E20AC7">
              <w:rPr>
                <w:rFonts w:asciiTheme="minorHAnsi" w:eastAsiaTheme="minorHAnsi" w:hAnsiTheme="minorHAnsi" w:cstheme="minorBidi"/>
                <w:b/>
                <w:lang w:val="en-GB"/>
              </w:rPr>
              <w:t>Strategic Plan PBT</w:t>
            </w:r>
          </w:p>
        </w:tc>
        <w:tc>
          <w:tcPr>
            <w:tcW w:w="2160" w:type="dxa"/>
          </w:tcPr>
          <w:p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SHUSA Finance Capital Planning</w:t>
            </w:r>
          </w:p>
        </w:tc>
        <w:tc>
          <w:tcPr>
            <w:tcW w:w="2160" w:type="dxa"/>
          </w:tcPr>
          <w:p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SHUSA Finance Capital Planning</w:t>
            </w:r>
          </w:p>
        </w:tc>
        <w:tc>
          <w:tcPr>
            <w:tcW w:w="2160" w:type="dxa"/>
          </w:tcPr>
          <w:p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SHUSA Finance Capital Planning</w:t>
            </w:r>
          </w:p>
        </w:tc>
      </w:tr>
      <w:tr w:rsidR="00E20AC7" w:rsidRPr="00E20AC7" w:rsidTr="006B4051">
        <w:tc>
          <w:tcPr>
            <w:tcW w:w="1584" w:type="dxa"/>
          </w:tcPr>
          <w:p w:rsidR="00E20AC7" w:rsidRPr="00E20AC7" w:rsidRDefault="00E20AC7" w:rsidP="00E20AC7">
            <w:pPr>
              <w:contextualSpacing/>
              <w:jc w:val="center"/>
              <w:rPr>
                <w:rFonts w:asciiTheme="minorHAnsi" w:eastAsiaTheme="minorHAnsi" w:hAnsiTheme="minorHAnsi" w:cstheme="minorBidi"/>
                <w:b/>
                <w:lang w:val="en-GB"/>
              </w:rPr>
            </w:pPr>
            <w:r w:rsidRPr="00E20AC7">
              <w:rPr>
                <w:rFonts w:asciiTheme="minorHAnsi" w:eastAsiaTheme="minorHAnsi" w:hAnsiTheme="minorHAnsi" w:cstheme="minorBidi"/>
                <w:b/>
                <w:lang w:val="en-GB"/>
              </w:rPr>
              <w:t>Macroeconomic Stress</w:t>
            </w:r>
          </w:p>
        </w:tc>
        <w:tc>
          <w:tcPr>
            <w:tcW w:w="1584" w:type="dxa"/>
          </w:tcPr>
          <w:p w:rsidR="00E20AC7" w:rsidRPr="00E20AC7" w:rsidRDefault="00E20AC7" w:rsidP="00E20AC7">
            <w:pPr>
              <w:contextualSpacing/>
              <w:jc w:val="center"/>
              <w:rPr>
                <w:rFonts w:asciiTheme="minorHAnsi" w:eastAsiaTheme="minorHAnsi" w:hAnsiTheme="minorHAnsi" w:cstheme="minorBidi"/>
                <w:b/>
                <w:lang w:val="en-GB"/>
              </w:rPr>
            </w:pPr>
            <w:r w:rsidRPr="00E20AC7">
              <w:rPr>
                <w:rFonts w:asciiTheme="minorHAnsi" w:eastAsiaTheme="minorHAnsi" w:hAnsiTheme="minorHAnsi" w:cstheme="minorBidi"/>
                <w:b/>
                <w:lang w:val="en-GB"/>
              </w:rPr>
              <w:t>PPNR</w:t>
            </w:r>
          </w:p>
          <w:p w:rsidR="00E20AC7" w:rsidRPr="00E20AC7" w:rsidRDefault="00E20AC7" w:rsidP="00E20AC7">
            <w:pPr>
              <w:contextualSpacing/>
              <w:jc w:val="center"/>
              <w:rPr>
                <w:rFonts w:asciiTheme="minorHAnsi" w:eastAsiaTheme="minorHAnsi" w:hAnsiTheme="minorHAnsi" w:cstheme="minorBidi"/>
                <w:b/>
                <w:lang w:val="en-GB"/>
              </w:rPr>
            </w:pPr>
            <w:r w:rsidRPr="00E20AC7">
              <w:rPr>
                <w:rFonts w:asciiTheme="minorHAnsi" w:eastAsiaTheme="minorHAnsi" w:hAnsiTheme="minorHAnsi" w:cstheme="minorBidi"/>
                <w:b/>
                <w:lang w:val="en-GB"/>
              </w:rPr>
              <w:t>Baseline &amp; Stressed</w:t>
            </w:r>
          </w:p>
        </w:tc>
        <w:tc>
          <w:tcPr>
            <w:tcW w:w="2160" w:type="dxa"/>
          </w:tcPr>
          <w:p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 xml:space="preserve">SHUSA Finance Capital Planning – </w:t>
            </w:r>
          </w:p>
          <w:p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Strategic Plan and CCAR Output</w:t>
            </w:r>
          </w:p>
        </w:tc>
        <w:tc>
          <w:tcPr>
            <w:tcW w:w="2160" w:type="dxa"/>
          </w:tcPr>
          <w:p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 xml:space="preserve">SHUSA Finance Capital Planning – </w:t>
            </w:r>
          </w:p>
          <w:p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Strategic Plan and CCAR Output</w:t>
            </w:r>
          </w:p>
        </w:tc>
        <w:tc>
          <w:tcPr>
            <w:tcW w:w="2160" w:type="dxa"/>
          </w:tcPr>
          <w:p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 xml:space="preserve">SHUSA Finance Capital Planning – </w:t>
            </w:r>
          </w:p>
          <w:p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Strategic Plan and CCAR Output</w:t>
            </w:r>
          </w:p>
        </w:tc>
      </w:tr>
      <w:tr w:rsidR="00E20AC7" w:rsidRPr="00E20AC7" w:rsidTr="006B4051">
        <w:tc>
          <w:tcPr>
            <w:tcW w:w="1584" w:type="dxa"/>
          </w:tcPr>
          <w:p w:rsidR="00E20AC7" w:rsidRPr="00E20AC7" w:rsidRDefault="00E20AC7" w:rsidP="00E20AC7">
            <w:pPr>
              <w:contextualSpacing/>
              <w:jc w:val="center"/>
              <w:rPr>
                <w:rFonts w:asciiTheme="minorHAnsi" w:eastAsiaTheme="minorHAnsi" w:hAnsiTheme="minorHAnsi" w:cstheme="minorBidi"/>
                <w:b/>
                <w:lang w:val="en-GB"/>
              </w:rPr>
            </w:pPr>
          </w:p>
        </w:tc>
        <w:tc>
          <w:tcPr>
            <w:tcW w:w="1584" w:type="dxa"/>
          </w:tcPr>
          <w:p w:rsidR="00E20AC7" w:rsidRPr="00E20AC7" w:rsidRDefault="00E20AC7" w:rsidP="00E20AC7">
            <w:pPr>
              <w:contextualSpacing/>
              <w:jc w:val="center"/>
              <w:rPr>
                <w:rFonts w:asciiTheme="minorHAnsi" w:eastAsiaTheme="minorHAnsi" w:hAnsiTheme="minorHAnsi" w:cstheme="minorBidi"/>
                <w:b/>
                <w:lang w:val="en-GB"/>
              </w:rPr>
            </w:pPr>
            <w:r w:rsidRPr="00E20AC7">
              <w:rPr>
                <w:rFonts w:asciiTheme="minorHAnsi" w:eastAsiaTheme="minorHAnsi" w:hAnsiTheme="minorHAnsi" w:cstheme="minorBidi"/>
                <w:b/>
                <w:lang w:val="en-GB"/>
              </w:rPr>
              <w:t>PPNR Overlays</w:t>
            </w:r>
          </w:p>
        </w:tc>
        <w:tc>
          <w:tcPr>
            <w:tcW w:w="2160" w:type="dxa"/>
          </w:tcPr>
          <w:p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SBNA Solvency &amp; SHUSA Financial Capital Planning –</w:t>
            </w:r>
          </w:p>
          <w:p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 xml:space="preserve"> CCAR output</w:t>
            </w:r>
          </w:p>
        </w:tc>
        <w:tc>
          <w:tcPr>
            <w:tcW w:w="2160" w:type="dxa"/>
          </w:tcPr>
          <w:p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 xml:space="preserve">SHUSA Financial Capital Planning – </w:t>
            </w:r>
          </w:p>
          <w:p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 xml:space="preserve">CCAR output </w:t>
            </w:r>
          </w:p>
        </w:tc>
        <w:tc>
          <w:tcPr>
            <w:tcW w:w="2160" w:type="dxa"/>
          </w:tcPr>
          <w:p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 xml:space="preserve">SHUSA RAS team – </w:t>
            </w:r>
          </w:p>
          <w:p w:rsidR="00E20AC7" w:rsidRPr="00E20AC7" w:rsidRDefault="00E20AC7" w:rsidP="007603E9">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Sum  of SBNA and SC</w:t>
            </w:r>
          </w:p>
        </w:tc>
      </w:tr>
      <w:tr w:rsidR="00E20AC7" w:rsidRPr="00E20AC7" w:rsidTr="006B4051">
        <w:tc>
          <w:tcPr>
            <w:tcW w:w="1584" w:type="dxa"/>
          </w:tcPr>
          <w:p w:rsidR="00E20AC7" w:rsidRPr="00E20AC7" w:rsidRDefault="00E20AC7" w:rsidP="00E20AC7">
            <w:pPr>
              <w:contextualSpacing/>
              <w:jc w:val="center"/>
              <w:rPr>
                <w:rFonts w:asciiTheme="minorHAnsi" w:eastAsiaTheme="minorHAnsi" w:hAnsiTheme="minorHAnsi" w:cstheme="minorBidi"/>
                <w:b/>
                <w:lang w:val="en-GB"/>
              </w:rPr>
            </w:pPr>
            <w:r w:rsidRPr="00E20AC7">
              <w:rPr>
                <w:rFonts w:asciiTheme="minorHAnsi" w:eastAsiaTheme="minorHAnsi" w:hAnsiTheme="minorHAnsi" w:cstheme="minorBidi"/>
                <w:b/>
                <w:lang w:val="en-GB"/>
              </w:rPr>
              <w:t>Macroeconomic Stress</w:t>
            </w:r>
          </w:p>
        </w:tc>
        <w:tc>
          <w:tcPr>
            <w:tcW w:w="1584" w:type="dxa"/>
          </w:tcPr>
          <w:p w:rsidR="00E20AC7" w:rsidRPr="00E20AC7" w:rsidRDefault="00E20AC7" w:rsidP="00E20AC7">
            <w:pPr>
              <w:contextualSpacing/>
              <w:jc w:val="center"/>
              <w:rPr>
                <w:rFonts w:asciiTheme="minorHAnsi" w:eastAsiaTheme="minorHAnsi" w:hAnsiTheme="minorHAnsi" w:cstheme="minorBidi"/>
                <w:b/>
                <w:lang w:val="en-GB"/>
              </w:rPr>
            </w:pPr>
            <w:r w:rsidRPr="00E20AC7">
              <w:rPr>
                <w:rFonts w:asciiTheme="minorHAnsi" w:eastAsiaTheme="minorHAnsi" w:hAnsiTheme="minorHAnsi" w:cstheme="minorBidi"/>
                <w:b/>
                <w:lang w:val="en-GB"/>
              </w:rPr>
              <w:t>Provisions</w:t>
            </w:r>
          </w:p>
        </w:tc>
        <w:tc>
          <w:tcPr>
            <w:tcW w:w="2160" w:type="dxa"/>
          </w:tcPr>
          <w:p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 xml:space="preserve">SBNA Solvency &amp; SHUSA Finance Capital Planning – </w:t>
            </w:r>
          </w:p>
          <w:p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CCAR Output</w:t>
            </w:r>
          </w:p>
        </w:tc>
        <w:tc>
          <w:tcPr>
            <w:tcW w:w="2160" w:type="dxa"/>
          </w:tcPr>
          <w:p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SHUSA Finance Capital Planning –</w:t>
            </w:r>
          </w:p>
          <w:p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 xml:space="preserve"> CCAR Output</w:t>
            </w:r>
          </w:p>
        </w:tc>
        <w:tc>
          <w:tcPr>
            <w:tcW w:w="2160" w:type="dxa"/>
          </w:tcPr>
          <w:p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 xml:space="preserve">SHUSA RAS team – </w:t>
            </w:r>
          </w:p>
          <w:p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Sum  of SBNA and S</w:t>
            </w:r>
            <w:r w:rsidR="007603E9">
              <w:rPr>
                <w:rFonts w:asciiTheme="minorHAnsi" w:eastAsiaTheme="minorHAnsi" w:hAnsiTheme="minorHAnsi" w:cstheme="minorBidi"/>
                <w:lang w:val="en-GB"/>
              </w:rPr>
              <w:t>C</w:t>
            </w:r>
          </w:p>
        </w:tc>
      </w:tr>
      <w:tr w:rsidR="00E20AC7" w:rsidRPr="00E20AC7" w:rsidTr="006B4051">
        <w:tc>
          <w:tcPr>
            <w:tcW w:w="1584" w:type="dxa"/>
          </w:tcPr>
          <w:p w:rsidR="00E20AC7" w:rsidRPr="00E20AC7" w:rsidRDefault="00E20AC7" w:rsidP="00E20AC7">
            <w:pPr>
              <w:contextualSpacing/>
              <w:jc w:val="center"/>
              <w:rPr>
                <w:rFonts w:asciiTheme="minorHAnsi" w:eastAsiaTheme="minorHAnsi" w:hAnsiTheme="minorHAnsi" w:cstheme="minorBidi"/>
                <w:b/>
                <w:lang w:val="en-GB"/>
              </w:rPr>
            </w:pPr>
          </w:p>
        </w:tc>
        <w:tc>
          <w:tcPr>
            <w:tcW w:w="1584" w:type="dxa"/>
          </w:tcPr>
          <w:p w:rsidR="00E20AC7" w:rsidRPr="00E20AC7" w:rsidRDefault="00E20AC7" w:rsidP="00E20AC7">
            <w:pPr>
              <w:contextualSpacing/>
              <w:jc w:val="center"/>
              <w:rPr>
                <w:rFonts w:asciiTheme="minorHAnsi" w:eastAsiaTheme="minorHAnsi" w:hAnsiTheme="minorHAnsi" w:cstheme="minorBidi"/>
                <w:b/>
                <w:lang w:val="en-GB"/>
              </w:rPr>
            </w:pPr>
            <w:r w:rsidRPr="00E20AC7">
              <w:rPr>
                <w:rFonts w:asciiTheme="minorHAnsi" w:eastAsiaTheme="minorHAnsi" w:hAnsiTheme="minorHAnsi" w:cstheme="minorBidi"/>
                <w:b/>
                <w:lang w:val="en-GB"/>
              </w:rPr>
              <w:t>Provisions Overlays</w:t>
            </w:r>
          </w:p>
        </w:tc>
        <w:tc>
          <w:tcPr>
            <w:tcW w:w="2160" w:type="dxa"/>
          </w:tcPr>
          <w:p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SBNA Solvency &amp; SHUSA Financial Capital Planning –</w:t>
            </w:r>
          </w:p>
          <w:p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 xml:space="preserve"> CCAR output</w:t>
            </w:r>
          </w:p>
        </w:tc>
        <w:tc>
          <w:tcPr>
            <w:tcW w:w="2160" w:type="dxa"/>
          </w:tcPr>
          <w:p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 xml:space="preserve">SHUSA Financial Capital Planning – </w:t>
            </w:r>
          </w:p>
          <w:p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CCAR output</w:t>
            </w:r>
          </w:p>
        </w:tc>
        <w:tc>
          <w:tcPr>
            <w:tcW w:w="2160" w:type="dxa"/>
          </w:tcPr>
          <w:p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 xml:space="preserve">SHUSA RAS team – </w:t>
            </w:r>
          </w:p>
          <w:p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Sum  of SBNA and SC</w:t>
            </w:r>
          </w:p>
        </w:tc>
      </w:tr>
      <w:tr w:rsidR="00E20AC7" w:rsidRPr="00E20AC7" w:rsidTr="006B4051">
        <w:tc>
          <w:tcPr>
            <w:tcW w:w="1584" w:type="dxa"/>
          </w:tcPr>
          <w:p w:rsidR="00E20AC7" w:rsidRPr="00E20AC7" w:rsidRDefault="00E20AC7" w:rsidP="00E20AC7">
            <w:pPr>
              <w:contextualSpacing/>
              <w:jc w:val="center"/>
              <w:rPr>
                <w:rFonts w:asciiTheme="minorHAnsi" w:eastAsiaTheme="minorHAnsi" w:hAnsiTheme="minorHAnsi" w:cstheme="minorBidi"/>
                <w:b/>
                <w:lang w:val="en-GB"/>
              </w:rPr>
            </w:pPr>
            <w:r w:rsidRPr="00E20AC7">
              <w:rPr>
                <w:rFonts w:asciiTheme="minorHAnsi" w:eastAsiaTheme="minorHAnsi" w:hAnsiTheme="minorHAnsi" w:cstheme="minorBidi"/>
                <w:b/>
                <w:lang w:val="en-GB"/>
              </w:rPr>
              <w:t>Macroeconomic Stress</w:t>
            </w:r>
          </w:p>
        </w:tc>
        <w:tc>
          <w:tcPr>
            <w:tcW w:w="1584" w:type="dxa"/>
          </w:tcPr>
          <w:p w:rsidR="00E20AC7" w:rsidRPr="00E20AC7" w:rsidRDefault="00E20AC7" w:rsidP="00E20AC7">
            <w:pPr>
              <w:contextualSpacing/>
              <w:jc w:val="center"/>
              <w:rPr>
                <w:rFonts w:asciiTheme="minorHAnsi" w:eastAsiaTheme="minorHAnsi" w:hAnsiTheme="minorHAnsi" w:cstheme="minorBidi"/>
                <w:b/>
                <w:lang w:val="en-GB"/>
              </w:rPr>
            </w:pPr>
            <w:r w:rsidRPr="00E20AC7">
              <w:rPr>
                <w:rFonts w:asciiTheme="minorHAnsi" w:eastAsiaTheme="minorHAnsi" w:hAnsiTheme="minorHAnsi" w:cstheme="minorBidi"/>
                <w:b/>
                <w:lang w:val="en-GB"/>
              </w:rPr>
              <w:t>Stressed Concentration GBM</w:t>
            </w:r>
          </w:p>
        </w:tc>
        <w:tc>
          <w:tcPr>
            <w:tcW w:w="2160" w:type="dxa"/>
          </w:tcPr>
          <w:p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SHUSA &amp; SBNA Solvency</w:t>
            </w:r>
          </w:p>
        </w:tc>
        <w:tc>
          <w:tcPr>
            <w:tcW w:w="2160" w:type="dxa"/>
          </w:tcPr>
          <w:p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N/A</w:t>
            </w:r>
          </w:p>
        </w:tc>
        <w:tc>
          <w:tcPr>
            <w:tcW w:w="2160" w:type="dxa"/>
          </w:tcPr>
          <w:p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SHUSA &amp; SBNA Solvency</w:t>
            </w:r>
          </w:p>
        </w:tc>
      </w:tr>
      <w:tr w:rsidR="00E20AC7" w:rsidRPr="00E20AC7" w:rsidTr="006B4051">
        <w:tc>
          <w:tcPr>
            <w:tcW w:w="1584" w:type="dxa"/>
          </w:tcPr>
          <w:p w:rsidR="00E20AC7" w:rsidRPr="00E20AC7" w:rsidRDefault="00E20AC7" w:rsidP="00E20AC7">
            <w:pPr>
              <w:contextualSpacing/>
              <w:jc w:val="center"/>
              <w:rPr>
                <w:rFonts w:asciiTheme="minorHAnsi" w:eastAsiaTheme="minorHAnsi" w:hAnsiTheme="minorHAnsi" w:cstheme="minorBidi"/>
                <w:b/>
                <w:lang w:val="en-GB"/>
              </w:rPr>
            </w:pPr>
            <w:r w:rsidRPr="00E20AC7">
              <w:rPr>
                <w:rFonts w:asciiTheme="minorHAnsi" w:eastAsiaTheme="minorHAnsi" w:hAnsiTheme="minorHAnsi" w:cstheme="minorBidi"/>
                <w:b/>
                <w:lang w:val="en-GB"/>
              </w:rPr>
              <w:t>Non-macroeconomic stress</w:t>
            </w:r>
          </w:p>
        </w:tc>
        <w:tc>
          <w:tcPr>
            <w:tcW w:w="1584" w:type="dxa"/>
          </w:tcPr>
          <w:p w:rsidR="00E20AC7" w:rsidRPr="00E20AC7" w:rsidRDefault="00E20AC7" w:rsidP="00E20AC7">
            <w:pPr>
              <w:contextualSpacing/>
              <w:jc w:val="center"/>
              <w:rPr>
                <w:rFonts w:asciiTheme="minorHAnsi" w:eastAsiaTheme="minorHAnsi" w:hAnsiTheme="minorHAnsi" w:cstheme="minorBidi"/>
                <w:b/>
                <w:lang w:val="en-GB"/>
              </w:rPr>
            </w:pPr>
            <w:r w:rsidRPr="00E20AC7">
              <w:rPr>
                <w:rFonts w:asciiTheme="minorHAnsi" w:eastAsiaTheme="minorHAnsi" w:hAnsiTheme="minorHAnsi" w:cstheme="minorBidi"/>
                <w:b/>
                <w:lang w:val="en-GB"/>
              </w:rPr>
              <w:t xml:space="preserve">Stressed </w:t>
            </w:r>
            <w:proofErr w:type="spellStart"/>
            <w:r w:rsidRPr="00E20AC7">
              <w:rPr>
                <w:rFonts w:asciiTheme="minorHAnsi" w:eastAsiaTheme="minorHAnsi" w:hAnsiTheme="minorHAnsi" w:cstheme="minorBidi"/>
                <w:b/>
                <w:lang w:val="en-GB"/>
              </w:rPr>
              <w:t>VaR</w:t>
            </w:r>
            <w:proofErr w:type="spellEnd"/>
          </w:p>
        </w:tc>
        <w:tc>
          <w:tcPr>
            <w:tcW w:w="2160" w:type="dxa"/>
          </w:tcPr>
          <w:p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Market Risk SHUSA</w:t>
            </w:r>
          </w:p>
        </w:tc>
        <w:tc>
          <w:tcPr>
            <w:tcW w:w="2160" w:type="dxa"/>
          </w:tcPr>
          <w:p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Market Risk SHUSA</w:t>
            </w:r>
          </w:p>
        </w:tc>
        <w:tc>
          <w:tcPr>
            <w:tcW w:w="2160" w:type="dxa"/>
          </w:tcPr>
          <w:p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Market Risk SHUSA</w:t>
            </w:r>
          </w:p>
        </w:tc>
      </w:tr>
      <w:tr w:rsidR="00E20AC7" w:rsidRPr="00E20AC7" w:rsidTr="006B4051">
        <w:tc>
          <w:tcPr>
            <w:tcW w:w="1584" w:type="dxa"/>
          </w:tcPr>
          <w:p w:rsidR="00E20AC7" w:rsidRPr="00E20AC7" w:rsidRDefault="00E20AC7" w:rsidP="00E20AC7">
            <w:pPr>
              <w:contextualSpacing/>
              <w:jc w:val="center"/>
              <w:rPr>
                <w:rFonts w:asciiTheme="minorHAnsi" w:eastAsiaTheme="minorHAnsi" w:hAnsiTheme="minorHAnsi" w:cstheme="minorBidi"/>
                <w:b/>
                <w:lang w:val="en-GB"/>
              </w:rPr>
            </w:pPr>
            <w:r w:rsidRPr="00E20AC7">
              <w:rPr>
                <w:rFonts w:asciiTheme="minorHAnsi" w:eastAsiaTheme="minorHAnsi" w:hAnsiTheme="minorHAnsi" w:cstheme="minorBidi"/>
                <w:b/>
                <w:lang w:val="en-GB"/>
              </w:rPr>
              <w:t>Non-macroeconomic stress</w:t>
            </w:r>
          </w:p>
        </w:tc>
        <w:tc>
          <w:tcPr>
            <w:tcW w:w="1584" w:type="dxa"/>
          </w:tcPr>
          <w:p w:rsidR="00E20AC7" w:rsidRPr="00E20AC7" w:rsidRDefault="00E20AC7" w:rsidP="00E20AC7">
            <w:pPr>
              <w:contextualSpacing/>
              <w:jc w:val="center"/>
              <w:rPr>
                <w:rFonts w:asciiTheme="minorHAnsi" w:eastAsiaTheme="minorHAnsi" w:hAnsiTheme="minorHAnsi" w:cstheme="minorBidi"/>
                <w:b/>
                <w:lang w:val="en-GB"/>
              </w:rPr>
            </w:pPr>
            <w:r w:rsidRPr="00E20AC7">
              <w:rPr>
                <w:rFonts w:asciiTheme="minorHAnsi" w:eastAsiaTheme="minorHAnsi" w:hAnsiTheme="minorHAnsi" w:cstheme="minorBidi"/>
                <w:b/>
                <w:lang w:val="en-GB"/>
              </w:rPr>
              <w:t>Stressed CVA</w:t>
            </w:r>
          </w:p>
        </w:tc>
        <w:tc>
          <w:tcPr>
            <w:tcW w:w="2160" w:type="dxa"/>
          </w:tcPr>
          <w:p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Market Risk SHUSA</w:t>
            </w:r>
          </w:p>
        </w:tc>
        <w:tc>
          <w:tcPr>
            <w:tcW w:w="2160" w:type="dxa"/>
          </w:tcPr>
          <w:p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N/A</w:t>
            </w:r>
          </w:p>
        </w:tc>
        <w:tc>
          <w:tcPr>
            <w:tcW w:w="2160" w:type="dxa"/>
          </w:tcPr>
          <w:p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Market Risk SHUSA</w:t>
            </w:r>
          </w:p>
        </w:tc>
      </w:tr>
      <w:tr w:rsidR="00E20AC7" w:rsidRPr="00E20AC7" w:rsidTr="006B4051">
        <w:tc>
          <w:tcPr>
            <w:tcW w:w="1584" w:type="dxa"/>
          </w:tcPr>
          <w:p w:rsidR="00E20AC7" w:rsidRPr="00E20AC7" w:rsidRDefault="00E20AC7" w:rsidP="00E20AC7">
            <w:pPr>
              <w:contextualSpacing/>
              <w:jc w:val="center"/>
              <w:rPr>
                <w:rFonts w:asciiTheme="minorHAnsi" w:eastAsiaTheme="minorHAnsi" w:hAnsiTheme="minorHAnsi" w:cstheme="minorBidi"/>
                <w:b/>
                <w:lang w:val="en-GB"/>
              </w:rPr>
            </w:pPr>
            <w:r w:rsidRPr="00E20AC7">
              <w:rPr>
                <w:rFonts w:asciiTheme="minorHAnsi" w:eastAsiaTheme="minorHAnsi" w:hAnsiTheme="minorHAnsi" w:cstheme="minorBidi"/>
                <w:b/>
                <w:lang w:val="en-GB"/>
              </w:rPr>
              <w:t>Non-macroeconomic stress</w:t>
            </w:r>
          </w:p>
        </w:tc>
        <w:tc>
          <w:tcPr>
            <w:tcW w:w="1584" w:type="dxa"/>
          </w:tcPr>
          <w:p w:rsidR="00E20AC7" w:rsidRPr="00E20AC7" w:rsidRDefault="00E20AC7" w:rsidP="00E20AC7">
            <w:pPr>
              <w:contextualSpacing/>
              <w:jc w:val="center"/>
              <w:rPr>
                <w:rFonts w:asciiTheme="minorHAnsi" w:eastAsiaTheme="minorHAnsi" w:hAnsiTheme="minorHAnsi" w:cstheme="minorBidi"/>
                <w:b/>
                <w:lang w:val="en-GB"/>
              </w:rPr>
            </w:pPr>
            <w:r w:rsidRPr="00E20AC7">
              <w:rPr>
                <w:rFonts w:asciiTheme="minorHAnsi" w:eastAsiaTheme="minorHAnsi" w:hAnsiTheme="minorHAnsi" w:cstheme="minorBidi"/>
                <w:b/>
                <w:lang w:val="en-GB"/>
              </w:rPr>
              <w:t>Operational Risk Stressed Losses Overlay</w:t>
            </w:r>
          </w:p>
        </w:tc>
        <w:tc>
          <w:tcPr>
            <w:tcW w:w="2160" w:type="dxa"/>
          </w:tcPr>
          <w:p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 xml:space="preserve">SHUSA Operational Risk and Finance Capital Planning – </w:t>
            </w:r>
          </w:p>
          <w:p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CCAR Output</w:t>
            </w:r>
          </w:p>
        </w:tc>
        <w:tc>
          <w:tcPr>
            <w:tcW w:w="2160" w:type="dxa"/>
          </w:tcPr>
          <w:p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SHUSA Operational Risk and Finance Capital Planning –</w:t>
            </w:r>
          </w:p>
          <w:p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 xml:space="preserve"> CCAR Output</w:t>
            </w:r>
          </w:p>
        </w:tc>
        <w:tc>
          <w:tcPr>
            <w:tcW w:w="2160" w:type="dxa"/>
          </w:tcPr>
          <w:p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 xml:space="preserve">SHUSA RAS team – </w:t>
            </w:r>
          </w:p>
          <w:p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Sum  of SBNA and SC</w:t>
            </w:r>
          </w:p>
        </w:tc>
      </w:tr>
    </w:tbl>
    <w:p w:rsidR="00E20AC7" w:rsidRDefault="00E20AC7" w:rsidP="00E20AC7">
      <w:pPr>
        <w:ind w:left="720"/>
        <w:contextualSpacing/>
        <w:rPr>
          <w:b/>
          <w:bCs/>
          <w:sz w:val="24"/>
          <w:szCs w:val="24"/>
          <w:lang w:bidi="en-US"/>
        </w:rPr>
      </w:pPr>
    </w:p>
    <w:p w:rsidR="00372F8D" w:rsidRDefault="00372F8D" w:rsidP="00E20AC7">
      <w:pPr>
        <w:ind w:left="720"/>
        <w:contextualSpacing/>
        <w:rPr>
          <w:b/>
          <w:bCs/>
          <w:sz w:val="24"/>
          <w:szCs w:val="24"/>
          <w:lang w:bidi="en-US"/>
        </w:rPr>
      </w:pPr>
    </w:p>
    <w:p w:rsidR="00372F8D" w:rsidRDefault="00372F8D" w:rsidP="00E20AC7">
      <w:pPr>
        <w:ind w:left="720"/>
        <w:contextualSpacing/>
        <w:rPr>
          <w:b/>
          <w:bCs/>
          <w:sz w:val="24"/>
          <w:szCs w:val="24"/>
          <w:lang w:bidi="en-US"/>
        </w:rPr>
      </w:pPr>
    </w:p>
    <w:p w:rsidR="00372F8D" w:rsidRDefault="00372F8D" w:rsidP="00E20AC7">
      <w:pPr>
        <w:ind w:left="720"/>
        <w:contextualSpacing/>
        <w:rPr>
          <w:b/>
          <w:bCs/>
          <w:sz w:val="24"/>
          <w:szCs w:val="24"/>
          <w:lang w:bidi="en-US"/>
        </w:rPr>
      </w:pPr>
    </w:p>
    <w:p w:rsidR="00372F8D" w:rsidRDefault="00372F8D" w:rsidP="00E20AC7">
      <w:pPr>
        <w:ind w:left="720"/>
        <w:contextualSpacing/>
        <w:rPr>
          <w:b/>
          <w:bCs/>
          <w:sz w:val="24"/>
          <w:szCs w:val="24"/>
          <w:lang w:bidi="en-US"/>
        </w:rPr>
      </w:pPr>
    </w:p>
    <w:p w:rsidR="00372F8D" w:rsidRDefault="00372F8D" w:rsidP="00E20AC7">
      <w:pPr>
        <w:ind w:left="720"/>
        <w:contextualSpacing/>
        <w:rPr>
          <w:b/>
          <w:bCs/>
          <w:sz w:val="24"/>
          <w:szCs w:val="24"/>
          <w:lang w:bidi="en-US"/>
        </w:rPr>
      </w:pPr>
    </w:p>
    <w:p w:rsidR="00372F8D" w:rsidRDefault="00372F8D" w:rsidP="00E20AC7">
      <w:pPr>
        <w:ind w:left="720"/>
        <w:contextualSpacing/>
        <w:rPr>
          <w:b/>
          <w:bCs/>
          <w:sz w:val="24"/>
          <w:szCs w:val="24"/>
          <w:lang w:bidi="en-US"/>
        </w:rPr>
      </w:pPr>
    </w:p>
    <w:p w:rsidR="00372F8D" w:rsidRDefault="00372F8D" w:rsidP="00E20AC7">
      <w:pPr>
        <w:ind w:left="720"/>
        <w:contextualSpacing/>
        <w:rPr>
          <w:b/>
          <w:bCs/>
          <w:sz w:val="24"/>
          <w:szCs w:val="24"/>
          <w:lang w:bidi="en-US"/>
        </w:rPr>
      </w:pPr>
    </w:p>
    <w:p w:rsidR="00372F8D" w:rsidRDefault="00372F8D" w:rsidP="00E20AC7">
      <w:pPr>
        <w:ind w:left="720"/>
        <w:contextualSpacing/>
        <w:rPr>
          <w:b/>
          <w:bCs/>
          <w:sz w:val="24"/>
          <w:szCs w:val="24"/>
          <w:lang w:bidi="en-US"/>
        </w:rPr>
      </w:pPr>
    </w:p>
    <w:p w:rsidR="00372F8D" w:rsidRDefault="00372F8D" w:rsidP="00E20AC7">
      <w:pPr>
        <w:ind w:left="720"/>
        <w:contextualSpacing/>
        <w:rPr>
          <w:b/>
          <w:bCs/>
          <w:sz w:val="24"/>
          <w:szCs w:val="24"/>
          <w:lang w:bidi="en-US"/>
        </w:rPr>
      </w:pPr>
    </w:p>
    <w:p w:rsidR="00372F8D" w:rsidRPr="00E20AC7" w:rsidRDefault="00372F8D" w:rsidP="00E20AC7">
      <w:pPr>
        <w:ind w:left="720"/>
        <w:contextualSpacing/>
        <w:rPr>
          <w:b/>
          <w:bCs/>
          <w:sz w:val="24"/>
          <w:szCs w:val="24"/>
          <w:lang w:bidi="en-US"/>
        </w:rPr>
      </w:pPr>
    </w:p>
    <w:p w:rsidR="00E20AC7" w:rsidRPr="00E20AC7" w:rsidRDefault="00E20AC7" w:rsidP="00EF3F19">
      <w:pPr>
        <w:numPr>
          <w:ilvl w:val="2"/>
          <w:numId w:val="44"/>
        </w:numPr>
        <w:tabs>
          <w:tab w:val="clear" w:pos="1917"/>
          <w:tab w:val="num" w:pos="720"/>
        </w:tabs>
        <w:spacing w:before="120" w:after="120"/>
        <w:ind w:left="180" w:hanging="180"/>
        <w:outlineLvl w:val="1"/>
        <w:rPr>
          <w:b/>
          <w:bCs/>
          <w:color w:val="000000" w:themeColor="text1"/>
          <w:sz w:val="24"/>
          <w:szCs w:val="24"/>
          <w:lang w:bidi="en-US"/>
        </w:rPr>
      </w:pPr>
      <w:bookmarkStart w:id="7451" w:name="_Toc428445422"/>
      <w:bookmarkStart w:id="7452" w:name="_Toc424635139"/>
      <w:r w:rsidRPr="00E20AC7">
        <w:rPr>
          <w:b/>
          <w:bCs/>
          <w:color w:val="000000" w:themeColor="text1"/>
          <w:sz w:val="24"/>
          <w:szCs w:val="24"/>
          <w:lang w:bidi="en-US"/>
        </w:rPr>
        <w:t xml:space="preserve">Stressed </w:t>
      </w:r>
      <w:r w:rsidRPr="00E20AC7">
        <w:rPr>
          <w:rFonts w:cs="Calibri"/>
          <w:b/>
          <w:sz w:val="24"/>
          <w:szCs w:val="24"/>
          <w:lang w:bidi="en-US"/>
        </w:rPr>
        <w:t>pre-provision net revenue (PPNR)</w:t>
      </w:r>
      <w:bookmarkEnd w:id="7451"/>
      <w:r w:rsidRPr="00E20AC7">
        <w:rPr>
          <w:rFonts w:cs="Calibri"/>
          <w:b/>
          <w:sz w:val="24"/>
          <w:szCs w:val="24"/>
          <w:lang w:bidi="en-US"/>
        </w:rPr>
        <w:t xml:space="preserve"> </w:t>
      </w:r>
    </w:p>
    <w:p w:rsidR="00E20AC7" w:rsidRPr="00E20AC7" w:rsidRDefault="00E20AC7" w:rsidP="00E20AC7">
      <w:pPr>
        <w:rPr>
          <w:lang w:val="en-GB"/>
        </w:rPr>
      </w:pPr>
      <w:r w:rsidRPr="00E20AC7">
        <w:rPr>
          <w:b/>
          <w:bCs/>
          <w:i/>
          <w:iCs/>
        </w:rPr>
        <w:t xml:space="preserve">Definition: </w:t>
      </w:r>
      <w:r w:rsidRPr="00E20AC7">
        <w:rPr>
          <w:lang w:val="en-GB"/>
        </w:rPr>
        <w:t xml:space="preserve">This metric </w:t>
      </w:r>
      <w:bookmarkEnd w:id="7452"/>
      <w:r w:rsidRPr="00E20AC7">
        <w:rPr>
          <w:lang w:val="en-GB"/>
        </w:rPr>
        <w:t xml:space="preserve">reflects the incremental negative variation in PPNR in a stressed scenario, over and above the baseline case. </w:t>
      </w:r>
    </w:p>
    <w:p w:rsidR="00E20AC7" w:rsidRPr="00E20AC7" w:rsidRDefault="00E20AC7" w:rsidP="00E20AC7">
      <w:r w:rsidRPr="00E20AC7">
        <w:rPr>
          <w:lang w:val="en-GB"/>
        </w:rPr>
        <w:t>The scenarios used are those defined in the CCAR scenarios for SHUSA, SBNA and SC. CCAR methodology is applied to stress PPNR and reflects the sensitivity of PPNR to changes in interest rates, the increase / decrease of total asset and liability levels, price changes in assets and liabilities</w:t>
      </w:r>
      <w:r w:rsidRPr="00E20AC7">
        <w:t xml:space="preserve"> as well as other relevant Balance Sheet management items such as accelerated leases depreciation.</w:t>
      </w:r>
    </w:p>
    <w:p w:rsidR="00E20AC7" w:rsidRPr="00E20AC7" w:rsidRDefault="00E20AC7" w:rsidP="00E20AC7">
      <w:pPr>
        <w:rPr>
          <w:bCs/>
          <w:iCs/>
        </w:rPr>
      </w:pPr>
      <w:r w:rsidRPr="00E20AC7">
        <w:rPr>
          <w:b/>
          <w:bCs/>
          <w:i/>
          <w:iCs/>
        </w:rPr>
        <w:lastRenderedPageBreak/>
        <w:t>Group reconciliation for PPNR</w:t>
      </w:r>
      <w:r w:rsidRPr="00E20AC7">
        <w:rPr>
          <w:bCs/>
          <w:iCs/>
        </w:rPr>
        <w:t>: US PPNR stresses include the following items that are excluded from the Group Calculation of stressed PPNR: Operational Risk Expense and accelerated auto lease depreciation. These items are adjusted as follows to enable a “normalized” Santander Group calculation.</w:t>
      </w:r>
    </w:p>
    <w:p w:rsidR="00E20AC7" w:rsidRPr="00E20AC7" w:rsidRDefault="00E20AC7" w:rsidP="00E20AC7">
      <w:pPr>
        <w:spacing w:after="0" w:line="240" w:lineRule="auto"/>
        <w:ind w:left="720"/>
        <w:rPr>
          <w:rFonts w:asciiTheme="minorHAnsi" w:eastAsiaTheme="minorHAnsi" w:hAnsiTheme="minorHAnsi" w:cstheme="minorBidi"/>
          <w:b/>
          <w:i/>
          <w:iCs/>
        </w:rPr>
      </w:pPr>
    </w:p>
    <w:p w:rsidR="00E20AC7" w:rsidRPr="00E20AC7" w:rsidRDefault="00E20AC7" w:rsidP="00AB79BD">
      <w:pPr>
        <w:numPr>
          <w:ilvl w:val="0"/>
          <w:numId w:val="27"/>
        </w:numPr>
        <w:contextualSpacing/>
        <w:rPr>
          <w:rFonts w:asciiTheme="minorHAnsi" w:eastAsiaTheme="minorHAnsi" w:hAnsiTheme="minorHAnsi" w:cstheme="minorBidi"/>
          <w:szCs w:val="24"/>
          <w:lang w:val="en-GB"/>
        </w:rPr>
      </w:pPr>
      <w:r w:rsidRPr="00E20AC7">
        <w:rPr>
          <w:rFonts w:asciiTheme="minorHAnsi" w:eastAsiaTheme="minorHAnsi" w:hAnsiTheme="minorHAnsi" w:cstheme="minorBidi"/>
          <w:szCs w:val="24"/>
          <w:lang w:val="en-GB"/>
        </w:rPr>
        <w:t xml:space="preserve">The </w:t>
      </w:r>
      <w:r w:rsidRPr="00E20AC7">
        <w:rPr>
          <w:rFonts w:asciiTheme="minorHAnsi" w:eastAsiaTheme="minorHAnsi" w:hAnsiTheme="minorHAnsi" w:cstheme="minorBidi"/>
          <w:szCs w:val="24"/>
          <w:u w:val="single"/>
          <w:lang w:val="en-GB"/>
        </w:rPr>
        <w:t>operational risk expense</w:t>
      </w:r>
      <w:r w:rsidRPr="00E20AC7">
        <w:rPr>
          <w:rFonts w:asciiTheme="minorHAnsi" w:eastAsiaTheme="minorHAnsi" w:hAnsiTheme="minorHAnsi" w:cstheme="minorBidi"/>
          <w:szCs w:val="24"/>
          <w:lang w:val="en-GB"/>
        </w:rPr>
        <w:t xml:space="preserve"> that is included in CCAR as a line item in PPNR is added back to PPNR using the average for the 9 quarters and annualizing. This adjustment is applied to SHUSA, SBNA and SC. The amount is taken from the PPNR projection sheet for each entity. This is done because the Loss in Stress calculation for Group requires that operational risk stress be itemized separately, taking only the incremental change to operational risk losses.</w:t>
      </w:r>
    </w:p>
    <w:p w:rsidR="00E20AC7" w:rsidRPr="00E20AC7" w:rsidRDefault="00E20AC7" w:rsidP="00E20AC7">
      <w:pPr>
        <w:spacing w:after="0" w:line="240" w:lineRule="auto"/>
        <w:ind w:left="720"/>
        <w:rPr>
          <w:rFonts w:asciiTheme="minorHAnsi" w:eastAsiaTheme="minorHAnsi" w:hAnsiTheme="minorHAnsi" w:cstheme="minorBidi"/>
          <w:iCs/>
        </w:rPr>
      </w:pPr>
    </w:p>
    <w:p w:rsidR="00E20AC7" w:rsidRPr="00E20AC7" w:rsidRDefault="00E20AC7" w:rsidP="00AB79BD">
      <w:pPr>
        <w:numPr>
          <w:ilvl w:val="0"/>
          <w:numId w:val="27"/>
        </w:numPr>
        <w:contextualSpacing/>
        <w:rPr>
          <w:rFonts w:asciiTheme="minorHAnsi" w:eastAsiaTheme="minorHAnsi" w:hAnsiTheme="minorHAnsi" w:cstheme="minorBidi"/>
          <w:iCs/>
          <w:szCs w:val="24"/>
          <w:lang w:val="en-GB"/>
        </w:rPr>
      </w:pPr>
      <w:r w:rsidRPr="00E20AC7">
        <w:rPr>
          <w:rFonts w:asciiTheme="minorHAnsi" w:eastAsiaTheme="minorHAnsi" w:hAnsiTheme="minorHAnsi" w:cstheme="minorBidi"/>
          <w:iCs/>
          <w:szCs w:val="24"/>
          <w:lang w:val="en-GB"/>
        </w:rPr>
        <w:t xml:space="preserve">The </w:t>
      </w:r>
      <w:r w:rsidRPr="00E20AC7">
        <w:rPr>
          <w:rFonts w:asciiTheme="minorHAnsi" w:eastAsiaTheme="minorHAnsi" w:hAnsiTheme="minorHAnsi" w:cstheme="minorBidi"/>
          <w:iCs/>
          <w:szCs w:val="24"/>
          <w:u w:val="single"/>
          <w:lang w:val="en-GB"/>
        </w:rPr>
        <w:t>annualized accelerated auto lease depreciation</w:t>
      </w:r>
      <w:r w:rsidRPr="00E20AC7">
        <w:rPr>
          <w:rFonts w:asciiTheme="minorHAnsi" w:eastAsiaTheme="minorHAnsi" w:hAnsiTheme="minorHAnsi" w:cstheme="minorBidi"/>
          <w:iCs/>
          <w:szCs w:val="24"/>
          <w:lang w:val="en-GB"/>
        </w:rPr>
        <w:t xml:space="preserve"> is added back to PPNR for SBNA, SC and SHUSA. </w:t>
      </w:r>
    </w:p>
    <w:p w:rsidR="00E20AC7" w:rsidRPr="00E20AC7" w:rsidRDefault="00E20AC7" w:rsidP="00E20AC7">
      <w:pPr>
        <w:ind w:left="720"/>
        <w:contextualSpacing/>
        <w:rPr>
          <w:rFonts w:asciiTheme="minorHAnsi" w:eastAsiaTheme="minorHAnsi" w:hAnsiTheme="minorHAnsi" w:cstheme="minorBidi"/>
          <w:iCs/>
          <w:szCs w:val="24"/>
          <w:lang w:val="en-GB"/>
        </w:rPr>
      </w:pPr>
    </w:p>
    <w:tbl>
      <w:tblPr>
        <w:tblpPr w:leftFromText="180" w:rightFromText="180" w:vertAnchor="text" w:tblpX="168" w:tblpY="1"/>
        <w:tblOverlap w:val="neve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2700"/>
        <w:gridCol w:w="3000"/>
        <w:gridCol w:w="2310"/>
      </w:tblGrid>
      <w:tr w:rsidR="00E20AC7" w:rsidRPr="00E20AC7" w:rsidTr="006B4051">
        <w:trPr>
          <w:trHeight w:val="263"/>
        </w:trPr>
        <w:tc>
          <w:tcPr>
            <w:tcW w:w="1728" w:type="dxa"/>
            <w:shd w:val="clear" w:color="auto" w:fill="auto"/>
          </w:tcPr>
          <w:p w:rsidR="00E20AC7" w:rsidRPr="00E20AC7" w:rsidRDefault="00E20AC7" w:rsidP="00E20AC7">
            <w:pPr>
              <w:rPr>
                <w:b/>
                <w:bCs/>
                <w:iCs/>
              </w:rPr>
            </w:pPr>
            <w:r w:rsidRPr="00E20AC7">
              <w:rPr>
                <w:b/>
                <w:bCs/>
                <w:iCs/>
              </w:rPr>
              <w:t>METRIC</w:t>
            </w:r>
          </w:p>
        </w:tc>
        <w:tc>
          <w:tcPr>
            <w:tcW w:w="8010" w:type="dxa"/>
            <w:gridSpan w:val="3"/>
            <w:shd w:val="clear" w:color="auto" w:fill="auto"/>
          </w:tcPr>
          <w:p w:rsidR="00E20AC7" w:rsidRPr="00E20AC7" w:rsidRDefault="00E20AC7" w:rsidP="00E20AC7">
            <w:pPr>
              <w:spacing w:line="240" w:lineRule="auto"/>
              <w:rPr>
                <w:bCs/>
                <w:iCs/>
                <w:color w:val="FFFFFF" w:themeColor="background1"/>
              </w:rPr>
            </w:pPr>
            <w:bookmarkStart w:id="7453" w:name="_Toc425154569"/>
            <w:r w:rsidRPr="00E20AC7">
              <w:rPr>
                <w:bCs/>
                <w:iCs/>
              </w:rPr>
              <w:t>Stressed pre-provision net reven</w:t>
            </w:r>
            <w:bookmarkEnd w:id="7453"/>
            <w:r w:rsidRPr="00E20AC7">
              <w:rPr>
                <w:bCs/>
                <w:iCs/>
              </w:rPr>
              <w:t>ue</w:t>
            </w:r>
          </w:p>
        </w:tc>
      </w:tr>
      <w:tr w:rsidR="00E20AC7" w:rsidRPr="00E20AC7" w:rsidTr="006B4051">
        <w:trPr>
          <w:trHeight w:val="270"/>
        </w:trPr>
        <w:tc>
          <w:tcPr>
            <w:tcW w:w="1728" w:type="dxa"/>
            <w:vMerge w:val="restart"/>
            <w:shd w:val="clear" w:color="auto" w:fill="auto"/>
          </w:tcPr>
          <w:p w:rsidR="00E20AC7" w:rsidRPr="00E20AC7" w:rsidRDefault="00E20AC7" w:rsidP="00E20AC7">
            <w:pPr>
              <w:rPr>
                <w:b/>
                <w:bCs/>
                <w:iCs/>
              </w:rPr>
            </w:pPr>
            <w:r w:rsidRPr="00E20AC7">
              <w:rPr>
                <w:b/>
                <w:bCs/>
                <w:iCs/>
              </w:rPr>
              <w:t>ENTITY</w:t>
            </w:r>
          </w:p>
        </w:tc>
        <w:tc>
          <w:tcPr>
            <w:tcW w:w="2700" w:type="dxa"/>
            <w:shd w:val="clear" w:color="auto" w:fill="auto"/>
          </w:tcPr>
          <w:p w:rsidR="00E20AC7" w:rsidRPr="00E20AC7" w:rsidRDefault="00E20AC7" w:rsidP="00E20AC7">
            <w:pPr>
              <w:spacing w:after="0" w:line="240" w:lineRule="auto"/>
              <w:rPr>
                <w:bCs/>
                <w:iCs/>
              </w:rPr>
            </w:pPr>
            <w:r w:rsidRPr="00E20AC7">
              <w:rPr>
                <w:bCs/>
                <w:iCs/>
              </w:rPr>
              <w:t>SHUSA</w:t>
            </w:r>
          </w:p>
        </w:tc>
        <w:tc>
          <w:tcPr>
            <w:tcW w:w="3000" w:type="dxa"/>
            <w:shd w:val="clear" w:color="auto" w:fill="auto"/>
          </w:tcPr>
          <w:p w:rsidR="00E20AC7" w:rsidRPr="00E20AC7" w:rsidRDefault="00E20AC7" w:rsidP="00E20AC7">
            <w:pPr>
              <w:spacing w:after="0" w:line="240" w:lineRule="auto"/>
              <w:rPr>
                <w:bCs/>
                <w:iCs/>
              </w:rPr>
            </w:pPr>
            <w:r w:rsidRPr="00E20AC7">
              <w:rPr>
                <w:bCs/>
                <w:iCs/>
              </w:rPr>
              <w:t>SBNA</w:t>
            </w:r>
          </w:p>
        </w:tc>
        <w:tc>
          <w:tcPr>
            <w:tcW w:w="2310" w:type="dxa"/>
            <w:shd w:val="clear" w:color="auto" w:fill="auto"/>
          </w:tcPr>
          <w:p w:rsidR="00E20AC7" w:rsidRPr="00E20AC7" w:rsidRDefault="00E20AC7" w:rsidP="007603E9">
            <w:pPr>
              <w:spacing w:after="0" w:line="240" w:lineRule="auto"/>
              <w:rPr>
                <w:bCs/>
                <w:iCs/>
              </w:rPr>
            </w:pPr>
            <w:r w:rsidRPr="00E20AC7">
              <w:rPr>
                <w:bCs/>
                <w:iCs/>
              </w:rPr>
              <w:t>SC</w:t>
            </w:r>
          </w:p>
        </w:tc>
      </w:tr>
      <w:tr w:rsidR="00E20AC7" w:rsidRPr="00E20AC7" w:rsidTr="006B4051">
        <w:trPr>
          <w:trHeight w:val="252"/>
        </w:trPr>
        <w:tc>
          <w:tcPr>
            <w:tcW w:w="1728" w:type="dxa"/>
            <w:vMerge/>
            <w:shd w:val="clear" w:color="auto" w:fill="auto"/>
          </w:tcPr>
          <w:p w:rsidR="00E20AC7" w:rsidRPr="00E20AC7" w:rsidRDefault="00E20AC7" w:rsidP="00E20AC7">
            <w:pPr>
              <w:rPr>
                <w:b/>
                <w:bCs/>
                <w:iCs/>
              </w:rPr>
            </w:pPr>
          </w:p>
        </w:tc>
        <w:tc>
          <w:tcPr>
            <w:tcW w:w="2700" w:type="dxa"/>
            <w:shd w:val="clear" w:color="auto" w:fill="auto"/>
          </w:tcPr>
          <w:p w:rsidR="00E20AC7" w:rsidRPr="00E20AC7" w:rsidRDefault="00E20AC7" w:rsidP="00E20AC7">
            <w:pPr>
              <w:spacing w:after="0" w:line="240" w:lineRule="auto"/>
              <w:rPr>
                <w:bCs/>
                <w:iCs/>
              </w:rPr>
            </w:pPr>
            <w:r w:rsidRPr="00E20AC7">
              <w:rPr>
                <w:bCs/>
                <w:iCs/>
              </w:rPr>
              <w:t>YES</w:t>
            </w:r>
          </w:p>
        </w:tc>
        <w:tc>
          <w:tcPr>
            <w:tcW w:w="3000" w:type="dxa"/>
            <w:shd w:val="clear" w:color="auto" w:fill="auto"/>
          </w:tcPr>
          <w:p w:rsidR="00E20AC7" w:rsidRPr="00E20AC7" w:rsidRDefault="00E20AC7" w:rsidP="00E20AC7">
            <w:pPr>
              <w:spacing w:after="0" w:line="240" w:lineRule="auto"/>
              <w:rPr>
                <w:bCs/>
                <w:iCs/>
              </w:rPr>
            </w:pPr>
            <w:r w:rsidRPr="00E20AC7">
              <w:rPr>
                <w:bCs/>
                <w:iCs/>
              </w:rPr>
              <w:t>YES</w:t>
            </w:r>
          </w:p>
        </w:tc>
        <w:tc>
          <w:tcPr>
            <w:tcW w:w="2310" w:type="dxa"/>
            <w:shd w:val="clear" w:color="auto" w:fill="auto"/>
          </w:tcPr>
          <w:p w:rsidR="00E20AC7" w:rsidRPr="00E20AC7" w:rsidRDefault="00E20AC7" w:rsidP="00E20AC7">
            <w:pPr>
              <w:spacing w:after="0" w:line="240" w:lineRule="auto"/>
              <w:rPr>
                <w:bCs/>
                <w:iCs/>
              </w:rPr>
            </w:pPr>
            <w:r w:rsidRPr="00E20AC7">
              <w:rPr>
                <w:bCs/>
                <w:iCs/>
              </w:rPr>
              <w:t>YES</w:t>
            </w:r>
          </w:p>
        </w:tc>
      </w:tr>
      <w:tr w:rsidR="00E20AC7" w:rsidRPr="00E20AC7" w:rsidTr="006B4051">
        <w:trPr>
          <w:trHeight w:val="360"/>
        </w:trPr>
        <w:tc>
          <w:tcPr>
            <w:tcW w:w="1728" w:type="dxa"/>
            <w:shd w:val="clear" w:color="auto" w:fill="auto"/>
          </w:tcPr>
          <w:p w:rsidR="00E20AC7" w:rsidRPr="00E20AC7" w:rsidRDefault="00E20AC7" w:rsidP="00E20AC7">
            <w:pPr>
              <w:ind w:left="-60"/>
              <w:rPr>
                <w:b/>
                <w:bCs/>
                <w:iCs/>
              </w:rPr>
            </w:pPr>
            <w:r w:rsidRPr="00E20AC7">
              <w:rPr>
                <w:b/>
                <w:bCs/>
                <w:iCs/>
              </w:rPr>
              <w:t>CALCULATION</w:t>
            </w:r>
          </w:p>
        </w:tc>
        <w:tc>
          <w:tcPr>
            <w:tcW w:w="8010" w:type="dxa"/>
            <w:gridSpan w:val="3"/>
            <w:shd w:val="clear" w:color="auto" w:fill="auto"/>
          </w:tcPr>
          <w:p w:rsidR="00E20AC7" w:rsidRPr="00E20AC7" w:rsidRDefault="00E20AC7" w:rsidP="00E20AC7">
            <w:pPr>
              <w:spacing w:after="0" w:line="240" w:lineRule="auto"/>
              <w:rPr>
                <w:bCs/>
                <w:iCs/>
              </w:rPr>
            </w:pPr>
            <w:r w:rsidRPr="00E20AC7">
              <w:rPr>
                <w:bCs/>
                <w:iCs/>
              </w:rPr>
              <w:t xml:space="preserve">Incremental PPNR losses under adverse scenario to baseline using CCAR methodology. </w:t>
            </w:r>
          </w:p>
          <w:p w:rsidR="00E20AC7" w:rsidRPr="00E20AC7" w:rsidRDefault="00E20AC7" w:rsidP="00E20AC7">
            <w:pPr>
              <w:spacing w:after="0" w:line="240" w:lineRule="auto"/>
              <w:rPr>
                <w:bCs/>
                <w:iCs/>
                <w:lang w:val="en-GB"/>
              </w:rPr>
            </w:pPr>
            <w:r w:rsidRPr="00E20AC7">
              <w:rPr>
                <w:bCs/>
                <w:iCs/>
              </w:rPr>
              <w:t xml:space="preserve">Detailed calculation procedures are available from the Finance Capital Planning team and CCAR teams. </w:t>
            </w:r>
          </w:p>
        </w:tc>
      </w:tr>
      <w:tr w:rsidR="00E20AC7" w:rsidRPr="00E20AC7" w:rsidTr="006B4051">
        <w:trPr>
          <w:trHeight w:val="510"/>
        </w:trPr>
        <w:tc>
          <w:tcPr>
            <w:tcW w:w="1728" w:type="dxa"/>
            <w:shd w:val="clear" w:color="auto" w:fill="auto"/>
          </w:tcPr>
          <w:p w:rsidR="00E20AC7" w:rsidRPr="00E20AC7" w:rsidRDefault="00E20AC7" w:rsidP="00E20AC7">
            <w:pPr>
              <w:ind w:left="-60"/>
              <w:rPr>
                <w:b/>
                <w:bCs/>
                <w:iCs/>
              </w:rPr>
            </w:pPr>
            <w:r w:rsidRPr="00E20AC7">
              <w:rPr>
                <w:b/>
                <w:bCs/>
                <w:iCs/>
              </w:rPr>
              <w:t>FREQUENCY</w:t>
            </w:r>
          </w:p>
        </w:tc>
        <w:tc>
          <w:tcPr>
            <w:tcW w:w="8010" w:type="dxa"/>
            <w:gridSpan w:val="3"/>
            <w:shd w:val="clear" w:color="auto" w:fill="auto"/>
          </w:tcPr>
          <w:p w:rsidR="00E20AC7" w:rsidRPr="00E20AC7" w:rsidRDefault="00E20AC7" w:rsidP="00E20AC7">
            <w:pPr>
              <w:rPr>
                <w:lang w:val="en-GB"/>
              </w:rPr>
            </w:pPr>
            <w:r w:rsidRPr="00E20AC7">
              <w:rPr>
                <w:rFonts w:asciiTheme="minorHAnsi" w:eastAsiaTheme="minorHAnsi" w:hAnsiTheme="minorHAnsi" w:cstheme="minorBidi"/>
                <w:iCs/>
              </w:rPr>
              <w:t xml:space="preserve">Annual  CCAR full year </w:t>
            </w:r>
          </w:p>
        </w:tc>
      </w:tr>
      <w:tr w:rsidR="00E20AC7" w:rsidRPr="00E20AC7" w:rsidTr="006B4051">
        <w:trPr>
          <w:trHeight w:val="525"/>
        </w:trPr>
        <w:tc>
          <w:tcPr>
            <w:tcW w:w="1728" w:type="dxa"/>
            <w:shd w:val="clear" w:color="auto" w:fill="auto"/>
          </w:tcPr>
          <w:p w:rsidR="00E20AC7" w:rsidRPr="00E20AC7" w:rsidRDefault="00E20AC7" w:rsidP="00E20AC7">
            <w:pPr>
              <w:rPr>
                <w:b/>
                <w:bCs/>
                <w:iCs/>
              </w:rPr>
            </w:pPr>
            <w:r w:rsidRPr="00E20AC7">
              <w:rPr>
                <w:b/>
                <w:bCs/>
                <w:iCs/>
              </w:rPr>
              <w:t>SOURCE OF INFORMATION</w:t>
            </w:r>
          </w:p>
        </w:tc>
        <w:tc>
          <w:tcPr>
            <w:tcW w:w="8010" w:type="dxa"/>
            <w:gridSpan w:val="3"/>
            <w:shd w:val="clear" w:color="auto" w:fill="auto"/>
          </w:tcPr>
          <w:p w:rsidR="00E20AC7" w:rsidRPr="00E20AC7" w:rsidRDefault="00E20AC7" w:rsidP="00E20AC7">
            <w:pPr>
              <w:spacing w:after="0" w:line="240" w:lineRule="auto"/>
              <w:rPr>
                <w:bCs/>
                <w:iCs/>
              </w:rPr>
            </w:pPr>
            <w:r w:rsidRPr="00E20AC7">
              <w:rPr>
                <w:bCs/>
                <w:iCs/>
              </w:rPr>
              <w:t>CCAR Y14-A  and Strategic Plan</w:t>
            </w:r>
          </w:p>
          <w:p w:rsidR="00E20AC7" w:rsidRPr="00E20AC7" w:rsidRDefault="00E20AC7" w:rsidP="007603E9">
            <w:pPr>
              <w:spacing w:after="0" w:line="240" w:lineRule="auto"/>
              <w:rPr>
                <w:bCs/>
                <w:iCs/>
              </w:rPr>
            </w:pPr>
            <w:r w:rsidRPr="00E20AC7">
              <w:rPr>
                <w:bCs/>
                <w:iCs/>
              </w:rPr>
              <w:t>SHUSA, SBNA and SC Finance Capital Planning and CCAR teams</w:t>
            </w:r>
          </w:p>
        </w:tc>
      </w:tr>
    </w:tbl>
    <w:p w:rsidR="00E20AC7" w:rsidRDefault="00E20AC7" w:rsidP="004C3836">
      <w:pPr>
        <w:rPr>
          <w:lang w:bidi="en-US"/>
        </w:rPr>
      </w:pPr>
      <w:bookmarkStart w:id="7454" w:name="_Toc424635140"/>
    </w:p>
    <w:p w:rsidR="00372F8D" w:rsidRDefault="00372F8D" w:rsidP="004C3836">
      <w:pPr>
        <w:rPr>
          <w:lang w:bidi="en-US"/>
        </w:rPr>
      </w:pPr>
    </w:p>
    <w:p w:rsidR="00372F8D" w:rsidRDefault="00372F8D" w:rsidP="004C3836">
      <w:pPr>
        <w:rPr>
          <w:lang w:bidi="en-US"/>
        </w:rPr>
      </w:pPr>
    </w:p>
    <w:p w:rsidR="00372F8D" w:rsidRPr="00E20AC7" w:rsidRDefault="00372F8D" w:rsidP="004C3836">
      <w:pPr>
        <w:rPr>
          <w:lang w:bidi="en-US"/>
        </w:rPr>
      </w:pPr>
    </w:p>
    <w:p w:rsidR="00E20AC7" w:rsidRPr="00E20AC7" w:rsidRDefault="00E20AC7" w:rsidP="00EF3F19">
      <w:pPr>
        <w:numPr>
          <w:ilvl w:val="2"/>
          <w:numId w:val="44"/>
        </w:numPr>
        <w:tabs>
          <w:tab w:val="clear" w:pos="1917"/>
          <w:tab w:val="num" w:pos="720"/>
        </w:tabs>
        <w:spacing w:before="120" w:after="120"/>
        <w:ind w:left="180" w:hanging="180"/>
        <w:outlineLvl w:val="1"/>
        <w:rPr>
          <w:b/>
          <w:bCs/>
          <w:color w:val="000000" w:themeColor="text1"/>
          <w:sz w:val="24"/>
          <w:szCs w:val="24"/>
          <w:lang w:bidi="en-US"/>
        </w:rPr>
      </w:pPr>
      <w:bookmarkStart w:id="7455" w:name="_Toc428445423"/>
      <w:r w:rsidRPr="00E20AC7">
        <w:rPr>
          <w:b/>
          <w:bCs/>
          <w:color w:val="000000" w:themeColor="text1"/>
          <w:sz w:val="24"/>
          <w:szCs w:val="24"/>
          <w:lang w:bidi="en-US"/>
        </w:rPr>
        <w:t>Stressed credit provisions</w:t>
      </w:r>
      <w:bookmarkEnd w:id="7454"/>
      <w:bookmarkEnd w:id="7455"/>
      <w:r w:rsidRPr="00E20AC7">
        <w:rPr>
          <w:b/>
          <w:bCs/>
          <w:color w:val="000000" w:themeColor="text1"/>
          <w:sz w:val="24"/>
          <w:szCs w:val="24"/>
          <w:lang w:bidi="en-US"/>
        </w:rPr>
        <w:t xml:space="preserve"> </w:t>
      </w:r>
    </w:p>
    <w:p w:rsidR="00E20AC7" w:rsidRPr="00E20AC7" w:rsidRDefault="00E20AC7" w:rsidP="00E20AC7">
      <w:pPr>
        <w:rPr>
          <w:lang w:val="en-GB"/>
        </w:rPr>
      </w:pPr>
      <w:r w:rsidRPr="00E20AC7">
        <w:rPr>
          <w:b/>
          <w:bCs/>
          <w:i/>
          <w:iCs/>
        </w:rPr>
        <w:t xml:space="preserve">Definition: </w:t>
      </w:r>
      <w:r w:rsidRPr="00E20AC7">
        <w:rPr>
          <w:lang w:val="en-GB"/>
        </w:rPr>
        <w:t>This stress covers the increase in provisions for credit risk in a stressed scenario over and above the base case. The scenarios used are those defined in CCAR and the methodology is applied to obtain stressed provisions projections.</w:t>
      </w:r>
    </w:p>
    <w:p w:rsidR="00E20AC7" w:rsidRPr="00E20AC7" w:rsidRDefault="00E20AC7" w:rsidP="00E20AC7">
      <w:pPr>
        <w:spacing w:after="0"/>
        <w:rPr>
          <w:rFonts w:eastAsiaTheme="minorHAnsi" w:cstheme="minorBidi"/>
          <w:iCs/>
        </w:rPr>
      </w:pPr>
      <w:r w:rsidRPr="00E20AC7">
        <w:rPr>
          <w:rFonts w:eastAsiaTheme="minorHAnsi" w:cstheme="minorBidi"/>
          <w:b/>
          <w:i/>
          <w:iCs/>
        </w:rPr>
        <w:t xml:space="preserve">Group reconciliation for Provisions:  </w:t>
      </w:r>
      <w:r w:rsidRPr="00E20AC7">
        <w:rPr>
          <w:rFonts w:eastAsiaTheme="minorHAnsi" w:cstheme="minorBidi"/>
          <w:iCs/>
        </w:rPr>
        <w:t xml:space="preserve">The provisions adjustments detailed below are applied under US CCAR methodology. They are deducted from provisions and added back to </w:t>
      </w:r>
      <w:r w:rsidR="004C3836" w:rsidRPr="00E20AC7">
        <w:rPr>
          <w:rFonts w:eastAsiaTheme="minorHAnsi" w:cstheme="minorBidi"/>
          <w:iCs/>
        </w:rPr>
        <w:t>PPNR to</w:t>
      </w:r>
      <w:r w:rsidRPr="00E20AC7">
        <w:rPr>
          <w:rFonts w:eastAsiaTheme="minorHAnsi" w:cstheme="minorBidi"/>
          <w:iCs/>
        </w:rPr>
        <w:t xml:space="preserve"> enable a “normalized” Santander Group calculation. </w:t>
      </w:r>
    </w:p>
    <w:p w:rsidR="00E20AC7" w:rsidRPr="00E20AC7" w:rsidRDefault="00E20AC7" w:rsidP="00E20AC7">
      <w:pPr>
        <w:spacing w:after="0"/>
        <w:rPr>
          <w:rFonts w:eastAsiaTheme="minorHAnsi" w:cstheme="minorBidi"/>
          <w:iCs/>
        </w:rPr>
      </w:pPr>
    </w:p>
    <w:tbl>
      <w:tblPr>
        <w:tblStyle w:val="TableGrid1"/>
        <w:tblW w:w="0" w:type="auto"/>
        <w:jc w:val="center"/>
        <w:tblLook w:val="04A0" w:firstRow="1" w:lastRow="0" w:firstColumn="1" w:lastColumn="0" w:noHBand="0" w:noVBand="1"/>
      </w:tblPr>
      <w:tblGrid>
        <w:gridCol w:w="5598"/>
      </w:tblGrid>
      <w:tr w:rsidR="00E20AC7" w:rsidRPr="00E20AC7" w:rsidTr="006B4051">
        <w:trPr>
          <w:jc w:val="center"/>
        </w:trPr>
        <w:tc>
          <w:tcPr>
            <w:tcW w:w="5598" w:type="dxa"/>
            <w:shd w:val="clear" w:color="auto" w:fill="auto"/>
          </w:tcPr>
          <w:p w:rsidR="00E20AC7" w:rsidRPr="00E20AC7" w:rsidRDefault="00E20AC7" w:rsidP="00E20AC7">
            <w:pPr>
              <w:rPr>
                <w:rFonts w:eastAsiaTheme="minorHAnsi" w:cstheme="minorBidi"/>
                <w:b/>
                <w:i/>
                <w:iCs/>
                <w:sz w:val="22"/>
                <w:szCs w:val="22"/>
              </w:rPr>
            </w:pPr>
            <w:r w:rsidRPr="00E20AC7">
              <w:rPr>
                <w:rFonts w:eastAsiaTheme="minorHAnsi" w:cstheme="minorBidi"/>
                <w:b/>
                <w:i/>
                <w:iCs/>
                <w:sz w:val="22"/>
                <w:szCs w:val="22"/>
              </w:rPr>
              <w:lastRenderedPageBreak/>
              <w:t>SBNA</w:t>
            </w:r>
          </w:p>
        </w:tc>
      </w:tr>
      <w:tr w:rsidR="00E20AC7" w:rsidRPr="00E20AC7" w:rsidTr="006B4051">
        <w:trPr>
          <w:jc w:val="center"/>
        </w:trPr>
        <w:tc>
          <w:tcPr>
            <w:tcW w:w="5598" w:type="dxa"/>
            <w:shd w:val="clear" w:color="auto" w:fill="auto"/>
          </w:tcPr>
          <w:p w:rsidR="00E20AC7" w:rsidRPr="00E20AC7" w:rsidRDefault="00E20AC7" w:rsidP="00E20AC7">
            <w:pPr>
              <w:rPr>
                <w:rFonts w:eastAsiaTheme="minorHAnsi" w:cstheme="minorBidi"/>
                <w:iCs/>
                <w:sz w:val="22"/>
                <w:szCs w:val="22"/>
              </w:rPr>
            </w:pPr>
            <w:r w:rsidRPr="00E20AC7">
              <w:rPr>
                <w:rFonts w:eastAsiaTheme="minorHAnsi" w:cstheme="minorBidi"/>
                <w:b/>
                <w:i/>
                <w:iCs/>
                <w:sz w:val="22"/>
                <w:szCs w:val="22"/>
              </w:rPr>
              <w:t>Model Error Adjustments (Statistical)</w:t>
            </w:r>
          </w:p>
        </w:tc>
      </w:tr>
      <w:tr w:rsidR="00E20AC7" w:rsidRPr="00E20AC7" w:rsidTr="006B4051">
        <w:trPr>
          <w:jc w:val="center"/>
        </w:trPr>
        <w:tc>
          <w:tcPr>
            <w:tcW w:w="5598" w:type="dxa"/>
            <w:shd w:val="clear" w:color="auto" w:fill="auto"/>
          </w:tcPr>
          <w:p w:rsidR="00E20AC7" w:rsidRPr="00E20AC7" w:rsidRDefault="00E20AC7" w:rsidP="00E20AC7">
            <w:pPr>
              <w:numPr>
                <w:ilvl w:val="2"/>
                <w:numId w:val="2"/>
              </w:numPr>
              <w:ind w:left="360"/>
              <w:rPr>
                <w:rFonts w:eastAsiaTheme="minorHAnsi" w:cstheme="minorBidi"/>
                <w:iCs/>
                <w:sz w:val="22"/>
                <w:szCs w:val="22"/>
              </w:rPr>
            </w:pPr>
            <w:r w:rsidRPr="00E20AC7">
              <w:rPr>
                <w:rFonts w:eastAsiaTheme="minorHAnsi" w:cstheme="minorBidi"/>
                <w:i/>
                <w:iCs/>
                <w:sz w:val="22"/>
                <w:szCs w:val="22"/>
              </w:rPr>
              <w:t xml:space="preserve">Mortgages </w:t>
            </w:r>
          </w:p>
        </w:tc>
      </w:tr>
      <w:tr w:rsidR="00E20AC7" w:rsidRPr="00E20AC7" w:rsidTr="006B4051">
        <w:trPr>
          <w:jc w:val="center"/>
        </w:trPr>
        <w:tc>
          <w:tcPr>
            <w:tcW w:w="5598" w:type="dxa"/>
            <w:shd w:val="clear" w:color="auto" w:fill="auto"/>
          </w:tcPr>
          <w:p w:rsidR="00E20AC7" w:rsidRPr="00E20AC7" w:rsidRDefault="00E20AC7" w:rsidP="00E20AC7">
            <w:pPr>
              <w:numPr>
                <w:ilvl w:val="2"/>
                <w:numId w:val="2"/>
              </w:numPr>
              <w:ind w:left="360"/>
              <w:rPr>
                <w:rFonts w:eastAsiaTheme="minorHAnsi" w:cstheme="minorBidi"/>
                <w:iCs/>
                <w:sz w:val="22"/>
                <w:szCs w:val="22"/>
              </w:rPr>
            </w:pPr>
            <w:r w:rsidRPr="00E20AC7">
              <w:rPr>
                <w:rFonts w:eastAsiaTheme="minorHAnsi" w:cstheme="minorBidi"/>
                <w:i/>
                <w:iCs/>
                <w:sz w:val="22"/>
                <w:szCs w:val="22"/>
              </w:rPr>
              <w:t xml:space="preserve">Home Equity </w:t>
            </w:r>
          </w:p>
        </w:tc>
      </w:tr>
      <w:tr w:rsidR="00E20AC7" w:rsidRPr="00E20AC7" w:rsidTr="006B4051">
        <w:trPr>
          <w:jc w:val="center"/>
        </w:trPr>
        <w:tc>
          <w:tcPr>
            <w:tcW w:w="5598" w:type="dxa"/>
            <w:shd w:val="clear" w:color="auto" w:fill="auto"/>
          </w:tcPr>
          <w:p w:rsidR="00E20AC7" w:rsidRPr="00E20AC7" w:rsidRDefault="00E20AC7" w:rsidP="00E20AC7">
            <w:pPr>
              <w:numPr>
                <w:ilvl w:val="2"/>
                <w:numId w:val="2"/>
              </w:numPr>
              <w:ind w:left="360"/>
              <w:rPr>
                <w:rFonts w:eastAsiaTheme="minorHAnsi" w:cstheme="minorBidi"/>
                <w:iCs/>
                <w:sz w:val="22"/>
                <w:szCs w:val="22"/>
              </w:rPr>
            </w:pPr>
            <w:r w:rsidRPr="00E20AC7">
              <w:rPr>
                <w:rFonts w:eastAsiaTheme="minorHAnsi" w:cstheme="minorBidi"/>
                <w:i/>
                <w:iCs/>
                <w:sz w:val="22"/>
                <w:szCs w:val="22"/>
              </w:rPr>
              <w:t xml:space="preserve">Credit Cards </w:t>
            </w:r>
          </w:p>
        </w:tc>
      </w:tr>
      <w:tr w:rsidR="00E20AC7" w:rsidRPr="00E20AC7" w:rsidTr="006B4051">
        <w:trPr>
          <w:jc w:val="center"/>
        </w:trPr>
        <w:tc>
          <w:tcPr>
            <w:tcW w:w="5598" w:type="dxa"/>
            <w:shd w:val="clear" w:color="auto" w:fill="auto"/>
          </w:tcPr>
          <w:p w:rsidR="00E20AC7" w:rsidRPr="00E20AC7" w:rsidRDefault="00E20AC7" w:rsidP="00E20AC7">
            <w:pPr>
              <w:numPr>
                <w:ilvl w:val="2"/>
                <w:numId w:val="2"/>
              </w:numPr>
              <w:ind w:left="360"/>
              <w:rPr>
                <w:rFonts w:eastAsiaTheme="minorHAnsi" w:cstheme="minorBidi"/>
                <w:iCs/>
                <w:sz w:val="22"/>
                <w:szCs w:val="22"/>
              </w:rPr>
            </w:pPr>
            <w:r w:rsidRPr="00E20AC7">
              <w:rPr>
                <w:rFonts w:eastAsiaTheme="minorHAnsi" w:cstheme="minorBidi"/>
                <w:i/>
                <w:iCs/>
                <w:sz w:val="22"/>
                <w:szCs w:val="22"/>
              </w:rPr>
              <w:t xml:space="preserve">Consumer other </w:t>
            </w:r>
          </w:p>
        </w:tc>
      </w:tr>
      <w:tr w:rsidR="00E20AC7" w:rsidRPr="00E20AC7" w:rsidTr="006B4051">
        <w:trPr>
          <w:jc w:val="center"/>
        </w:trPr>
        <w:tc>
          <w:tcPr>
            <w:tcW w:w="5598" w:type="dxa"/>
            <w:shd w:val="clear" w:color="auto" w:fill="auto"/>
          </w:tcPr>
          <w:p w:rsidR="00E20AC7" w:rsidRPr="00E20AC7" w:rsidRDefault="00E20AC7" w:rsidP="00E20AC7">
            <w:pPr>
              <w:numPr>
                <w:ilvl w:val="2"/>
                <w:numId w:val="2"/>
              </w:numPr>
              <w:ind w:left="360"/>
              <w:rPr>
                <w:rFonts w:eastAsiaTheme="minorHAnsi" w:cstheme="minorBidi"/>
                <w:iCs/>
                <w:sz w:val="22"/>
                <w:szCs w:val="22"/>
              </w:rPr>
            </w:pPr>
            <w:r w:rsidRPr="00E20AC7">
              <w:rPr>
                <w:rFonts w:eastAsiaTheme="minorHAnsi" w:cstheme="minorBidi"/>
                <w:i/>
                <w:iCs/>
                <w:sz w:val="22"/>
                <w:szCs w:val="22"/>
              </w:rPr>
              <w:t xml:space="preserve">Business Banking </w:t>
            </w:r>
          </w:p>
        </w:tc>
      </w:tr>
      <w:tr w:rsidR="00E20AC7" w:rsidRPr="00E20AC7" w:rsidTr="006B4051">
        <w:trPr>
          <w:jc w:val="center"/>
        </w:trPr>
        <w:tc>
          <w:tcPr>
            <w:tcW w:w="5598" w:type="dxa"/>
            <w:shd w:val="clear" w:color="auto" w:fill="auto"/>
          </w:tcPr>
          <w:p w:rsidR="00E20AC7" w:rsidRPr="00E20AC7" w:rsidRDefault="00E20AC7" w:rsidP="00E20AC7">
            <w:pPr>
              <w:numPr>
                <w:ilvl w:val="2"/>
                <w:numId w:val="2"/>
              </w:numPr>
              <w:ind w:left="360"/>
              <w:rPr>
                <w:rFonts w:eastAsiaTheme="minorHAnsi" w:cstheme="minorBidi"/>
                <w:iCs/>
                <w:sz w:val="22"/>
                <w:szCs w:val="22"/>
              </w:rPr>
            </w:pPr>
            <w:r w:rsidRPr="00E20AC7">
              <w:rPr>
                <w:rFonts w:eastAsiaTheme="minorHAnsi" w:cstheme="minorBidi"/>
                <w:i/>
                <w:iCs/>
                <w:sz w:val="22"/>
                <w:szCs w:val="22"/>
              </w:rPr>
              <w:t xml:space="preserve">Auto finance </w:t>
            </w:r>
          </w:p>
        </w:tc>
      </w:tr>
      <w:tr w:rsidR="00E20AC7" w:rsidRPr="00E20AC7" w:rsidTr="006B4051">
        <w:trPr>
          <w:jc w:val="center"/>
        </w:trPr>
        <w:tc>
          <w:tcPr>
            <w:tcW w:w="5598" w:type="dxa"/>
            <w:shd w:val="clear" w:color="auto" w:fill="auto"/>
          </w:tcPr>
          <w:p w:rsidR="00E20AC7" w:rsidRPr="00E20AC7" w:rsidRDefault="00E20AC7" w:rsidP="00E20AC7">
            <w:pPr>
              <w:numPr>
                <w:ilvl w:val="2"/>
                <w:numId w:val="2"/>
              </w:numPr>
              <w:ind w:left="360"/>
              <w:rPr>
                <w:rFonts w:eastAsiaTheme="minorHAnsi" w:cstheme="minorBidi"/>
                <w:iCs/>
                <w:sz w:val="22"/>
                <w:szCs w:val="22"/>
              </w:rPr>
            </w:pPr>
            <w:r w:rsidRPr="00E20AC7">
              <w:rPr>
                <w:rFonts w:eastAsiaTheme="minorHAnsi" w:cstheme="minorBidi"/>
                <w:i/>
                <w:iCs/>
                <w:sz w:val="22"/>
                <w:szCs w:val="22"/>
              </w:rPr>
              <w:t xml:space="preserve">Auto leases </w:t>
            </w:r>
          </w:p>
        </w:tc>
      </w:tr>
      <w:tr w:rsidR="00E20AC7" w:rsidRPr="00E20AC7" w:rsidTr="006B4051">
        <w:trPr>
          <w:jc w:val="center"/>
        </w:trPr>
        <w:tc>
          <w:tcPr>
            <w:tcW w:w="5598" w:type="dxa"/>
            <w:shd w:val="clear" w:color="auto" w:fill="auto"/>
          </w:tcPr>
          <w:p w:rsidR="00E20AC7" w:rsidRPr="00E20AC7" w:rsidRDefault="00E20AC7" w:rsidP="00E20AC7">
            <w:pPr>
              <w:numPr>
                <w:ilvl w:val="2"/>
                <w:numId w:val="2"/>
              </w:numPr>
              <w:ind w:left="360"/>
              <w:rPr>
                <w:rFonts w:eastAsiaTheme="minorHAnsi" w:cstheme="minorBidi"/>
                <w:iCs/>
                <w:sz w:val="22"/>
                <w:szCs w:val="22"/>
              </w:rPr>
            </w:pPr>
            <w:r w:rsidRPr="00E20AC7">
              <w:rPr>
                <w:rFonts w:eastAsiaTheme="minorHAnsi" w:cstheme="minorBidi"/>
                <w:i/>
                <w:iCs/>
                <w:sz w:val="22"/>
                <w:szCs w:val="22"/>
              </w:rPr>
              <w:t xml:space="preserve">C&amp;I </w:t>
            </w:r>
          </w:p>
        </w:tc>
      </w:tr>
      <w:tr w:rsidR="00E20AC7" w:rsidRPr="00E20AC7" w:rsidTr="006B4051">
        <w:trPr>
          <w:jc w:val="center"/>
        </w:trPr>
        <w:tc>
          <w:tcPr>
            <w:tcW w:w="5598" w:type="dxa"/>
            <w:shd w:val="clear" w:color="auto" w:fill="auto"/>
          </w:tcPr>
          <w:p w:rsidR="00E20AC7" w:rsidRPr="00E20AC7" w:rsidRDefault="00E20AC7" w:rsidP="00E20AC7">
            <w:pPr>
              <w:numPr>
                <w:ilvl w:val="2"/>
                <w:numId w:val="2"/>
              </w:numPr>
              <w:ind w:left="360"/>
              <w:rPr>
                <w:rFonts w:eastAsiaTheme="minorHAnsi" w:cstheme="minorBidi"/>
                <w:i/>
                <w:iCs/>
                <w:sz w:val="22"/>
                <w:szCs w:val="22"/>
              </w:rPr>
            </w:pPr>
            <w:r w:rsidRPr="00E20AC7">
              <w:rPr>
                <w:rFonts w:eastAsiaTheme="minorHAnsi" w:cstheme="minorBidi"/>
                <w:i/>
                <w:iCs/>
                <w:sz w:val="22"/>
                <w:szCs w:val="22"/>
              </w:rPr>
              <w:t xml:space="preserve">CRE Multifamily </w:t>
            </w:r>
          </w:p>
        </w:tc>
      </w:tr>
      <w:tr w:rsidR="00E20AC7" w:rsidRPr="00E20AC7" w:rsidTr="006B4051">
        <w:trPr>
          <w:jc w:val="center"/>
        </w:trPr>
        <w:tc>
          <w:tcPr>
            <w:tcW w:w="5598" w:type="dxa"/>
            <w:shd w:val="clear" w:color="auto" w:fill="auto"/>
          </w:tcPr>
          <w:p w:rsidR="00E20AC7" w:rsidRPr="00E20AC7" w:rsidRDefault="00E20AC7" w:rsidP="00E20AC7">
            <w:pPr>
              <w:numPr>
                <w:ilvl w:val="2"/>
                <w:numId w:val="2"/>
              </w:numPr>
              <w:ind w:left="360"/>
              <w:rPr>
                <w:rFonts w:eastAsiaTheme="minorHAnsi" w:cstheme="minorBidi"/>
                <w:i/>
                <w:iCs/>
                <w:sz w:val="22"/>
                <w:szCs w:val="22"/>
              </w:rPr>
            </w:pPr>
            <w:r w:rsidRPr="00E20AC7">
              <w:rPr>
                <w:rFonts w:eastAsiaTheme="minorHAnsi" w:cstheme="minorBidi"/>
                <w:i/>
                <w:iCs/>
                <w:sz w:val="22"/>
                <w:szCs w:val="22"/>
              </w:rPr>
              <w:t xml:space="preserve">CRE Other </w:t>
            </w:r>
          </w:p>
        </w:tc>
      </w:tr>
      <w:tr w:rsidR="00E20AC7" w:rsidRPr="00E20AC7" w:rsidTr="006B4051">
        <w:trPr>
          <w:jc w:val="center"/>
        </w:trPr>
        <w:tc>
          <w:tcPr>
            <w:tcW w:w="5598" w:type="dxa"/>
            <w:shd w:val="clear" w:color="auto" w:fill="auto"/>
          </w:tcPr>
          <w:p w:rsidR="00E20AC7" w:rsidRPr="00E20AC7" w:rsidRDefault="00E20AC7" w:rsidP="00E20AC7">
            <w:pPr>
              <w:rPr>
                <w:rFonts w:eastAsiaTheme="minorHAnsi" w:cstheme="minorBidi"/>
                <w:i/>
                <w:iCs/>
                <w:sz w:val="22"/>
                <w:szCs w:val="22"/>
              </w:rPr>
            </w:pPr>
            <w:r w:rsidRPr="00E20AC7">
              <w:rPr>
                <w:rFonts w:eastAsiaTheme="minorHAnsi" w:cstheme="minorBidi"/>
                <w:b/>
                <w:i/>
                <w:iCs/>
                <w:sz w:val="22"/>
                <w:szCs w:val="22"/>
              </w:rPr>
              <w:t>Management Adjustments (expert judgment &amp; others)</w:t>
            </w:r>
          </w:p>
        </w:tc>
      </w:tr>
      <w:tr w:rsidR="00E20AC7" w:rsidRPr="00E20AC7" w:rsidTr="006B4051">
        <w:trPr>
          <w:jc w:val="center"/>
        </w:trPr>
        <w:tc>
          <w:tcPr>
            <w:tcW w:w="5598" w:type="dxa"/>
            <w:shd w:val="clear" w:color="auto" w:fill="auto"/>
          </w:tcPr>
          <w:p w:rsidR="00E20AC7" w:rsidRPr="00E20AC7" w:rsidRDefault="00E20AC7" w:rsidP="00E20AC7">
            <w:pPr>
              <w:numPr>
                <w:ilvl w:val="2"/>
                <w:numId w:val="2"/>
              </w:numPr>
              <w:ind w:left="360"/>
              <w:rPr>
                <w:rFonts w:eastAsiaTheme="minorHAnsi" w:cstheme="minorBidi"/>
                <w:i/>
                <w:iCs/>
                <w:sz w:val="22"/>
                <w:szCs w:val="22"/>
              </w:rPr>
            </w:pPr>
            <w:r w:rsidRPr="00E20AC7">
              <w:rPr>
                <w:rFonts w:eastAsiaTheme="minorHAnsi" w:cstheme="minorBidi"/>
                <w:i/>
                <w:iCs/>
                <w:sz w:val="22"/>
                <w:szCs w:val="22"/>
              </w:rPr>
              <w:t>Credit Cards Management Adjustment</w:t>
            </w:r>
          </w:p>
        </w:tc>
      </w:tr>
      <w:tr w:rsidR="00E20AC7" w:rsidRPr="00E20AC7" w:rsidTr="006B4051">
        <w:trPr>
          <w:jc w:val="center"/>
        </w:trPr>
        <w:tc>
          <w:tcPr>
            <w:tcW w:w="5598" w:type="dxa"/>
            <w:shd w:val="clear" w:color="auto" w:fill="auto"/>
          </w:tcPr>
          <w:p w:rsidR="00E20AC7" w:rsidRPr="00E20AC7" w:rsidRDefault="00E20AC7" w:rsidP="00E20AC7">
            <w:pPr>
              <w:numPr>
                <w:ilvl w:val="2"/>
                <w:numId w:val="2"/>
              </w:numPr>
              <w:ind w:left="360"/>
              <w:rPr>
                <w:rFonts w:eastAsiaTheme="minorHAnsi" w:cstheme="minorBidi"/>
                <w:i/>
                <w:iCs/>
                <w:sz w:val="22"/>
                <w:szCs w:val="22"/>
              </w:rPr>
            </w:pPr>
            <w:r w:rsidRPr="00E20AC7">
              <w:rPr>
                <w:rFonts w:eastAsiaTheme="minorHAnsi" w:cstheme="minorBidi"/>
                <w:i/>
                <w:iCs/>
                <w:sz w:val="22"/>
                <w:szCs w:val="22"/>
              </w:rPr>
              <w:t>MRG/MRL 1 counterparty default (stress 2.1.3)</w:t>
            </w:r>
          </w:p>
        </w:tc>
      </w:tr>
    </w:tbl>
    <w:p w:rsidR="00E20AC7" w:rsidRPr="00E20AC7" w:rsidRDefault="00E20AC7" w:rsidP="00E20AC7">
      <w:pPr>
        <w:rPr>
          <w:rFonts w:eastAsiaTheme="minorHAnsi" w:cstheme="minorBidi"/>
          <w:iCs/>
        </w:rPr>
      </w:pPr>
    </w:p>
    <w:tbl>
      <w:tblPr>
        <w:tblStyle w:val="TableGrid1"/>
        <w:tblW w:w="0" w:type="auto"/>
        <w:jc w:val="center"/>
        <w:tblLook w:val="04A0" w:firstRow="1" w:lastRow="0" w:firstColumn="1" w:lastColumn="0" w:noHBand="0" w:noVBand="1"/>
      </w:tblPr>
      <w:tblGrid>
        <w:gridCol w:w="5598"/>
      </w:tblGrid>
      <w:tr w:rsidR="00E20AC7" w:rsidRPr="00E20AC7" w:rsidTr="006B4051">
        <w:trPr>
          <w:jc w:val="center"/>
        </w:trPr>
        <w:tc>
          <w:tcPr>
            <w:tcW w:w="5598" w:type="dxa"/>
            <w:shd w:val="clear" w:color="auto" w:fill="auto"/>
          </w:tcPr>
          <w:p w:rsidR="00E20AC7" w:rsidRPr="00E20AC7" w:rsidRDefault="00E20AC7" w:rsidP="007603E9">
            <w:pPr>
              <w:rPr>
                <w:rFonts w:eastAsiaTheme="minorHAnsi" w:cstheme="minorBidi"/>
                <w:b/>
                <w:i/>
                <w:iCs/>
                <w:sz w:val="22"/>
                <w:szCs w:val="22"/>
              </w:rPr>
            </w:pPr>
            <w:r w:rsidRPr="00E20AC7">
              <w:rPr>
                <w:rFonts w:eastAsiaTheme="minorHAnsi" w:cstheme="minorBidi"/>
                <w:b/>
                <w:i/>
                <w:iCs/>
                <w:sz w:val="22"/>
                <w:szCs w:val="22"/>
              </w:rPr>
              <w:t>SC</w:t>
            </w:r>
          </w:p>
        </w:tc>
      </w:tr>
      <w:tr w:rsidR="00E20AC7" w:rsidRPr="00E20AC7" w:rsidTr="006B4051">
        <w:trPr>
          <w:jc w:val="center"/>
        </w:trPr>
        <w:tc>
          <w:tcPr>
            <w:tcW w:w="5598" w:type="dxa"/>
            <w:shd w:val="clear" w:color="auto" w:fill="auto"/>
          </w:tcPr>
          <w:p w:rsidR="00E20AC7" w:rsidRPr="00E20AC7" w:rsidRDefault="00E20AC7" w:rsidP="00E20AC7">
            <w:pPr>
              <w:rPr>
                <w:rFonts w:eastAsiaTheme="minorHAnsi" w:cstheme="minorBidi"/>
                <w:iCs/>
                <w:sz w:val="22"/>
                <w:szCs w:val="22"/>
              </w:rPr>
            </w:pPr>
            <w:r w:rsidRPr="00E20AC7">
              <w:rPr>
                <w:rFonts w:eastAsiaTheme="minorHAnsi" w:cstheme="minorBidi"/>
                <w:b/>
                <w:i/>
                <w:iCs/>
                <w:sz w:val="22"/>
                <w:szCs w:val="22"/>
              </w:rPr>
              <w:t>Model Error Adjustments (Statistical)</w:t>
            </w:r>
          </w:p>
        </w:tc>
      </w:tr>
      <w:tr w:rsidR="00E20AC7" w:rsidRPr="00E20AC7" w:rsidTr="006B4051">
        <w:trPr>
          <w:jc w:val="center"/>
        </w:trPr>
        <w:tc>
          <w:tcPr>
            <w:tcW w:w="5598" w:type="dxa"/>
            <w:shd w:val="clear" w:color="auto" w:fill="auto"/>
          </w:tcPr>
          <w:p w:rsidR="00E20AC7" w:rsidRPr="00E20AC7" w:rsidRDefault="00E20AC7" w:rsidP="00E20AC7">
            <w:pPr>
              <w:numPr>
                <w:ilvl w:val="2"/>
                <w:numId w:val="2"/>
              </w:numPr>
              <w:ind w:left="360"/>
              <w:rPr>
                <w:rFonts w:eastAsiaTheme="minorHAnsi" w:cstheme="minorBidi"/>
                <w:iCs/>
                <w:sz w:val="22"/>
                <w:szCs w:val="22"/>
              </w:rPr>
            </w:pPr>
            <w:r w:rsidRPr="00E20AC7">
              <w:rPr>
                <w:rFonts w:eastAsiaTheme="minorHAnsi" w:cstheme="minorBidi"/>
                <w:i/>
                <w:iCs/>
                <w:sz w:val="22"/>
                <w:szCs w:val="22"/>
              </w:rPr>
              <w:t>Credit Loss Model Uncertainty</w:t>
            </w:r>
          </w:p>
        </w:tc>
      </w:tr>
      <w:tr w:rsidR="00E20AC7" w:rsidRPr="00E20AC7" w:rsidTr="006B4051">
        <w:trPr>
          <w:jc w:val="center"/>
        </w:trPr>
        <w:tc>
          <w:tcPr>
            <w:tcW w:w="5598" w:type="dxa"/>
            <w:shd w:val="clear" w:color="auto" w:fill="auto"/>
          </w:tcPr>
          <w:p w:rsidR="00E20AC7" w:rsidRPr="00E20AC7" w:rsidRDefault="00E20AC7" w:rsidP="00E20AC7">
            <w:pPr>
              <w:numPr>
                <w:ilvl w:val="2"/>
                <w:numId w:val="2"/>
              </w:numPr>
              <w:ind w:left="360"/>
              <w:rPr>
                <w:rFonts w:eastAsiaTheme="minorHAnsi" w:cstheme="minorBidi"/>
                <w:iCs/>
                <w:sz w:val="22"/>
                <w:szCs w:val="22"/>
              </w:rPr>
            </w:pPr>
            <w:r w:rsidRPr="00E20AC7">
              <w:rPr>
                <w:rFonts w:eastAsiaTheme="minorHAnsi" w:cstheme="minorBidi"/>
                <w:i/>
                <w:iCs/>
                <w:sz w:val="22"/>
                <w:szCs w:val="22"/>
              </w:rPr>
              <w:t xml:space="preserve">Lease Residual Value Uncertainty </w:t>
            </w:r>
          </w:p>
        </w:tc>
      </w:tr>
      <w:tr w:rsidR="00E20AC7" w:rsidRPr="00E20AC7" w:rsidTr="006B4051">
        <w:trPr>
          <w:jc w:val="center"/>
        </w:trPr>
        <w:tc>
          <w:tcPr>
            <w:tcW w:w="5598" w:type="dxa"/>
            <w:shd w:val="clear" w:color="auto" w:fill="auto"/>
          </w:tcPr>
          <w:p w:rsidR="00E20AC7" w:rsidRPr="00E20AC7" w:rsidRDefault="00E20AC7" w:rsidP="00E20AC7">
            <w:pPr>
              <w:numPr>
                <w:ilvl w:val="2"/>
                <w:numId w:val="2"/>
              </w:numPr>
              <w:ind w:left="360"/>
              <w:rPr>
                <w:rFonts w:eastAsiaTheme="minorHAnsi" w:cstheme="minorBidi"/>
                <w:iCs/>
                <w:sz w:val="22"/>
                <w:szCs w:val="22"/>
              </w:rPr>
            </w:pPr>
            <w:r w:rsidRPr="00E20AC7">
              <w:rPr>
                <w:rFonts w:eastAsiaTheme="minorHAnsi" w:cstheme="minorBidi"/>
                <w:i/>
                <w:iCs/>
                <w:sz w:val="22"/>
                <w:szCs w:val="22"/>
              </w:rPr>
              <w:t>Auto portfolio:</w:t>
            </w:r>
          </w:p>
          <w:p w:rsidR="00E20AC7" w:rsidRPr="00E20AC7" w:rsidRDefault="00E20AC7" w:rsidP="00E20AC7">
            <w:pPr>
              <w:numPr>
                <w:ilvl w:val="3"/>
                <w:numId w:val="2"/>
              </w:numPr>
              <w:ind w:left="531" w:hanging="171"/>
              <w:rPr>
                <w:rFonts w:eastAsiaTheme="minorHAnsi" w:cstheme="minorBidi"/>
                <w:iCs/>
                <w:sz w:val="22"/>
                <w:szCs w:val="22"/>
              </w:rPr>
            </w:pPr>
            <w:r w:rsidRPr="00E20AC7">
              <w:rPr>
                <w:rFonts w:eastAsiaTheme="minorHAnsi" w:cstheme="minorBidi"/>
                <w:i/>
                <w:iCs/>
                <w:sz w:val="22"/>
                <w:szCs w:val="22"/>
              </w:rPr>
              <w:t>Losses for vintages with poor performance expectation</w:t>
            </w:r>
          </w:p>
          <w:p w:rsidR="00E20AC7" w:rsidRPr="00E20AC7" w:rsidRDefault="00E20AC7" w:rsidP="00E20AC7">
            <w:pPr>
              <w:numPr>
                <w:ilvl w:val="3"/>
                <w:numId w:val="2"/>
              </w:numPr>
              <w:ind w:left="531" w:hanging="171"/>
              <w:rPr>
                <w:rFonts w:eastAsiaTheme="minorHAnsi" w:cstheme="minorBidi"/>
                <w:iCs/>
                <w:sz w:val="22"/>
                <w:szCs w:val="22"/>
              </w:rPr>
            </w:pPr>
            <w:r w:rsidRPr="00E20AC7">
              <w:rPr>
                <w:rFonts w:eastAsiaTheme="minorHAnsi" w:cstheme="minorBidi"/>
                <w:i/>
                <w:iCs/>
                <w:sz w:val="22"/>
                <w:szCs w:val="22"/>
              </w:rPr>
              <w:t>Loss expectations in early period of forecast</w:t>
            </w:r>
          </w:p>
          <w:p w:rsidR="00E20AC7" w:rsidRPr="00E20AC7" w:rsidRDefault="00E20AC7" w:rsidP="00E20AC7">
            <w:pPr>
              <w:numPr>
                <w:ilvl w:val="3"/>
                <w:numId w:val="2"/>
              </w:numPr>
              <w:ind w:left="531" w:hanging="171"/>
              <w:rPr>
                <w:rFonts w:eastAsiaTheme="minorHAnsi" w:cstheme="minorBidi"/>
                <w:iCs/>
                <w:sz w:val="22"/>
                <w:szCs w:val="22"/>
              </w:rPr>
            </w:pPr>
            <w:r w:rsidRPr="00E20AC7">
              <w:rPr>
                <w:rFonts w:eastAsiaTheme="minorHAnsi" w:cstheme="minorBidi"/>
                <w:i/>
                <w:iCs/>
                <w:sz w:val="22"/>
                <w:szCs w:val="22"/>
              </w:rPr>
              <w:t xml:space="preserve">Adjustment to auto recovery rate projections </w:t>
            </w:r>
          </w:p>
        </w:tc>
      </w:tr>
    </w:tbl>
    <w:p w:rsidR="00E20AC7" w:rsidRPr="00E20AC7" w:rsidRDefault="00E20AC7" w:rsidP="00E20AC7">
      <w:pPr>
        <w:rPr>
          <w:rFonts w:eastAsiaTheme="minorHAnsi" w:cstheme="minorBidi"/>
          <w:iCs/>
        </w:rPr>
      </w:pPr>
    </w:p>
    <w:tbl>
      <w:tblPr>
        <w:tblpPr w:leftFromText="180" w:rightFromText="180" w:vertAnchor="text" w:tblpY="1"/>
        <w:tblOverlap w:val="neve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2160"/>
        <w:gridCol w:w="3000"/>
        <w:gridCol w:w="2310"/>
      </w:tblGrid>
      <w:tr w:rsidR="00E20AC7" w:rsidRPr="00E20AC7" w:rsidTr="006B4051">
        <w:trPr>
          <w:trHeight w:val="390"/>
        </w:trPr>
        <w:tc>
          <w:tcPr>
            <w:tcW w:w="1728" w:type="dxa"/>
            <w:shd w:val="clear" w:color="auto" w:fill="auto"/>
          </w:tcPr>
          <w:p w:rsidR="00E20AC7" w:rsidRPr="00E20AC7" w:rsidRDefault="00E20AC7" w:rsidP="00E20AC7">
            <w:pPr>
              <w:rPr>
                <w:b/>
                <w:bCs/>
                <w:iCs/>
              </w:rPr>
            </w:pPr>
            <w:r w:rsidRPr="00E20AC7">
              <w:rPr>
                <w:b/>
                <w:bCs/>
                <w:iCs/>
              </w:rPr>
              <w:t>METRIC</w:t>
            </w:r>
          </w:p>
        </w:tc>
        <w:tc>
          <w:tcPr>
            <w:tcW w:w="7470" w:type="dxa"/>
            <w:gridSpan w:val="3"/>
            <w:shd w:val="clear" w:color="auto" w:fill="auto"/>
          </w:tcPr>
          <w:p w:rsidR="00E20AC7" w:rsidRPr="00E20AC7" w:rsidRDefault="00E20AC7" w:rsidP="00E20AC7">
            <w:pPr>
              <w:spacing w:after="0" w:line="240" w:lineRule="auto"/>
              <w:rPr>
                <w:bCs/>
                <w:iCs/>
              </w:rPr>
            </w:pPr>
            <w:r w:rsidRPr="00E20AC7">
              <w:rPr>
                <w:rFonts w:eastAsiaTheme="minorHAnsi" w:cstheme="minorBidi"/>
              </w:rPr>
              <w:t>Stressed credit provisions</w:t>
            </w:r>
          </w:p>
        </w:tc>
      </w:tr>
      <w:tr w:rsidR="00E20AC7" w:rsidRPr="00E20AC7" w:rsidTr="006B4051">
        <w:trPr>
          <w:trHeight w:val="270"/>
        </w:trPr>
        <w:tc>
          <w:tcPr>
            <w:tcW w:w="1728" w:type="dxa"/>
            <w:vMerge w:val="restart"/>
            <w:shd w:val="clear" w:color="auto" w:fill="auto"/>
          </w:tcPr>
          <w:p w:rsidR="00E20AC7" w:rsidRPr="00E20AC7" w:rsidRDefault="00E20AC7" w:rsidP="00E20AC7">
            <w:pPr>
              <w:rPr>
                <w:b/>
                <w:bCs/>
                <w:iCs/>
              </w:rPr>
            </w:pPr>
            <w:r w:rsidRPr="00E20AC7">
              <w:rPr>
                <w:b/>
                <w:bCs/>
                <w:iCs/>
              </w:rPr>
              <w:t>ENTITY</w:t>
            </w:r>
          </w:p>
        </w:tc>
        <w:tc>
          <w:tcPr>
            <w:tcW w:w="2160" w:type="dxa"/>
            <w:shd w:val="clear" w:color="auto" w:fill="auto"/>
          </w:tcPr>
          <w:p w:rsidR="00E20AC7" w:rsidRPr="00E20AC7" w:rsidRDefault="00E20AC7" w:rsidP="00E20AC7">
            <w:pPr>
              <w:spacing w:after="0" w:line="240" w:lineRule="auto"/>
              <w:rPr>
                <w:bCs/>
                <w:iCs/>
              </w:rPr>
            </w:pPr>
            <w:r w:rsidRPr="00E20AC7">
              <w:rPr>
                <w:bCs/>
                <w:iCs/>
              </w:rPr>
              <w:t>SHUSA</w:t>
            </w:r>
          </w:p>
        </w:tc>
        <w:tc>
          <w:tcPr>
            <w:tcW w:w="3000" w:type="dxa"/>
            <w:shd w:val="clear" w:color="auto" w:fill="auto"/>
          </w:tcPr>
          <w:p w:rsidR="00E20AC7" w:rsidRPr="00E20AC7" w:rsidRDefault="00E20AC7" w:rsidP="00E20AC7">
            <w:pPr>
              <w:spacing w:after="0" w:line="240" w:lineRule="auto"/>
              <w:rPr>
                <w:bCs/>
                <w:iCs/>
              </w:rPr>
            </w:pPr>
            <w:r w:rsidRPr="00E20AC7">
              <w:rPr>
                <w:bCs/>
                <w:iCs/>
              </w:rPr>
              <w:t>SBNA</w:t>
            </w:r>
          </w:p>
        </w:tc>
        <w:tc>
          <w:tcPr>
            <w:tcW w:w="2310" w:type="dxa"/>
            <w:shd w:val="clear" w:color="auto" w:fill="auto"/>
          </w:tcPr>
          <w:p w:rsidR="00E20AC7" w:rsidRPr="00E20AC7" w:rsidRDefault="00E20AC7" w:rsidP="007603E9">
            <w:pPr>
              <w:spacing w:after="0" w:line="240" w:lineRule="auto"/>
              <w:rPr>
                <w:bCs/>
                <w:iCs/>
              </w:rPr>
            </w:pPr>
            <w:r w:rsidRPr="00E20AC7">
              <w:rPr>
                <w:bCs/>
                <w:iCs/>
              </w:rPr>
              <w:t>SC</w:t>
            </w:r>
          </w:p>
        </w:tc>
      </w:tr>
      <w:tr w:rsidR="00E20AC7" w:rsidRPr="00E20AC7" w:rsidTr="006B4051">
        <w:trPr>
          <w:trHeight w:val="252"/>
        </w:trPr>
        <w:tc>
          <w:tcPr>
            <w:tcW w:w="1728" w:type="dxa"/>
            <w:vMerge/>
            <w:shd w:val="clear" w:color="auto" w:fill="auto"/>
          </w:tcPr>
          <w:p w:rsidR="00E20AC7" w:rsidRPr="00E20AC7" w:rsidRDefault="00E20AC7" w:rsidP="00E20AC7">
            <w:pPr>
              <w:rPr>
                <w:b/>
                <w:bCs/>
                <w:iCs/>
              </w:rPr>
            </w:pPr>
          </w:p>
        </w:tc>
        <w:tc>
          <w:tcPr>
            <w:tcW w:w="2160" w:type="dxa"/>
            <w:shd w:val="clear" w:color="auto" w:fill="auto"/>
          </w:tcPr>
          <w:p w:rsidR="00E20AC7" w:rsidRPr="00E20AC7" w:rsidRDefault="00E20AC7" w:rsidP="00E20AC7">
            <w:pPr>
              <w:spacing w:after="0" w:line="240" w:lineRule="auto"/>
              <w:rPr>
                <w:bCs/>
                <w:iCs/>
              </w:rPr>
            </w:pPr>
            <w:r w:rsidRPr="00E20AC7">
              <w:rPr>
                <w:bCs/>
                <w:iCs/>
              </w:rPr>
              <w:t>Yes</w:t>
            </w:r>
          </w:p>
        </w:tc>
        <w:tc>
          <w:tcPr>
            <w:tcW w:w="3000" w:type="dxa"/>
            <w:shd w:val="clear" w:color="auto" w:fill="auto"/>
          </w:tcPr>
          <w:p w:rsidR="00E20AC7" w:rsidRPr="00E20AC7" w:rsidRDefault="00E20AC7" w:rsidP="00E20AC7">
            <w:pPr>
              <w:spacing w:after="0" w:line="240" w:lineRule="auto"/>
              <w:rPr>
                <w:bCs/>
                <w:iCs/>
              </w:rPr>
            </w:pPr>
            <w:r w:rsidRPr="00E20AC7">
              <w:rPr>
                <w:bCs/>
                <w:iCs/>
              </w:rPr>
              <w:t>Yes</w:t>
            </w:r>
          </w:p>
        </w:tc>
        <w:tc>
          <w:tcPr>
            <w:tcW w:w="2310" w:type="dxa"/>
            <w:shd w:val="clear" w:color="auto" w:fill="auto"/>
          </w:tcPr>
          <w:p w:rsidR="00E20AC7" w:rsidRPr="00E20AC7" w:rsidRDefault="00E20AC7" w:rsidP="00E20AC7">
            <w:pPr>
              <w:spacing w:after="0" w:line="240" w:lineRule="auto"/>
              <w:rPr>
                <w:bCs/>
                <w:iCs/>
              </w:rPr>
            </w:pPr>
            <w:r w:rsidRPr="00E20AC7">
              <w:rPr>
                <w:bCs/>
                <w:iCs/>
              </w:rPr>
              <w:t>Yes</w:t>
            </w:r>
          </w:p>
        </w:tc>
      </w:tr>
      <w:tr w:rsidR="00E20AC7" w:rsidRPr="00E20AC7" w:rsidTr="006B4051">
        <w:trPr>
          <w:trHeight w:val="360"/>
        </w:trPr>
        <w:tc>
          <w:tcPr>
            <w:tcW w:w="1728" w:type="dxa"/>
            <w:shd w:val="clear" w:color="auto" w:fill="auto"/>
          </w:tcPr>
          <w:p w:rsidR="00E20AC7" w:rsidRPr="00E20AC7" w:rsidRDefault="00E20AC7" w:rsidP="00E20AC7">
            <w:pPr>
              <w:ind w:left="-60"/>
              <w:rPr>
                <w:b/>
                <w:bCs/>
                <w:iCs/>
              </w:rPr>
            </w:pPr>
            <w:r w:rsidRPr="00E20AC7">
              <w:rPr>
                <w:b/>
                <w:bCs/>
                <w:iCs/>
              </w:rPr>
              <w:t>CALCULATION</w:t>
            </w:r>
          </w:p>
        </w:tc>
        <w:tc>
          <w:tcPr>
            <w:tcW w:w="7470" w:type="dxa"/>
            <w:gridSpan w:val="3"/>
            <w:shd w:val="clear" w:color="auto" w:fill="auto"/>
          </w:tcPr>
          <w:p w:rsidR="00E20AC7" w:rsidRPr="00E20AC7" w:rsidRDefault="00E20AC7" w:rsidP="00E20AC7">
            <w:pPr>
              <w:spacing w:after="0" w:line="240" w:lineRule="auto"/>
              <w:rPr>
                <w:bCs/>
                <w:iCs/>
              </w:rPr>
            </w:pPr>
            <w:r w:rsidRPr="00E20AC7">
              <w:rPr>
                <w:bCs/>
                <w:iCs/>
              </w:rPr>
              <w:t xml:space="preserve">Incremental provisions under the FRB Severely Adverse scenario to FRB Baseline.  </w:t>
            </w:r>
          </w:p>
          <w:p w:rsidR="00E20AC7" w:rsidRPr="00E20AC7" w:rsidRDefault="00E20AC7" w:rsidP="007603E9">
            <w:pPr>
              <w:spacing w:after="0" w:line="240" w:lineRule="auto"/>
              <w:rPr>
                <w:bCs/>
                <w:iCs/>
              </w:rPr>
            </w:pPr>
            <w:r w:rsidRPr="00E20AC7">
              <w:rPr>
                <w:bCs/>
                <w:iCs/>
              </w:rPr>
              <w:t xml:space="preserve">Detailed calculation procedures, including overlay methodology and output where applicable, are available from the SBNA and SC CCAR Solvency functions. </w:t>
            </w:r>
          </w:p>
        </w:tc>
      </w:tr>
      <w:tr w:rsidR="00E20AC7" w:rsidRPr="00E20AC7" w:rsidTr="006B4051">
        <w:trPr>
          <w:trHeight w:val="360"/>
        </w:trPr>
        <w:tc>
          <w:tcPr>
            <w:tcW w:w="1728" w:type="dxa"/>
            <w:shd w:val="clear" w:color="auto" w:fill="auto"/>
          </w:tcPr>
          <w:p w:rsidR="00E20AC7" w:rsidRPr="00E20AC7" w:rsidRDefault="00E20AC7" w:rsidP="00E20AC7">
            <w:pPr>
              <w:ind w:left="-60"/>
              <w:rPr>
                <w:b/>
                <w:bCs/>
                <w:iCs/>
              </w:rPr>
            </w:pPr>
            <w:r w:rsidRPr="00E20AC7">
              <w:rPr>
                <w:b/>
                <w:bCs/>
                <w:iCs/>
              </w:rPr>
              <w:t>FREQUENCY</w:t>
            </w:r>
          </w:p>
        </w:tc>
        <w:tc>
          <w:tcPr>
            <w:tcW w:w="7470" w:type="dxa"/>
            <w:gridSpan w:val="3"/>
            <w:shd w:val="clear" w:color="auto" w:fill="auto"/>
          </w:tcPr>
          <w:p w:rsidR="00E20AC7" w:rsidRPr="00E20AC7" w:rsidRDefault="00E20AC7" w:rsidP="00E20AC7">
            <w:pPr>
              <w:rPr>
                <w:rFonts w:eastAsiaTheme="minorHAnsi" w:cstheme="minorBidi"/>
                <w:iCs/>
              </w:rPr>
            </w:pPr>
            <w:r w:rsidRPr="00E20AC7">
              <w:rPr>
                <w:rFonts w:eastAsiaTheme="minorHAnsi" w:cstheme="minorBidi"/>
                <w:iCs/>
              </w:rPr>
              <w:t xml:space="preserve">Annual, CCAR full year </w:t>
            </w:r>
          </w:p>
        </w:tc>
      </w:tr>
      <w:tr w:rsidR="00E20AC7" w:rsidRPr="00E20AC7" w:rsidTr="006B4051">
        <w:trPr>
          <w:trHeight w:val="360"/>
        </w:trPr>
        <w:tc>
          <w:tcPr>
            <w:tcW w:w="1728" w:type="dxa"/>
            <w:shd w:val="clear" w:color="auto" w:fill="auto"/>
          </w:tcPr>
          <w:p w:rsidR="00E20AC7" w:rsidRPr="00E20AC7" w:rsidRDefault="00E20AC7" w:rsidP="00E20AC7">
            <w:pPr>
              <w:ind w:left="-60"/>
              <w:rPr>
                <w:b/>
                <w:bCs/>
                <w:iCs/>
              </w:rPr>
            </w:pPr>
            <w:r w:rsidRPr="00E20AC7">
              <w:rPr>
                <w:b/>
              </w:rPr>
              <w:t>SOURCE OF INFORMATION</w:t>
            </w:r>
          </w:p>
        </w:tc>
        <w:tc>
          <w:tcPr>
            <w:tcW w:w="7470" w:type="dxa"/>
            <w:gridSpan w:val="3"/>
            <w:shd w:val="clear" w:color="auto" w:fill="auto"/>
          </w:tcPr>
          <w:p w:rsidR="00E20AC7" w:rsidRPr="00E20AC7" w:rsidRDefault="00E20AC7" w:rsidP="00E20AC7">
            <w:pPr>
              <w:spacing w:after="0" w:line="240" w:lineRule="auto"/>
              <w:rPr>
                <w:bCs/>
                <w:iCs/>
              </w:rPr>
            </w:pPr>
            <w:r w:rsidRPr="00E20AC7">
              <w:rPr>
                <w:bCs/>
                <w:iCs/>
              </w:rPr>
              <w:t>CCAR Y14-A  and Strategic Plan</w:t>
            </w:r>
          </w:p>
          <w:p w:rsidR="00E20AC7" w:rsidRPr="00E20AC7" w:rsidRDefault="00E20AC7" w:rsidP="007603E9">
            <w:pPr>
              <w:spacing w:after="0" w:line="240" w:lineRule="auto"/>
              <w:rPr>
                <w:bCs/>
                <w:iCs/>
              </w:rPr>
            </w:pPr>
            <w:r w:rsidRPr="00E20AC7">
              <w:rPr>
                <w:bCs/>
                <w:iCs/>
              </w:rPr>
              <w:t>SBNA and SC CCAR Solvency functions</w:t>
            </w:r>
          </w:p>
        </w:tc>
      </w:tr>
    </w:tbl>
    <w:p w:rsidR="00E20AC7" w:rsidRPr="00E20AC7" w:rsidRDefault="00E20AC7" w:rsidP="004C3836">
      <w:pPr>
        <w:rPr>
          <w:lang w:bidi="en-US"/>
        </w:rPr>
      </w:pPr>
      <w:bookmarkStart w:id="7456" w:name="_Toc424635141"/>
    </w:p>
    <w:p w:rsidR="00E20AC7" w:rsidRPr="00E20AC7" w:rsidRDefault="00E20AC7" w:rsidP="00EF3F19">
      <w:pPr>
        <w:numPr>
          <w:ilvl w:val="2"/>
          <w:numId w:val="44"/>
        </w:numPr>
        <w:tabs>
          <w:tab w:val="clear" w:pos="1917"/>
          <w:tab w:val="num" w:pos="720"/>
        </w:tabs>
        <w:spacing w:before="120" w:after="120"/>
        <w:ind w:left="180" w:hanging="180"/>
        <w:outlineLvl w:val="1"/>
        <w:rPr>
          <w:b/>
          <w:bCs/>
          <w:color w:val="000000" w:themeColor="text1"/>
          <w:sz w:val="24"/>
          <w:szCs w:val="24"/>
          <w:lang w:bidi="en-US"/>
        </w:rPr>
      </w:pPr>
      <w:bookmarkStart w:id="7457" w:name="_Toc428445424"/>
      <w:r w:rsidRPr="00E20AC7">
        <w:rPr>
          <w:b/>
          <w:bCs/>
          <w:color w:val="000000" w:themeColor="text1"/>
          <w:sz w:val="24"/>
          <w:szCs w:val="24"/>
          <w:lang w:bidi="en-US"/>
        </w:rPr>
        <w:t>Stressed counterparty concentration risk</w:t>
      </w:r>
      <w:bookmarkEnd w:id="7456"/>
      <w:bookmarkEnd w:id="7457"/>
      <w:r w:rsidRPr="00E20AC7">
        <w:rPr>
          <w:b/>
          <w:bCs/>
          <w:color w:val="000000" w:themeColor="text1"/>
          <w:sz w:val="24"/>
          <w:szCs w:val="24"/>
          <w:lang w:bidi="en-US"/>
        </w:rPr>
        <w:t xml:space="preserve"> </w:t>
      </w:r>
    </w:p>
    <w:p w:rsidR="00E20AC7" w:rsidRPr="00E20AC7" w:rsidRDefault="00E20AC7" w:rsidP="00E20AC7">
      <w:r w:rsidRPr="00E20AC7">
        <w:rPr>
          <w:b/>
          <w:bCs/>
          <w:i/>
          <w:iCs/>
        </w:rPr>
        <w:lastRenderedPageBreak/>
        <w:t xml:space="preserve">Definition: </w:t>
      </w:r>
      <w:r w:rsidRPr="00E20AC7">
        <w:t>A stressed</w:t>
      </w:r>
      <w:r w:rsidRPr="00E20AC7">
        <w:rPr>
          <w:b/>
        </w:rPr>
        <w:t xml:space="preserve"> </w:t>
      </w:r>
      <w:r w:rsidRPr="00E20AC7">
        <w:t xml:space="preserve">loss management adjustment applied to the Global Banking and Markets (GBM) Corporate portfolio. </w:t>
      </w:r>
    </w:p>
    <w:p w:rsidR="00E20AC7" w:rsidRPr="00E20AC7" w:rsidRDefault="00E20AC7" w:rsidP="00E20AC7">
      <w:r w:rsidRPr="00E20AC7">
        <w:rPr>
          <w:rFonts w:asciiTheme="minorHAnsi" w:eastAsiaTheme="minorHAnsi" w:hAnsiTheme="minorHAnsi" w:cstheme="minorBidi"/>
          <w:b/>
          <w:i/>
          <w:iCs/>
        </w:rPr>
        <w:t xml:space="preserve">Group reconciliation – US adjustments to Counterparty concentration: </w:t>
      </w:r>
      <w:r w:rsidRPr="00E20AC7">
        <w:t xml:space="preserve">The MRG/MRL 1 counterparty default management adjustment applied by SBNA to CCAR is added back to PPNR and replaced by an expert judgment adjustment that is informed by a stressed PD calculation on all SBNA GBM counterparties. </w:t>
      </w:r>
    </w:p>
    <w:tbl>
      <w:tblPr>
        <w:tblpPr w:leftFromText="180" w:rightFromText="180" w:vertAnchor="text" w:tblpX="168" w:tblpY="1"/>
        <w:tblOverlap w:val="neve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2160"/>
        <w:gridCol w:w="3000"/>
        <w:gridCol w:w="2310"/>
      </w:tblGrid>
      <w:tr w:rsidR="00E20AC7" w:rsidRPr="00E20AC7" w:rsidTr="006B4051">
        <w:trPr>
          <w:trHeight w:val="390"/>
        </w:trPr>
        <w:tc>
          <w:tcPr>
            <w:tcW w:w="1728" w:type="dxa"/>
            <w:shd w:val="clear" w:color="auto" w:fill="auto"/>
          </w:tcPr>
          <w:p w:rsidR="00E20AC7" w:rsidRPr="00E20AC7" w:rsidRDefault="00E20AC7" w:rsidP="00E20AC7">
            <w:pPr>
              <w:rPr>
                <w:b/>
                <w:bCs/>
                <w:iCs/>
              </w:rPr>
            </w:pPr>
            <w:r w:rsidRPr="00E20AC7">
              <w:rPr>
                <w:b/>
                <w:bCs/>
                <w:iCs/>
              </w:rPr>
              <w:t>METRIC</w:t>
            </w:r>
          </w:p>
        </w:tc>
        <w:tc>
          <w:tcPr>
            <w:tcW w:w="7470" w:type="dxa"/>
            <w:gridSpan w:val="3"/>
            <w:shd w:val="clear" w:color="auto" w:fill="auto"/>
          </w:tcPr>
          <w:p w:rsidR="00E20AC7" w:rsidRPr="00E20AC7" w:rsidRDefault="00E20AC7" w:rsidP="00E20AC7">
            <w:pPr>
              <w:spacing w:after="0" w:line="240" w:lineRule="auto"/>
              <w:rPr>
                <w:bCs/>
                <w:iCs/>
              </w:rPr>
            </w:pPr>
            <w:r w:rsidRPr="00E20AC7">
              <w:rPr>
                <w:rFonts w:asciiTheme="minorHAnsi" w:eastAsiaTheme="minorHAnsi" w:hAnsiTheme="minorHAnsi" w:cstheme="minorBidi"/>
              </w:rPr>
              <w:t>Stressed Concentration Risk GBM (loss in stress)</w:t>
            </w:r>
          </w:p>
        </w:tc>
      </w:tr>
      <w:tr w:rsidR="00E20AC7" w:rsidRPr="00E20AC7" w:rsidTr="006B4051">
        <w:trPr>
          <w:trHeight w:val="270"/>
        </w:trPr>
        <w:tc>
          <w:tcPr>
            <w:tcW w:w="1728" w:type="dxa"/>
            <w:vMerge w:val="restart"/>
            <w:shd w:val="clear" w:color="auto" w:fill="auto"/>
          </w:tcPr>
          <w:p w:rsidR="00E20AC7" w:rsidRPr="00E20AC7" w:rsidRDefault="00E20AC7" w:rsidP="00E20AC7">
            <w:pPr>
              <w:rPr>
                <w:b/>
                <w:bCs/>
                <w:iCs/>
              </w:rPr>
            </w:pPr>
            <w:r w:rsidRPr="00E20AC7">
              <w:rPr>
                <w:b/>
                <w:bCs/>
                <w:iCs/>
              </w:rPr>
              <w:t>ENTITY</w:t>
            </w:r>
          </w:p>
        </w:tc>
        <w:tc>
          <w:tcPr>
            <w:tcW w:w="2160" w:type="dxa"/>
            <w:shd w:val="clear" w:color="auto" w:fill="auto"/>
          </w:tcPr>
          <w:p w:rsidR="00E20AC7" w:rsidRPr="00E20AC7" w:rsidRDefault="00E20AC7" w:rsidP="00E20AC7">
            <w:pPr>
              <w:spacing w:after="0" w:line="240" w:lineRule="auto"/>
              <w:rPr>
                <w:bCs/>
                <w:iCs/>
              </w:rPr>
            </w:pPr>
            <w:r w:rsidRPr="00E20AC7">
              <w:rPr>
                <w:bCs/>
                <w:iCs/>
              </w:rPr>
              <w:t>SHUSA</w:t>
            </w:r>
          </w:p>
        </w:tc>
        <w:tc>
          <w:tcPr>
            <w:tcW w:w="3000" w:type="dxa"/>
            <w:shd w:val="clear" w:color="auto" w:fill="auto"/>
          </w:tcPr>
          <w:p w:rsidR="00E20AC7" w:rsidRPr="00E20AC7" w:rsidRDefault="00E20AC7" w:rsidP="00E20AC7">
            <w:pPr>
              <w:spacing w:after="0" w:line="240" w:lineRule="auto"/>
              <w:rPr>
                <w:bCs/>
                <w:iCs/>
              </w:rPr>
            </w:pPr>
            <w:r w:rsidRPr="00E20AC7">
              <w:rPr>
                <w:bCs/>
                <w:iCs/>
              </w:rPr>
              <w:t>SBNA</w:t>
            </w:r>
          </w:p>
        </w:tc>
        <w:tc>
          <w:tcPr>
            <w:tcW w:w="2310" w:type="dxa"/>
            <w:shd w:val="clear" w:color="auto" w:fill="auto"/>
          </w:tcPr>
          <w:p w:rsidR="00E20AC7" w:rsidRPr="00E20AC7" w:rsidRDefault="00E20AC7" w:rsidP="00E20AC7">
            <w:pPr>
              <w:spacing w:after="0" w:line="240" w:lineRule="auto"/>
              <w:rPr>
                <w:bCs/>
                <w:iCs/>
              </w:rPr>
            </w:pPr>
            <w:r w:rsidRPr="00E20AC7">
              <w:rPr>
                <w:bCs/>
                <w:iCs/>
              </w:rPr>
              <w:t>SC</w:t>
            </w:r>
          </w:p>
        </w:tc>
      </w:tr>
      <w:tr w:rsidR="00E20AC7" w:rsidRPr="00E20AC7" w:rsidTr="006B4051">
        <w:trPr>
          <w:trHeight w:val="252"/>
        </w:trPr>
        <w:tc>
          <w:tcPr>
            <w:tcW w:w="1728" w:type="dxa"/>
            <w:vMerge/>
            <w:shd w:val="clear" w:color="auto" w:fill="auto"/>
          </w:tcPr>
          <w:p w:rsidR="00E20AC7" w:rsidRPr="00E20AC7" w:rsidRDefault="00E20AC7" w:rsidP="00E20AC7">
            <w:pPr>
              <w:rPr>
                <w:b/>
                <w:bCs/>
                <w:iCs/>
              </w:rPr>
            </w:pPr>
          </w:p>
        </w:tc>
        <w:tc>
          <w:tcPr>
            <w:tcW w:w="2160" w:type="dxa"/>
            <w:shd w:val="clear" w:color="auto" w:fill="auto"/>
          </w:tcPr>
          <w:p w:rsidR="00E20AC7" w:rsidRPr="00E20AC7" w:rsidRDefault="00E20AC7" w:rsidP="00E20AC7">
            <w:pPr>
              <w:spacing w:after="0" w:line="240" w:lineRule="auto"/>
              <w:rPr>
                <w:bCs/>
                <w:iCs/>
              </w:rPr>
            </w:pPr>
            <w:r w:rsidRPr="00E20AC7">
              <w:rPr>
                <w:bCs/>
                <w:iCs/>
              </w:rPr>
              <w:t>Yes</w:t>
            </w:r>
          </w:p>
        </w:tc>
        <w:tc>
          <w:tcPr>
            <w:tcW w:w="3000" w:type="dxa"/>
            <w:shd w:val="clear" w:color="auto" w:fill="auto"/>
          </w:tcPr>
          <w:p w:rsidR="00E20AC7" w:rsidRPr="00E20AC7" w:rsidRDefault="00E20AC7" w:rsidP="00E20AC7">
            <w:pPr>
              <w:spacing w:after="0" w:line="240" w:lineRule="auto"/>
              <w:rPr>
                <w:bCs/>
                <w:iCs/>
              </w:rPr>
            </w:pPr>
            <w:r w:rsidRPr="00E20AC7">
              <w:rPr>
                <w:bCs/>
                <w:iCs/>
              </w:rPr>
              <w:t>Yes</w:t>
            </w:r>
          </w:p>
        </w:tc>
        <w:tc>
          <w:tcPr>
            <w:tcW w:w="2310" w:type="dxa"/>
            <w:shd w:val="clear" w:color="auto" w:fill="auto"/>
          </w:tcPr>
          <w:p w:rsidR="00E20AC7" w:rsidRPr="00E20AC7" w:rsidRDefault="00E20AC7" w:rsidP="00E20AC7">
            <w:pPr>
              <w:spacing w:after="0" w:line="240" w:lineRule="auto"/>
              <w:rPr>
                <w:bCs/>
                <w:iCs/>
              </w:rPr>
            </w:pPr>
            <w:r w:rsidRPr="00E20AC7">
              <w:rPr>
                <w:bCs/>
                <w:iCs/>
              </w:rPr>
              <w:t>N/A</w:t>
            </w:r>
          </w:p>
        </w:tc>
      </w:tr>
      <w:tr w:rsidR="00E20AC7" w:rsidRPr="00E20AC7" w:rsidTr="006B4051">
        <w:trPr>
          <w:trHeight w:val="360"/>
        </w:trPr>
        <w:tc>
          <w:tcPr>
            <w:tcW w:w="1728" w:type="dxa"/>
            <w:shd w:val="clear" w:color="auto" w:fill="auto"/>
          </w:tcPr>
          <w:p w:rsidR="00E20AC7" w:rsidRPr="00E20AC7" w:rsidRDefault="00E20AC7" w:rsidP="00E20AC7">
            <w:pPr>
              <w:ind w:left="-60"/>
              <w:rPr>
                <w:b/>
                <w:bCs/>
                <w:iCs/>
              </w:rPr>
            </w:pPr>
            <w:r w:rsidRPr="00E20AC7">
              <w:rPr>
                <w:b/>
                <w:bCs/>
                <w:iCs/>
              </w:rPr>
              <w:t>CALCULATION</w:t>
            </w:r>
          </w:p>
        </w:tc>
        <w:tc>
          <w:tcPr>
            <w:tcW w:w="7470" w:type="dxa"/>
            <w:gridSpan w:val="3"/>
            <w:shd w:val="clear" w:color="auto" w:fill="auto"/>
          </w:tcPr>
          <w:p w:rsidR="00E20AC7" w:rsidRPr="00E20AC7" w:rsidRDefault="00E20AC7" w:rsidP="00E20AC7">
            <w:pPr>
              <w:spacing w:after="0" w:line="240" w:lineRule="auto"/>
              <w:rPr>
                <w:bCs/>
                <w:iCs/>
              </w:rPr>
            </w:pPr>
            <w:r w:rsidRPr="00E20AC7">
              <w:rPr>
                <w:bCs/>
                <w:iCs/>
              </w:rPr>
              <w:t>The individual total exposures</w:t>
            </w:r>
            <w:r w:rsidRPr="00E20AC7">
              <w:rPr>
                <w:bCs/>
                <w:iCs/>
                <w:vertAlign w:val="superscript"/>
              </w:rPr>
              <w:footnoteReference w:id="24"/>
            </w:r>
            <w:r w:rsidRPr="00E20AC7">
              <w:rPr>
                <w:bCs/>
                <w:iCs/>
              </w:rPr>
              <w:t xml:space="preserve"> of GBM counterparties (excluding Financial Institutions) together with their industry/sector classification and their internal rating are uploaded to an excel spreadsheet.</w:t>
            </w:r>
          </w:p>
          <w:p w:rsidR="00E20AC7" w:rsidRPr="00E20AC7" w:rsidRDefault="00E20AC7" w:rsidP="00E20AC7">
            <w:pPr>
              <w:spacing w:after="0" w:line="240" w:lineRule="auto"/>
              <w:rPr>
                <w:bCs/>
                <w:iCs/>
                <w:lang w:val="en-GB"/>
              </w:rPr>
            </w:pPr>
            <w:r w:rsidRPr="00E20AC7">
              <w:rPr>
                <w:bCs/>
                <w:iCs/>
              </w:rPr>
              <w:t>A stressed PD calculation is run, based on the Santander Group PD global rating model. The output of this calculation is used to inform the expert judgment adjustment for GBM concentration risk.</w:t>
            </w:r>
          </w:p>
        </w:tc>
      </w:tr>
      <w:tr w:rsidR="00E20AC7" w:rsidRPr="00E20AC7" w:rsidTr="006B4051">
        <w:trPr>
          <w:trHeight w:val="510"/>
        </w:trPr>
        <w:tc>
          <w:tcPr>
            <w:tcW w:w="1728" w:type="dxa"/>
            <w:shd w:val="clear" w:color="auto" w:fill="auto"/>
          </w:tcPr>
          <w:p w:rsidR="00E20AC7" w:rsidRPr="00E20AC7" w:rsidRDefault="00E20AC7" w:rsidP="00E20AC7">
            <w:pPr>
              <w:ind w:left="-60"/>
              <w:rPr>
                <w:b/>
                <w:bCs/>
                <w:iCs/>
              </w:rPr>
            </w:pPr>
            <w:r w:rsidRPr="00E20AC7">
              <w:rPr>
                <w:b/>
                <w:bCs/>
                <w:iCs/>
              </w:rPr>
              <w:t>FREQUENCY</w:t>
            </w:r>
          </w:p>
        </w:tc>
        <w:tc>
          <w:tcPr>
            <w:tcW w:w="7470" w:type="dxa"/>
            <w:gridSpan w:val="3"/>
            <w:shd w:val="clear" w:color="auto" w:fill="auto"/>
          </w:tcPr>
          <w:p w:rsidR="00E20AC7" w:rsidRPr="00E20AC7" w:rsidRDefault="00E20AC7" w:rsidP="00E20AC7">
            <w:pPr>
              <w:rPr>
                <w:lang w:val="en-GB"/>
              </w:rPr>
            </w:pPr>
            <w:r w:rsidRPr="00E20AC7">
              <w:rPr>
                <w:rFonts w:asciiTheme="minorHAnsi" w:eastAsiaTheme="minorHAnsi" w:hAnsiTheme="minorHAnsi" w:cstheme="minorBidi"/>
                <w:iCs/>
              </w:rPr>
              <w:t>Quarterly,</w:t>
            </w:r>
            <w:r w:rsidRPr="00E20AC7">
              <w:t xml:space="preserve"> based on the quarter end list of GBM counterparties.</w:t>
            </w:r>
          </w:p>
        </w:tc>
      </w:tr>
      <w:tr w:rsidR="00E20AC7" w:rsidRPr="00E20AC7" w:rsidTr="006B4051">
        <w:trPr>
          <w:trHeight w:val="525"/>
        </w:trPr>
        <w:tc>
          <w:tcPr>
            <w:tcW w:w="1728" w:type="dxa"/>
            <w:shd w:val="clear" w:color="auto" w:fill="auto"/>
          </w:tcPr>
          <w:p w:rsidR="00E20AC7" w:rsidRPr="00E20AC7" w:rsidRDefault="00E20AC7" w:rsidP="00E20AC7">
            <w:pPr>
              <w:rPr>
                <w:b/>
                <w:bCs/>
                <w:iCs/>
              </w:rPr>
            </w:pPr>
            <w:r w:rsidRPr="00E20AC7">
              <w:rPr>
                <w:b/>
                <w:bCs/>
                <w:iCs/>
              </w:rPr>
              <w:t>SOURCE OF INFORMATION</w:t>
            </w:r>
          </w:p>
        </w:tc>
        <w:tc>
          <w:tcPr>
            <w:tcW w:w="7470" w:type="dxa"/>
            <w:gridSpan w:val="3"/>
            <w:shd w:val="clear" w:color="auto" w:fill="auto"/>
          </w:tcPr>
          <w:p w:rsidR="00E20AC7" w:rsidRPr="00E20AC7" w:rsidRDefault="00E20AC7" w:rsidP="00E20AC7">
            <w:pPr>
              <w:spacing w:after="0" w:line="240" w:lineRule="auto"/>
              <w:rPr>
                <w:bCs/>
                <w:iCs/>
              </w:rPr>
            </w:pPr>
            <w:r w:rsidRPr="00E20AC7">
              <w:rPr>
                <w:bCs/>
                <w:iCs/>
              </w:rPr>
              <w:t>SBNA Solvency</w:t>
            </w:r>
          </w:p>
        </w:tc>
      </w:tr>
    </w:tbl>
    <w:p w:rsidR="00E20AC7" w:rsidRDefault="00E20AC7" w:rsidP="00E20AC7"/>
    <w:p w:rsidR="00E87B72" w:rsidRDefault="00E87B72" w:rsidP="00E20AC7"/>
    <w:p w:rsidR="00E87B72" w:rsidRDefault="00E87B72" w:rsidP="00E20AC7"/>
    <w:p w:rsidR="00E87B72" w:rsidRPr="00E20AC7" w:rsidRDefault="00E87B72" w:rsidP="00E20AC7"/>
    <w:p w:rsidR="00E20AC7" w:rsidRPr="00E20AC7" w:rsidRDefault="00E20AC7" w:rsidP="00EF3F19">
      <w:pPr>
        <w:numPr>
          <w:ilvl w:val="2"/>
          <w:numId w:val="44"/>
        </w:numPr>
        <w:tabs>
          <w:tab w:val="clear" w:pos="1917"/>
          <w:tab w:val="num" w:pos="720"/>
        </w:tabs>
        <w:spacing w:before="120" w:after="120"/>
        <w:ind w:left="180" w:hanging="180"/>
        <w:outlineLvl w:val="1"/>
        <w:rPr>
          <w:b/>
          <w:bCs/>
          <w:color w:val="000000" w:themeColor="text1"/>
          <w:sz w:val="24"/>
          <w:szCs w:val="24"/>
          <w:lang w:bidi="en-US"/>
        </w:rPr>
      </w:pPr>
      <w:bookmarkStart w:id="7458" w:name="_Toc424635143"/>
      <w:bookmarkStart w:id="7459" w:name="_Toc428445425"/>
      <w:r w:rsidRPr="00E20AC7">
        <w:rPr>
          <w:b/>
          <w:bCs/>
          <w:color w:val="000000" w:themeColor="text1"/>
          <w:sz w:val="24"/>
          <w:szCs w:val="24"/>
          <w:lang w:bidi="en-US"/>
        </w:rPr>
        <w:t>Stressed Value at Risk (“</w:t>
      </w:r>
      <w:proofErr w:type="spellStart"/>
      <w:r w:rsidRPr="00E20AC7">
        <w:rPr>
          <w:b/>
          <w:bCs/>
          <w:color w:val="000000" w:themeColor="text1"/>
          <w:sz w:val="24"/>
          <w:szCs w:val="24"/>
          <w:lang w:bidi="en-US"/>
        </w:rPr>
        <w:t>VaR</w:t>
      </w:r>
      <w:proofErr w:type="spellEnd"/>
      <w:r w:rsidRPr="00E20AC7">
        <w:rPr>
          <w:b/>
          <w:bCs/>
          <w:color w:val="000000" w:themeColor="text1"/>
          <w:sz w:val="24"/>
          <w:szCs w:val="24"/>
          <w:lang w:bidi="en-US"/>
        </w:rPr>
        <w:t>”)</w:t>
      </w:r>
      <w:bookmarkEnd w:id="7458"/>
      <w:bookmarkEnd w:id="7459"/>
      <w:r w:rsidRPr="00E20AC7">
        <w:rPr>
          <w:b/>
          <w:bCs/>
          <w:color w:val="000000" w:themeColor="text1"/>
          <w:sz w:val="24"/>
          <w:szCs w:val="24"/>
          <w:lang w:bidi="en-US"/>
        </w:rPr>
        <w:t xml:space="preserve"> </w:t>
      </w:r>
    </w:p>
    <w:p w:rsidR="00E20AC7" w:rsidRPr="00E20AC7" w:rsidRDefault="00E20AC7" w:rsidP="00125EF2">
      <w:pPr>
        <w:numPr>
          <w:ilvl w:val="3"/>
          <w:numId w:val="44"/>
        </w:numPr>
        <w:spacing w:before="120" w:after="120"/>
        <w:ind w:left="1260" w:hanging="990"/>
        <w:outlineLvl w:val="1"/>
        <w:rPr>
          <w:b/>
          <w:bCs/>
          <w:color w:val="000000" w:themeColor="text1"/>
          <w:sz w:val="24"/>
          <w:szCs w:val="24"/>
          <w:lang w:bidi="en-US"/>
        </w:rPr>
      </w:pPr>
      <w:r w:rsidRPr="00E20AC7">
        <w:rPr>
          <w:b/>
          <w:bCs/>
          <w:color w:val="000000" w:themeColor="text1"/>
          <w:sz w:val="24"/>
          <w:szCs w:val="24"/>
          <w:lang w:bidi="en-US"/>
        </w:rPr>
        <w:t xml:space="preserve"> </w:t>
      </w:r>
      <w:bookmarkStart w:id="7460" w:name="_Toc428445426"/>
      <w:r w:rsidRPr="00E20AC7">
        <w:rPr>
          <w:b/>
          <w:bCs/>
          <w:color w:val="000000" w:themeColor="text1"/>
          <w:sz w:val="24"/>
          <w:szCs w:val="24"/>
          <w:lang w:bidi="en-US"/>
        </w:rPr>
        <w:t>Banking Book</w:t>
      </w:r>
      <w:bookmarkEnd w:id="7460"/>
    </w:p>
    <w:p w:rsidR="00E20AC7" w:rsidRPr="00E20AC7" w:rsidRDefault="00E20AC7" w:rsidP="00E20AC7">
      <w:r w:rsidRPr="00E20AC7">
        <w:rPr>
          <w:b/>
          <w:bCs/>
          <w:i/>
          <w:iCs/>
        </w:rPr>
        <w:t xml:space="preserve">Definition: </w:t>
      </w:r>
      <w:r w:rsidRPr="00E20AC7">
        <w:t xml:space="preserve">Stress based on plausible scenarios that assume that trading positions and portfolios will not be held to maturity but rather that they will be reduced over the course of 1 to 3 months. </w:t>
      </w:r>
    </w:p>
    <w:p w:rsidR="00E20AC7" w:rsidRPr="00E20AC7" w:rsidRDefault="00E20AC7" w:rsidP="00E20AC7">
      <w:r w:rsidRPr="00E20AC7">
        <w:lastRenderedPageBreak/>
        <w:t xml:space="preserve">The stress on trading portfolios includes the impact to the income statement of (i) a period of losses due to adverse market movements and (ii) a scenario of poor P&amp;L results after the asset / trading position reductions have occurred: </w:t>
      </w:r>
    </w:p>
    <w:p w:rsidR="00E20AC7" w:rsidRPr="00E20AC7" w:rsidRDefault="00E20AC7" w:rsidP="00AB79BD">
      <w:pPr>
        <w:numPr>
          <w:ilvl w:val="0"/>
          <w:numId w:val="25"/>
        </w:numPr>
        <w:contextualSpacing/>
        <w:rPr>
          <w:rFonts w:asciiTheme="minorHAnsi" w:eastAsiaTheme="minorHAnsi" w:hAnsiTheme="minorHAnsi" w:cstheme="minorBidi"/>
          <w:lang w:val="en-GB"/>
        </w:rPr>
      </w:pPr>
      <w:r w:rsidRPr="00E20AC7">
        <w:rPr>
          <w:rFonts w:asciiTheme="minorHAnsi" w:eastAsiaTheme="minorHAnsi" w:hAnsiTheme="minorHAnsi" w:cstheme="minorBidi"/>
          <w:b/>
          <w:i/>
          <w:lang w:val="en-GB"/>
        </w:rPr>
        <w:t>Period of losses.</w:t>
      </w:r>
      <w:r w:rsidRPr="00E20AC7">
        <w:rPr>
          <w:rFonts w:asciiTheme="minorHAnsi" w:eastAsiaTheme="minorHAnsi" w:hAnsiTheme="minorHAnsi" w:cstheme="minorBidi"/>
          <w:lang w:val="en-GB"/>
        </w:rPr>
        <w:t xml:space="preserve"> Using Group Stressed </w:t>
      </w:r>
      <w:proofErr w:type="spellStart"/>
      <w:r w:rsidRPr="00E20AC7">
        <w:rPr>
          <w:rFonts w:asciiTheme="minorHAnsi" w:eastAsiaTheme="minorHAnsi" w:hAnsiTheme="minorHAnsi" w:cstheme="minorBidi"/>
          <w:lang w:val="en-GB"/>
        </w:rPr>
        <w:t>VaR</w:t>
      </w:r>
      <w:proofErr w:type="spellEnd"/>
      <w:r w:rsidRPr="00E20AC7">
        <w:rPr>
          <w:rFonts w:asciiTheme="minorHAnsi" w:eastAsiaTheme="minorHAnsi" w:hAnsiTheme="minorHAnsi" w:cstheme="minorBidi"/>
          <w:lang w:val="en-GB"/>
        </w:rPr>
        <w:t xml:space="preserve"> methodology, these are the losses in trading positions resulting from an adverse scenario, caused by market movements on a time horizon of between 1 and 3 months, with a confidence level of 98.3%, equivalent to a cumulative probability of 1/60 (1 month every 60 months or 1 month every 5 years).</w:t>
      </w:r>
    </w:p>
    <w:p w:rsidR="00E20AC7" w:rsidRPr="00E20AC7" w:rsidRDefault="00E20AC7" w:rsidP="00AB79BD">
      <w:pPr>
        <w:numPr>
          <w:ilvl w:val="0"/>
          <w:numId w:val="25"/>
        </w:numPr>
        <w:contextualSpacing/>
        <w:rPr>
          <w:rFonts w:asciiTheme="minorHAnsi" w:eastAsiaTheme="minorHAnsi" w:hAnsiTheme="minorHAnsi" w:cstheme="minorBidi"/>
          <w:lang w:val="en-GB"/>
        </w:rPr>
      </w:pPr>
      <w:r w:rsidRPr="00E20AC7">
        <w:rPr>
          <w:rFonts w:asciiTheme="minorHAnsi" w:eastAsiaTheme="minorHAnsi" w:hAnsiTheme="minorHAnsi" w:cstheme="minorBidi"/>
          <w:b/>
          <w:i/>
          <w:lang w:val="en-GB"/>
        </w:rPr>
        <w:t>Payback period</w:t>
      </w:r>
      <w:r w:rsidRPr="00E20AC7">
        <w:rPr>
          <w:rFonts w:asciiTheme="minorHAnsi" w:eastAsiaTheme="minorHAnsi" w:hAnsiTheme="minorHAnsi" w:cstheme="minorBidi"/>
          <w:lang w:val="en-GB"/>
        </w:rPr>
        <w:t xml:space="preserve"> in which the impact associated with a lower level of assets / income to that included in the Business Plan results in a 'poor' recovery of the income over the remaining 9 to 11 months. The "poor" performance calculation is based on a historical series of results (the average of below budget actuals over, at a minimum, the previous five years).</w:t>
      </w:r>
    </w:p>
    <w:p w:rsidR="00E20AC7" w:rsidRPr="00E20AC7" w:rsidRDefault="00E20AC7" w:rsidP="00E20AC7">
      <w:pPr>
        <w:ind w:left="720"/>
        <w:rPr>
          <w:rFonts w:asciiTheme="minorHAnsi" w:eastAsiaTheme="minorHAnsi" w:hAnsiTheme="minorHAnsi" w:cstheme="minorBidi"/>
        </w:rPr>
      </w:pPr>
      <w:r w:rsidRPr="00E20AC7">
        <w:rPr>
          <w:rFonts w:asciiTheme="minorHAnsi" w:eastAsiaTheme="minorHAnsi" w:hAnsiTheme="minorHAnsi" w:cstheme="minorBidi"/>
        </w:rPr>
        <w:t xml:space="preserve">The time horizons for the payback periods are defined by the SHUSA Market Risk team. </w:t>
      </w:r>
    </w:p>
    <w:p w:rsidR="00E20AC7" w:rsidRPr="00E20AC7" w:rsidRDefault="00E20AC7" w:rsidP="00E20AC7">
      <w:pPr>
        <w:rPr>
          <w:rFonts w:asciiTheme="minorHAnsi" w:eastAsiaTheme="minorHAnsi" w:hAnsiTheme="minorHAnsi" w:cstheme="minorBidi"/>
        </w:rPr>
      </w:pPr>
      <w:r w:rsidRPr="00E20AC7">
        <w:rPr>
          <w:rFonts w:asciiTheme="minorHAnsi" w:eastAsiaTheme="minorHAnsi" w:hAnsiTheme="minorHAnsi" w:cstheme="minorBidi"/>
        </w:rPr>
        <w:t>As this is not a stress associated to the severity of macroeconomic scenarios, the impact applied to each of the 2 years will be the same for each year.</w:t>
      </w:r>
    </w:p>
    <w:p w:rsidR="00E20AC7" w:rsidRPr="00E20AC7" w:rsidRDefault="00E20AC7" w:rsidP="00E20AC7">
      <w:pPr>
        <w:rPr>
          <w:rFonts w:asciiTheme="minorHAnsi" w:eastAsiaTheme="minorHAnsi" w:hAnsiTheme="minorHAnsi" w:cstheme="minorBidi"/>
          <w:i/>
        </w:rPr>
      </w:pPr>
      <w:r w:rsidRPr="00E20AC7">
        <w:rPr>
          <w:rFonts w:asciiTheme="minorHAnsi" w:eastAsiaTheme="minorHAnsi" w:hAnsiTheme="minorHAnsi" w:cstheme="minorBidi"/>
          <w:i/>
        </w:rPr>
        <w:t xml:space="preserve">NOTE: Due to systems constraints, SC will only calculate </w:t>
      </w:r>
      <w:proofErr w:type="spellStart"/>
      <w:r w:rsidRPr="00E20AC7">
        <w:rPr>
          <w:rFonts w:asciiTheme="minorHAnsi" w:eastAsiaTheme="minorHAnsi" w:hAnsiTheme="minorHAnsi" w:cstheme="minorBidi"/>
          <w:i/>
        </w:rPr>
        <w:t>VaR</w:t>
      </w:r>
      <w:proofErr w:type="spellEnd"/>
      <w:r w:rsidRPr="00E20AC7">
        <w:rPr>
          <w:rFonts w:asciiTheme="minorHAnsi" w:eastAsiaTheme="minorHAnsi" w:hAnsiTheme="minorHAnsi" w:cstheme="minorBidi"/>
          <w:i/>
        </w:rPr>
        <w:t xml:space="preserve">, unstressed. SBNA and SHUSA will implement the Stressed </w:t>
      </w:r>
      <w:proofErr w:type="spellStart"/>
      <w:r w:rsidRPr="00E20AC7">
        <w:rPr>
          <w:rFonts w:asciiTheme="minorHAnsi" w:eastAsiaTheme="minorHAnsi" w:hAnsiTheme="minorHAnsi" w:cstheme="minorBidi"/>
          <w:i/>
        </w:rPr>
        <w:t>VaR</w:t>
      </w:r>
      <w:proofErr w:type="spellEnd"/>
      <w:r w:rsidRPr="00E20AC7">
        <w:rPr>
          <w:rFonts w:asciiTheme="minorHAnsi" w:eastAsiaTheme="minorHAnsi" w:hAnsiTheme="minorHAnsi" w:cstheme="minorBidi"/>
          <w:i/>
        </w:rPr>
        <w:t xml:space="preserve"> metric.</w:t>
      </w:r>
    </w:p>
    <w:tbl>
      <w:tblPr>
        <w:tblpPr w:leftFromText="180" w:rightFromText="180" w:vertAnchor="text" w:tblpX="168" w:tblpY="1"/>
        <w:tblOverlap w:val="neve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2160"/>
        <w:gridCol w:w="3000"/>
        <w:gridCol w:w="2310"/>
      </w:tblGrid>
      <w:tr w:rsidR="00E20AC7" w:rsidRPr="00E20AC7" w:rsidTr="006B4051">
        <w:trPr>
          <w:trHeight w:val="390"/>
        </w:trPr>
        <w:tc>
          <w:tcPr>
            <w:tcW w:w="1728" w:type="dxa"/>
            <w:shd w:val="clear" w:color="auto" w:fill="auto"/>
            <w:vAlign w:val="center"/>
          </w:tcPr>
          <w:p w:rsidR="00E20AC7" w:rsidRPr="00E20AC7" w:rsidRDefault="00E20AC7" w:rsidP="00E20AC7">
            <w:pPr>
              <w:spacing w:after="0"/>
              <w:jc w:val="center"/>
              <w:rPr>
                <w:b/>
                <w:bCs/>
                <w:iCs/>
              </w:rPr>
            </w:pPr>
            <w:r w:rsidRPr="00E20AC7">
              <w:rPr>
                <w:b/>
                <w:bCs/>
                <w:iCs/>
              </w:rPr>
              <w:t>METRIC</w:t>
            </w:r>
          </w:p>
        </w:tc>
        <w:tc>
          <w:tcPr>
            <w:tcW w:w="7470" w:type="dxa"/>
            <w:gridSpan w:val="3"/>
            <w:shd w:val="clear" w:color="auto" w:fill="auto"/>
          </w:tcPr>
          <w:p w:rsidR="00E20AC7" w:rsidRPr="00E20AC7" w:rsidRDefault="00E20AC7" w:rsidP="00E20AC7">
            <w:pPr>
              <w:spacing w:after="0" w:line="240" w:lineRule="auto"/>
              <w:rPr>
                <w:bCs/>
                <w:iCs/>
              </w:rPr>
            </w:pPr>
            <w:r w:rsidRPr="00E20AC7">
              <w:rPr>
                <w:bCs/>
                <w:iCs/>
              </w:rPr>
              <w:t>Stressed Value at Risk (“</w:t>
            </w:r>
            <w:proofErr w:type="spellStart"/>
            <w:r w:rsidRPr="00E20AC7">
              <w:rPr>
                <w:bCs/>
                <w:iCs/>
              </w:rPr>
              <w:t>VaR</w:t>
            </w:r>
            <w:proofErr w:type="spellEnd"/>
            <w:r w:rsidRPr="00E20AC7">
              <w:rPr>
                <w:bCs/>
                <w:iCs/>
              </w:rPr>
              <w:t>”) Banking book</w:t>
            </w:r>
          </w:p>
        </w:tc>
      </w:tr>
      <w:tr w:rsidR="00E20AC7" w:rsidRPr="00E20AC7" w:rsidTr="006B4051">
        <w:trPr>
          <w:trHeight w:val="270"/>
        </w:trPr>
        <w:tc>
          <w:tcPr>
            <w:tcW w:w="1728" w:type="dxa"/>
            <w:vMerge w:val="restart"/>
            <w:shd w:val="clear" w:color="auto" w:fill="auto"/>
            <w:vAlign w:val="center"/>
          </w:tcPr>
          <w:p w:rsidR="00E20AC7" w:rsidRPr="00E20AC7" w:rsidRDefault="00E20AC7" w:rsidP="00E20AC7">
            <w:pPr>
              <w:jc w:val="center"/>
              <w:rPr>
                <w:b/>
                <w:bCs/>
                <w:iCs/>
              </w:rPr>
            </w:pPr>
            <w:r w:rsidRPr="00E20AC7">
              <w:rPr>
                <w:b/>
                <w:bCs/>
                <w:iCs/>
              </w:rPr>
              <w:t>ENTITY</w:t>
            </w:r>
          </w:p>
        </w:tc>
        <w:tc>
          <w:tcPr>
            <w:tcW w:w="2160" w:type="dxa"/>
            <w:shd w:val="clear" w:color="auto" w:fill="auto"/>
          </w:tcPr>
          <w:p w:rsidR="00E20AC7" w:rsidRPr="00E20AC7" w:rsidRDefault="00E20AC7" w:rsidP="00E20AC7">
            <w:pPr>
              <w:spacing w:after="0" w:line="240" w:lineRule="auto"/>
              <w:jc w:val="center"/>
              <w:rPr>
                <w:bCs/>
                <w:iCs/>
              </w:rPr>
            </w:pPr>
            <w:r w:rsidRPr="00E20AC7">
              <w:rPr>
                <w:bCs/>
                <w:iCs/>
              </w:rPr>
              <w:t>SHUSA</w:t>
            </w:r>
          </w:p>
        </w:tc>
        <w:tc>
          <w:tcPr>
            <w:tcW w:w="3000" w:type="dxa"/>
            <w:shd w:val="clear" w:color="auto" w:fill="auto"/>
          </w:tcPr>
          <w:p w:rsidR="00E20AC7" w:rsidRPr="00E20AC7" w:rsidRDefault="00E20AC7" w:rsidP="00E20AC7">
            <w:pPr>
              <w:spacing w:after="0" w:line="240" w:lineRule="auto"/>
              <w:jc w:val="center"/>
              <w:rPr>
                <w:bCs/>
                <w:iCs/>
              </w:rPr>
            </w:pPr>
            <w:r w:rsidRPr="00E20AC7">
              <w:rPr>
                <w:bCs/>
                <w:iCs/>
              </w:rPr>
              <w:t>SBNA</w:t>
            </w:r>
          </w:p>
        </w:tc>
        <w:tc>
          <w:tcPr>
            <w:tcW w:w="2310" w:type="dxa"/>
            <w:shd w:val="clear" w:color="auto" w:fill="auto"/>
          </w:tcPr>
          <w:p w:rsidR="00E20AC7" w:rsidRPr="00E20AC7" w:rsidRDefault="00E20AC7" w:rsidP="00AC60A0">
            <w:pPr>
              <w:spacing w:after="0" w:line="240" w:lineRule="auto"/>
              <w:jc w:val="center"/>
              <w:rPr>
                <w:bCs/>
                <w:iCs/>
              </w:rPr>
            </w:pPr>
            <w:r w:rsidRPr="00E20AC7">
              <w:rPr>
                <w:bCs/>
                <w:iCs/>
              </w:rPr>
              <w:t>SC</w:t>
            </w:r>
          </w:p>
        </w:tc>
      </w:tr>
      <w:tr w:rsidR="00E20AC7" w:rsidRPr="00E20AC7" w:rsidTr="006B4051">
        <w:trPr>
          <w:trHeight w:val="252"/>
        </w:trPr>
        <w:tc>
          <w:tcPr>
            <w:tcW w:w="1728" w:type="dxa"/>
            <w:vMerge/>
            <w:shd w:val="clear" w:color="auto" w:fill="auto"/>
            <w:vAlign w:val="center"/>
          </w:tcPr>
          <w:p w:rsidR="00E20AC7" w:rsidRPr="00E20AC7" w:rsidRDefault="00E20AC7" w:rsidP="00E20AC7">
            <w:pPr>
              <w:jc w:val="center"/>
              <w:rPr>
                <w:b/>
                <w:bCs/>
                <w:iCs/>
              </w:rPr>
            </w:pPr>
          </w:p>
        </w:tc>
        <w:tc>
          <w:tcPr>
            <w:tcW w:w="2160" w:type="dxa"/>
            <w:shd w:val="clear" w:color="auto" w:fill="auto"/>
          </w:tcPr>
          <w:p w:rsidR="00E20AC7" w:rsidRPr="00E20AC7" w:rsidRDefault="00E20AC7" w:rsidP="00E20AC7">
            <w:pPr>
              <w:spacing w:after="0" w:line="240" w:lineRule="auto"/>
              <w:jc w:val="center"/>
              <w:rPr>
                <w:bCs/>
                <w:iCs/>
              </w:rPr>
            </w:pPr>
            <w:r w:rsidRPr="00E20AC7">
              <w:rPr>
                <w:bCs/>
                <w:iCs/>
              </w:rPr>
              <w:t>Yes</w:t>
            </w:r>
          </w:p>
        </w:tc>
        <w:tc>
          <w:tcPr>
            <w:tcW w:w="3000" w:type="dxa"/>
            <w:shd w:val="clear" w:color="auto" w:fill="auto"/>
          </w:tcPr>
          <w:p w:rsidR="00E20AC7" w:rsidRPr="00E20AC7" w:rsidRDefault="00E20AC7" w:rsidP="00E20AC7">
            <w:pPr>
              <w:spacing w:after="0" w:line="240" w:lineRule="auto"/>
              <w:jc w:val="center"/>
              <w:rPr>
                <w:bCs/>
                <w:iCs/>
              </w:rPr>
            </w:pPr>
            <w:r w:rsidRPr="00E20AC7">
              <w:rPr>
                <w:bCs/>
                <w:iCs/>
              </w:rPr>
              <w:t>Yes</w:t>
            </w:r>
          </w:p>
        </w:tc>
        <w:tc>
          <w:tcPr>
            <w:tcW w:w="2310" w:type="dxa"/>
            <w:shd w:val="clear" w:color="auto" w:fill="auto"/>
          </w:tcPr>
          <w:p w:rsidR="00E20AC7" w:rsidRPr="00E20AC7" w:rsidRDefault="00E20AC7" w:rsidP="00E20AC7">
            <w:pPr>
              <w:spacing w:after="0" w:line="240" w:lineRule="auto"/>
              <w:jc w:val="center"/>
              <w:rPr>
                <w:bCs/>
                <w:iCs/>
              </w:rPr>
            </w:pPr>
            <w:r w:rsidRPr="00E20AC7">
              <w:rPr>
                <w:bCs/>
                <w:iCs/>
              </w:rPr>
              <w:t>Yes</w:t>
            </w:r>
          </w:p>
        </w:tc>
      </w:tr>
      <w:tr w:rsidR="00E20AC7" w:rsidRPr="00E20AC7" w:rsidTr="006B4051">
        <w:trPr>
          <w:trHeight w:val="360"/>
        </w:trPr>
        <w:tc>
          <w:tcPr>
            <w:tcW w:w="1728" w:type="dxa"/>
            <w:shd w:val="clear" w:color="auto" w:fill="auto"/>
            <w:vAlign w:val="center"/>
          </w:tcPr>
          <w:p w:rsidR="00E20AC7" w:rsidRPr="00E20AC7" w:rsidRDefault="00E20AC7" w:rsidP="00E20AC7">
            <w:pPr>
              <w:ind w:left="-60"/>
              <w:jc w:val="center"/>
              <w:rPr>
                <w:b/>
                <w:bCs/>
                <w:iCs/>
              </w:rPr>
            </w:pPr>
            <w:r w:rsidRPr="00E20AC7">
              <w:rPr>
                <w:b/>
                <w:bCs/>
                <w:iCs/>
              </w:rPr>
              <w:t>CALCULATION</w:t>
            </w:r>
          </w:p>
        </w:tc>
        <w:tc>
          <w:tcPr>
            <w:tcW w:w="7470" w:type="dxa"/>
            <w:gridSpan w:val="3"/>
            <w:shd w:val="clear" w:color="auto" w:fill="auto"/>
          </w:tcPr>
          <w:p w:rsidR="00E20AC7" w:rsidRPr="00E20AC7" w:rsidRDefault="00E20AC7" w:rsidP="00E20AC7">
            <w:pPr>
              <w:spacing w:after="0" w:line="240" w:lineRule="auto"/>
              <w:rPr>
                <w:rFonts w:asciiTheme="minorHAnsi" w:eastAsiaTheme="minorHAnsi" w:hAnsiTheme="minorHAnsi" w:cstheme="minorBidi"/>
                <w:iCs/>
              </w:rPr>
            </w:pPr>
            <w:proofErr w:type="spellStart"/>
            <w:r w:rsidRPr="00E20AC7">
              <w:rPr>
                <w:bCs/>
                <w:iCs/>
              </w:rPr>
              <w:t>VaR</w:t>
            </w:r>
            <w:proofErr w:type="spellEnd"/>
            <w:r w:rsidRPr="00E20AC7">
              <w:rPr>
                <w:bCs/>
                <w:iCs/>
              </w:rPr>
              <w:t xml:space="preserve"> Model in use and validated. Model documentation and metric calculation procedures are available from the SHUSA Market Risk Management function.</w:t>
            </w:r>
          </w:p>
        </w:tc>
      </w:tr>
      <w:tr w:rsidR="00E20AC7" w:rsidRPr="00E20AC7" w:rsidTr="006B4051">
        <w:trPr>
          <w:trHeight w:val="510"/>
        </w:trPr>
        <w:tc>
          <w:tcPr>
            <w:tcW w:w="1728" w:type="dxa"/>
            <w:shd w:val="clear" w:color="auto" w:fill="auto"/>
            <w:vAlign w:val="center"/>
          </w:tcPr>
          <w:p w:rsidR="00E20AC7" w:rsidRPr="00E20AC7" w:rsidRDefault="00E20AC7" w:rsidP="00E20AC7">
            <w:pPr>
              <w:ind w:left="-60"/>
              <w:jc w:val="center"/>
              <w:rPr>
                <w:b/>
                <w:bCs/>
                <w:iCs/>
              </w:rPr>
            </w:pPr>
            <w:r w:rsidRPr="00E20AC7">
              <w:rPr>
                <w:b/>
                <w:bCs/>
                <w:iCs/>
              </w:rPr>
              <w:t>FREQUENCY</w:t>
            </w:r>
          </w:p>
        </w:tc>
        <w:tc>
          <w:tcPr>
            <w:tcW w:w="7470" w:type="dxa"/>
            <w:gridSpan w:val="3"/>
            <w:shd w:val="clear" w:color="auto" w:fill="auto"/>
          </w:tcPr>
          <w:p w:rsidR="00E20AC7" w:rsidRPr="00E20AC7" w:rsidRDefault="00E20AC7" w:rsidP="00E20AC7">
            <w:pPr>
              <w:rPr>
                <w:lang w:val="en-GB"/>
              </w:rPr>
            </w:pPr>
            <w:r w:rsidRPr="00E20AC7">
              <w:rPr>
                <w:rFonts w:asciiTheme="minorHAnsi" w:eastAsiaTheme="minorHAnsi" w:hAnsiTheme="minorHAnsi" w:cstheme="minorBidi"/>
                <w:iCs/>
              </w:rPr>
              <w:t>Monthly</w:t>
            </w:r>
          </w:p>
        </w:tc>
      </w:tr>
      <w:tr w:rsidR="00E20AC7" w:rsidRPr="00E20AC7" w:rsidTr="006B4051">
        <w:trPr>
          <w:trHeight w:val="608"/>
        </w:trPr>
        <w:tc>
          <w:tcPr>
            <w:tcW w:w="1728" w:type="dxa"/>
            <w:shd w:val="clear" w:color="auto" w:fill="auto"/>
            <w:vAlign w:val="center"/>
          </w:tcPr>
          <w:p w:rsidR="00E20AC7" w:rsidRPr="00E20AC7" w:rsidRDefault="00E20AC7" w:rsidP="00E20AC7">
            <w:pPr>
              <w:jc w:val="center"/>
              <w:rPr>
                <w:b/>
                <w:bCs/>
                <w:iCs/>
              </w:rPr>
            </w:pPr>
            <w:r w:rsidRPr="00E20AC7">
              <w:rPr>
                <w:b/>
                <w:bCs/>
                <w:iCs/>
              </w:rPr>
              <w:t>SOURCE OF INFORMATION</w:t>
            </w:r>
          </w:p>
        </w:tc>
        <w:tc>
          <w:tcPr>
            <w:tcW w:w="7470" w:type="dxa"/>
            <w:gridSpan w:val="3"/>
            <w:shd w:val="clear" w:color="auto" w:fill="auto"/>
          </w:tcPr>
          <w:p w:rsidR="00E20AC7" w:rsidRPr="00E20AC7" w:rsidRDefault="00E20AC7" w:rsidP="00E20AC7">
            <w:pPr>
              <w:spacing w:after="0" w:line="240" w:lineRule="auto"/>
              <w:rPr>
                <w:bCs/>
                <w:iCs/>
              </w:rPr>
            </w:pPr>
            <w:r w:rsidRPr="00E20AC7">
              <w:rPr>
                <w:bCs/>
                <w:iCs/>
              </w:rPr>
              <w:t>SHUSA Market Risk</w:t>
            </w:r>
          </w:p>
        </w:tc>
      </w:tr>
    </w:tbl>
    <w:p w:rsidR="00E20AC7" w:rsidRPr="00E20AC7" w:rsidRDefault="00E20AC7" w:rsidP="00E20AC7">
      <w:pPr>
        <w:spacing w:after="0"/>
        <w:rPr>
          <w:rFonts w:asciiTheme="minorHAnsi" w:eastAsiaTheme="minorHAnsi" w:hAnsiTheme="minorHAnsi" w:cstheme="minorBidi"/>
          <w:i/>
          <w:iCs/>
        </w:rPr>
      </w:pPr>
    </w:p>
    <w:p w:rsidR="00E20AC7" w:rsidRDefault="00E20AC7" w:rsidP="00E20AC7">
      <w:pPr>
        <w:spacing w:after="0"/>
        <w:rPr>
          <w:rFonts w:asciiTheme="minorHAnsi" w:eastAsiaTheme="minorHAnsi" w:hAnsiTheme="minorHAnsi" w:cstheme="minorBidi"/>
          <w:i/>
          <w:iCs/>
        </w:rPr>
      </w:pPr>
    </w:p>
    <w:p w:rsidR="00E87B72" w:rsidRDefault="00E87B72" w:rsidP="00E20AC7">
      <w:pPr>
        <w:spacing w:after="0"/>
        <w:rPr>
          <w:rFonts w:asciiTheme="minorHAnsi" w:eastAsiaTheme="minorHAnsi" w:hAnsiTheme="minorHAnsi" w:cstheme="minorBidi"/>
          <w:i/>
          <w:iCs/>
        </w:rPr>
      </w:pPr>
    </w:p>
    <w:p w:rsidR="00E87B72" w:rsidRDefault="00E87B72" w:rsidP="00E20AC7">
      <w:pPr>
        <w:spacing w:after="0"/>
        <w:rPr>
          <w:rFonts w:asciiTheme="minorHAnsi" w:eastAsiaTheme="minorHAnsi" w:hAnsiTheme="minorHAnsi" w:cstheme="minorBidi"/>
          <w:i/>
          <w:iCs/>
        </w:rPr>
      </w:pPr>
    </w:p>
    <w:p w:rsidR="00E87B72" w:rsidRDefault="00E87B72" w:rsidP="00E20AC7">
      <w:pPr>
        <w:spacing w:after="0"/>
        <w:rPr>
          <w:rFonts w:asciiTheme="minorHAnsi" w:eastAsiaTheme="minorHAnsi" w:hAnsiTheme="minorHAnsi" w:cstheme="minorBidi"/>
          <w:i/>
          <w:iCs/>
        </w:rPr>
      </w:pPr>
    </w:p>
    <w:p w:rsidR="009114F2" w:rsidRDefault="009114F2" w:rsidP="00E20AC7">
      <w:pPr>
        <w:spacing w:after="0"/>
        <w:rPr>
          <w:rFonts w:asciiTheme="minorHAnsi" w:eastAsiaTheme="minorHAnsi" w:hAnsiTheme="minorHAnsi" w:cstheme="minorBidi"/>
          <w:i/>
          <w:iCs/>
        </w:rPr>
      </w:pPr>
    </w:p>
    <w:p w:rsidR="009114F2" w:rsidRDefault="009114F2" w:rsidP="00E20AC7">
      <w:pPr>
        <w:spacing w:after="0"/>
        <w:rPr>
          <w:rFonts w:asciiTheme="minorHAnsi" w:eastAsiaTheme="minorHAnsi" w:hAnsiTheme="minorHAnsi" w:cstheme="minorBidi"/>
          <w:i/>
          <w:iCs/>
        </w:rPr>
      </w:pPr>
    </w:p>
    <w:p w:rsidR="009114F2" w:rsidRDefault="009114F2" w:rsidP="00E20AC7">
      <w:pPr>
        <w:spacing w:after="0"/>
        <w:rPr>
          <w:rFonts w:asciiTheme="minorHAnsi" w:eastAsiaTheme="minorHAnsi" w:hAnsiTheme="minorHAnsi" w:cstheme="minorBidi"/>
          <w:i/>
          <w:iCs/>
        </w:rPr>
      </w:pPr>
    </w:p>
    <w:p w:rsidR="009114F2" w:rsidRDefault="009114F2" w:rsidP="00E20AC7">
      <w:pPr>
        <w:spacing w:after="0"/>
        <w:rPr>
          <w:rFonts w:asciiTheme="minorHAnsi" w:eastAsiaTheme="minorHAnsi" w:hAnsiTheme="minorHAnsi" w:cstheme="minorBidi"/>
          <w:i/>
          <w:iCs/>
        </w:rPr>
      </w:pPr>
    </w:p>
    <w:p w:rsidR="009114F2" w:rsidRDefault="009114F2" w:rsidP="00E20AC7">
      <w:pPr>
        <w:spacing w:after="0"/>
        <w:rPr>
          <w:rFonts w:asciiTheme="minorHAnsi" w:eastAsiaTheme="minorHAnsi" w:hAnsiTheme="minorHAnsi" w:cstheme="minorBidi"/>
          <w:i/>
          <w:iCs/>
        </w:rPr>
      </w:pPr>
    </w:p>
    <w:p w:rsidR="00E87B72" w:rsidRPr="00E20AC7" w:rsidRDefault="00E87B72" w:rsidP="00E20AC7">
      <w:pPr>
        <w:spacing w:after="0"/>
        <w:rPr>
          <w:rFonts w:asciiTheme="minorHAnsi" w:eastAsiaTheme="minorHAnsi" w:hAnsiTheme="minorHAnsi" w:cstheme="minorBidi"/>
          <w:i/>
          <w:iCs/>
        </w:rPr>
      </w:pPr>
    </w:p>
    <w:p w:rsidR="00E20AC7" w:rsidRPr="00E20AC7" w:rsidRDefault="00E20AC7" w:rsidP="00125EF2">
      <w:pPr>
        <w:numPr>
          <w:ilvl w:val="3"/>
          <w:numId w:val="44"/>
        </w:numPr>
        <w:spacing w:before="120" w:after="120"/>
        <w:ind w:left="1260" w:hanging="990"/>
        <w:outlineLvl w:val="1"/>
        <w:rPr>
          <w:b/>
          <w:bCs/>
          <w:color w:val="000000" w:themeColor="text1"/>
          <w:sz w:val="24"/>
          <w:szCs w:val="24"/>
          <w:lang w:bidi="en-US"/>
        </w:rPr>
      </w:pPr>
      <w:r w:rsidRPr="00E20AC7">
        <w:rPr>
          <w:b/>
          <w:bCs/>
          <w:color w:val="000000" w:themeColor="text1"/>
          <w:sz w:val="24"/>
          <w:szCs w:val="24"/>
          <w:lang w:bidi="en-US"/>
        </w:rPr>
        <w:lastRenderedPageBreak/>
        <w:t xml:space="preserve"> </w:t>
      </w:r>
      <w:bookmarkStart w:id="7461" w:name="_Toc428445427"/>
      <w:r w:rsidRPr="00E20AC7">
        <w:rPr>
          <w:b/>
          <w:bCs/>
          <w:color w:val="000000" w:themeColor="text1"/>
          <w:sz w:val="24"/>
          <w:szCs w:val="24"/>
          <w:lang w:bidi="en-US"/>
        </w:rPr>
        <w:t>Trading Book</w:t>
      </w:r>
      <w:bookmarkEnd w:id="7461"/>
    </w:p>
    <w:p w:rsidR="00E20AC7" w:rsidRPr="00E20AC7" w:rsidRDefault="00E20AC7" w:rsidP="00E20AC7">
      <w:r w:rsidRPr="00E20AC7">
        <w:rPr>
          <w:b/>
          <w:bCs/>
          <w:i/>
          <w:iCs/>
        </w:rPr>
        <w:t xml:space="preserve">Definition: </w:t>
      </w:r>
      <w:r w:rsidRPr="00E20AC7">
        <w:t>Stress based on plausible scenarios that assume trading positions and portfolios will be traded regularly.</w:t>
      </w:r>
    </w:p>
    <w:p w:rsidR="00E20AC7" w:rsidRPr="00E20AC7" w:rsidRDefault="00E20AC7" w:rsidP="00E20AC7">
      <w:r w:rsidRPr="00E20AC7">
        <w:t>This metric is under discussion for the US RAS, but will be calculated on a monthly basis for reporting purposes to Santander Group.</w:t>
      </w:r>
    </w:p>
    <w:p w:rsidR="00E20AC7" w:rsidRPr="00E20AC7" w:rsidRDefault="00E20AC7" w:rsidP="00E20AC7">
      <w:pPr>
        <w:rPr>
          <w:color w:val="000000" w:themeColor="text1"/>
          <w:lang w:val="en-GB"/>
        </w:rPr>
      </w:pPr>
      <w:r w:rsidRPr="00E20AC7">
        <w:rPr>
          <w:color w:val="000000" w:themeColor="text1"/>
          <w:lang w:val="en-GB"/>
        </w:rPr>
        <w:t>As this is not a stress associated to the severity of macroeconomic scenarios, the impact applied to each of the 2 years will be the same for each year.</w:t>
      </w:r>
    </w:p>
    <w:tbl>
      <w:tblPr>
        <w:tblpPr w:leftFromText="180" w:rightFromText="180" w:vertAnchor="text" w:tblpX="168" w:tblpY="1"/>
        <w:tblOverlap w:val="neve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2160"/>
        <w:gridCol w:w="3000"/>
        <w:gridCol w:w="2310"/>
      </w:tblGrid>
      <w:tr w:rsidR="00E20AC7" w:rsidRPr="00E20AC7" w:rsidTr="006B4051">
        <w:trPr>
          <w:trHeight w:val="390"/>
        </w:trPr>
        <w:tc>
          <w:tcPr>
            <w:tcW w:w="1728" w:type="dxa"/>
            <w:shd w:val="clear" w:color="auto" w:fill="auto"/>
          </w:tcPr>
          <w:p w:rsidR="00E20AC7" w:rsidRPr="00E20AC7" w:rsidRDefault="00E20AC7" w:rsidP="00E20AC7">
            <w:pPr>
              <w:spacing w:after="0"/>
              <w:rPr>
                <w:b/>
                <w:bCs/>
                <w:iCs/>
              </w:rPr>
            </w:pPr>
            <w:r w:rsidRPr="00E20AC7">
              <w:rPr>
                <w:b/>
                <w:bCs/>
                <w:iCs/>
              </w:rPr>
              <w:t>METRIC</w:t>
            </w:r>
          </w:p>
        </w:tc>
        <w:tc>
          <w:tcPr>
            <w:tcW w:w="7470" w:type="dxa"/>
            <w:gridSpan w:val="3"/>
            <w:shd w:val="clear" w:color="auto" w:fill="auto"/>
          </w:tcPr>
          <w:p w:rsidR="00E20AC7" w:rsidRPr="00E20AC7" w:rsidRDefault="00E20AC7" w:rsidP="00E20AC7">
            <w:pPr>
              <w:spacing w:after="0" w:line="240" w:lineRule="auto"/>
              <w:rPr>
                <w:bCs/>
                <w:iCs/>
              </w:rPr>
            </w:pPr>
            <w:r w:rsidRPr="00E20AC7">
              <w:rPr>
                <w:bCs/>
                <w:iCs/>
              </w:rPr>
              <w:t>Stressed Value at Risk (“</w:t>
            </w:r>
            <w:proofErr w:type="spellStart"/>
            <w:r w:rsidRPr="00E20AC7">
              <w:rPr>
                <w:bCs/>
                <w:iCs/>
              </w:rPr>
              <w:t>VaR</w:t>
            </w:r>
            <w:proofErr w:type="spellEnd"/>
            <w:r w:rsidRPr="00E20AC7">
              <w:rPr>
                <w:bCs/>
                <w:iCs/>
              </w:rPr>
              <w:t>”) Trading Book</w:t>
            </w:r>
          </w:p>
        </w:tc>
      </w:tr>
      <w:tr w:rsidR="00E20AC7" w:rsidRPr="00E20AC7" w:rsidTr="006B4051">
        <w:trPr>
          <w:trHeight w:val="270"/>
        </w:trPr>
        <w:tc>
          <w:tcPr>
            <w:tcW w:w="1728" w:type="dxa"/>
            <w:vMerge w:val="restart"/>
            <w:shd w:val="clear" w:color="auto" w:fill="auto"/>
          </w:tcPr>
          <w:p w:rsidR="00E20AC7" w:rsidRPr="00E20AC7" w:rsidRDefault="00E20AC7" w:rsidP="00E20AC7">
            <w:pPr>
              <w:rPr>
                <w:b/>
                <w:bCs/>
                <w:iCs/>
              </w:rPr>
            </w:pPr>
            <w:r w:rsidRPr="00E20AC7">
              <w:rPr>
                <w:b/>
                <w:bCs/>
                <w:iCs/>
              </w:rPr>
              <w:t>ENTITY</w:t>
            </w:r>
          </w:p>
        </w:tc>
        <w:tc>
          <w:tcPr>
            <w:tcW w:w="2160" w:type="dxa"/>
            <w:shd w:val="clear" w:color="auto" w:fill="auto"/>
          </w:tcPr>
          <w:p w:rsidR="00E20AC7" w:rsidRPr="00E20AC7" w:rsidRDefault="00E20AC7" w:rsidP="00E20AC7">
            <w:pPr>
              <w:spacing w:after="0" w:line="240" w:lineRule="auto"/>
              <w:rPr>
                <w:bCs/>
                <w:iCs/>
              </w:rPr>
            </w:pPr>
            <w:r w:rsidRPr="00E20AC7">
              <w:rPr>
                <w:bCs/>
                <w:iCs/>
              </w:rPr>
              <w:t>SHUSA</w:t>
            </w:r>
          </w:p>
        </w:tc>
        <w:tc>
          <w:tcPr>
            <w:tcW w:w="3000" w:type="dxa"/>
            <w:shd w:val="clear" w:color="auto" w:fill="auto"/>
          </w:tcPr>
          <w:p w:rsidR="00E20AC7" w:rsidRPr="00E20AC7" w:rsidRDefault="00E20AC7" w:rsidP="00E20AC7">
            <w:pPr>
              <w:spacing w:after="0" w:line="240" w:lineRule="auto"/>
              <w:rPr>
                <w:bCs/>
                <w:iCs/>
              </w:rPr>
            </w:pPr>
            <w:r w:rsidRPr="00E20AC7">
              <w:rPr>
                <w:bCs/>
                <w:iCs/>
              </w:rPr>
              <w:t>SBNA</w:t>
            </w:r>
          </w:p>
        </w:tc>
        <w:tc>
          <w:tcPr>
            <w:tcW w:w="2310" w:type="dxa"/>
            <w:shd w:val="clear" w:color="auto" w:fill="auto"/>
          </w:tcPr>
          <w:p w:rsidR="00E20AC7" w:rsidRPr="00E20AC7" w:rsidRDefault="00E20AC7" w:rsidP="00AC60A0">
            <w:pPr>
              <w:spacing w:after="0" w:line="240" w:lineRule="auto"/>
              <w:rPr>
                <w:bCs/>
                <w:iCs/>
              </w:rPr>
            </w:pPr>
            <w:r w:rsidRPr="00E20AC7">
              <w:rPr>
                <w:bCs/>
                <w:iCs/>
              </w:rPr>
              <w:t>SC</w:t>
            </w:r>
          </w:p>
        </w:tc>
      </w:tr>
      <w:tr w:rsidR="00E20AC7" w:rsidRPr="00E20AC7" w:rsidTr="006B4051">
        <w:trPr>
          <w:trHeight w:val="252"/>
        </w:trPr>
        <w:tc>
          <w:tcPr>
            <w:tcW w:w="1728" w:type="dxa"/>
            <w:vMerge/>
            <w:shd w:val="clear" w:color="auto" w:fill="auto"/>
          </w:tcPr>
          <w:p w:rsidR="00E20AC7" w:rsidRPr="00E20AC7" w:rsidRDefault="00E20AC7" w:rsidP="00E20AC7">
            <w:pPr>
              <w:rPr>
                <w:b/>
                <w:bCs/>
                <w:iCs/>
              </w:rPr>
            </w:pPr>
          </w:p>
        </w:tc>
        <w:tc>
          <w:tcPr>
            <w:tcW w:w="2160" w:type="dxa"/>
            <w:shd w:val="clear" w:color="auto" w:fill="auto"/>
          </w:tcPr>
          <w:p w:rsidR="00E20AC7" w:rsidRPr="00E20AC7" w:rsidRDefault="00E20AC7" w:rsidP="00E20AC7">
            <w:pPr>
              <w:spacing w:after="0" w:line="240" w:lineRule="auto"/>
              <w:rPr>
                <w:bCs/>
                <w:iCs/>
              </w:rPr>
            </w:pPr>
            <w:r w:rsidRPr="00E20AC7">
              <w:rPr>
                <w:bCs/>
                <w:iCs/>
              </w:rPr>
              <w:t>Yes</w:t>
            </w:r>
          </w:p>
        </w:tc>
        <w:tc>
          <w:tcPr>
            <w:tcW w:w="3000" w:type="dxa"/>
            <w:shd w:val="clear" w:color="auto" w:fill="auto"/>
          </w:tcPr>
          <w:p w:rsidR="00E20AC7" w:rsidRPr="00E20AC7" w:rsidRDefault="00E20AC7" w:rsidP="00E20AC7">
            <w:pPr>
              <w:spacing w:after="0" w:line="240" w:lineRule="auto"/>
              <w:rPr>
                <w:bCs/>
                <w:iCs/>
              </w:rPr>
            </w:pPr>
            <w:r w:rsidRPr="00E20AC7">
              <w:rPr>
                <w:bCs/>
                <w:iCs/>
              </w:rPr>
              <w:t>Yes</w:t>
            </w:r>
          </w:p>
        </w:tc>
        <w:tc>
          <w:tcPr>
            <w:tcW w:w="2310" w:type="dxa"/>
            <w:shd w:val="clear" w:color="auto" w:fill="auto"/>
          </w:tcPr>
          <w:p w:rsidR="00E20AC7" w:rsidRPr="00E20AC7" w:rsidRDefault="00E20AC7" w:rsidP="00E20AC7">
            <w:pPr>
              <w:spacing w:after="0" w:line="240" w:lineRule="auto"/>
              <w:rPr>
                <w:bCs/>
                <w:iCs/>
              </w:rPr>
            </w:pPr>
            <w:r w:rsidRPr="00E20AC7">
              <w:rPr>
                <w:bCs/>
                <w:iCs/>
              </w:rPr>
              <w:t>Yes</w:t>
            </w:r>
          </w:p>
        </w:tc>
      </w:tr>
      <w:tr w:rsidR="00E20AC7" w:rsidRPr="00E20AC7" w:rsidTr="006B4051">
        <w:trPr>
          <w:trHeight w:val="360"/>
        </w:trPr>
        <w:tc>
          <w:tcPr>
            <w:tcW w:w="1728" w:type="dxa"/>
            <w:shd w:val="clear" w:color="auto" w:fill="auto"/>
          </w:tcPr>
          <w:p w:rsidR="00E20AC7" w:rsidRPr="00E20AC7" w:rsidRDefault="00E20AC7" w:rsidP="00E20AC7">
            <w:pPr>
              <w:ind w:left="-60"/>
              <w:rPr>
                <w:b/>
                <w:bCs/>
                <w:iCs/>
              </w:rPr>
            </w:pPr>
            <w:r w:rsidRPr="00E20AC7">
              <w:rPr>
                <w:b/>
                <w:bCs/>
                <w:iCs/>
              </w:rPr>
              <w:t>CALCULATION</w:t>
            </w:r>
          </w:p>
        </w:tc>
        <w:tc>
          <w:tcPr>
            <w:tcW w:w="7470" w:type="dxa"/>
            <w:gridSpan w:val="3"/>
            <w:shd w:val="clear" w:color="auto" w:fill="auto"/>
          </w:tcPr>
          <w:p w:rsidR="00E20AC7" w:rsidRPr="00E20AC7" w:rsidRDefault="00E20AC7" w:rsidP="00E20AC7">
            <w:pPr>
              <w:spacing w:after="0" w:line="240" w:lineRule="auto"/>
              <w:rPr>
                <w:rFonts w:asciiTheme="minorHAnsi" w:eastAsiaTheme="minorHAnsi" w:hAnsiTheme="minorHAnsi" w:cstheme="minorBidi"/>
                <w:iCs/>
              </w:rPr>
            </w:pPr>
            <w:proofErr w:type="spellStart"/>
            <w:r w:rsidRPr="00E20AC7">
              <w:rPr>
                <w:bCs/>
                <w:iCs/>
              </w:rPr>
              <w:t>VaR</w:t>
            </w:r>
            <w:proofErr w:type="spellEnd"/>
            <w:r w:rsidRPr="00E20AC7">
              <w:rPr>
                <w:bCs/>
                <w:iCs/>
              </w:rPr>
              <w:t xml:space="preserve"> Model in use and validated. Model documentation and metric calculation procedures are available from the SHUSA Market Risk Management function.</w:t>
            </w:r>
          </w:p>
        </w:tc>
      </w:tr>
      <w:tr w:rsidR="00E20AC7" w:rsidRPr="00E20AC7" w:rsidTr="006B4051">
        <w:trPr>
          <w:trHeight w:val="510"/>
        </w:trPr>
        <w:tc>
          <w:tcPr>
            <w:tcW w:w="1728" w:type="dxa"/>
            <w:shd w:val="clear" w:color="auto" w:fill="auto"/>
          </w:tcPr>
          <w:p w:rsidR="00E20AC7" w:rsidRPr="00E20AC7" w:rsidRDefault="00E20AC7" w:rsidP="00E20AC7">
            <w:pPr>
              <w:ind w:left="-60"/>
              <w:rPr>
                <w:b/>
                <w:bCs/>
                <w:iCs/>
              </w:rPr>
            </w:pPr>
            <w:r w:rsidRPr="00E20AC7">
              <w:rPr>
                <w:b/>
                <w:bCs/>
                <w:iCs/>
              </w:rPr>
              <w:t>FREQUENCY</w:t>
            </w:r>
          </w:p>
        </w:tc>
        <w:tc>
          <w:tcPr>
            <w:tcW w:w="7470" w:type="dxa"/>
            <w:gridSpan w:val="3"/>
            <w:shd w:val="clear" w:color="auto" w:fill="auto"/>
          </w:tcPr>
          <w:p w:rsidR="00E20AC7" w:rsidRPr="00E20AC7" w:rsidRDefault="00E20AC7" w:rsidP="00E20AC7">
            <w:pPr>
              <w:rPr>
                <w:lang w:val="en-GB"/>
              </w:rPr>
            </w:pPr>
            <w:r w:rsidRPr="00E20AC7">
              <w:rPr>
                <w:rFonts w:asciiTheme="minorHAnsi" w:eastAsiaTheme="minorHAnsi" w:hAnsiTheme="minorHAnsi" w:cstheme="minorBidi"/>
                <w:iCs/>
              </w:rPr>
              <w:t>Monthly</w:t>
            </w:r>
          </w:p>
        </w:tc>
      </w:tr>
      <w:tr w:rsidR="00E20AC7" w:rsidRPr="00E20AC7" w:rsidTr="006B4051">
        <w:trPr>
          <w:trHeight w:val="608"/>
        </w:trPr>
        <w:tc>
          <w:tcPr>
            <w:tcW w:w="1728" w:type="dxa"/>
            <w:shd w:val="clear" w:color="auto" w:fill="auto"/>
          </w:tcPr>
          <w:p w:rsidR="00E20AC7" w:rsidRPr="00E20AC7" w:rsidRDefault="00E20AC7" w:rsidP="00E20AC7">
            <w:pPr>
              <w:rPr>
                <w:b/>
                <w:bCs/>
                <w:iCs/>
              </w:rPr>
            </w:pPr>
            <w:r w:rsidRPr="00E20AC7">
              <w:rPr>
                <w:b/>
                <w:bCs/>
                <w:iCs/>
              </w:rPr>
              <w:t>SOURCE OF INFORMATION</w:t>
            </w:r>
          </w:p>
        </w:tc>
        <w:tc>
          <w:tcPr>
            <w:tcW w:w="7470" w:type="dxa"/>
            <w:gridSpan w:val="3"/>
            <w:shd w:val="clear" w:color="auto" w:fill="auto"/>
          </w:tcPr>
          <w:p w:rsidR="00E20AC7" w:rsidRPr="00E20AC7" w:rsidRDefault="00E20AC7" w:rsidP="00E20AC7">
            <w:pPr>
              <w:spacing w:after="0" w:line="240" w:lineRule="auto"/>
              <w:rPr>
                <w:bCs/>
                <w:iCs/>
              </w:rPr>
            </w:pPr>
            <w:r w:rsidRPr="00E20AC7">
              <w:rPr>
                <w:bCs/>
                <w:iCs/>
              </w:rPr>
              <w:t>SHUSA Market Risk</w:t>
            </w:r>
          </w:p>
        </w:tc>
      </w:tr>
    </w:tbl>
    <w:p w:rsidR="00125EF2" w:rsidRDefault="00125EF2" w:rsidP="00125EF2">
      <w:pPr>
        <w:spacing w:before="120" w:after="120"/>
        <w:ind w:left="180"/>
        <w:outlineLvl w:val="1"/>
        <w:rPr>
          <w:b/>
          <w:bCs/>
          <w:color w:val="000000" w:themeColor="text1"/>
          <w:sz w:val="24"/>
          <w:szCs w:val="24"/>
          <w:lang w:bidi="en-US"/>
        </w:rPr>
      </w:pPr>
      <w:bookmarkStart w:id="7462" w:name="_Toc424635144"/>
      <w:bookmarkStart w:id="7463" w:name="_Toc428445428"/>
    </w:p>
    <w:p w:rsidR="00E20AC7" w:rsidRPr="00E20AC7" w:rsidRDefault="00E20AC7" w:rsidP="00125EF2">
      <w:pPr>
        <w:numPr>
          <w:ilvl w:val="2"/>
          <w:numId w:val="44"/>
        </w:numPr>
        <w:tabs>
          <w:tab w:val="clear" w:pos="1917"/>
          <w:tab w:val="num" w:pos="720"/>
        </w:tabs>
        <w:spacing w:before="120" w:after="120"/>
        <w:ind w:left="180" w:hanging="180"/>
        <w:outlineLvl w:val="1"/>
        <w:rPr>
          <w:b/>
          <w:bCs/>
          <w:color w:val="000000" w:themeColor="text1"/>
          <w:sz w:val="24"/>
          <w:szCs w:val="24"/>
          <w:lang w:bidi="en-US"/>
        </w:rPr>
      </w:pPr>
      <w:r w:rsidRPr="00E20AC7">
        <w:rPr>
          <w:b/>
          <w:bCs/>
          <w:color w:val="000000" w:themeColor="text1"/>
          <w:sz w:val="24"/>
          <w:szCs w:val="24"/>
          <w:lang w:bidi="en-US"/>
        </w:rPr>
        <w:t>Stressed Credit Valuation Adjustment (“CVA”)</w:t>
      </w:r>
      <w:bookmarkEnd w:id="7462"/>
      <w:bookmarkEnd w:id="7463"/>
      <w:r w:rsidRPr="00E20AC7">
        <w:rPr>
          <w:b/>
          <w:bCs/>
          <w:color w:val="000000" w:themeColor="text1"/>
          <w:sz w:val="24"/>
          <w:szCs w:val="24"/>
          <w:lang w:bidi="en-US"/>
        </w:rPr>
        <w:t xml:space="preserve"> </w:t>
      </w:r>
    </w:p>
    <w:p w:rsidR="00E20AC7" w:rsidRPr="00E20AC7" w:rsidRDefault="00E20AC7" w:rsidP="00E20AC7">
      <w:r w:rsidRPr="00E20AC7">
        <w:rPr>
          <w:b/>
          <w:bCs/>
          <w:i/>
          <w:iCs/>
        </w:rPr>
        <w:t xml:space="preserve">Definition: </w:t>
      </w:r>
      <w:r w:rsidRPr="00E20AC7">
        <w:t xml:space="preserve">This stress measures, through the application of an LGD stress (Group stress set at 60% of stressed CVA), the incremental CVAs in a stressed scenario with respect to the base line. </w:t>
      </w:r>
    </w:p>
    <w:p w:rsidR="00E20AC7" w:rsidRPr="00E20AC7" w:rsidRDefault="00E20AC7" w:rsidP="00E20AC7">
      <w:r w:rsidRPr="00E20AC7">
        <w:rPr>
          <w:rFonts w:asciiTheme="minorHAnsi" w:eastAsiaTheme="minorHAnsi" w:hAnsiTheme="minorHAnsi" w:cstheme="minorBidi"/>
        </w:rPr>
        <w:t>As this is not a stress associated to the severity of macroeconomic scenarios, the impact applied to each of the 2 years will be the same for each year.</w:t>
      </w:r>
    </w:p>
    <w:tbl>
      <w:tblPr>
        <w:tblpPr w:leftFromText="180" w:rightFromText="180" w:vertAnchor="text" w:tblpX="168" w:tblpY="1"/>
        <w:tblOverlap w:val="neve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2160"/>
        <w:gridCol w:w="3000"/>
        <w:gridCol w:w="2310"/>
      </w:tblGrid>
      <w:tr w:rsidR="00E20AC7" w:rsidRPr="00E20AC7" w:rsidTr="006B4051">
        <w:trPr>
          <w:trHeight w:val="390"/>
        </w:trPr>
        <w:tc>
          <w:tcPr>
            <w:tcW w:w="1728" w:type="dxa"/>
            <w:shd w:val="clear" w:color="auto" w:fill="auto"/>
          </w:tcPr>
          <w:p w:rsidR="00E20AC7" w:rsidRPr="00E20AC7" w:rsidRDefault="00E20AC7" w:rsidP="00E20AC7">
            <w:pPr>
              <w:rPr>
                <w:b/>
                <w:bCs/>
                <w:iCs/>
              </w:rPr>
            </w:pPr>
            <w:r w:rsidRPr="00E20AC7">
              <w:rPr>
                <w:b/>
                <w:bCs/>
                <w:iCs/>
              </w:rPr>
              <w:t>METRIC</w:t>
            </w:r>
          </w:p>
        </w:tc>
        <w:tc>
          <w:tcPr>
            <w:tcW w:w="7470" w:type="dxa"/>
            <w:gridSpan w:val="3"/>
            <w:shd w:val="clear" w:color="auto" w:fill="auto"/>
          </w:tcPr>
          <w:p w:rsidR="00E20AC7" w:rsidRPr="00E20AC7" w:rsidRDefault="00E20AC7" w:rsidP="00E20AC7">
            <w:pPr>
              <w:spacing w:after="0" w:line="240" w:lineRule="auto"/>
              <w:rPr>
                <w:bCs/>
                <w:iCs/>
              </w:rPr>
            </w:pPr>
            <w:r w:rsidRPr="00E20AC7">
              <w:rPr>
                <w:bCs/>
                <w:iCs/>
              </w:rPr>
              <w:t>Stressed Credit Valuation Adjustment (“CVA”)</w:t>
            </w:r>
          </w:p>
        </w:tc>
      </w:tr>
      <w:tr w:rsidR="00E20AC7" w:rsidRPr="00E20AC7" w:rsidTr="006B4051">
        <w:trPr>
          <w:trHeight w:val="270"/>
        </w:trPr>
        <w:tc>
          <w:tcPr>
            <w:tcW w:w="1728" w:type="dxa"/>
            <w:vMerge w:val="restart"/>
            <w:shd w:val="clear" w:color="auto" w:fill="auto"/>
          </w:tcPr>
          <w:p w:rsidR="00E20AC7" w:rsidRPr="00E20AC7" w:rsidRDefault="00E20AC7" w:rsidP="00E20AC7">
            <w:pPr>
              <w:rPr>
                <w:b/>
                <w:bCs/>
                <w:iCs/>
              </w:rPr>
            </w:pPr>
            <w:r w:rsidRPr="00E20AC7">
              <w:rPr>
                <w:b/>
                <w:bCs/>
                <w:iCs/>
              </w:rPr>
              <w:t>ENTITY</w:t>
            </w:r>
          </w:p>
        </w:tc>
        <w:tc>
          <w:tcPr>
            <w:tcW w:w="2160" w:type="dxa"/>
            <w:shd w:val="clear" w:color="auto" w:fill="auto"/>
          </w:tcPr>
          <w:p w:rsidR="00E20AC7" w:rsidRPr="00E20AC7" w:rsidRDefault="00E20AC7" w:rsidP="00E20AC7">
            <w:pPr>
              <w:spacing w:after="0" w:line="240" w:lineRule="auto"/>
              <w:rPr>
                <w:bCs/>
                <w:iCs/>
              </w:rPr>
            </w:pPr>
            <w:r w:rsidRPr="00E20AC7">
              <w:rPr>
                <w:bCs/>
                <w:iCs/>
              </w:rPr>
              <w:t>SHUSA</w:t>
            </w:r>
          </w:p>
        </w:tc>
        <w:tc>
          <w:tcPr>
            <w:tcW w:w="3000" w:type="dxa"/>
            <w:shd w:val="clear" w:color="auto" w:fill="auto"/>
          </w:tcPr>
          <w:p w:rsidR="00E20AC7" w:rsidRPr="00E20AC7" w:rsidRDefault="00E20AC7" w:rsidP="00E20AC7">
            <w:pPr>
              <w:spacing w:after="0" w:line="240" w:lineRule="auto"/>
              <w:rPr>
                <w:bCs/>
                <w:iCs/>
              </w:rPr>
            </w:pPr>
            <w:r w:rsidRPr="00E20AC7">
              <w:rPr>
                <w:bCs/>
                <w:iCs/>
              </w:rPr>
              <w:t>SBNA</w:t>
            </w:r>
          </w:p>
        </w:tc>
        <w:tc>
          <w:tcPr>
            <w:tcW w:w="2310" w:type="dxa"/>
            <w:shd w:val="clear" w:color="auto" w:fill="auto"/>
          </w:tcPr>
          <w:p w:rsidR="00E20AC7" w:rsidRPr="00E20AC7" w:rsidRDefault="00E20AC7" w:rsidP="00AC60A0">
            <w:pPr>
              <w:spacing w:after="0" w:line="240" w:lineRule="auto"/>
              <w:rPr>
                <w:bCs/>
                <w:iCs/>
              </w:rPr>
            </w:pPr>
            <w:r w:rsidRPr="00E20AC7">
              <w:rPr>
                <w:bCs/>
                <w:iCs/>
              </w:rPr>
              <w:t>SC</w:t>
            </w:r>
          </w:p>
        </w:tc>
      </w:tr>
      <w:tr w:rsidR="00E20AC7" w:rsidRPr="00E20AC7" w:rsidTr="006B4051">
        <w:trPr>
          <w:trHeight w:val="252"/>
        </w:trPr>
        <w:tc>
          <w:tcPr>
            <w:tcW w:w="1728" w:type="dxa"/>
            <w:vMerge/>
            <w:shd w:val="clear" w:color="auto" w:fill="auto"/>
          </w:tcPr>
          <w:p w:rsidR="00E20AC7" w:rsidRPr="00E20AC7" w:rsidRDefault="00E20AC7" w:rsidP="00E20AC7">
            <w:pPr>
              <w:rPr>
                <w:b/>
                <w:bCs/>
                <w:iCs/>
              </w:rPr>
            </w:pPr>
          </w:p>
        </w:tc>
        <w:tc>
          <w:tcPr>
            <w:tcW w:w="2160" w:type="dxa"/>
            <w:shd w:val="clear" w:color="auto" w:fill="auto"/>
          </w:tcPr>
          <w:p w:rsidR="00E20AC7" w:rsidRPr="00E20AC7" w:rsidRDefault="00E20AC7" w:rsidP="00E20AC7">
            <w:pPr>
              <w:spacing w:after="0" w:line="240" w:lineRule="auto"/>
              <w:rPr>
                <w:bCs/>
                <w:iCs/>
              </w:rPr>
            </w:pPr>
            <w:r w:rsidRPr="00E20AC7">
              <w:rPr>
                <w:bCs/>
                <w:iCs/>
              </w:rPr>
              <w:t>Yes</w:t>
            </w:r>
          </w:p>
        </w:tc>
        <w:tc>
          <w:tcPr>
            <w:tcW w:w="3000" w:type="dxa"/>
            <w:shd w:val="clear" w:color="auto" w:fill="auto"/>
          </w:tcPr>
          <w:p w:rsidR="00E20AC7" w:rsidRPr="00E20AC7" w:rsidRDefault="00E20AC7" w:rsidP="00E20AC7">
            <w:pPr>
              <w:spacing w:after="0" w:line="240" w:lineRule="auto"/>
              <w:rPr>
                <w:bCs/>
                <w:iCs/>
              </w:rPr>
            </w:pPr>
            <w:r w:rsidRPr="00E20AC7">
              <w:rPr>
                <w:bCs/>
                <w:iCs/>
              </w:rPr>
              <w:t>Yes</w:t>
            </w:r>
          </w:p>
        </w:tc>
        <w:tc>
          <w:tcPr>
            <w:tcW w:w="2310" w:type="dxa"/>
            <w:shd w:val="clear" w:color="auto" w:fill="auto"/>
          </w:tcPr>
          <w:p w:rsidR="00E20AC7" w:rsidRPr="00E20AC7" w:rsidRDefault="00E20AC7" w:rsidP="00E20AC7">
            <w:pPr>
              <w:spacing w:after="0" w:line="240" w:lineRule="auto"/>
              <w:rPr>
                <w:bCs/>
                <w:iCs/>
              </w:rPr>
            </w:pPr>
            <w:r w:rsidRPr="00E20AC7">
              <w:rPr>
                <w:bCs/>
                <w:iCs/>
              </w:rPr>
              <w:t>N/A</w:t>
            </w:r>
          </w:p>
        </w:tc>
      </w:tr>
      <w:tr w:rsidR="00E20AC7" w:rsidRPr="00E20AC7" w:rsidTr="006B4051">
        <w:trPr>
          <w:trHeight w:val="360"/>
        </w:trPr>
        <w:tc>
          <w:tcPr>
            <w:tcW w:w="1728" w:type="dxa"/>
            <w:shd w:val="clear" w:color="auto" w:fill="auto"/>
          </w:tcPr>
          <w:p w:rsidR="00E20AC7" w:rsidRPr="00E20AC7" w:rsidRDefault="00E20AC7" w:rsidP="00E20AC7">
            <w:pPr>
              <w:ind w:left="-60"/>
              <w:rPr>
                <w:b/>
                <w:bCs/>
                <w:iCs/>
              </w:rPr>
            </w:pPr>
            <w:r w:rsidRPr="00E20AC7">
              <w:rPr>
                <w:b/>
                <w:bCs/>
                <w:iCs/>
              </w:rPr>
              <w:t>CALCULATION</w:t>
            </w:r>
          </w:p>
        </w:tc>
        <w:tc>
          <w:tcPr>
            <w:tcW w:w="7470" w:type="dxa"/>
            <w:gridSpan w:val="3"/>
            <w:shd w:val="clear" w:color="auto" w:fill="auto"/>
          </w:tcPr>
          <w:p w:rsidR="00E20AC7" w:rsidRPr="00E20AC7" w:rsidRDefault="00E20AC7" w:rsidP="00E20AC7">
            <w:pPr>
              <w:spacing w:after="0" w:line="240" w:lineRule="auto"/>
              <w:rPr>
                <w:bCs/>
                <w:iCs/>
                <w:lang w:val="en-GB"/>
              </w:rPr>
            </w:pPr>
            <w:r w:rsidRPr="00E20AC7">
              <w:rPr>
                <w:bCs/>
                <w:iCs/>
              </w:rPr>
              <w:t>CVA Stress Model in use and validated. Model documentation and metric calculation procedures are available from the SHUSA Market Risk Management function.</w:t>
            </w:r>
          </w:p>
        </w:tc>
      </w:tr>
      <w:tr w:rsidR="00E20AC7" w:rsidRPr="00E20AC7" w:rsidTr="006B4051">
        <w:trPr>
          <w:trHeight w:val="510"/>
        </w:trPr>
        <w:tc>
          <w:tcPr>
            <w:tcW w:w="1728" w:type="dxa"/>
            <w:shd w:val="clear" w:color="auto" w:fill="auto"/>
          </w:tcPr>
          <w:p w:rsidR="00E20AC7" w:rsidRPr="00E20AC7" w:rsidRDefault="00E20AC7" w:rsidP="00E20AC7">
            <w:pPr>
              <w:ind w:left="-60"/>
              <w:rPr>
                <w:b/>
                <w:bCs/>
                <w:iCs/>
              </w:rPr>
            </w:pPr>
            <w:r w:rsidRPr="00E20AC7">
              <w:rPr>
                <w:b/>
                <w:bCs/>
                <w:iCs/>
              </w:rPr>
              <w:t>FREQUENCY</w:t>
            </w:r>
          </w:p>
        </w:tc>
        <w:tc>
          <w:tcPr>
            <w:tcW w:w="7470" w:type="dxa"/>
            <w:gridSpan w:val="3"/>
            <w:shd w:val="clear" w:color="auto" w:fill="auto"/>
          </w:tcPr>
          <w:p w:rsidR="00E20AC7" w:rsidRPr="00E20AC7" w:rsidRDefault="00E20AC7" w:rsidP="00E20AC7">
            <w:pPr>
              <w:rPr>
                <w:lang w:val="en-GB"/>
              </w:rPr>
            </w:pPr>
            <w:r w:rsidRPr="00E20AC7">
              <w:rPr>
                <w:rFonts w:asciiTheme="minorHAnsi" w:eastAsiaTheme="minorHAnsi" w:hAnsiTheme="minorHAnsi" w:cstheme="minorBidi"/>
                <w:iCs/>
              </w:rPr>
              <w:t>Monthly</w:t>
            </w:r>
          </w:p>
        </w:tc>
      </w:tr>
      <w:tr w:rsidR="00E20AC7" w:rsidRPr="00E20AC7" w:rsidTr="006B4051">
        <w:trPr>
          <w:trHeight w:val="525"/>
        </w:trPr>
        <w:tc>
          <w:tcPr>
            <w:tcW w:w="1728" w:type="dxa"/>
            <w:shd w:val="clear" w:color="auto" w:fill="auto"/>
          </w:tcPr>
          <w:p w:rsidR="00E20AC7" w:rsidRPr="00E20AC7" w:rsidRDefault="00E20AC7" w:rsidP="00E20AC7">
            <w:pPr>
              <w:rPr>
                <w:b/>
                <w:bCs/>
                <w:iCs/>
              </w:rPr>
            </w:pPr>
            <w:r w:rsidRPr="00E20AC7">
              <w:rPr>
                <w:b/>
                <w:bCs/>
                <w:iCs/>
              </w:rPr>
              <w:t>SOURCE OF INFORMATION</w:t>
            </w:r>
          </w:p>
        </w:tc>
        <w:tc>
          <w:tcPr>
            <w:tcW w:w="7470" w:type="dxa"/>
            <w:gridSpan w:val="3"/>
            <w:shd w:val="clear" w:color="auto" w:fill="auto"/>
          </w:tcPr>
          <w:p w:rsidR="00E20AC7" w:rsidRPr="00E20AC7" w:rsidRDefault="00E20AC7" w:rsidP="00E20AC7">
            <w:pPr>
              <w:spacing w:after="0" w:line="240" w:lineRule="auto"/>
              <w:rPr>
                <w:bCs/>
                <w:iCs/>
              </w:rPr>
            </w:pPr>
            <w:r w:rsidRPr="00E20AC7">
              <w:rPr>
                <w:bCs/>
                <w:iCs/>
              </w:rPr>
              <w:t>SHUSA Market Risk</w:t>
            </w:r>
          </w:p>
        </w:tc>
      </w:tr>
    </w:tbl>
    <w:p w:rsidR="00E20AC7" w:rsidRPr="00E20AC7" w:rsidRDefault="00E20AC7" w:rsidP="00E20AC7">
      <w:pPr>
        <w:spacing w:after="0"/>
        <w:rPr>
          <w:rFonts w:asciiTheme="minorHAnsi" w:eastAsiaTheme="minorHAnsi" w:hAnsiTheme="minorHAnsi" w:cstheme="minorBidi"/>
          <w:b/>
          <w:i/>
          <w:iCs/>
          <w:sz w:val="24"/>
          <w:szCs w:val="24"/>
        </w:rPr>
      </w:pPr>
    </w:p>
    <w:p w:rsidR="00E20AC7" w:rsidRPr="00E20AC7" w:rsidRDefault="00E20AC7" w:rsidP="00125EF2">
      <w:pPr>
        <w:numPr>
          <w:ilvl w:val="2"/>
          <w:numId w:val="44"/>
        </w:numPr>
        <w:tabs>
          <w:tab w:val="clear" w:pos="1917"/>
          <w:tab w:val="num" w:pos="720"/>
        </w:tabs>
        <w:spacing w:before="120" w:after="120"/>
        <w:ind w:left="180" w:hanging="180"/>
        <w:outlineLvl w:val="1"/>
        <w:rPr>
          <w:b/>
          <w:bCs/>
          <w:color w:val="000000" w:themeColor="text1"/>
          <w:sz w:val="24"/>
          <w:szCs w:val="24"/>
          <w:lang w:bidi="en-US"/>
        </w:rPr>
      </w:pPr>
      <w:bookmarkStart w:id="7464" w:name="_Toc428445429"/>
      <w:r w:rsidRPr="00E20AC7">
        <w:rPr>
          <w:b/>
          <w:bCs/>
          <w:color w:val="000000" w:themeColor="text1"/>
          <w:sz w:val="24"/>
          <w:szCs w:val="24"/>
          <w:lang w:bidi="en-US"/>
        </w:rPr>
        <w:lastRenderedPageBreak/>
        <w:t>Operational Risk Stress</w:t>
      </w:r>
      <w:bookmarkEnd w:id="7464"/>
      <w:r w:rsidRPr="00E20AC7">
        <w:rPr>
          <w:b/>
          <w:bCs/>
          <w:color w:val="000000" w:themeColor="text1"/>
          <w:sz w:val="24"/>
          <w:szCs w:val="24"/>
          <w:lang w:bidi="en-US"/>
        </w:rPr>
        <w:t xml:space="preserve"> </w:t>
      </w:r>
    </w:p>
    <w:p w:rsidR="00E20AC7" w:rsidRPr="00E20AC7" w:rsidRDefault="00E20AC7" w:rsidP="00E20AC7">
      <w:r w:rsidRPr="00E20AC7">
        <w:rPr>
          <w:b/>
          <w:bCs/>
          <w:i/>
          <w:iCs/>
        </w:rPr>
        <w:t xml:space="preserve">Definition: </w:t>
      </w:r>
      <w:r w:rsidRPr="00E20AC7">
        <w:t xml:space="preserve">The Operational Risk loss estimate from CCAR submission. </w:t>
      </w:r>
    </w:p>
    <w:p w:rsidR="00E20AC7" w:rsidRPr="00E20AC7" w:rsidRDefault="00E20AC7" w:rsidP="00E20AC7">
      <w:r w:rsidRPr="00E20AC7">
        <w:t xml:space="preserve">The CCAR calculation has 3 main components: </w:t>
      </w:r>
    </w:p>
    <w:p w:rsidR="00E20AC7" w:rsidRPr="00E20AC7" w:rsidRDefault="00E20AC7" w:rsidP="00AB79BD">
      <w:pPr>
        <w:numPr>
          <w:ilvl w:val="0"/>
          <w:numId w:val="28"/>
        </w:numPr>
        <w:contextualSpacing/>
        <w:rPr>
          <w:rFonts w:asciiTheme="minorHAnsi" w:eastAsiaTheme="minorHAnsi" w:hAnsiTheme="minorHAnsi" w:cstheme="minorBidi"/>
          <w:bCs/>
          <w:iCs/>
          <w:lang w:val="en-GB"/>
        </w:rPr>
      </w:pPr>
      <w:r w:rsidRPr="00E20AC7">
        <w:rPr>
          <w:rFonts w:asciiTheme="minorHAnsi" w:eastAsiaTheme="minorHAnsi" w:hAnsiTheme="minorHAnsi" w:cstheme="minorBidi"/>
          <w:bCs/>
          <w:iCs/>
          <w:lang w:val="en-GB"/>
        </w:rPr>
        <w:t xml:space="preserve">The starting point of the baseline estimate is the average observed historical gross loss determined from internal loss data for each Basel Tier One risk event type. </w:t>
      </w:r>
    </w:p>
    <w:p w:rsidR="00E20AC7" w:rsidRPr="00E20AC7" w:rsidRDefault="00E20AC7" w:rsidP="00AB79BD">
      <w:pPr>
        <w:numPr>
          <w:ilvl w:val="0"/>
          <w:numId w:val="28"/>
        </w:numPr>
        <w:contextualSpacing/>
        <w:rPr>
          <w:rFonts w:asciiTheme="minorHAnsi" w:eastAsiaTheme="minorHAnsi" w:hAnsiTheme="minorHAnsi" w:cstheme="minorBidi"/>
          <w:bCs/>
          <w:iCs/>
          <w:lang w:val="en-GB"/>
        </w:rPr>
      </w:pPr>
      <w:r w:rsidRPr="00E20AC7">
        <w:rPr>
          <w:rFonts w:asciiTheme="minorHAnsi" w:eastAsiaTheme="minorHAnsi" w:hAnsiTheme="minorHAnsi" w:cstheme="minorBidi"/>
          <w:bCs/>
          <w:iCs/>
          <w:lang w:val="en-GB"/>
        </w:rPr>
        <w:t xml:space="preserve">Because the historical average (HA) is a backward looking metric it must be augmented by a Scenario Analysis (SA) process that reflects the firm's forward looking risk </w:t>
      </w:r>
      <w:proofErr w:type="gramStart"/>
      <w:r w:rsidRPr="00E20AC7">
        <w:rPr>
          <w:rFonts w:asciiTheme="minorHAnsi" w:eastAsiaTheme="minorHAnsi" w:hAnsiTheme="minorHAnsi" w:cstheme="minorBidi"/>
          <w:bCs/>
          <w:iCs/>
          <w:lang w:val="en-GB"/>
        </w:rPr>
        <w:t>profile.</w:t>
      </w:r>
      <w:proofErr w:type="gramEnd"/>
      <w:r w:rsidRPr="00E20AC7">
        <w:rPr>
          <w:rFonts w:asciiTheme="minorHAnsi" w:eastAsiaTheme="minorHAnsi" w:hAnsiTheme="minorHAnsi" w:cstheme="minorBidi"/>
          <w:bCs/>
          <w:iCs/>
          <w:lang w:val="en-GB"/>
        </w:rPr>
        <w:t xml:space="preserve"> This is achieved by comparing the HA with the estimate from SA by entity and risk type. If the SA estimate is larger than the HA, the difference is added to the HA result in the form of an add-on. </w:t>
      </w:r>
    </w:p>
    <w:p w:rsidR="00E20AC7" w:rsidRPr="00E20AC7" w:rsidRDefault="00E20AC7" w:rsidP="00AB79BD">
      <w:pPr>
        <w:numPr>
          <w:ilvl w:val="0"/>
          <w:numId w:val="28"/>
        </w:numPr>
        <w:contextualSpacing/>
        <w:rPr>
          <w:rFonts w:asciiTheme="minorHAnsi" w:eastAsiaTheme="minorHAnsi" w:hAnsiTheme="minorHAnsi" w:cstheme="minorBidi"/>
          <w:bCs/>
          <w:iCs/>
          <w:lang w:val="en-GB"/>
        </w:rPr>
      </w:pPr>
      <w:r w:rsidRPr="00E20AC7">
        <w:rPr>
          <w:rFonts w:asciiTheme="minorHAnsi" w:eastAsiaTheme="minorHAnsi" w:hAnsiTheme="minorHAnsi" w:cstheme="minorBidi"/>
          <w:bCs/>
          <w:iCs/>
          <w:lang w:val="en-GB"/>
        </w:rPr>
        <w:t>Additionally there is the contribution from legal reserves. Legal reserves are set via a third-party evaluation of the probable, possible and remotely possible outcomes of outstanding litigations. The baseline estimate is the sum of the HA, SA Add-on and the probable expected legal losses.</w:t>
      </w:r>
    </w:p>
    <w:p w:rsidR="00E20AC7" w:rsidRPr="00E20AC7" w:rsidRDefault="00E20AC7" w:rsidP="00E20AC7">
      <w:pPr>
        <w:spacing w:after="0"/>
      </w:pPr>
      <w:r w:rsidRPr="00E20AC7">
        <w:t xml:space="preserve">The severely adverse scenario includes a management overlay in the form of a heuristically derived scaling component estimated from external loss data that is used to scale the baseline HA and SA-Add on for each risk type and entity. In particular, the putative Legal Reserves include the expected losses for those cases deemed possible and an idiosyncratic loss scenario is also included for each legal entity. </w:t>
      </w:r>
    </w:p>
    <w:p w:rsidR="00E20AC7" w:rsidRPr="00E20AC7" w:rsidRDefault="00E20AC7" w:rsidP="00E20AC7">
      <w:pPr>
        <w:spacing w:after="0"/>
        <w:rPr>
          <w:iCs/>
        </w:rPr>
      </w:pPr>
    </w:p>
    <w:tbl>
      <w:tblPr>
        <w:tblpPr w:leftFromText="180" w:rightFromText="180" w:vertAnchor="text" w:tblpX="168" w:tblpY="1"/>
        <w:tblOverlap w:val="neve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2160"/>
        <w:gridCol w:w="3000"/>
        <w:gridCol w:w="2310"/>
      </w:tblGrid>
      <w:tr w:rsidR="00E20AC7" w:rsidRPr="00E20AC7" w:rsidTr="006B4051">
        <w:trPr>
          <w:trHeight w:val="390"/>
        </w:trPr>
        <w:tc>
          <w:tcPr>
            <w:tcW w:w="1728" w:type="dxa"/>
            <w:shd w:val="clear" w:color="auto" w:fill="auto"/>
          </w:tcPr>
          <w:p w:rsidR="00E20AC7" w:rsidRPr="00E20AC7" w:rsidRDefault="00E20AC7" w:rsidP="00E20AC7">
            <w:pPr>
              <w:rPr>
                <w:b/>
                <w:bCs/>
                <w:iCs/>
              </w:rPr>
            </w:pPr>
            <w:r w:rsidRPr="00E20AC7">
              <w:rPr>
                <w:b/>
                <w:bCs/>
                <w:iCs/>
              </w:rPr>
              <w:t>METRIC</w:t>
            </w:r>
          </w:p>
        </w:tc>
        <w:tc>
          <w:tcPr>
            <w:tcW w:w="7470" w:type="dxa"/>
            <w:gridSpan w:val="3"/>
            <w:shd w:val="clear" w:color="auto" w:fill="auto"/>
          </w:tcPr>
          <w:p w:rsidR="00E20AC7" w:rsidRPr="00E20AC7" w:rsidRDefault="00E20AC7" w:rsidP="00E20AC7">
            <w:pPr>
              <w:spacing w:after="0" w:line="240" w:lineRule="auto"/>
              <w:rPr>
                <w:b/>
                <w:bCs/>
                <w:iCs/>
              </w:rPr>
            </w:pPr>
            <w:r w:rsidRPr="00E20AC7">
              <w:rPr>
                <w:iCs/>
              </w:rPr>
              <w:t>Operational Risk Stress</w:t>
            </w:r>
          </w:p>
        </w:tc>
      </w:tr>
      <w:tr w:rsidR="00E20AC7" w:rsidRPr="00E20AC7" w:rsidTr="006B4051">
        <w:trPr>
          <w:trHeight w:val="270"/>
        </w:trPr>
        <w:tc>
          <w:tcPr>
            <w:tcW w:w="1728" w:type="dxa"/>
            <w:vMerge w:val="restart"/>
            <w:shd w:val="clear" w:color="auto" w:fill="auto"/>
          </w:tcPr>
          <w:p w:rsidR="00E20AC7" w:rsidRPr="00E20AC7" w:rsidRDefault="00E20AC7" w:rsidP="00E20AC7">
            <w:pPr>
              <w:rPr>
                <w:b/>
                <w:bCs/>
                <w:iCs/>
              </w:rPr>
            </w:pPr>
            <w:r w:rsidRPr="00E20AC7">
              <w:rPr>
                <w:b/>
                <w:bCs/>
                <w:iCs/>
              </w:rPr>
              <w:t>ENTITY</w:t>
            </w:r>
          </w:p>
        </w:tc>
        <w:tc>
          <w:tcPr>
            <w:tcW w:w="2160" w:type="dxa"/>
            <w:shd w:val="clear" w:color="auto" w:fill="auto"/>
          </w:tcPr>
          <w:p w:rsidR="00E20AC7" w:rsidRPr="00E20AC7" w:rsidRDefault="00E20AC7" w:rsidP="00E20AC7">
            <w:pPr>
              <w:spacing w:after="0" w:line="240" w:lineRule="auto"/>
              <w:rPr>
                <w:bCs/>
                <w:iCs/>
              </w:rPr>
            </w:pPr>
            <w:r w:rsidRPr="00E20AC7">
              <w:rPr>
                <w:bCs/>
                <w:iCs/>
              </w:rPr>
              <w:t>SHUSA</w:t>
            </w:r>
          </w:p>
        </w:tc>
        <w:tc>
          <w:tcPr>
            <w:tcW w:w="3000" w:type="dxa"/>
            <w:shd w:val="clear" w:color="auto" w:fill="auto"/>
          </w:tcPr>
          <w:p w:rsidR="00E20AC7" w:rsidRPr="00E20AC7" w:rsidRDefault="00E20AC7" w:rsidP="00E20AC7">
            <w:pPr>
              <w:spacing w:after="0" w:line="240" w:lineRule="auto"/>
              <w:rPr>
                <w:bCs/>
                <w:iCs/>
              </w:rPr>
            </w:pPr>
            <w:r w:rsidRPr="00E20AC7">
              <w:rPr>
                <w:bCs/>
                <w:iCs/>
              </w:rPr>
              <w:t>SBNA</w:t>
            </w:r>
          </w:p>
        </w:tc>
        <w:tc>
          <w:tcPr>
            <w:tcW w:w="2310" w:type="dxa"/>
            <w:shd w:val="clear" w:color="auto" w:fill="auto"/>
          </w:tcPr>
          <w:p w:rsidR="00E20AC7" w:rsidRPr="00E20AC7" w:rsidRDefault="00E20AC7" w:rsidP="00AC60A0">
            <w:pPr>
              <w:spacing w:after="0" w:line="240" w:lineRule="auto"/>
              <w:rPr>
                <w:bCs/>
                <w:iCs/>
              </w:rPr>
            </w:pPr>
            <w:r w:rsidRPr="00E20AC7">
              <w:rPr>
                <w:bCs/>
                <w:iCs/>
              </w:rPr>
              <w:t>SC</w:t>
            </w:r>
          </w:p>
        </w:tc>
      </w:tr>
      <w:tr w:rsidR="00E20AC7" w:rsidRPr="00E20AC7" w:rsidTr="006B4051">
        <w:trPr>
          <w:trHeight w:val="252"/>
        </w:trPr>
        <w:tc>
          <w:tcPr>
            <w:tcW w:w="1728" w:type="dxa"/>
            <w:vMerge/>
            <w:shd w:val="clear" w:color="auto" w:fill="auto"/>
          </w:tcPr>
          <w:p w:rsidR="00E20AC7" w:rsidRPr="00E20AC7" w:rsidRDefault="00E20AC7" w:rsidP="00E20AC7">
            <w:pPr>
              <w:rPr>
                <w:b/>
                <w:bCs/>
                <w:iCs/>
              </w:rPr>
            </w:pPr>
          </w:p>
        </w:tc>
        <w:tc>
          <w:tcPr>
            <w:tcW w:w="2160" w:type="dxa"/>
            <w:shd w:val="clear" w:color="auto" w:fill="auto"/>
          </w:tcPr>
          <w:p w:rsidR="00E20AC7" w:rsidRPr="00E20AC7" w:rsidRDefault="00E20AC7" w:rsidP="00E20AC7">
            <w:pPr>
              <w:spacing w:after="0" w:line="240" w:lineRule="auto"/>
              <w:rPr>
                <w:bCs/>
                <w:iCs/>
              </w:rPr>
            </w:pPr>
            <w:r w:rsidRPr="00E20AC7">
              <w:rPr>
                <w:bCs/>
                <w:iCs/>
              </w:rPr>
              <w:t>Yes</w:t>
            </w:r>
          </w:p>
        </w:tc>
        <w:tc>
          <w:tcPr>
            <w:tcW w:w="3000" w:type="dxa"/>
            <w:shd w:val="clear" w:color="auto" w:fill="auto"/>
          </w:tcPr>
          <w:p w:rsidR="00E20AC7" w:rsidRPr="00E20AC7" w:rsidRDefault="00E20AC7" w:rsidP="00E20AC7">
            <w:pPr>
              <w:spacing w:after="0" w:line="240" w:lineRule="auto"/>
              <w:rPr>
                <w:bCs/>
                <w:iCs/>
              </w:rPr>
            </w:pPr>
            <w:r w:rsidRPr="00E20AC7">
              <w:rPr>
                <w:bCs/>
                <w:iCs/>
              </w:rPr>
              <w:t>Yes</w:t>
            </w:r>
          </w:p>
        </w:tc>
        <w:tc>
          <w:tcPr>
            <w:tcW w:w="2310" w:type="dxa"/>
            <w:shd w:val="clear" w:color="auto" w:fill="auto"/>
          </w:tcPr>
          <w:p w:rsidR="00E20AC7" w:rsidRPr="00E20AC7" w:rsidRDefault="00E20AC7" w:rsidP="00E20AC7">
            <w:pPr>
              <w:spacing w:after="0" w:line="240" w:lineRule="auto"/>
              <w:rPr>
                <w:bCs/>
                <w:iCs/>
              </w:rPr>
            </w:pPr>
            <w:r w:rsidRPr="00E20AC7">
              <w:rPr>
                <w:bCs/>
                <w:iCs/>
              </w:rPr>
              <w:t>Yes</w:t>
            </w:r>
          </w:p>
        </w:tc>
      </w:tr>
      <w:tr w:rsidR="00E20AC7" w:rsidRPr="00E20AC7" w:rsidTr="006B4051">
        <w:trPr>
          <w:trHeight w:val="360"/>
        </w:trPr>
        <w:tc>
          <w:tcPr>
            <w:tcW w:w="1728" w:type="dxa"/>
            <w:shd w:val="clear" w:color="auto" w:fill="auto"/>
          </w:tcPr>
          <w:p w:rsidR="00E20AC7" w:rsidRPr="00E20AC7" w:rsidRDefault="00E20AC7" w:rsidP="00E20AC7">
            <w:pPr>
              <w:ind w:left="-60"/>
              <w:rPr>
                <w:b/>
                <w:bCs/>
                <w:iCs/>
              </w:rPr>
            </w:pPr>
            <w:r w:rsidRPr="00E20AC7">
              <w:rPr>
                <w:b/>
                <w:bCs/>
                <w:iCs/>
              </w:rPr>
              <w:t>CALCULATION</w:t>
            </w:r>
          </w:p>
        </w:tc>
        <w:tc>
          <w:tcPr>
            <w:tcW w:w="7470" w:type="dxa"/>
            <w:gridSpan w:val="3"/>
            <w:shd w:val="clear" w:color="auto" w:fill="auto"/>
          </w:tcPr>
          <w:p w:rsidR="00E20AC7" w:rsidRPr="00E20AC7" w:rsidRDefault="00E20AC7" w:rsidP="00E20AC7">
            <w:pPr>
              <w:spacing w:after="0" w:line="240" w:lineRule="auto"/>
              <w:rPr>
                <w:bCs/>
                <w:iCs/>
              </w:rPr>
            </w:pPr>
            <w:r w:rsidRPr="00E20AC7">
              <w:rPr>
                <w:bCs/>
                <w:iCs/>
              </w:rPr>
              <w:t>Operational Risk Stress Model in development and subject to validation. Calculation as described above. Output of model is used to inform an expert judgment adjustment. Documentation available from the SHUSA Operational Risk function.</w:t>
            </w:r>
          </w:p>
        </w:tc>
      </w:tr>
      <w:tr w:rsidR="00E20AC7" w:rsidRPr="00E20AC7" w:rsidTr="006B4051">
        <w:trPr>
          <w:trHeight w:val="510"/>
        </w:trPr>
        <w:tc>
          <w:tcPr>
            <w:tcW w:w="1728" w:type="dxa"/>
            <w:shd w:val="clear" w:color="auto" w:fill="auto"/>
          </w:tcPr>
          <w:p w:rsidR="00E20AC7" w:rsidRPr="00E20AC7" w:rsidRDefault="00E20AC7" w:rsidP="00E20AC7">
            <w:pPr>
              <w:ind w:left="-60"/>
              <w:rPr>
                <w:b/>
                <w:bCs/>
                <w:iCs/>
              </w:rPr>
            </w:pPr>
            <w:r w:rsidRPr="00E20AC7">
              <w:rPr>
                <w:b/>
                <w:bCs/>
                <w:iCs/>
              </w:rPr>
              <w:t>FREQUENCY</w:t>
            </w:r>
          </w:p>
        </w:tc>
        <w:tc>
          <w:tcPr>
            <w:tcW w:w="7470" w:type="dxa"/>
            <w:gridSpan w:val="3"/>
            <w:shd w:val="clear" w:color="auto" w:fill="auto"/>
          </w:tcPr>
          <w:p w:rsidR="00E20AC7" w:rsidRPr="00E20AC7" w:rsidRDefault="00E20AC7" w:rsidP="00E20AC7">
            <w:pPr>
              <w:rPr>
                <w:lang w:val="en-GB"/>
              </w:rPr>
            </w:pPr>
            <w:r w:rsidRPr="00E20AC7">
              <w:rPr>
                <w:rFonts w:asciiTheme="minorHAnsi" w:eastAsiaTheme="minorHAnsi" w:hAnsiTheme="minorHAnsi" w:cstheme="minorBidi"/>
                <w:iCs/>
              </w:rPr>
              <w:t>Annual</w:t>
            </w:r>
          </w:p>
        </w:tc>
      </w:tr>
      <w:tr w:rsidR="00E20AC7" w:rsidRPr="00E20AC7" w:rsidTr="006B4051">
        <w:trPr>
          <w:trHeight w:val="525"/>
        </w:trPr>
        <w:tc>
          <w:tcPr>
            <w:tcW w:w="1728" w:type="dxa"/>
            <w:shd w:val="clear" w:color="auto" w:fill="auto"/>
          </w:tcPr>
          <w:p w:rsidR="00E20AC7" w:rsidRPr="00E20AC7" w:rsidRDefault="00E20AC7" w:rsidP="00E20AC7">
            <w:pPr>
              <w:rPr>
                <w:b/>
                <w:bCs/>
                <w:iCs/>
              </w:rPr>
            </w:pPr>
            <w:r w:rsidRPr="00E20AC7">
              <w:rPr>
                <w:b/>
                <w:bCs/>
                <w:iCs/>
              </w:rPr>
              <w:t>SOURCE OF INFORMATION</w:t>
            </w:r>
          </w:p>
        </w:tc>
        <w:tc>
          <w:tcPr>
            <w:tcW w:w="7470" w:type="dxa"/>
            <w:gridSpan w:val="3"/>
            <w:shd w:val="clear" w:color="auto" w:fill="auto"/>
          </w:tcPr>
          <w:p w:rsidR="00E20AC7" w:rsidRPr="00E20AC7" w:rsidRDefault="00E20AC7" w:rsidP="00E20AC7">
            <w:pPr>
              <w:spacing w:after="0" w:line="240" w:lineRule="auto"/>
              <w:rPr>
                <w:bCs/>
                <w:iCs/>
              </w:rPr>
            </w:pPr>
            <w:r w:rsidRPr="00E20AC7">
              <w:rPr>
                <w:bCs/>
                <w:iCs/>
              </w:rPr>
              <w:t>CCAR Y14-A  and Strategic Plan</w:t>
            </w:r>
          </w:p>
          <w:p w:rsidR="00E20AC7" w:rsidRPr="00E20AC7" w:rsidRDefault="00E20AC7" w:rsidP="00AC60A0">
            <w:pPr>
              <w:spacing w:after="0" w:line="240" w:lineRule="auto"/>
              <w:rPr>
                <w:bCs/>
                <w:iCs/>
              </w:rPr>
            </w:pPr>
            <w:r w:rsidRPr="00E20AC7">
              <w:rPr>
                <w:bCs/>
                <w:iCs/>
              </w:rPr>
              <w:t>SHUSA, SC and SBNA Operational Risk functions</w:t>
            </w:r>
          </w:p>
        </w:tc>
      </w:tr>
    </w:tbl>
    <w:p w:rsidR="00E20AC7" w:rsidRPr="00E20AC7" w:rsidRDefault="00E20AC7" w:rsidP="004C3836">
      <w:pPr>
        <w:rPr>
          <w:lang w:bidi="en-US"/>
        </w:rPr>
      </w:pPr>
    </w:p>
    <w:p w:rsidR="00E20AC7" w:rsidRPr="00E20AC7" w:rsidRDefault="00E20AC7" w:rsidP="004C3836">
      <w:pPr>
        <w:rPr>
          <w:lang w:bidi="en-US"/>
        </w:rPr>
      </w:pPr>
    </w:p>
    <w:p w:rsidR="00E20AC7" w:rsidRPr="00E20AC7" w:rsidRDefault="00E20AC7" w:rsidP="004C3836">
      <w:pPr>
        <w:rPr>
          <w:lang w:bidi="en-US"/>
        </w:rPr>
      </w:pPr>
    </w:p>
    <w:p w:rsidR="00E20AC7" w:rsidRPr="00E20AC7" w:rsidRDefault="00E20AC7" w:rsidP="004C3836">
      <w:pPr>
        <w:rPr>
          <w:rFonts w:asciiTheme="minorHAnsi" w:eastAsiaTheme="minorHAnsi" w:hAnsiTheme="minorHAnsi" w:cstheme="minorBidi"/>
          <w:i/>
          <w:iCs/>
          <w:sz w:val="24"/>
          <w:szCs w:val="24"/>
        </w:rPr>
      </w:pPr>
    </w:p>
    <w:p w:rsidR="00E20AC7" w:rsidRPr="00E20AC7" w:rsidRDefault="00E20AC7" w:rsidP="004C3836">
      <w:pPr>
        <w:rPr>
          <w:rFonts w:asciiTheme="minorHAnsi" w:eastAsiaTheme="minorHAnsi" w:hAnsiTheme="minorHAnsi" w:cstheme="minorBidi"/>
          <w:i/>
          <w:iCs/>
          <w:sz w:val="24"/>
          <w:szCs w:val="24"/>
        </w:rPr>
      </w:pPr>
    </w:p>
    <w:p w:rsidR="00E20AC7" w:rsidRDefault="00E20AC7" w:rsidP="004C3836"/>
    <w:sectPr w:rsidR="00E20AC7" w:rsidSect="00A0462D">
      <w:headerReference w:type="default" r:id="rId15"/>
      <w:footerReference w:type="default" r:id="rId1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EBA" w:rsidRDefault="00213EBA" w:rsidP="00E74288">
      <w:pPr>
        <w:spacing w:after="0" w:line="240" w:lineRule="auto"/>
      </w:pPr>
      <w:r>
        <w:separator/>
      </w:r>
    </w:p>
  </w:endnote>
  <w:endnote w:type="continuationSeparator" w:id="0">
    <w:p w:rsidR="00213EBA" w:rsidRDefault="00213EBA" w:rsidP="00E74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7195172"/>
      <w:docPartObj>
        <w:docPartGallery w:val="Page Numbers (Bottom of Page)"/>
        <w:docPartUnique/>
      </w:docPartObj>
    </w:sdtPr>
    <w:sdtContent>
      <w:sdt>
        <w:sdtPr>
          <w:id w:val="-457948534"/>
          <w:docPartObj>
            <w:docPartGallery w:val="Page Numbers (Top of Page)"/>
            <w:docPartUnique/>
          </w:docPartObj>
        </w:sdtPr>
        <w:sdtContent>
          <w:p w:rsidR="00213EBA" w:rsidRDefault="00213EB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964AC">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964AC">
              <w:rPr>
                <w:b/>
                <w:bCs/>
                <w:noProof/>
              </w:rPr>
              <w:t>86</w:t>
            </w:r>
            <w:r>
              <w:rPr>
                <w:b/>
                <w:bCs/>
                <w:sz w:val="24"/>
                <w:szCs w:val="24"/>
              </w:rPr>
              <w:fldChar w:fldCharType="end"/>
            </w:r>
          </w:p>
        </w:sdtContent>
      </w:sdt>
    </w:sdtContent>
  </w:sdt>
  <w:p w:rsidR="00213EBA" w:rsidRDefault="00213E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EBA" w:rsidRDefault="00213EBA" w:rsidP="00E74288">
      <w:pPr>
        <w:spacing w:after="0" w:line="240" w:lineRule="auto"/>
      </w:pPr>
      <w:r>
        <w:separator/>
      </w:r>
    </w:p>
  </w:footnote>
  <w:footnote w:type="continuationSeparator" w:id="0">
    <w:p w:rsidR="00213EBA" w:rsidRDefault="00213EBA" w:rsidP="00E74288">
      <w:pPr>
        <w:spacing w:after="0" w:line="240" w:lineRule="auto"/>
      </w:pPr>
      <w:r>
        <w:continuationSeparator/>
      </w:r>
    </w:p>
  </w:footnote>
  <w:footnote w:id="1">
    <w:p w:rsidR="00213EBA" w:rsidRDefault="00213EBA">
      <w:pPr>
        <w:pStyle w:val="FootnoteText"/>
      </w:pPr>
      <w:r>
        <w:rPr>
          <w:rStyle w:val="FootnoteReference"/>
        </w:rPr>
        <w:footnoteRef/>
      </w:r>
      <w:r>
        <w:t xml:space="preserve"> Calculation methodology must be fully auditable. This glossary includes the necessary references to documents, data repositories, etc. as required for the calculation of the metric. </w:t>
      </w:r>
    </w:p>
  </w:footnote>
  <w:footnote w:id="2">
    <w:p w:rsidR="00213EBA" w:rsidRDefault="00213EBA" w:rsidP="00AE6EDD">
      <w:pPr>
        <w:pStyle w:val="FootnoteText"/>
      </w:pPr>
      <w:r>
        <w:rPr>
          <w:rStyle w:val="FootnoteReference"/>
        </w:rPr>
        <w:footnoteRef/>
      </w:r>
      <w:r>
        <w:t xml:space="preserve"> The 2015 Risk Appetite Statement calibration was based on T1RBC (as opposed to other capital ratios), because it was found to be the most binding constraint under the most recent CCAR run (2015) – i.e., the 9Q minimum for T1RBC under the BHC Stress scenario left a smaller buffer between the capital amber and red limits than that of the other ratios. </w:t>
      </w:r>
      <w:r w:rsidRPr="00AE6EDD">
        <w:rPr>
          <w:b/>
        </w:rPr>
        <w:t>Each CCAR run will have to establish the capital ratio that reflects the “most binding constraint” and use that as a basis for the allocation of capital surplus amber/red.</w:t>
      </w:r>
    </w:p>
  </w:footnote>
  <w:footnote w:id="3">
    <w:p w:rsidR="00213EBA" w:rsidRDefault="00213EBA" w:rsidP="00483277">
      <w:pPr>
        <w:pStyle w:val="FootnoteText"/>
      </w:pPr>
      <w:r>
        <w:rPr>
          <w:rStyle w:val="FootnoteReference"/>
        </w:rPr>
        <w:footnoteRef/>
      </w:r>
      <w:r>
        <w:t xml:space="preserve"> Exact allocation of credit losses and PPNR impairment is calculated in the RAS excel file for SHUSA, tab “SHUSA Capital Worksheet” </w:t>
      </w:r>
    </w:p>
  </w:footnote>
  <w:footnote w:id="4">
    <w:p w:rsidR="00213EBA" w:rsidRDefault="00213EBA" w:rsidP="00BF190C">
      <w:pPr>
        <w:pStyle w:val="FootnoteText"/>
      </w:pPr>
      <w:r>
        <w:rPr>
          <w:rStyle w:val="FootnoteReference"/>
        </w:rPr>
        <w:footnoteRef/>
      </w:r>
      <w:r>
        <w:t xml:space="preserve"> “PFE”: “potential future exposure” for derivatives. “REC”: Spanish acronym for “</w:t>
      </w:r>
      <w:proofErr w:type="spellStart"/>
      <w:r>
        <w:t>Riesgo</w:t>
      </w:r>
      <w:proofErr w:type="spellEnd"/>
      <w:r>
        <w:t xml:space="preserve"> </w:t>
      </w:r>
      <w:proofErr w:type="spellStart"/>
      <w:r>
        <w:t>en</w:t>
      </w:r>
      <w:proofErr w:type="spellEnd"/>
      <w:r>
        <w:t xml:space="preserve"> </w:t>
      </w:r>
      <w:proofErr w:type="spellStart"/>
      <w:r>
        <w:t>Crédito</w:t>
      </w:r>
      <w:proofErr w:type="spellEnd"/>
      <w:r>
        <w:t>”, equivalent to PFE in the context of derivative exposures.</w:t>
      </w:r>
    </w:p>
  </w:footnote>
  <w:footnote w:id="5">
    <w:p w:rsidR="00213EBA" w:rsidRDefault="00213EBA">
      <w:pPr>
        <w:pStyle w:val="FootnoteText"/>
      </w:pPr>
      <w:r>
        <w:rPr>
          <w:rStyle w:val="FootnoteReference"/>
        </w:rPr>
        <w:footnoteRef/>
      </w:r>
      <w:r>
        <w:t xml:space="preserve"> Specific limits are set for CRE and Multifamily which are based on internal definitions for CRE and Multifamily. Those exposures will also feed into the relevant OCC industry classification. </w:t>
      </w:r>
    </w:p>
  </w:footnote>
  <w:footnote w:id="6">
    <w:p w:rsidR="00213EBA" w:rsidRDefault="00213EBA" w:rsidP="00931941">
      <w:pPr>
        <w:pStyle w:val="FootnoteText"/>
      </w:pPr>
      <w:r>
        <w:rPr>
          <w:rStyle w:val="FootnoteReference"/>
        </w:rPr>
        <w:footnoteRef/>
      </w:r>
      <w:r>
        <w:t xml:space="preserve"> “PFE”: “potential future exposure” for derivatives. “REC”: Spanish acronym for “</w:t>
      </w:r>
      <w:proofErr w:type="spellStart"/>
      <w:r>
        <w:t>Riesgo</w:t>
      </w:r>
      <w:proofErr w:type="spellEnd"/>
      <w:r>
        <w:t xml:space="preserve"> </w:t>
      </w:r>
      <w:proofErr w:type="spellStart"/>
      <w:r>
        <w:t>en</w:t>
      </w:r>
      <w:proofErr w:type="spellEnd"/>
      <w:r>
        <w:t xml:space="preserve"> </w:t>
      </w:r>
      <w:proofErr w:type="spellStart"/>
      <w:r>
        <w:t>Crédito</w:t>
      </w:r>
      <w:proofErr w:type="spellEnd"/>
      <w:r>
        <w:t>”, equivalent to PFE in the context of derivative exposures.</w:t>
      </w:r>
    </w:p>
  </w:footnote>
  <w:footnote w:id="7">
    <w:p w:rsidR="00213EBA" w:rsidRDefault="00213EBA" w:rsidP="00A04DBB">
      <w:pPr>
        <w:pStyle w:val="FootnoteText"/>
      </w:pPr>
      <w:r>
        <w:rPr>
          <w:rStyle w:val="FootnoteReference"/>
        </w:rPr>
        <w:footnoteRef/>
      </w:r>
      <w:r>
        <w:t xml:space="preserve"> “PFE”: “potential future exposure” for derivatives. “REC”: Spanish acronym for “</w:t>
      </w:r>
      <w:proofErr w:type="spellStart"/>
      <w:r>
        <w:t>Riesgo</w:t>
      </w:r>
      <w:proofErr w:type="spellEnd"/>
      <w:r>
        <w:t xml:space="preserve"> </w:t>
      </w:r>
      <w:proofErr w:type="spellStart"/>
      <w:r>
        <w:t>en</w:t>
      </w:r>
      <w:proofErr w:type="spellEnd"/>
      <w:r>
        <w:t xml:space="preserve"> </w:t>
      </w:r>
      <w:proofErr w:type="spellStart"/>
      <w:r>
        <w:t>Crédito</w:t>
      </w:r>
      <w:proofErr w:type="spellEnd"/>
      <w:r>
        <w:t>”, equivalent to PFE in the context of derivative exposures.</w:t>
      </w:r>
    </w:p>
  </w:footnote>
  <w:footnote w:id="8">
    <w:p w:rsidR="00213EBA" w:rsidRDefault="00213EBA" w:rsidP="00F83835">
      <w:pPr>
        <w:pStyle w:val="FootnoteText"/>
        <w:rPr>
          <w:ins w:id="1395" w:author="Amarucci, Scott M" w:date="2016-02-18T17:40:00Z"/>
        </w:rPr>
      </w:pPr>
      <w:ins w:id="1396" w:author="Amarucci, Scott M" w:date="2016-02-18T17:40:00Z">
        <w:r>
          <w:rPr>
            <w:rStyle w:val="FootnoteReference"/>
          </w:rPr>
          <w:footnoteRef/>
        </w:r>
        <w:r>
          <w:t xml:space="preserve"> “PFE”: “potential future exposure” for derivatives. “REC”: Spanish acronym for “</w:t>
        </w:r>
        <w:proofErr w:type="spellStart"/>
        <w:r>
          <w:t>Riesgo</w:t>
        </w:r>
        <w:proofErr w:type="spellEnd"/>
        <w:r>
          <w:t xml:space="preserve"> </w:t>
        </w:r>
        <w:proofErr w:type="spellStart"/>
        <w:r>
          <w:t>en</w:t>
        </w:r>
        <w:proofErr w:type="spellEnd"/>
        <w:r>
          <w:t xml:space="preserve"> </w:t>
        </w:r>
        <w:proofErr w:type="spellStart"/>
        <w:r>
          <w:t>Crédito</w:t>
        </w:r>
        <w:proofErr w:type="spellEnd"/>
        <w:r>
          <w:t>”, equivalent to PFE in the context of derivative exposures.</w:t>
        </w:r>
      </w:ins>
    </w:p>
  </w:footnote>
  <w:footnote w:id="9">
    <w:p w:rsidR="00213EBA" w:rsidRDefault="00213EBA" w:rsidP="00A04DBB">
      <w:pPr>
        <w:pStyle w:val="FootnoteText"/>
      </w:pPr>
      <w:r>
        <w:rPr>
          <w:rStyle w:val="FootnoteReference"/>
        </w:rPr>
        <w:footnoteRef/>
      </w:r>
      <w:r>
        <w:t xml:space="preserve"> “PFE”: “potential future exposure” for derivatives. “REC”: Spanish acronym for “</w:t>
      </w:r>
      <w:proofErr w:type="spellStart"/>
      <w:r>
        <w:t>Riesgo</w:t>
      </w:r>
      <w:proofErr w:type="spellEnd"/>
      <w:r>
        <w:t xml:space="preserve"> </w:t>
      </w:r>
      <w:proofErr w:type="spellStart"/>
      <w:r>
        <w:t>en</w:t>
      </w:r>
      <w:proofErr w:type="spellEnd"/>
      <w:r>
        <w:t xml:space="preserve"> </w:t>
      </w:r>
      <w:proofErr w:type="spellStart"/>
      <w:r>
        <w:t>Crédito</w:t>
      </w:r>
      <w:proofErr w:type="spellEnd"/>
      <w:r>
        <w:t>”, equivalent to PFE in the context of derivative exposures.</w:t>
      </w:r>
    </w:p>
  </w:footnote>
  <w:footnote w:id="10">
    <w:p w:rsidR="00213EBA" w:rsidRDefault="00213EBA" w:rsidP="00422DA2">
      <w:pPr>
        <w:pStyle w:val="FootnoteText"/>
      </w:pPr>
      <w:r>
        <w:rPr>
          <w:rStyle w:val="FootnoteReference"/>
        </w:rPr>
        <w:footnoteRef/>
      </w:r>
      <w:r>
        <w:t xml:space="preserve"> “PFE”: “potential future exposure” for derivatives. “REC”: Spanish acronym for “</w:t>
      </w:r>
      <w:proofErr w:type="spellStart"/>
      <w:r>
        <w:t>Riesgo</w:t>
      </w:r>
      <w:proofErr w:type="spellEnd"/>
      <w:r>
        <w:t xml:space="preserve"> </w:t>
      </w:r>
      <w:proofErr w:type="spellStart"/>
      <w:r>
        <w:t>en</w:t>
      </w:r>
      <w:proofErr w:type="spellEnd"/>
      <w:r>
        <w:t xml:space="preserve"> </w:t>
      </w:r>
      <w:proofErr w:type="spellStart"/>
      <w:r>
        <w:t>Crédito</w:t>
      </w:r>
      <w:proofErr w:type="spellEnd"/>
      <w:r>
        <w:t>”, equivalent to PFE in the context of derivative exposures.</w:t>
      </w:r>
    </w:p>
  </w:footnote>
  <w:footnote w:id="11">
    <w:p w:rsidR="00213EBA" w:rsidRDefault="00213EBA" w:rsidP="00700A85">
      <w:pPr>
        <w:pStyle w:val="FootnoteText"/>
      </w:pPr>
      <w:r>
        <w:rPr>
          <w:rStyle w:val="FootnoteReference"/>
        </w:rPr>
        <w:footnoteRef/>
      </w:r>
      <w:r>
        <w:t xml:space="preserve"> “PFE”: “potential future exposure” for derivatives. “REC”: Spanish acronym for “</w:t>
      </w:r>
      <w:proofErr w:type="spellStart"/>
      <w:r>
        <w:t>Riesgo</w:t>
      </w:r>
      <w:proofErr w:type="spellEnd"/>
      <w:r>
        <w:t xml:space="preserve"> </w:t>
      </w:r>
      <w:proofErr w:type="spellStart"/>
      <w:r>
        <w:t>en</w:t>
      </w:r>
      <w:proofErr w:type="spellEnd"/>
      <w:r>
        <w:t xml:space="preserve"> </w:t>
      </w:r>
      <w:proofErr w:type="spellStart"/>
      <w:r>
        <w:t>Crédito</w:t>
      </w:r>
      <w:proofErr w:type="spellEnd"/>
      <w:r>
        <w:t>”, equivalent to PFE in the context of derivative exposures.</w:t>
      </w:r>
    </w:p>
  </w:footnote>
  <w:footnote w:id="12">
    <w:p w:rsidR="00213EBA" w:rsidRDefault="00213EBA" w:rsidP="00CC4B97">
      <w:pPr>
        <w:pStyle w:val="FootnoteText"/>
        <w:rPr>
          <w:ins w:id="2045" w:author="Amarucci, Scott M" w:date="2016-02-16T18:53:00Z"/>
        </w:rPr>
      </w:pPr>
      <w:ins w:id="2046" w:author="Amarucci, Scott M" w:date="2016-02-16T18:53:00Z">
        <w:r>
          <w:rPr>
            <w:rStyle w:val="FootnoteReference"/>
          </w:rPr>
          <w:footnoteRef/>
        </w:r>
        <w:r>
          <w:t xml:space="preserve"> “PFE”: “potential future exposure” for derivatives. “REC”: Spanish acronym for “</w:t>
        </w:r>
        <w:proofErr w:type="spellStart"/>
        <w:r>
          <w:t>Riesgo</w:t>
        </w:r>
        <w:proofErr w:type="spellEnd"/>
        <w:r>
          <w:t xml:space="preserve"> </w:t>
        </w:r>
        <w:proofErr w:type="spellStart"/>
        <w:r>
          <w:t>en</w:t>
        </w:r>
        <w:proofErr w:type="spellEnd"/>
        <w:r>
          <w:t xml:space="preserve"> </w:t>
        </w:r>
        <w:proofErr w:type="spellStart"/>
        <w:r>
          <w:t>Crédito</w:t>
        </w:r>
        <w:proofErr w:type="spellEnd"/>
        <w:r>
          <w:t>”, equivalent to PFE in the context of derivative exposures.</w:t>
        </w:r>
      </w:ins>
    </w:p>
  </w:footnote>
  <w:footnote w:id="13">
    <w:p w:rsidR="00213EBA" w:rsidRDefault="00213EBA" w:rsidP="00CC4B97">
      <w:pPr>
        <w:pStyle w:val="FootnoteText"/>
        <w:rPr>
          <w:ins w:id="2196" w:author="Amarucci, Scott M" w:date="2016-02-16T18:53:00Z"/>
        </w:rPr>
      </w:pPr>
      <w:ins w:id="2197" w:author="Amarucci, Scott M" w:date="2016-02-16T18:53:00Z">
        <w:r>
          <w:rPr>
            <w:rStyle w:val="FootnoteReference"/>
          </w:rPr>
          <w:footnoteRef/>
        </w:r>
        <w:r>
          <w:t xml:space="preserve"> “PFE”: “potential future exposure” for derivatives. “REC”: Spanish acronym for “</w:t>
        </w:r>
        <w:proofErr w:type="spellStart"/>
        <w:r>
          <w:t>Riesgo</w:t>
        </w:r>
        <w:proofErr w:type="spellEnd"/>
        <w:r>
          <w:t xml:space="preserve"> </w:t>
        </w:r>
        <w:proofErr w:type="spellStart"/>
        <w:r>
          <w:t>en</w:t>
        </w:r>
        <w:proofErr w:type="spellEnd"/>
        <w:r>
          <w:t xml:space="preserve"> </w:t>
        </w:r>
        <w:proofErr w:type="spellStart"/>
        <w:r>
          <w:t>Crédito</w:t>
        </w:r>
        <w:proofErr w:type="spellEnd"/>
        <w:r>
          <w:t>”, equivalent to PFE in the context of derivative exposures.</w:t>
        </w:r>
      </w:ins>
    </w:p>
  </w:footnote>
  <w:footnote w:id="14">
    <w:p w:rsidR="00213EBA" w:rsidRDefault="00213EBA" w:rsidP="00CC4B97">
      <w:pPr>
        <w:pStyle w:val="FootnoteText"/>
        <w:rPr>
          <w:ins w:id="2355" w:author="Amarucci, Scott M" w:date="2016-02-16T18:56:00Z"/>
        </w:rPr>
      </w:pPr>
      <w:ins w:id="2356" w:author="Amarucci, Scott M" w:date="2016-02-16T18:56:00Z">
        <w:r>
          <w:rPr>
            <w:rStyle w:val="FootnoteReference"/>
          </w:rPr>
          <w:footnoteRef/>
        </w:r>
        <w:r>
          <w:t xml:space="preserve"> “PFE”: “potential future exposure” for derivatives. “REC”: Spanish acronym for “</w:t>
        </w:r>
        <w:proofErr w:type="spellStart"/>
        <w:r>
          <w:t>Riesgo</w:t>
        </w:r>
        <w:proofErr w:type="spellEnd"/>
        <w:r>
          <w:t xml:space="preserve"> </w:t>
        </w:r>
        <w:proofErr w:type="spellStart"/>
        <w:r>
          <w:t>en</w:t>
        </w:r>
        <w:proofErr w:type="spellEnd"/>
        <w:r>
          <w:t xml:space="preserve"> </w:t>
        </w:r>
        <w:proofErr w:type="spellStart"/>
        <w:r>
          <w:t>Crédito</w:t>
        </w:r>
        <w:proofErr w:type="spellEnd"/>
        <w:r>
          <w:t>”, equivalent to PFE in the context of derivative exposures.</w:t>
        </w:r>
      </w:ins>
    </w:p>
  </w:footnote>
  <w:footnote w:id="15">
    <w:p w:rsidR="00213EBA" w:rsidRDefault="00213EBA" w:rsidP="00ED64FF">
      <w:pPr>
        <w:pStyle w:val="FootnoteText"/>
      </w:pPr>
      <w:r>
        <w:rPr>
          <w:rStyle w:val="FootnoteReference"/>
        </w:rPr>
        <w:footnoteRef/>
      </w:r>
      <w:r>
        <w:t xml:space="preserve"> The 2015 Risk Appetite Statement calibration was based on T1RBC (as opposed to other capital ratios), because it was found to be the most binding constraint under the most recent CCAR run (2015) – i.e., the 9Q minimum for T1RBC under the BHC Stress scenario left a smaller buffer between the capital amber and red limits than that of the other ratios. Each CCAR run will have to establish the capital ratio that reflects the “most binding constraint” and use that as a basis for the allocation of capital surplus amber/red.</w:t>
      </w:r>
    </w:p>
  </w:footnote>
  <w:footnote w:id="16">
    <w:p w:rsidR="00213EBA" w:rsidRDefault="00213EBA">
      <w:pPr>
        <w:pStyle w:val="FootnoteText"/>
      </w:pPr>
      <w:r>
        <w:rPr>
          <w:rStyle w:val="FootnoteReference"/>
        </w:rPr>
        <w:footnoteRef/>
      </w:r>
      <w:r>
        <w:t xml:space="preserve"> October 2014: T</w:t>
      </w:r>
      <w:r w:rsidRPr="00950957">
        <w:t>he Office of the Comptroller of the Currency (OCC), the Board of Governors of the Federal Reserve System (Federal Reserve Board), and the Federal Deposit Insurance Corporation (collectively, the agencies) issued a final rule that implements a quantitative liquidity requirement consistent with the liquidity coverage ratio (LCR) established by the Basel Committee on Banking Supervision (BCBS).</w:t>
      </w:r>
    </w:p>
  </w:footnote>
  <w:footnote w:id="17">
    <w:p w:rsidR="00213EBA" w:rsidRDefault="00213EBA" w:rsidP="002E30C5">
      <w:pPr>
        <w:spacing w:after="0" w:line="240" w:lineRule="auto"/>
      </w:pPr>
      <w:r>
        <w:rPr>
          <w:rStyle w:val="FootnoteReference"/>
        </w:rPr>
        <w:footnoteRef/>
      </w:r>
      <w:r>
        <w:t xml:space="preserve"> </w:t>
      </w:r>
      <w:r w:rsidRPr="002E30C5">
        <w:rPr>
          <w:b/>
          <w:bCs/>
          <w:iCs/>
          <w:sz w:val="20"/>
          <w:szCs w:val="20"/>
        </w:rPr>
        <w:t>SC. Structural Needs.</w:t>
      </w:r>
      <w:r w:rsidRPr="002E30C5">
        <w:rPr>
          <w:bCs/>
          <w:iCs/>
          <w:sz w:val="20"/>
          <w:szCs w:val="20"/>
        </w:rPr>
        <w:t xml:space="preserve"> Loan portfolio, netted by the allowance for loan losses; Total amount of restricted cash; Lease balance; </w:t>
      </w:r>
      <w:proofErr w:type="gramStart"/>
      <w:r w:rsidRPr="002E30C5">
        <w:rPr>
          <w:bCs/>
          <w:iCs/>
          <w:sz w:val="20"/>
          <w:szCs w:val="20"/>
        </w:rPr>
        <w:t>Other</w:t>
      </w:r>
      <w:proofErr w:type="gramEnd"/>
      <w:r w:rsidRPr="002E30C5">
        <w:rPr>
          <w:bCs/>
          <w:iCs/>
          <w:sz w:val="20"/>
          <w:szCs w:val="20"/>
        </w:rPr>
        <w:t xml:space="preserve"> assets: other assets considered as structural are Goodwill, intangibles and Furniture and Fixtures. </w:t>
      </w:r>
      <w:proofErr w:type="gramStart"/>
      <w:r w:rsidRPr="002E30C5">
        <w:rPr>
          <w:b/>
          <w:bCs/>
          <w:iCs/>
          <w:sz w:val="20"/>
          <w:szCs w:val="20"/>
        </w:rPr>
        <w:t>SC. Structural Funding.</w:t>
      </w:r>
      <w:proofErr w:type="gramEnd"/>
      <w:r w:rsidRPr="002E30C5">
        <w:rPr>
          <w:bCs/>
          <w:iCs/>
          <w:sz w:val="20"/>
          <w:szCs w:val="20"/>
        </w:rPr>
        <w:t xml:space="preserve"> Warehouses: intragroup and third party warehouses; Outstanding Securitizations; Equity. </w:t>
      </w:r>
      <w:proofErr w:type="gramStart"/>
      <w:r w:rsidRPr="002E30C5">
        <w:rPr>
          <w:b/>
          <w:bCs/>
          <w:iCs/>
          <w:sz w:val="20"/>
          <w:szCs w:val="20"/>
        </w:rPr>
        <w:t>SBNA.</w:t>
      </w:r>
      <w:proofErr w:type="gramEnd"/>
      <w:r w:rsidRPr="002E30C5">
        <w:rPr>
          <w:b/>
          <w:bCs/>
          <w:iCs/>
          <w:sz w:val="20"/>
          <w:szCs w:val="20"/>
        </w:rPr>
        <w:t xml:space="preserve"> </w:t>
      </w:r>
      <w:proofErr w:type="gramStart"/>
      <w:r w:rsidRPr="002E30C5">
        <w:rPr>
          <w:b/>
          <w:bCs/>
          <w:iCs/>
          <w:sz w:val="20"/>
          <w:szCs w:val="20"/>
        </w:rPr>
        <w:t>Structural Needs.</w:t>
      </w:r>
      <w:proofErr w:type="gramEnd"/>
      <w:r w:rsidRPr="002E30C5">
        <w:rPr>
          <w:bCs/>
          <w:iCs/>
          <w:sz w:val="20"/>
          <w:szCs w:val="20"/>
        </w:rPr>
        <w:t xml:space="preserve"> Complete Loan portfolio (Retail and Commercial); investments that have been clearly identified as structural (stock for FHLB and FRB membership); </w:t>
      </w:r>
      <w:proofErr w:type="gramStart"/>
      <w:r w:rsidRPr="002E30C5">
        <w:rPr>
          <w:bCs/>
          <w:iCs/>
          <w:sz w:val="20"/>
          <w:szCs w:val="20"/>
        </w:rPr>
        <w:t>Other</w:t>
      </w:r>
      <w:proofErr w:type="gramEnd"/>
      <w:r w:rsidRPr="002E30C5">
        <w:rPr>
          <w:bCs/>
          <w:iCs/>
          <w:sz w:val="20"/>
          <w:szCs w:val="20"/>
        </w:rPr>
        <w:t xml:space="preserve"> assets: Allowance for Loan Losses, Real estate assets, Fixed assets and BOLI</w:t>
      </w:r>
      <w:r>
        <w:rPr>
          <w:bCs/>
          <w:iCs/>
          <w:sz w:val="20"/>
          <w:szCs w:val="20"/>
        </w:rPr>
        <w:t>.</w:t>
      </w:r>
      <w:r w:rsidRPr="002E30C5">
        <w:rPr>
          <w:b/>
          <w:bCs/>
          <w:iCs/>
          <w:sz w:val="20"/>
          <w:szCs w:val="20"/>
        </w:rPr>
        <w:t xml:space="preserve">SBNA. </w:t>
      </w:r>
      <w:proofErr w:type="gramStart"/>
      <w:r w:rsidRPr="002E30C5">
        <w:rPr>
          <w:b/>
          <w:bCs/>
          <w:iCs/>
          <w:sz w:val="20"/>
          <w:szCs w:val="20"/>
        </w:rPr>
        <w:t>Structural Funding.</w:t>
      </w:r>
      <w:proofErr w:type="gramEnd"/>
      <w:r w:rsidRPr="002E30C5">
        <w:rPr>
          <w:bCs/>
          <w:iCs/>
          <w:sz w:val="20"/>
          <w:szCs w:val="20"/>
        </w:rPr>
        <w:t xml:space="preserve"> DDA, Savings and Money Market Deposits </w:t>
      </w:r>
      <w:proofErr w:type="gramStart"/>
      <w:r w:rsidRPr="002E30C5">
        <w:rPr>
          <w:bCs/>
          <w:iCs/>
          <w:sz w:val="20"/>
          <w:szCs w:val="20"/>
        </w:rPr>
        <w:t>( Retail</w:t>
      </w:r>
      <w:proofErr w:type="gramEnd"/>
      <w:r w:rsidRPr="002E30C5">
        <w:rPr>
          <w:bCs/>
          <w:iCs/>
          <w:sz w:val="20"/>
          <w:szCs w:val="20"/>
        </w:rPr>
        <w:t xml:space="preserve"> + SME); CDs and Jumbo CDs; Wholesale Borrowing identified as structural (FHLB Borrowings); Total amount of debt; Equity (Brokered Deposits are excluded). </w:t>
      </w:r>
      <w:proofErr w:type="gramStart"/>
      <w:r w:rsidRPr="002E30C5">
        <w:rPr>
          <w:b/>
          <w:sz w:val="20"/>
          <w:szCs w:val="20"/>
        </w:rPr>
        <w:t>SHUSA.</w:t>
      </w:r>
      <w:proofErr w:type="gramEnd"/>
      <w:r w:rsidRPr="002E30C5">
        <w:rPr>
          <w:b/>
          <w:sz w:val="20"/>
          <w:szCs w:val="20"/>
        </w:rPr>
        <w:t xml:space="preserve"> </w:t>
      </w:r>
      <w:proofErr w:type="gramStart"/>
      <w:r w:rsidRPr="002E30C5">
        <w:rPr>
          <w:b/>
          <w:sz w:val="20"/>
          <w:szCs w:val="20"/>
        </w:rPr>
        <w:t>Structural Needs.</w:t>
      </w:r>
      <w:proofErr w:type="gramEnd"/>
      <w:r w:rsidRPr="002E30C5">
        <w:rPr>
          <w:sz w:val="20"/>
          <w:szCs w:val="20"/>
        </w:rPr>
        <w:t xml:space="preserve"> </w:t>
      </w:r>
      <w:proofErr w:type="gramStart"/>
      <w:r w:rsidRPr="002E30C5">
        <w:rPr>
          <w:sz w:val="20"/>
          <w:szCs w:val="20"/>
        </w:rPr>
        <w:t>SBNA Structural Needs + SC Structural Needs.</w:t>
      </w:r>
      <w:proofErr w:type="gramEnd"/>
      <w:r w:rsidRPr="002E30C5">
        <w:rPr>
          <w:sz w:val="20"/>
          <w:szCs w:val="20"/>
        </w:rPr>
        <w:t xml:space="preserve"> </w:t>
      </w:r>
      <w:proofErr w:type="gramStart"/>
      <w:r w:rsidRPr="002E30C5">
        <w:rPr>
          <w:b/>
          <w:sz w:val="20"/>
          <w:szCs w:val="20"/>
        </w:rPr>
        <w:t>SHUSA.</w:t>
      </w:r>
      <w:proofErr w:type="gramEnd"/>
      <w:r w:rsidRPr="002E30C5">
        <w:rPr>
          <w:b/>
          <w:sz w:val="20"/>
          <w:szCs w:val="20"/>
        </w:rPr>
        <w:t xml:space="preserve"> </w:t>
      </w:r>
      <w:proofErr w:type="gramStart"/>
      <w:r w:rsidRPr="002E30C5">
        <w:rPr>
          <w:b/>
          <w:sz w:val="20"/>
          <w:szCs w:val="20"/>
        </w:rPr>
        <w:t>Structural Funding.</w:t>
      </w:r>
      <w:proofErr w:type="gramEnd"/>
      <w:r w:rsidRPr="002E30C5">
        <w:rPr>
          <w:sz w:val="20"/>
          <w:szCs w:val="20"/>
        </w:rPr>
        <w:t xml:space="preserve"> </w:t>
      </w:r>
      <w:proofErr w:type="gramStart"/>
      <w:r w:rsidRPr="002E30C5">
        <w:rPr>
          <w:sz w:val="20"/>
          <w:szCs w:val="20"/>
        </w:rPr>
        <w:t>SHUSA Debt issuances; SBNA Structural Funding; SC Structural Funding</w:t>
      </w:r>
      <w:r>
        <w:t>.</w:t>
      </w:r>
      <w:proofErr w:type="gramEnd"/>
    </w:p>
  </w:footnote>
  <w:footnote w:id="18">
    <w:p w:rsidR="00213EBA" w:rsidRPr="00F121EF" w:rsidRDefault="00213EBA" w:rsidP="001B55FE">
      <w:pPr>
        <w:pStyle w:val="FootnoteText"/>
      </w:pPr>
      <w:r w:rsidRPr="00F121EF">
        <w:rPr>
          <w:rStyle w:val="FootnoteReference"/>
        </w:rPr>
        <w:footnoteRef/>
      </w:r>
      <w:r w:rsidRPr="00F121EF">
        <w:t xml:space="preserve"> For a detailed description of the non</w:t>
      </w:r>
      <w:r>
        <w:t>-</w:t>
      </w:r>
      <w:r w:rsidRPr="00F121EF">
        <w:t xml:space="preserve">maturity deposit model used by </w:t>
      </w:r>
      <w:r>
        <w:t>SHUSA</w:t>
      </w:r>
      <w:r w:rsidRPr="00F121EF">
        <w:t xml:space="preserve"> please refer to the </w:t>
      </w:r>
      <w:r w:rsidRPr="00F121EF">
        <w:rPr>
          <w:b/>
        </w:rPr>
        <w:t>Appendix IV</w:t>
      </w:r>
      <w:r w:rsidRPr="00F121EF">
        <w:t xml:space="preserve"> to this Policy.</w:t>
      </w:r>
    </w:p>
  </w:footnote>
  <w:footnote w:id="19">
    <w:p w:rsidR="00213EBA" w:rsidRDefault="00213EBA" w:rsidP="00E14C4F">
      <w:pPr>
        <w:pStyle w:val="FootnoteText"/>
      </w:pPr>
      <w:r>
        <w:rPr>
          <w:rStyle w:val="FootnoteReference"/>
        </w:rPr>
        <w:footnoteRef/>
      </w:r>
      <w:r>
        <w:t xml:space="preserve"> Exact allocation of credit losses and PPNR impairment is calculated in the RAS excel file for SHUSA, tab “SHUSA Capital Worksheet” </w:t>
      </w:r>
    </w:p>
  </w:footnote>
  <w:footnote w:id="20">
    <w:p w:rsidR="00213EBA" w:rsidRPr="00C809EC" w:rsidRDefault="00213EBA" w:rsidP="00E20AC7">
      <w:pPr>
        <w:spacing w:after="0" w:line="240" w:lineRule="auto"/>
        <w:rPr>
          <w:sz w:val="20"/>
          <w:szCs w:val="20"/>
        </w:rPr>
      </w:pPr>
      <w:r>
        <w:rPr>
          <w:rStyle w:val="FootnoteReference"/>
        </w:rPr>
        <w:footnoteRef/>
      </w:r>
      <w:r>
        <w:t xml:space="preserve"> </w:t>
      </w:r>
      <w:r w:rsidRPr="00C809EC">
        <w:rPr>
          <w:b/>
          <w:bCs/>
          <w:i/>
          <w:iCs/>
          <w:sz w:val="20"/>
          <w:szCs w:val="20"/>
        </w:rPr>
        <w:t xml:space="preserve">Group Calculation: </w:t>
      </w:r>
      <w:r w:rsidRPr="00C809EC">
        <w:rPr>
          <w:sz w:val="20"/>
          <w:szCs w:val="20"/>
          <w:lang w:val="en-GB"/>
        </w:rPr>
        <w:t xml:space="preserve">The metric is calculated twice a year: to coincide with ICAAP full year and with the half year refresh. </w:t>
      </w:r>
      <w:r w:rsidRPr="00C809EC">
        <w:rPr>
          <w:bCs/>
          <w:iCs/>
          <w:sz w:val="20"/>
          <w:szCs w:val="20"/>
        </w:rPr>
        <w:t>The metric is calculated for each year over a 3 year horizon, aligned to the ICAAP process, as the ratio of the incremental impact to the income statement of the stress scenarios (incremental</w:t>
      </w:r>
      <w:r>
        <w:rPr>
          <w:bCs/>
          <w:iCs/>
          <w:sz w:val="20"/>
          <w:szCs w:val="20"/>
        </w:rPr>
        <w:t xml:space="preserve"> </w:t>
      </w:r>
      <w:r w:rsidRPr="00C809EC">
        <w:rPr>
          <w:bCs/>
          <w:iCs/>
          <w:sz w:val="20"/>
          <w:szCs w:val="20"/>
        </w:rPr>
        <w:t>losses in an adverse stress scenario with respect to the baseline scenario) against the PBT included in the strategic business plan for each year.</w:t>
      </w:r>
      <w:r w:rsidRPr="00C809EC">
        <w:rPr>
          <w:sz w:val="20"/>
          <w:szCs w:val="20"/>
        </w:rPr>
        <w:t xml:space="preserve"> The impact to the income statement is calculated for each year as the sum of the stress tests described in items 2.1.1 to 2.1.6 below. The value of the metric corresponds with the worst year of the 3 projected years. The projected PBT is the one included in the annual 3 year Strategic Business Plan (e.g. P-18) as provided by the Strategic Capital Planning team.</w:t>
      </w:r>
    </w:p>
    <w:p w:rsidR="00213EBA" w:rsidRPr="00C809EC" w:rsidRDefault="00213EBA" w:rsidP="00E20AC7">
      <w:pPr>
        <w:pStyle w:val="FootnoteText"/>
        <w:rPr>
          <w:lang w:val="en-GB"/>
        </w:rPr>
      </w:pPr>
    </w:p>
  </w:footnote>
  <w:footnote w:id="21">
    <w:p w:rsidR="00213EBA" w:rsidRDefault="00213EBA" w:rsidP="00E20AC7">
      <w:pPr>
        <w:pStyle w:val="FootnoteText"/>
      </w:pPr>
      <w:r>
        <w:rPr>
          <w:rStyle w:val="FootnoteReference"/>
        </w:rPr>
        <w:footnoteRef/>
      </w:r>
      <w:r>
        <w:t xml:space="preserve"> FRB Severely Adverse is chosen to benchmark the Risk Appetite Statement metrics because it remains relatively consistent over time, whereas the current design of the BHC scenarios, although more reflective of idiosyncratic elements of the SHUSA consolidated risks, can vary in intensity at each calculation. The results of FRB scenarios are publicly available, thus providing external stakeholders with a relevant comparison for SHUSA against the market. </w:t>
      </w:r>
    </w:p>
    <w:p w:rsidR="00213EBA" w:rsidRDefault="00213EBA" w:rsidP="00E20AC7">
      <w:pPr>
        <w:pStyle w:val="FootnoteText"/>
      </w:pPr>
      <w:r>
        <w:t xml:space="preserve"> </w:t>
      </w:r>
    </w:p>
  </w:footnote>
  <w:footnote w:id="22">
    <w:p w:rsidR="00213EBA" w:rsidRDefault="00213EBA" w:rsidP="00E20AC7">
      <w:pPr>
        <w:pStyle w:val="FootnoteText"/>
      </w:pPr>
      <w:r>
        <w:rPr>
          <w:rStyle w:val="FootnoteReference"/>
        </w:rPr>
        <w:footnoteRef/>
      </w:r>
      <w:r>
        <w:t xml:space="preserve"> SHUSA Finance intends to implement stress testing based on internally designed stress scenarios and that will run to a full three year stress. Once this is implemented (dates to be advised) the Loss in Stress metric will also cover 3 years as per Santander Group guidance, and scenarios can be tailored to the Board requirements</w:t>
      </w:r>
    </w:p>
    <w:p w:rsidR="00213EBA" w:rsidRDefault="00213EBA" w:rsidP="00E20AC7">
      <w:pPr>
        <w:pStyle w:val="FootnoteText"/>
      </w:pPr>
    </w:p>
  </w:footnote>
  <w:footnote w:id="23">
    <w:p w:rsidR="00213EBA" w:rsidRDefault="00213EBA" w:rsidP="00E20AC7">
      <w:pPr>
        <w:pStyle w:val="FootnoteText"/>
      </w:pPr>
      <w:r>
        <w:rPr>
          <w:rStyle w:val="FootnoteReference"/>
        </w:rPr>
        <w:footnoteRef/>
      </w:r>
      <w:r>
        <w:t xml:space="preserve"> Best efforts will be made to record any differences between the Strategic Plan PBT (e.g. IFRS vs US GAAP, asset volumes) and the CCAR PBT.</w:t>
      </w:r>
    </w:p>
    <w:p w:rsidR="00213EBA" w:rsidRDefault="00213EBA" w:rsidP="00E20AC7">
      <w:pPr>
        <w:pStyle w:val="FootnoteText"/>
      </w:pPr>
    </w:p>
  </w:footnote>
  <w:footnote w:id="24">
    <w:p w:rsidR="00213EBA" w:rsidRDefault="00213EBA" w:rsidP="00E20AC7">
      <w:pPr>
        <w:pStyle w:val="FootnoteText"/>
      </w:pPr>
      <w:r>
        <w:rPr>
          <w:rStyle w:val="FootnoteReference"/>
        </w:rPr>
        <w:footnoteRef/>
      </w:r>
      <w:r>
        <w:t xml:space="preserve"> </w:t>
      </w:r>
      <w:r w:rsidRPr="007A71E6">
        <w:t>Exposure in the context of credit metrics refers to the sum of: Committed facilities (drawn and undrawn) + drawn under uncommitted facilities + off balance sheet items (e.g. Letters of Credit) + PFE for derivatives.</w:t>
      </w:r>
      <w:r>
        <w:t xml:space="preserve"> Exposures will be calculated at individual counterparty level and aggregated as required to ultimate parent (economic group) level. Exposures to non-recourse project finance will be treated as individual exposures and not aggregated to the sponsor.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43" w:type="dxa"/>
      </w:tblCellMar>
      <w:tblLook w:val="01E0" w:firstRow="1" w:lastRow="1" w:firstColumn="1" w:lastColumn="1" w:noHBand="0" w:noVBand="0"/>
    </w:tblPr>
    <w:tblGrid>
      <w:gridCol w:w="1614"/>
      <w:gridCol w:w="2437"/>
      <w:gridCol w:w="3599"/>
      <w:gridCol w:w="1170"/>
      <w:gridCol w:w="583"/>
    </w:tblGrid>
    <w:tr w:rsidR="00213EBA" w:rsidRPr="001A65DF" w:rsidTr="00785302">
      <w:trPr>
        <w:trHeight w:val="454"/>
      </w:trPr>
      <w:tc>
        <w:tcPr>
          <w:tcW w:w="858" w:type="pct"/>
        </w:tcPr>
        <w:p w:rsidR="00213EBA" w:rsidRPr="001A65DF" w:rsidRDefault="00213EBA" w:rsidP="001A65DF">
          <w:pPr>
            <w:spacing w:after="120" w:line="240" w:lineRule="auto"/>
            <w:rPr>
              <w:sz w:val="15"/>
              <w:szCs w:val="24"/>
              <w:lang w:val="es-ES_tradnl"/>
            </w:rPr>
          </w:pPr>
          <w:r w:rsidRPr="001A65DF">
            <w:rPr>
              <w:noProof/>
              <w:sz w:val="15"/>
              <w:szCs w:val="24"/>
            </w:rPr>
            <w:drawing>
              <wp:inline distT="0" distB="0" distL="0" distR="0" wp14:anchorId="5DED740E" wp14:editId="798A2B4D">
                <wp:extent cx="997585" cy="344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49277"/>
                        <a:stretch>
                          <a:fillRect/>
                        </a:stretch>
                      </pic:blipFill>
                      <pic:spPr bwMode="auto">
                        <a:xfrm>
                          <a:off x="0" y="0"/>
                          <a:ext cx="997585" cy="344170"/>
                        </a:xfrm>
                        <a:prstGeom prst="rect">
                          <a:avLst/>
                        </a:prstGeom>
                        <a:noFill/>
                        <a:ln>
                          <a:noFill/>
                        </a:ln>
                      </pic:spPr>
                    </pic:pic>
                  </a:graphicData>
                </a:graphic>
              </wp:inline>
            </w:drawing>
          </w:r>
        </w:p>
      </w:tc>
      <w:tc>
        <w:tcPr>
          <w:tcW w:w="4142" w:type="pct"/>
          <w:gridSpan w:val="4"/>
        </w:tcPr>
        <w:p w:rsidR="00213EBA" w:rsidRPr="001A65DF" w:rsidRDefault="00213EBA" w:rsidP="001A65DF">
          <w:pPr>
            <w:spacing w:after="120" w:line="240" w:lineRule="auto"/>
            <w:jc w:val="right"/>
            <w:rPr>
              <w:sz w:val="14"/>
              <w:szCs w:val="14"/>
            </w:rPr>
          </w:pPr>
          <w:bookmarkStart w:id="7465" w:name="OLE_LINK7"/>
          <w:bookmarkStart w:id="7466" w:name="OLE_LINK8"/>
          <w:r w:rsidRPr="001A65DF">
            <w:rPr>
              <w:sz w:val="32"/>
              <w:szCs w:val="36"/>
            </w:rPr>
            <w:t xml:space="preserve">Risk Appetite </w:t>
          </w:r>
          <w:bookmarkEnd w:id="7465"/>
          <w:bookmarkEnd w:id="7466"/>
          <w:r>
            <w:rPr>
              <w:sz w:val="32"/>
              <w:szCs w:val="36"/>
            </w:rPr>
            <w:t>Metrics Glossary</w:t>
          </w:r>
        </w:p>
      </w:tc>
    </w:tr>
    <w:tr w:rsidR="00213EBA" w:rsidRPr="001A65DF" w:rsidTr="00785302">
      <w:trPr>
        <w:trHeight w:val="144"/>
      </w:trPr>
      <w:tc>
        <w:tcPr>
          <w:tcW w:w="5000" w:type="pct"/>
          <w:gridSpan w:val="5"/>
          <w:shd w:val="clear" w:color="auto" w:fill="FF0000"/>
          <w:noWrap/>
          <w:tcMar>
            <w:left w:w="85" w:type="dxa"/>
          </w:tcMar>
          <w:vAlign w:val="center"/>
        </w:tcPr>
        <w:p w:rsidR="00213EBA" w:rsidRPr="001A65DF" w:rsidRDefault="00213EBA" w:rsidP="001A65DF">
          <w:pPr>
            <w:spacing w:after="0" w:line="240" w:lineRule="auto"/>
            <w:ind w:right="153"/>
            <w:jc w:val="right"/>
            <w:rPr>
              <w:b/>
              <w:sz w:val="8"/>
              <w:szCs w:val="8"/>
            </w:rPr>
          </w:pPr>
        </w:p>
      </w:tc>
    </w:tr>
    <w:tr w:rsidR="00213EBA" w:rsidRPr="00362DE1" w:rsidTr="00C05360">
      <w:trPr>
        <w:trHeight w:val="89"/>
      </w:trPr>
      <w:tc>
        <w:tcPr>
          <w:tcW w:w="2154" w:type="pct"/>
          <w:gridSpan w:val="2"/>
          <w:vAlign w:val="bottom"/>
        </w:tcPr>
        <w:p w:rsidR="00213EBA" w:rsidRPr="00371B1C" w:rsidRDefault="00213EBA" w:rsidP="00EB22AA">
          <w:pPr>
            <w:tabs>
              <w:tab w:val="left" w:pos="4891"/>
            </w:tabs>
            <w:spacing w:after="0" w:line="240" w:lineRule="auto"/>
            <w:rPr>
              <w:rFonts w:eastAsia="Times New Roman"/>
              <w:sz w:val="16"/>
              <w:szCs w:val="16"/>
            </w:rPr>
          </w:pPr>
          <w:r w:rsidRPr="00371B1C">
            <w:rPr>
              <w:rFonts w:eastAsia="Times New Roman"/>
              <w:sz w:val="16"/>
              <w:szCs w:val="16"/>
            </w:rPr>
            <w:t xml:space="preserve">Approved by </w:t>
          </w:r>
          <w:r>
            <w:rPr>
              <w:rFonts w:eastAsia="Times New Roman"/>
              <w:sz w:val="16"/>
              <w:szCs w:val="16"/>
            </w:rPr>
            <w:t>Director of Risk Appetite</w:t>
          </w:r>
        </w:p>
      </w:tc>
      <w:tc>
        <w:tcPr>
          <w:tcW w:w="1914" w:type="pct"/>
        </w:tcPr>
        <w:p w:rsidR="00213EBA" w:rsidRPr="00371B1C" w:rsidRDefault="00213EBA" w:rsidP="009C2DD0">
          <w:pPr>
            <w:tabs>
              <w:tab w:val="left" w:pos="4891"/>
            </w:tabs>
            <w:spacing w:after="0" w:line="240" w:lineRule="auto"/>
            <w:rPr>
              <w:rFonts w:eastAsia="Times New Roman"/>
              <w:sz w:val="16"/>
              <w:szCs w:val="16"/>
            </w:rPr>
          </w:pPr>
          <w:r>
            <w:rPr>
              <w:rFonts w:eastAsia="Times New Roman"/>
              <w:sz w:val="16"/>
              <w:szCs w:val="16"/>
            </w:rPr>
            <w:t>January, 2016</w:t>
          </w:r>
        </w:p>
      </w:tc>
      <w:tc>
        <w:tcPr>
          <w:tcW w:w="622" w:type="pct"/>
        </w:tcPr>
        <w:p w:rsidR="00213EBA" w:rsidRPr="00371B1C" w:rsidRDefault="00213EBA" w:rsidP="001A65DF">
          <w:pPr>
            <w:tabs>
              <w:tab w:val="left" w:pos="4891"/>
            </w:tabs>
            <w:spacing w:after="0" w:line="240" w:lineRule="auto"/>
            <w:jc w:val="right"/>
            <w:rPr>
              <w:rFonts w:eastAsia="Times New Roman"/>
              <w:sz w:val="16"/>
              <w:szCs w:val="16"/>
            </w:rPr>
          </w:pPr>
          <w:r w:rsidRPr="00362DE1">
            <w:rPr>
              <w:rFonts w:eastAsia="Times New Roman"/>
              <w:sz w:val="16"/>
              <w:szCs w:val="16"/>
            </w:rPr>
            <w:t xml:space="preserve"> </w:t>
          </w:r>
          <w:r w:rsidRPr="00371B1C">
            <w:rPr>
              <w:rFonts w:eastAsia="Times New Roman"/>
              <w:sz w:val="16"/>
              <w:szCs w:val="16"/>
            </w:rPr>
            <w:t>Version Number</w:t>
          </w:r>
        </w:p>
      </w:tc>
      <w:tc>
        <w:tcPr>
          <w:tcW w:w="310" w:type="pct"/>
        </w:tcPr>
        <w:p w:rsidR="00213EBA" w:rsidRPr="00371B1C" w:rsidRDefault="00213EBA" w:rsidP="001A65DF">
          <w:pPr>
            <w:tabs>
              <w:tab w:val="left" w:pos="4891"/>
            </w:tabs>
            <w:spacing w:after="0" w:line="240" w:lineRule="auto"/>
            <w:jc w:val="right"/>
            <w:rPr>
              <w:rFonts w:eastAsia="Times New Roman"/>
              <w:sz w:val="16"/>
              <w:szCs w:val="16"/>
            </w:rPr>
          </w:pPr>
          <w:r w:rsidRPr="00371B1C">
            <w:rPr>
              <w:rFonts w:eastAsia="Times New Roman"/>
              <w:sz w:val="16"/>
              <w:szCs w:val="16"/>
            </w:rPr>
            <w:t>[ 1.0  ]</w:t>
          </w:r>
        </w:p>
      </w:tc>
    </w:tr>
  </w:tbl>
  <w:p w:rsidR="00213EBA" w:rsidRPr="00B178AE" w:rsidRDefault="00213EBA" w:rsidP="001A65DF">
    <w:pPr>
      <w:pStyle w:val="Header"/>
      <w:jc w:val="right"/>
      <w:rPr>
        <w:b/>
        <w:color w:val="808080" w:themeColor="background1" w:themeShade="8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64C8"/>
    <w:multiLevelType w:val="hybridMultilevel"/>
    <w:tmpl w:val="2D3827A4"/>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EF6F09"/>
    <w:multiLevelType w:val="hybridMultilevel"/>
    <w:tmpl w:val="0BF882BC"/>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0C5D45"/>
    <w:multiLevelType w:val="hybridMultilevel"/>
    <w:tmpl w:val="E962DD12"/>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478146E"/>
    <w:multiLevelType w:val="hybridMultilevel"/>
    <w:tmpl w:val="DBB6898C"/>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7BD1258"/>
    <w:multiLevelType w:val="multilevel"/>
    <w:tmpl w:val="67D83364"/>
    <w:lvl w:ilvl="0">
      <w:start w:val="1"/>
      <w:numFmt w:val="decimal"/>
      <w:lvlText w:val="%1."/>
      <w:lvlJc w:val="left"/>
      <w:pPr>
        <w:tabs>
          <w:tab w:val="num" w:pos="567"/>
        </w:tabs>
        <w:ind w:left="680" w:hanging="680"/>
      </w:pPr>
      <w:rPr>
        <w:rFonts w:hint="default"/>
      </w:rPr>
    </w:lvl>
    <w:lvl w:ilvl="1">
      <w:start w:val="1"/>
      <w:numFmt w:val="decimal"/>
      <w:lvlText w:val="%1.%2"/>
      <w:lvlJc w:val="left"/>
      <w:pPr>
        <w:tabs>
          <w:tab w:val="num" w:pos="567"/>
        </w:tabs>
        <w:ind w:left="680" w:hanging="680"/>
      </w:pPr>
      <w:rPr>
        <w:rFonts w:ascii="Calibri" w:hAnsi="Calibri" w:cs="Calibri" w:hint="default"/>
        <w:b/>
        <w:bCs w:val="0"/>
        <w:i w:val="0"/>
        <w:iCs w:val="0"/>
        <w:caps w:val="0"/>
        <w:smallCaps w:val="0"/>
        <w:strike w:val="0"/>
        <w:dstrike w:val="0"/>
        <w:noProof w:val="0"/>
        <w:snapToGrid w:val="0"/>
        <w:vanish w:val="0"/>
        <w:color w:val="000000"/>
        <w:spacing w:val="0"/>
        <w:kern w:val="0"/>
        <w:position w:val="0"/>
        <w:sz w:val="24"/>
        <w:szCs w:val="22"/>
        <w:u w:val="none"/>
        <w:effect w:val="none"/>
        <w:vertAlign w:val="baseline"/>
        <w:em w:val="none"/>
        <w:specVanish w:val="0"/>
      </w:rPr>
    </w:lvl>
    <w:lvl w:ilvl="2">
      <w:start w:val="1"/>
      <w:numFmt w:val="decimal"/>
      <w:lvlText w:val="%1.%2.%3"/>
      <w:lvlJc w:val="left"/>
      <w:pPr>
        <w:tabs>
          <w:tab w:val="num" w:pos="1917"/>
        </w:tabs>
        <w:ind w:left="2030" w:hanging="680"/>
      </w:pPr>
      <w:rPr>
        <w:rFonts w:hint="default"/>
      </w:rPr>
    </w:lvl>
    <w:lvl w:ilvl="3">
      <w:start w:val="1"/>
      <w:numFmt w:val="decimal"/>
      <w:lvlText w:val="%1.%2.%3.%4"/>
      <w:lvlJc w:val="left"/>
      <w:pPr>
        <w:tabs>
          <w:tab w:val="num" w:pos="837"/>
        </w:tabs>
        <w:ind w:left="950" w:hanging="680"/>
      </w:pPr>
      <w:rPr>
        <w:rFonts w:hint="default"/>
      </w:rPr>
    </w:lvl>
    <w:lvl w:ilvl="4">
      <w:numFmt w:val="none"/>
      <w:lvlText w:val=""/>
      <w:lvlJc w:val="left"/>
      <w:pPr>
        <w:tabs>
          <w:tab w:val="num" w:pos="360"/>
        </w:tabs>
        <w:ind w:left="0" w:firstLine="0"/>
      </w:pPr>
      <w:rPr>
        <w:rFonts w:hint="default"/>
      </w:rPr>
    </w:lvl>
    <w:lvl w:ilvl="5">
      <w:numFmt w:val="none"/>
      <w:lvlText w:val=""/>
      <w:lvlJc w:val="left"/>
      <w:pPr>
        <w:tabs>
          <w:tab w:val="num" w:pos="360"/>
        </w:tabs>
        <w:ind w:left="0" w:firstLine="0"/>
      </w:pPr>
      <w:rPr>
        <w:rFonts w:hint="default"/>
      </w:rPr>
    </w:lvl>
    <w:lvl w:ilvl="6">
      <w:numFmt w:val="none"/>
      <w:lvlText w:val=""/>
      <w:lvlJc w:val="left"/>
      <w:pPr>
        <w:tabs>
          <w:tab w:val="num" w:pos="360"/>
        </w:tabs>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
    <w:nsid w:val="09082364"/>
    <w:multiLevelType w:val="hybridMultilevel"/>
    <w:tmpl w:val="D7F8C954"/>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99715ED"/>
    <w:multiLevelType w:val="hybridMultilevel"/>
    <w:tmpl w:val="BDF02492"/>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99C44F3"/>
    <w:multiLevelType w:val="hybridMultilevel"/>
    <w:tmpl w:val="A0C2A64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B0979EF"/>
    <w:multiLevelType w:val="hybridMultilevel"/>
    <w:tmpl w:val="18249ADA"/>
    <w:lvl w:ilvl="0" w:tplc="0409000B">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BE7AA2"/>
    <w:multiLevelType w:val="hybridMultilevel"/>
    <w:tmpl w:val="E51E5C98"/>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18258F5"/>
    <w:multiLevelType w:val="hybridMultilevel"/>
    <w:tmpl w:val="F788C3D4"/>
    <w:lvl w:ilvl="0" w:tplc="04090003">
      <w:start w:val="1"/>
      <w:numFmt w:val="bullet"/>
      <w:lvlText w:val="o"/>
      <w:lvlJc w:val="left"/>
      <w:pPr>
        <w:ind w:left="720" w:hanging="360"/>
      </w:pPr>
      <w:rPr>
        <w:rFonts w:ascii="Courier New" w:hAnsi="Courier New" w:cs="Courier New"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E77C71"/>
    <w:multiLevelType w:val="hybridMultilevel"/>
    <w:tmpl w:val="BCAEE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574368"/>
    <w:multiLevelType w:val="hybridMultilevel"/>
    <w:tmpl w:val="6E5C40BA"/>
    <w:lvl w:ilvl="0" w:tplc="0409000B">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003FB5"/>
    <w:multiLevelType w:val="hybridMultilevel"/>
    <w:tmpl w:val="830AB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B96D2A"/>
    <w:multiLevelType w:val="hybridMultilevel"/>
    <w:tmpl w:val="6D98D88E"/>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E096851"/>
    <w:multiLevelType w:val="hybridMultilevel"/>
    <w:tmpl w:val="5C301D82"/>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34E2A0A"/>
    <w:multiLevelType w:val="hybridMultilevel"/>
    <w:tmpl w:val="C4FEE984"/>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5597312"/>
    <w:multiLevelType w:val="hybridMultilevel"/>
    <w:tmpl w:val="A27CECA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A7E5740"/>
    <w:multiLevelType w:val="hybridMultilevel"/>
    <w:tmpl w:val="E59296F8"/>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DAB2905"/>
    <w:multiLevelType w:val="hybridMultilevel"/>
    <w:tmpl w:val="46C42C38"/>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FDB19D0"/>
    <w:multiLevelType w:val="hybridMultilevel"/>
    <w:tmpl w:val="D76E42F4"/>
    <w:lvl w:ilvl="0" w:tplc="38429C00">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18868D9"/>
    <w:multiLevelType w:val="hybridMultilevel"/>
    <w:tmpl w:val="50F4FCA8"/>
    <w:lvl w:ilvl="0" w:tplc="E7D443B2">
      <w:start w:val="617"/>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32134F1C"/>
    <w:multiLevelType w:val="hybridMultilevel"/>
    <w:tmpl w:val="5F522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224E03"/>
    <w:multiLevelType w:val="hybridMultilevel"/>
    <w:tmpl w:val="002AC9B2"/>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4056530"/>
    <w:multiLevelType w:val="hybridMultilevel"/>
    <w:tmpl w:val="656C55F2"/>
    <w:lvl w:ilvl="0" w:tplc="38429C00">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45022D2"/>
    <w:multiLevelType w:val="hybridMultilevel"/>
    <w:tmpl w:val="3372EDA0"/>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37AC0EB1"/>
    <w:multiLevelType w:val="hybridMultilevel"/>
    <w:tmpl w:val="5BF2D26C"/>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CFB2A8C"/>
    <w:multiLevelType w:val="hybridMultilevel"/>
    <w:tmpl w:val="3208B8DC"/>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E0F76FA"/>
    <w:multiLevelType w:val="hybridMultilevel"/>
    <w:tmpl w:val="530ED75C"/>
    <w:lvl w:ilvl="0" w:tplc="8C8A2932">
      <w:start w:val="1"/>
      <w:numFmt w:val="bullet"/>
      <w:lvlText w:val="•"/>
      <w:lvlJc w:val="left"/>
      <w:pPr>
        <w:tabs>
          <w:tab w:val="num" w:pos="720"/>
        </w:tabs>
        <w:ind w:left="720" w:hanging="360"/>
      </w:pPr>
      <w:rPr>
        <w:rFonts w:ascii="Arial" w:hAnsi="Arial" w:hint="default"/>
      </w:rPr>
    </w:lvl>
    <w:lvl w:ilvl="1" w:tplc="E2381264">
      <w:start w:val="1"/>
      <w:numFmt w:val="bullet"/>
      <w:lvlText w:val="•"/>
      <w:lvlJc w:val="left"/>
      <w:pPr>
        <w:tabs>
          <w:tab w:val="num" w:pos="1440"/>
        </w:tabs>
        <w:ind w:left="1440" w:hanging="360"/>
      </w:pPr>
      <w:rPr>
        <w:rFonts w:ascii="Arial" w:hAnsi="Arial" w:hint="default"/>
      </w:rPr>
    </w:lvl>
    <w:lvl w:ilvl="2" w:tplc="F8465F12" w:tentative="1">
      <w:start w:val="1"/>
      <w:numFmt w:val="bullet"/>
      <w:lvlText w:val="•"/>
      <w:lvlJc w:val="left"/>
      <w:pPr>
        <w:tabs>
          <w:tab w:val="num" w:pos="2160"/>
        </w:tabs>
        <w:ind w:left="2160" w:hanging="360"/>
      </w:pPr>
      <w:rPr>
        <w:rFonts w:ascii="Arial" w:hAnsi="Arial" w:hint="default"/>
      </w:rPr>
    </w:lvl>
    <w:lvl w:ilvl="3" w:tplc="8BD62DCC" w:tentative="1">
      <w:start w:val="1"/>
      <w:numFmt w:val="bullet"/>
      <w:lvlText w:val="•"/>
      <w:lvlJc w:val="left"/>
      <w:pPr>
        <w:tabs>
          <w:tab w:val="num" w:pos="2880"/>
        </w:tabs>
        <w:ind w:left="2880" w:hanging="360"/>
      </w:pPr>
      <w:rPr>
        <w:rFonts w:ascii="Arial" w:hAnsi="Arial" w:hint="default"/>
      </w:rPr>
    </w:lvl>
    <w:lvl w:ilvl="4" w:tplc="45462536" w:tentative="1">
      <w:start w:val="1"/>
      <w:numFmt w:val="bullet"/>
      <w:lvlText w:val="•"/>
      <w:lvlJc w:val="left"/>
      <w:pPr>
        <w:tabs>
          <w:tab w:val="num" w:pos="3600"/>
        </w:tabs>
        <w:ind w:left="3600" w:hanging="360"/>
      </w:pPr>
      <w:rPr>
        <w:rFonts w:ascii="Arial" w:hAnsi="Arial" w:hint="default"/>
      </w:rPr>
    </w:lvl>
    <w:lvl w:ilvl="5" w:tplc="0AF2223C" w:tentative="1">
      <w:start w:val="1"/>
      <w:numFmt w:val="bullet"/>
      <w:lvlText w:val="•"/>
      <w:lvlJc w:val="left"/>
      <w:pPr>
        <w:tabs>
          <w:tab w:val="num" w:pos="4320"/>
        </w:tabs>
        <w:ind w:left="4320" w:hanging="360"/>
      </w:pPr>
      <w:rPr>
        <w:rFonts w:ascii="Arial" w:hAnsi="Arial" w:hint="default"/>
      </w:rPr>
    </w:lvl>
    <w:lvl w:ilvl="6" w:tplc="AF641936" w:tentative="1">
      <w:start w:val="1"/>
      <w:numFmt w:val="bullet"/>
      <w:lvlText w:val="•"/>
      <w:lvlJc w:val="left"/>
      <w:pPr>
        <w:tabs>
          <w:tab w:val="num" w:pos="5040"/>
        </w:tabs>
        <w:ind w:left="5040" w:hanging="360"/>
      </w:pPr>
      <w:rPr>
        <w:rFonts w:ascii="Arial" w:hAnsi="Arial" w:hint="default"/>
      </w:rPr>
    </w:lvl>
    <w:lvl w:ilvl="7" w:tplc="9386F062" w:tentative="1">
      <w:start w:val="1"/>
      <w:numFmt w:val="bullet"/>
      <w:lvlText w:val="•"/>
      <w:lvlJc w:val="left"/>
      <w:pPr>
        <w:tabs>
          <w:tab w:val="num" w:pos="5760"/>
        </w:tabs>
        <w:ind w:left="5760" w:hanging="360"/>
      </w:pPr>
      <w:rPr>
        <w:rFonts w:ascii="Arial" w:hAnsi="Arial" w:hint="default"/>
      </w:rPr>
    </w:lvl>
    <w:lvl w:ilvl="8" w:tplc="A85C7D86" w:tentative="1">
      <w:start w:val="1"/>
      <w:numFmt w:val="bullet"/>
      <w:lvlText w:val="•"/>
      <w:lvlJc w:val="left"/>
      <w:pPr>
        <w:tabs>
          <w:tab w:val="num" w:pos="6480"/>
        </w:tabs>
        <w:ind w:left="6480" w:hanging="360"/>
      </w:pPr>
      <w:rPr>
        <w:rFonts w:ascii="Arial" w:hAnsi="Arial" w:hint="default"/>
      </w:rPr>
    </w:lvl>
  </w:abstractNum>
  <w:abstractNum w:abstractNumId="29">
    <w:nsid w:val="3EE92DD9"/>
    <w:multiLevelType w:val="hybridMultilevel"/>
    <w:tmpl w:val="578867F0"/>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465154D"/>
    <w:multiLevelType w:val="hybridMultilevel"/>
    <w:tmpl w:val="9EC8FADC"/>
    <w:lvl w:ilvl="0" w:tplc="04090003">
      <w:start w:val="1"/>
      <w:numFmt w:val="bullet"/>
      <w:lvlText w:val="o"/>
      <w:lvlJc w:val="left"/>
      <w:pPr>
        <w:ind w:left="720" w:hanging="360"/>
      </w:pPr>
      <w:rPr>
        <w:rFonts w:ascii="Courier New" w:hAnsi="Courier New" w:cs="Courier New"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E73E6A"/>
    <w:multiLevelType w:val="hybridMultilevel"/>
    <w:tmpl w:val="7294F5E0"/>
    <w:lvl w:ilvl="0" w:tplc="38429C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BC2F72"/>
    <w:multiLevelType w:val="hybridMultilevel"/>
    <w:tmpl w:val="A93AA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7DA46CD"/>
    <w:multiLevelType w:val="hybridMultilevel"/>
    <w:tmpl w:val="BC745CFE"/>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47DE41D2"/>
    <w:multiLevelType w:val="hybridMultilevel"/>
    <w:tmpl w:val="9AF4FCAE"/>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4A7F3B37"/>
    <w:multiLevelType w:val="multilevel"/>
    <w:tmpl w:val="A958157A"/>
    <w:styleLink w:val="Style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nsid w:val="4D1D2563"/>
    <w:multiLevelType w:val="hybridMultilevel"/>
    <w:tmpl w:val="FF2A7100"/>
    <w:lvl w:ilvl="0" w:tplc="4350E1CA">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F890B2D"/>
    <w:multiLevelType w:val="hybridMultilevel"/>
    <w:tmpl w:val="D0C6FA12"/>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506458F7"/>
    <w:multiLevelType w:val="hybridMultilevel"/>
    <w:tmpl w:val="A2E4795E"/>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51200FE4"/>
    <w:multiLevelType w:val="hybridMultilevel"/>
    <w:tmpl w:val="8A5ED526"/>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57121DAB"/>
    <w:multiLevelType w:val="hybridMultilevel"/>
    <w:tmpl w:val="B4942180"/>
    <w:lvl w:ilvl="0" w:tplc="88CCA430">
      <w:start w:val="1"/>
      <w:numFmt w:val="bullet"/>
      <w:lvlText w:val="•"/>
      <w:lvlJc w:val="left"/>
      <w:pPr>
        <w:tabs>
          <w:tab w:val="num" w:pos="720"/>
        </w:tabs>
        <w:ind w:left="720" w:hanging="360"/>
      </w:pPr>
      <w:rPr>
        <w:rFonts w:ascii="Arial" w:hAnsi="Arial" w:hint="default"/>
      </w:rPr>
    </w:lvl>
    <w:lvl w:ilvl="1" w:tplc="434C1502" w:tentative="1">
      <w:start w:val="1"/>
      <w:numFmt w:val="bullet"/>
      <w:lvlText w:val="•"/>
      <w:lvlJc w:val="left"/>
      <w:pPr>
        <w:tabs>
          <w:tab w:val="num" w:pos="1440"/>
        </w:tabs>
        <w:ind w:left="1440" w:hanging="360"/>
      </w:pPr>
      <w:rPr>
        <w:rFonts w:ascii="Arial" w:hAnsi="Arial" w:hint="default"/>
      </w:rPr>
    </w:lvl>
    <w:lvl w:ilvl="2" w:tplc="4C70B5A4" w:tentative="1">
      <w:start w:val="1"/>
      <w:numFmt w:val="bullet"/>
      <w:lvlText w:val="•"/>
      <w:lvlJc w:val="left"/>
      <w:pPr>
        <w:tabs>
          <w:tab w:val="num" w:pos="2160"/>
        </w:tabs>
        <w:ind w:left="2160" w:hanging="360"/>
      </w:pPr>
      <w:rPr>
        <w:rFonts w:ascii="Arial" w:hAnsi="Arial" w:hint="default"/>
      </w:rPr>
    </w:lvl>
    <w:lvl w:ilvl="3" w:tplc="DA16FD66" w:tentative="1">
      <w:start w:val="1"/>
      <w:numFmt w:val="bullet"/>
      <w:lvlText w:val="•"/>
      <w:lvlJc w:val="left"/>
      <w:pPr>
        <w:tabs>
          <w:tab w:val="num" w:pos="2880"/>
        </w:tabs>
        <w:ind w:left="2880" w:hanging="360"/>
      </w:pPr>
      <w:rPr>
        <w:rFonts w:ascii="Arial" w:hAnsi="Arial" w:hint="default"/>
      </w:rPr>
    </w:lvl>
    <w:lvl w:ilvl="4" w:tplc="D730E0A2" w:tentative="1">
      <w:start w:val="1"/>
      <w:numFmt w:val="bullet"/>
      <w:lvlText w:val="•"/>
      <w:lvlJc w:val="left"/>
      <w:pPr>
        <w:tabs>
          <w:tab w:val="num" w:pos="3600"/>
        </w:tabs>
        <w:ind w:left="3600" w:hanging="360"/>
      </w:pPr>
      <w:rPr>
        <w:rFonts w:ascii="Arial" w:hAnsi="Arial" w:hint="default"/>
      </w:rPr>
    </w:lvl>
    <w:lvl w:ilvl="5" w:tplc="5B9CC2A4" w:tentative="1">
      <w:start w:val="1"/>
      <w:numFmt w:val="bullet"/>
      <w:lvlText w:val="•"/>
      <w:lvlJc w:val="left"/>
      <w:pPr>
        <w:tabs>
          <w:tab w:val="num" w:pos="4320"/>
        </w:tabs>
        <w:ind w:left="4320" w:hanging="360"/>
      </w:pPr>
      <w:rPr>
        <w:rFonts w:ascii="Arial" w:hAnsi="Arial" w:hint="default"/>
      </w:rPr>
    </w:lvl>
    <w:lvl w:ilvl="6" w:tplc="9A3088A6" w:tentative="1">
      <w:start w:val="1"/>
      <w:numFmt w:val="bullet"/>
      <w:lvlText w:val="•"/>
      <w:lvlJc w:val="left"/>
      <w:pPr>
        <w:tabs>
          <w:tab w:val="num" w:pos="5040"/>
        </w:tabs>
        <w:ind w:left="5040" w:hanging="360"/>
      </w:pPr>
      <w:rPr>
        <w:rFonts w:ascii="Arial" w:hAnsi="Arial" w:hint="default"/>
      </w:rPr>
    </w:lvl>
    <w:lvl w:ilvl="7" w:tplc="B68EDCBC" w:tentative="1">
      <w:start w:val="1"/>
      <w:numFmt w:val="bullet"/>
      <w:lvlText w:val="•"/>
      <w:lvlJc w:val="left"/>
      <w:pPr>
        <w:tabs>
          <w:tab w:val="num" w:pos="5760"/>
        </w:tabs>
        <w:ind w:left="5760" w:hanging="360"/>
      </w:pPr>
      <w:rPr>
        <w:rFonts w:ascii="Arial" w:hAnsi="Arial" w:hint="default"/>
      </w:rPr>
    </w:lvl>
    <w:lvl w:ilvl="8" w:tplc="B1D6CD86" w:tentative="1">
      <w:start w:val="1"/>
      <w:numFmt w:val="bullet"/>
      <w:lvlText w:val="•"/>
      <w:lvlJc w:val="left"/>
      <w:pPr>
        <w:tabs>
          <w:tab w:val="num" w:pos="6480"/>
        </w:tabs>
        <w:ind w:left="6480" w:hanging="360"/>
      </w:pPr>
      <w:rPr>
        <w:rFonts w:ascii="Arial" w:hAnsi="Arial" w:hint="default"/>
      </w:rPr>
    </w:lvl>
  </w:abstractNum>
  <w:abstractNum w:abstractNumId="41">
    <w:nsid w:val="57A2372E"/>
    <w:multiLevelType w:val="hybridMultilevel"/>
    <w:tmpl w:val="47A6295A"/>
    <w:lvl w:ilvl="0" w:tplc="03D0ADFC">
      <w:start w:val="10"/>
      <w:numFmt w:val="decimal"/>
      <w:lvlText w:val="%1."/>
      <w:lvlJc w:val="left"/>
      <w:pPr>
        <w:ind w:left="735" w:hanging="375"/>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8574458"/>
    <w:multiLevelType w:val="hybridMultilevel"/>
    <w:tmpl w:val="50EA9268"/>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5A4964C4"/>
    <w:multiLevelType w:val="hybridMultilevel"/>
    <w:tmpl w:val="1688B0C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5DDB6A7F"/>
    <w:multiLevelType w:val="hybridMultilevel"/>
    <w:tmpl w:val="B8868F54"/>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5EC865B8"/>
    <w:multiLevelType w:val="hybridMultilevel"/>
    <w:tmpl w:val="35BE0BFC"/>
    <w:lvl w:ilvl="0" w:tplc="04090015">
      <w:start w:val="1"/>
      <w:numFmt w:val="upp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60962AF5"/>
    <w:multiLevelType w:val="multilevel"/>
    <w:tmpl w:val="67D83364"/>
    <w:lvl w:ilvl="0">
      <w:start w:val="1"/>
      <w:numFmt w:val="decimal"/>
      <w:lvlText w:val="%1."/>
      <w:lvlJc w:val="left"/>
      <w:pPr>
        <w:tabs>
          <w:tab w:val="num" w:pos="567"/>
        </w:tabs>
        <w:ind w:left="680" w:hanging="680"/>
      </w:pPr>
      <w:rPr>
        <w:rFonts w:hint="default"/>
      </w:rPr>
    </w:lvl>
    <w:lvl w:ilvl="1">
      <w:start w:val="1"/>
      <w:numFmt w:val="decimal"/>
      <w:lvlText w:val="%1.%2"/>
      <w:lvlJc w:val="left"/>
      <w:pPr>
        <w:tabs>
          <w:tab w:val="num" w:pos="567"/>
        </w:tabs>
        <w:ind w:left="680" w:hanging="680"/>
      </w:pPr>
      <w:rPr>
        <w:rFonts w:ascii="Calibri" w:hAnsi="Calibri" w:cs="Calibri" w:hint="default"/>
        <w:b/>
        <w:bCs w:val="0"/>
        <w:i w:val="0"/>
        <w:iCs w:val="0"/>
        <w:caps w:val="0"/>
        <w:smallCaps w:val="0"/>
        <w:strike w:val="0"/>
        <w:dstrike w:val="0"/>
        <w:noProof w:val="0"/>
        <w:snapToGrid w:val="0"/>
        <w:vanish w:val="0"/>
        <w:color w:val="000000"/>
        <w:spacing w:val="0"/>
        <w:kern w:val="0"/>
        <w:position w:val="0"/>
        <w:sz w:val="24"/>
        <w:szCs w:val="22"/>
        <w:u w:val="none"/>
        <w:effect w:val="none"/>
        <w:vertAlign w:val="baseline"/>
        <w:em w:val="none"/>
        <w:specVanish w:val="0"/>
      </w:rPr>
    </w:lvl>
    <w:lvl w:ilvl="2">
      <w:start w:val="1"/>
      <w:numFmt w:val="decimal"/>
      <w:lvlText w:val="%1.%2.%3"/>
      <w:lvlJc w:val="left"/>
      <w:pPr>
        <w:tabs>
          <w:tab w:val="num" w:pos="1917"/>
        </w:tabs>
        <w:ind w:left="2030" w:hanging="680"/>
      </w:pPr>
      <w:rPr>
        <w:rFonts w:hint="default"/>
      </w:rPr>
    </w:lvl>
    <w:lvl w:ilvl="3">
      <w:start w:val="1"/>
      <w:numFmt w:val="decimal"/>
      <w:lvlText w:val="%1.%2.%3.%4"/>
      <w:lvlJc w:val="left"/>
      <w:pPr>
        <w:tabs>
          <w:tab w:val="num" w:pos="837"/>
        </w:tabs>
        <w:ind w:left="950" w:hanging="680"/>
      </w:pPr>
      <w:rPr>
        <w:rFonts w:hint="default"/>
      </w:rPr>
    </w:lvl>
    <w:lvl w:ilvl="4">
      <w:numFmt w:val="none"/>
      <w:lvlText w:val=""/>
      <w:lvlJc w:val="left"/>
      <w:pPr>
        <w:tabs>
          <w:tab w:val="num" w:pos="360"/>
        </w:tabs>
        <w:ind w:left="0" w:firstLine="0"/>
      </w:pPr>
      <w:rPr>
        <w:rFonts w:hint="default"/>
      </w:rPr>
    </w:lvl>
    <w:lvl w:ilvl="5">
      <w:numFmt w:val="none"/>
      <w:lvlText w:val=""/>
      <w:lvlJc w:val="left"/>
      <w:pPr>
        <w:tabs>
          <w:tab w:val="num" w:pos="360"/>
        </w:tabs>
        <w:ind w:left="0" w:firstLine="0"/>
      </w:pPr>
      <w:rPr>
        <w:rFonts w:hint="default"/>
      </w:rPr>
    </w:lvl>
    <w:lvl w:ilvl="6">
      <w:numFmt w:val="none"/>
      <w:lvlText w:val=""/>
      <w:lvlJc w:val="left"/>
      <w:pPr>
        <w:tabs>
          <w:tab w:val="num" w:pos="360"/>
        </w:tabs>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47">
    <w:nsid w:val="60E57EA6"/>
    <w:multiLevelType w:val="hybridMultilevel"/>
    <w:tmpl w:val="D9341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1222160"/>
    <w:multiLevelType w:val="hybridMultilevel"/>
    <w:tmpl w:val="4B3A7D8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61530936"/>
    <w:multiLevelType w:val="hybridMultilevel"/>
    <w:tmpl w:val="174C2A66"/>
    <w:lvl w:ilvl="0" w:tplc="08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C3503E0"/>
    <w:multiLevelType w:val="hybridMultilevel"/>
    <w:tmpl w:val="A964E69E"/>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6E6723F7"/>
    <w:multiLevelType w:val="hybridMultilevel"/>
    <w:tmpl w:val="ED22D256"/>
    <w:lvl w:ilvl="0" w:tplc="38429C00">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6F5B34E4"/>
    <w:multiLevelType w:val="hybridMultilevel"/>
    <w:tmpl w:val="AF969E22"/>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6F902611"/>
    <w:multiLevelType w:val="hybridMultilevel"/>
    <w:tmpl w:val="E5ACB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FC23F3C"/>
    <w:multiLevelType w:val="hybridMultilevel"/>
    <w:tmpl w:val="4E625946"/>
    <w:lvl w:ilvl="0" w:tplc="6C882796">
      <w:start w:val="1"/>
      <w:numFmt w:val="bullet"/>
      <w:lvlText w:val="•"/>
      <w:lvlJc w:val="left"/>
      <w:pPr>
        <w:tabs>
          <w:tab w:val="num" w:pos="720"/>
        </w:tabs>
        <w:ind w:left="720" w:hanging="360"/>
      </w:pPr>
      <w:rPr>
        <w:rFonts w:ascii="Arial" w:hAnsi="Arial" w:hint="default"/>
      </w:rPr>
    </w:lvl>
    <w:lvl w:ilvl="1" w:tplc="13B441C2" w:tentative="1">
      <w:start w:val="1"/>
      <w:numFmt w:val="bullet"/>
      <w:lvlText w:val="•"/>
      <w:lvlJc w:val="left"/>
      <w:pPr>
        <w:tabs>
          <w:tab w:val="num" w:pos="1440"/>
        </w:tabs>
        <w:ind w:left="1440" w:hanging="360"/>
      </w:pPr>
      <w:rPr>
        <w:rFonts w:ascii="Arial" w:hAnsi="Arial" w:hint="default"/>
      </w:rPr>
    </w:lvl>
    <w:lvl w:ilvl="2" w:tplc="3574F64E" w:tentative="1">
      <w:start w:val="1"/>
      <w:numFmt w:val="bullet"/>
      <w:lvlText w:val="•"/>
      <w:lvlJc w:val="left"/>
      <w:pPr>
        <w:tabs>
          <w:tab w:val="num" w:pos="2160"/>
        </w:tabs>
        <w:ind w:left="2160" w:hanging="360"/>
      </w:pPr>
      <w:rPr>
        <w:rFonts w:ascii="Arial" w:hAnsi="Arial" w:hint="default"/>
      </w:rPr>
    </w:lvl>
    <w:lvl w:ilvl="3" w:tplc="C1B496B2" w:tentative="1">
      <w:start w:val="1"/>
      <w:numFmt w:val="bullet"/>
      <w:lvlText w:val="•"/>
      <w:lvlJc w:val="left"/>
      <w:pPr>
        <w:tabs>
          <w:tab w:val="num" w:pos="2880"/>
        </w:tabs>
        <w:ind w:left="2880" w:hanging="360"/>
      </w:pPr>
      <w:rPr>
        <w:rFonts w:ascii="Arial" w:hAnsi="Arial" w:hint="default"/>
      </w:rPr>
    </w:lvl>
    <w:lvl w:ilvl="4" w:tplc="C72C7D3E" w:tentative="1">
      <w:start w:val="1"/>
      <w:numFmt w:val="bullet"/>
      <w:lvlText w:val="•"/>
      <w:lvlJc w:val="left"/>
      <w:pPr>
        <w:tabs>
          <w:tab w:val="num" w:pos="3600"/>
        </w:tabs>
        <w:ind w:left="3600" w:hanging="360"/>
      </w:pPr>
      <w:rPr>
        <w:rFonts w:ascii="Arial" w:hAnsi="Arial" w:hint="default"/>
      </w:rPr>
    </w:lvl>
    <w:lvl w:ilvl="5" w:tplc="40F09E4A" w:tentative="1">
      <w:start w:val="1"/>
      <w:numFmt w:val="bullet"/>
      <w:lvlText w:val="•"/>
      <w:lvlJc w:val="left"/>
      <w:pPr>
        <w:tabs>
          <w:tab w:val="num" w:pos="4320"/>
        </w:tabs>
        <w:ind w:left="4320" w:hanging="360"/>
      </w:pPr>
      <w:rPr>
        <w:rFonts w:ascii="Arial" w:hAnsi="Arial" w:hint="default"/>
      </w:rPr>
    </w:lvl>
    <w:lvl w:ilvl="6" w:tplc="E5C2C870" w:tentative="1">
      <w:start w:val="1"/>
      <w:numFmt w:val="bullet"/>
      <w:lvlText w:val="•"/>
      <w:lvlJc w:val="left"/>
      <w:pPr>
        <w:tabs>
          <w:tab w:val="num" w:pos="5040"/>
        </w:tabs>
        <w:ind w:left="5040" w:hanging="360"/>
      </w:pPr>
      <w:rPr>
        <w:rFonts w:ascii="Arial" w:hAnsi="Arial" w:hint="default"/>
      </w:rPr>
    </w:lvl>
    <w:lvl w:ilvl="7" w:tplc="04684484" w:tentative="1">
      <w:start w:val="1"/>
      <w:numFmt w:val="bullet"/>
      <w:lvlText w:val="•"/>
      <w:lvlJc w:val="left"/>
      <w:pPr>
        <w:tabs>
          <w:tab w:val="num" w:pos="5760"/>
        </w:tabs>
        <w:ind w:left="5760" w:hanging="360"/>
      </w:pPr>
      <w:rPr>
        <w:rFonts w:ascii="Arial" w:hAnsi="Arial" w:hint="default"/>
      </w:rPr>
    </w:lvl>
    <w:lvl w:ilvl="8" w:tplc="0ACA6864" w:tentative="1">
      <w:start w:val="1"/>
      <w:numFmt w:val="bullet"/>
      <w:lvlText w:val="•"/>
      <w:lvlJc w:val="left"/>
      <w:pPr>
        <w:tabs>
          <w:tab w:val="num" w:pos="6480"/>
        </w:tabs>
        <w:ind w:left="6480" w:hanging="360"/>
      </w:pPr>
      <w:rPr>
        <w:rFonts w:ascii="Arial" w:hAnsi="Arial" w:hint="default"/>
      </w:rPr>
    </w:lvl>
  </w:abstractNum>
  <w:abstractNum w:abstractNumId="55">
    <w:nsid w:val="76765FC7"/>
    <w:multiLevelType w:val="multilevel"/>
    <w:tmpl w:val="67D83364"/>
    <w:lvl w:ilvl="0">
      <w:start w:val="1"/>
      <w:numFmt w:val="decimal"/>
      <w:lvlText w:val="%1."/>
      <w:lvlJc w:val="left"/>
      <w:pPr>
        <w:tabs>
          <w:tab w:val="num" w:pos="567"/>
        </w:tabs>
        <w:ind w:left="680" w:hanging="680"/>
      </w:pPr>
      <w:rPr>
        <w:rFonts w:hint="default"/>
      </w:rPr>
    </w:lvl>
    <w:lvl w:ilvl="1">
      <w:start w:val="1"/>
      <w:numFmt w:val="decimal"/>
      <w:lvlText w:val="%1.%2"/>
      <w:lvlJc w:val="left"/>
      <w:pPr>
        <w:tabs>
          <w:tab w:val="num" w:pos="567"/>
        </w:tabs>
        <w:ind w:left="680" w:hanging="680"/>
      </w:pPr>
      <w:rPr>
        <w:rFonts w:ascii="Calibri" w:hAnsi="Calibri" w:cs="Calibri" w:hint="default"/>
        <w:b/>
        <w:bCs w:val="0"/>
        <w:i w:val="0"/>
        <w:iCs w:val="0"/>
        <w:caps w:val="0"/>
        <w:smallCaps w:val="0"/>
        <w:strike w:val="0"/>
        <w:dstrike w:val="0"/>
        <w:noProof w:val="0"/>
        <w:snapToGrid w:val="0"/>
        <w:vanish w:val="0"/>
        <w:color w:val="000000"/>
        <w:spacing w:val="0"/>
        <w:kern w:val="0"/>
        <w:position w:val="0"/>
        <w:sz w:val="24"/>
        <w:szCs w:val="22"/>
        <w:u w:val="none"/>
        <w:effect w:val="none"/>
        <w:vertAlign w:val="baseline"/>
        <w:em w:val="none"/>
        <w:specVanish w:val="0"/>
      </w:rPr>
    </w:lvl>
    <w:lvl w:ilvl="2">
      <w:start w:val="1"/>
      <w:numFmt w:val="decimal"/>
      <w:lvlText w:val="%1.%2.%3"/>
      <w:lvlJc w:val="left"/>
      <w:pPr>
        <w:tabs>
          <w:tab w:val="num" w:pos="1917"/>
        </w:tabs>
        <w:ind w:left="2030" w:hanging="680"/>
      </w:pPr>
      <w:rPr>
        <w:rFonts w:hint="default"/>
      </w:rPr>
    </w:lvl>
    <w:lvl w:ilvl="3">
      <w:start w:val="1"/>
      <w:numFmt w:val="decimal"/>
      <w:lvlText w:val="%1.%2.%3.%4"/>
      <w:lvlJc w:val="left"/>
      <w:pPr>
        <w:tabs>
          <w:tab w:val="num" w:pos="837"/>
        </w:tabs>
        <w:ind w:left="950" w:hanging="680"/>
      </w:pPr>
      <w:rPr>
        <w:rFonts w:hint="default"/>
      </w:rPr>
    </w:lvl>
    <w:lvl w:ilvl="4">
      <w:numFmt w:val="none"/>
      <w:lvlText w:val=""/>
      <w:lvlJc w:val="left"/>
      <w:pPr>
        <w:tabs>
          <w:tab w:val="num" w:pos="360"/>
        </w:tabs>
        <w:ind w:left="0" w:firstLine="0"/>
      </w:pPr>
      <w:rPr>
        <w:rFonts w:hint="default"/>
      </w:rPr>
    </w:lvl>
    <w:lvl w:ilvl="5">
      <w:numFmt w:val="none"/>
      <w:lvlText w:val=""/>
      <w:lvlJc w:val="left"/>
      <w:pPr>
        <w:tabs>
          <w:tab w:val="num" w:pos="360"/>
        </w:tabs>
        <w:ind w:left="0" w:firstLine="0"/>
      </w:pPr>
      <w:rPr>
        <w:rFonts w:hint="default"/>
      </w:rPr>
    </w:lvl>
    <w:lvl w:ilvl="6">
      <w:numFmt w:val="none"/>
      <w:lvlText w:val=""/>
      <w:lvlJc w:val="left"/>
      <w:pPr>
        <w:tabs>
          <w:tab w:val="num" w:pos="360"/>
        </w:tabs>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6">
    <w:nsid w:val="79297109"/>
    <w:multiLevelType w:val="hybridMultilevel"/>
    <w:tmpl w:val="30020F2C"/>
    <w:lvl w:ilvl="0" w:tplc="C4F80E6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B6068DB"/>
    <w:multiLevelType w:val="hybridMultilevel"/>
    <w:tmpl w:val="ADE267D0"/>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7BDF7E1E"/>
    <w:multiLevelType w:val="hybridMultilevel"/>
    <w:tmpl w:val="A140A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D630874"/>
    <w:multiLevelType w:val="hybridMultilevel"/>
    <w:tmpl w:val="D024760C"/>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nsid w:val="7FE723C5"/>
    <w:multiLevelType w:val="hybridMultilevel"/>
    <w:tmpl w:val="CB283DAA"/>
    <w:lvl w:ilvl="0" w:tplc="0809001B">
      <w:start w:val="1"/>
      <w:numFmt w:val="lowerRoman"/>
      <w:lvlText w:val="%1."/>
      <w:lvlJc w:val="right"/>
      <w:pPr>
        <w:ind w:left="894" w:hanging="360"/>
      </w:pPr>
    </w:lvl>
    <w:lvl w:ilvl="1" w:tplc="0809001B">
      <w:start w:val="1"/>
      <w:numFmt w:val="lowerRoman"/>
      <w:lvlText w:val="%2."/>
      <w:lvlJc w:val="right"/>
      <w:pPr>
        <w:ind w:left="1614" w:hanging="360"/>
      </w:pPr>
    </w:lvl>
    <w:lvl w:ilvl="2" w:tplc="0809001B" w:tentative="1">
      <w:start w:val="1"/>
      <w:numFmt w:val="lowerRoman"/>
      <w:lvlText w:val="%3."/>
      <w:lvlJc w:val="right"/>
      <w:pPr>
        <w:ind w:left="2334" w:hanging="180"/>
      </w:pPr>
    </w:lvl>
    <w:lvl w:ilvl="3" w:tplc="0809000F" w:tentative="1">
      <w:start w:val="1"/>
      <w:numFmt w:val="decimal"/>
      <w:lvlText w:val="%4."/>
      <w:lvlJc w:val="left"/>
      <w:pPr>
        <w:ind w:left="3054" w:hanging="360"/>
      </w:pPr>
    </w:lvl>
    <w:lvl w:ilvl="4" w:tplc="08090019" w:tentative="1">
      <w:start w:val="1"/>
      <w:numFmt w:val="lowerLetter"/>
      <w:lvlText w:val="%5."/>
      <w:lvlJc w:val="left"/>
      <w:pPr>
        <w:ind w:left="3774" w:hanging="360"/>
      </w:pPr>
    </w:lvl>
    <w:lvl w:ilvl="5" w:tplc="0809001B" w:tentative="1">
      <w:start w:val="1"/>
      <w:numFmt w:val="lowerRoman"/>
      <w:lvlText w:val="%6."/>
      <w:lvlJc w:val="right"/>
      <w:pPr>
        <w:ind w:left="4494" w:hanging="180"/>
      </w:pPr>
    </w:lvl>
    <w:lvl w:ilvl="6" w:tplc="0809000F" w:tentative="1">
      <w:start w:val="1"/>
      <w:numFmt w:val="decimal"/>
      <w:lvlText w:val="%7."/>
      <w:lvlJc w:val="left"/>
      <w:pPr>
        <w:ind w:left="5214" w:hanging="360"/>
      </w:pPr>
    </w:lvl>
    <w:lvl w:ilvl="7" w:tplc="08090019" w:tentative="1">
      <w:start w:val="1"/>
      <w:numFmt w:val="lowerLetter"/>
      <w:lvlText w:val="%8."/>
      <w:lvlJc w:val="left"/>
      <w:pPr>
        <w:ind w:left="5934" w:hanging="360"/>
      </w:pPr>
    </w:lvl>
    <w:lvl w:ilvl="8" w:tplc="0809001B" w:tentative="1">
      <w:start w:val="1"/>
      <w:numFmt w:val="lowerRoman"/>
      <w:lvlText w:val="%9."/>
      <w:lvlJc w:val="right"/>
      <w:pPr>
        <w:ind w:left="6654" w:hanging="180"/>
      </w:pPr>
    </w:lvl>
  </w:abstractNum>
  <w:num w:numId="1">
    <w:abstractNumId w:val="46"/>
  </w:num>
  <w:num w:numId="2">
    <w:abstractNumId w:val="35"/>
  </w:num>
  <w:num w:numId="3">
    <w:abstractNumId w:val="41"/>
  </w:num>
  <w:num w:numId="4">
    <w:abstractNumId w:val="27"/>
  </w:num>
  <w:num w:numId="5">
    <w:abstractNumId w:val="37"/>
  </w:num>
  <w:num w:numId="6">
    <w:abstractNumId w:val="33"/>
  </w:num>
  <w:num w:numId="7">
    <w:abstractNumId w:val="34"/>
  </w:num>
  <w:num w:numId="8">
    <w:abstractNumId w:val="7"/>
  </w:num>
  <w:num w:numId="9">
    <w:abstractNumId w:val="3"/>
  </w:num>
  <w:num w:numId="10">
    <w:abstractNumId w:val="45"/>
  </w:num>
  <w:num w:numId="11">
    <w:abstractNumId w:val="20"/>
  </w:num>
  <w:num w:numId="12">
    <w:abstractNumId w:val="15"/>
  </w:num>
  <w:num w:numId="13">
    <w:abstractNumId w:val="52"/>
  </w:num>
  <w:num w:numId="14">
    <w:abstractNumId w:val="18"/>
  </w:num>
  <w:num w:numId="15">
    <w:abstractNumId w:val="9"/>
  </w:num>
  <w:num w:numId="16">
    <w:abstractNumId w:val="50"/>
  </w:num>
  <w:num w:numId="17">
    <w:abstractNumId w:val="16"/>
  </w:num>
  <w:num w:numId="18">
    <w:abstractNumId w:val="29"/>
  </w:num>
  <w:num w:numId="19">
    <w:abstractNumId w:val="44"/>
  </w:num>
  <w:num w:numId="20">
    <w:abstractNumId w:val="43"/>
  </w:num>
  <w:num w:numId="21">
    <w:abstractNumId w:val="42"/>
  </w:num>
  <w:num w:numId="22">
    <w:abstractNumId w:val="23"/>
  </w:num>
  <w:num w:numId="23">
    <w:abstractNumId w:val="25"/>
  </w:num>
  <w:num w:numId="24">
    <w:abstractNumId w:val="6"/>
  </w:num>
  <w:num w:numId="25">
    <w:abstractNumId w:val="60"/>
  </w:num>
  <w:num w:numId="26">
    <w:abstractNumId w:val="13"/>
  </w:num>
  <w:num w:numId="27">
    <w:abstractNumId w:val="58"/>
  </w:num>
  <w:num w:numId="28">
    <w:abstractNumId w:val="49"/>
  </w:num>
  <w:num w:numId="29">
    <w:abstractNumId w:val="53"/>
  </w:num>
  <w:num w:numId="30">
    <w:abstractNumId w:val="2"/>
  </w:num>
  <w:num w:numId="31">
    <w:abstractNumId w:val="5"/>
  </w:num>
  <w:num w:numId="32">
    <w:abstractNumId w:val="51"/>
  </w:num>
  <w:num w:numId="33">
    <w:abstractNumId w:val="14"/>
  </w:num>
  <w:num w:numId="34">
    <w:abstractNumId w:val="57"/>
  </w:num>
  <w:num w:numId="35">
    <w:abstractNumId w:val="21"/>
  </w:num>
  <w:num w:numId="36">
    <w:abstractNumId w:val="11"/>
  </w:num>
  <w:num w:numId="37">
    <w:abstractNumId w:val="36"/>
  </w:num>
  <w:num w:numId="38">
    <w:abstractNumId w:val="12"/>
  </w:num>
  <w:num w:numId="39">
    <w:abstractNumId w:val="10"/>
  </w:num>
  <w:num w:numId="40">
    <w:abstractNumId w:val="8"/>
  </w:num>
  <w:num w:numId="41">
    <w:abstractNumId w:val="30"/>
  </w:num>
  <w:num w:numId="42">
    <w:abstractNumId w:val="0"/>
  </w:num>
  <w:num w:numId="43">
    <w:abstractNumId w:val="31"/>
  </w:num>
  <w:num w:numId="44">
    <w:abstractNumId w:val="4"/>
  </w:num>
  <w:num w:numId="45">
    <w:abstractNumId w:val="55"/>
  </w:num>
  <w:num w:numId="46">
    <w:abstractNumId w:val="40"/>
  </w:num>
  <w:num w:numId="47">
    <w:abstractNumId w:val="28"/>
  </w:num>
  <w:num w:numId="48">
    <w:abstractNumId w:val="54"/>
  </w:num>
  <w:num w:numId="49">
    <w:abstractNumId w:val="56"/>
  </w:num>
  <w:num w:numId="50">
    <w:abstractNumId w:val="48"/>
  </w:num>
  <w:num w:numId="51">
    <w:abstractNumId w:val="17"/>
  </w:num>
  <w:num w:numId="52">
    <w:abstractNumId w:val="24"/>
  </w:num>
  <w:num w:numId="53">
    <w:abstractNumId w:val="39"/>
  </w:num>
  <w:num w:numId="54">
    <w:abstractNumId w:val="59"/>
  </w:num>
  <w:num w:numId="55">
    <w:abstractNumId w:val="19"/>
  </w:num>
  <w:num w:numId="56">
    <w:abstractNumId w:val="22"/>
  </w:num>
  <w:num w:numId="57">
    <w:abstractNumId w:val="26"/>
  </w:num>
  <w:num w:numId="58">
    <w:abstractNumId w:val="47"/>
  </w:num>
  <w:num w:numId="59">
    <w:abstractNumId w:val="32"/>
  </w:num>
  <w:num w:numId="60">
    <w:abstractNumId w:val="1"/>
  </w:num>
  <w:num w:numId="61">
    <w:abstractNumId w:val="3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trackRevisions/>
  <w:defaultTabStop w:val="720"/>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288"/>
    <w:rsid w:val="00003D16"/>
    <w:rsid w:val="00004C8B"/>
    <w:rsid w:val="00005045"/>
    <w:rsid w:val="000076CD"/>
    <w:rsid w:val="00007B5A"/>
    <w:rsid w:val="00010A00"/>
    <w:rsid w:val="000111BE"/>
    <w:rsid w:val="000147F3"/>
    <w:rsid w:val="0002542D"/>
    <w:rsid w:val="000254F9"/>
    <w:rsid w:val="00036A4C"/>
    <w:rsid w:val="00037DD3"/>
    <w:rsid w:val="0004015E"/>
    <w:rsid w:val="00042908"/>
    <w:rsid w:val="0004486A"/>
    <w:rsid w:val="000542D4"/>
    <w:rsid w:val="000573DD"/>
    <w:rsid w:val="00060670"/>
    <w:rsid w:val="00061899"/>
    <w:rsid w:val="00062285"/>
    <w:rsid w:val="00066A81"/>
    <w:rsid w:val="000864B0"/>
    <w:rsid w:val="00090B3E"/>
    <w:rsid w:val="0009126E"/>
    <w:rsid w:val="000957EA"/>
    <w:rsid w:val="000964AC"/>
    <w:rsid w:val="00097288"/>
    <w:rsid w:val="000A1CA2"/>
    <w:rsid w:val="000A5362"/>
    <w:rsid w:val="000A5700"/>
    <w:rsid w:val="000A58FA"/>
    <w:rsid w:val="000A7823"/>
    <w:rsid w:val="000B2BF7"/>
    <w:rsid w:val="000B3F8D"/>
    <w:rsid w:val="000B657D"/>
    <w:rsid w:val="000C1B06"/>
    <w:rsid w:val="000C1B36"/>
    <w:rsid w:val="000C1E02"/>
    <w:rsid w:val="000C5DC9"/>
    <w:rsid w:val="000D3A3E"/>
    <w:rsid w:val="000D3F74"/>
    <w:rsid w:val="000D4D3D"/>
    <w:rsid w:val="000D5762"/>
    <w:rsid w:val="000D6119"/>
    <w:rsid w:val="000D6DCF"/>
    <w:rsid w:val="000E4C0C"/>
    <w:rsid w:val="000E7FE9"/>
    <w:rsid w:val="000F3163"/>
    <w:rsid w:val="000F41ED"/>
    <w:rsid w:val="000F7334"/>
    <w:rsid w:val="0010609C"/>
    <w:rsid w:val="00117634"/>
    <w:rsid w:val="001204A5"/>
    <w:rsid w:val="001212B8"/>
    <w:rsid w:val="00121C5D"/>
    <w:rsid w:val="00125EF2"/>
    <w:rsid w:val="001263CB"/>
    <w:rsid w:val="001301AF"/>
    <w:rsid w:val="00130F8A"/>
    <w:rsid w:val="0013182E"/>
    <w:rsid w:val="00133F8C"/>
    <w:rsid w:val="0013561D"/>
    <w:rsid w:val="001366C8"/>
    <w:rsid w:val="00137A26"/>
    <w:rsid w:val="00141085"/>
    <w:rsid w:val="001441FC"/>
    <w:rsid w:val="001510C7"/>
    <w:rsid w:val="001520DE"/>
    <w:rsid w:val="001546EB"/>
    <w:rsid w:val="00156B03"/>
    <w:rsid w:val="00156C21"/>
    <w:rsid w:val="00157B7A"/>
    <w:rsid w:val="0016453C"/>
    <w:rsid w:val="0017106B"/>
    <w:rsid w:val="00172A4F"/>
    <w:rsid w:val="00173DEA"/>
    <w:rsid w:val="00174055"/>
    <w:rsid w:val="001845F8"/>
    <w:rsid w:val="001903BB"/>
    <w:rsid w:val="00191471"/>
    <w:rsid w:val="001A3F6D"/>
    <w:rsid w:val="001A5A3C"/>
    <w:rsid w:val="001A65DF"/>
    <w:rsid w:val="001B2B8A"/>
    <w:rsid w:val="001B4432"/>
    <w:rsid w:val="001B55FE"/>
    <w:rsid w:val="001B56DE"/>
    <w:rsid w:val="001B5BE1"/>
    <w:rsid w:val="001C03CE"/>
    <w:rsid w:val="001C10A2"/>
    <w:rsid w:val="001C358E"/>
    <w:rsid w:val="001C4D34"/>
    <w:rsid w:val="001C543D"/>
    <w:rsid w:val="001C5AAE"/>
    <w:rsid w:val="001D6A93"/>
    <w:rsid w:val="001E3641"/>
    <w:rsid w:val="001E532E"/>
    <w:rsid w:val="001F00E3"/>
    <w:rsid w:val="001F0F3D"/>
    <w:rsid w:val="001F1D44"/>
    <w:rsid w:val="001F294D"/>
    <w:rsid w:val="001F2D95"/>
    <w:rsid w:val="001F3CF2"/>
    <w:rsid w:val="001F7A14"/>
    <w:rsid w:val="002036A8"/>
    <w:rsid w:val="00205458"/>
    <w:rsid w:val="002068E8"/>
    <w:rsid w:val="00206D41"/>
    <w:rsid w:val="002120A0"/>
    <w:rsid w:val="00213EBA"/>
    <w:rsid w:val="002163F1"/>
    <w:rsid w:val="00216A36"/>
    <w:rsid w:val="00220BB1"/>
    <w:rsid w:val="00221213"/>
    <w:rsid w:val="00237F72"/>
    <w:rsid w:val="00242497"/>
    <w:rsid w:val="00244F6E"/>
    <w:rsid w:val="002450B1"/>
    <w:rsid w:val="00247EFB"/>
    <w:rsid w:val="00252CB5"/>
    <w:rsid w:val="00254106"/>
    <w:rsid w:val="00254F91"/>
    <w:rsid w:val="00255BAA"/>
    <w:rsid w:val="0026024C"/>
    <w:rsid w:val="00260C78"/>
    <w:rsid w:val="00263006"/>
    <w:rsid w:val="0026609E"/>
    <w:rsid w:val="002666F5"/>
    <w:rsid w:val="0026766E"/>
    <w:rsid w:val="00270031"/>
    <w:rsid w:val="002734F4"/>
    <w:rsid w:val="002769B4"/>
    <w:rsid w:val="002777AA"/>
    <w:rsid w:val="002777CC"/>
    <w:rsid w:val="002803BD"/>
    <w:rsid w:val="00280436"/>
    <w:rsid w:val="0028126A"/>
    <w:rsid w:val="00282907"/>
    <w:rsid w:val="002854DF"/>
    <w:rsid w:val="002911D0"/>
    <w:rsid w:val="002939DB"/>
    <w:rsid w:val="002A0837"/>
    <w:rsid w:val="002A2634"/>
    <w:rsid w:val="002A26ED"/>
    <w:rsid w:val="002A505B"/>
    <w:rsid w:val="002A5D59"/>
    <w:rsid w:val="002A5DA6"/>
    <w:rsid w:val="002B3DC4"/>
    <w:rsid w:val="002B473F"/>
    <w:rsid w:val="002B6FE8"/>
    <w:rsid w:val="002C1838"/>
    <w:rsid w:val="002D0746"/>
    <w:rsid w:val="002D0E55"/>
    <w:rsid w:val="002D5DAB"/>
    <w:rsid w:val="002D698D"/>
    <w:rsid w:val="002D7658"/>
    <w:rsid w:val="002E30C5"/>
    <w:rsid w:val="002E60C6"/>
    <w:rsid w:val="002E67A0"/>
    <w:rsid w:val="002F209B"/>
    <w:rsid w:val="002F45A1"/>
    <w:rsid w:val="002F4A2E"/>
    <w:rsid w:val="002F6CDF"/>
    <w:rsid w:val="002F7401"/>
    <w:rsid w:val="002F7BFE"/>
    <w:rsid w:val="00301094"/>
    <w:rsid w:val="00302EE5"/>
    <w:rsid w:val="003043EE"/>
    <w:rsid w:val="00304641"/>
    <w:rsid w:val="00305568"/>
    <w:rsid w:val="00305603"/>
    <w:rsid w:val="0031041D"/>
    <w:rsid w:val="003107E5"/>
    <w:rsid w:val="00313029"/>
    <w:rsid w:val="003161BC"/>
    <w:rsid w:val="00320381"/>
    <w:rsid w:val="003242B4"/>
    <w:rsid w:val="0032719B"/>
    <w:rsid w:val="00336F19"/>
    <w:rsid w:val="003404F2"/>
    <w:rsid w:val="00340596"/>
    <w:rsid w:val="003408A0"/>
    <w:rsid w:val="00342BA1"/>
    <w:rsid w:val="003446B6"/>
    <w:rsid w:val="00346932"/>
    <w:rsid w:val="00347268"/>
    <w:rsid w:val="0034727F"/>
    <w:rsid w:val="003510A0"/>
    <w:rsid w:val="00353F7B"/>
    <w:rsid w:val="00355AFA"/>
    <w:rsid w:val="00356512"/>
    <w:rsid w:val="00356CCB"/>
    <w:rsid w:val="00357FCD"/>
    <w:rsid w:val="00362DE1"/>
    <w:rsid w:val="00362F83"/>
    <w:rsid w:val="00363334"/>
    <w:rsid w:val="003641CE"/>
    <w:rsid w:val="00371B1C"/>
    <w:rsid w:val="00372F8D"/>
    <w:rsid w:val="003752FF"/>
    <w:rsid w:val="00375DB0"/>
    <w:rsid w:val="00376BDC"/>
    <w:rsid w:val="0037756B"/>
    <w:rsid w:val="00382F68"/>
    <w:rsid w:val="00383BC7"/>
    <w:rsid w:val="0038408C"/>
    <w:rsid w:val="00384347"/>
    <w:rsid w:val="0038449A"/>
    <w:rsid w:val="00385736"/>
    <w:rsid w:val="00386EEF"/>
    <w:rsid w:val="00391C1E"/>
    <w:rsid w:val="00393006"/>
    <w:rsid w:val="00394E05"/>
    <w:rsid w:val="00396E06"/>
    <w:rsid w:val="003A0EBB"/>
    <w:rsid w:val="003A1409"/>
    <w:rsid w:val="003A14A1"/>
    <w:rsid w:val="003A7BB6"/>
    <w:rsid w:val="003B0E0B"/>
    <w:rsid w:val="003B12CC"/>
    <w:rsid w:val="003B1C13"/>
    <w:rsid w:val="003B25D2"/>
    <w:rsid w:val="003B2620"/>
    <w:rsid w:val="003B34E4"/>
    <w:rsid w:val="003B43F2"/>
    <w:rsid w:val="003B5229"/>
    <w:rsid w:val="003D0325"/>
    <w:rsid w:val="003D15E8"/>
    <w:rsid w:val="003D5E85"/>
    <w:rsid w:val="003E2728"/>
    <w:rsid w:val="003E734F"/>
    <w:rsid w:val="003F06A6"/>
    <w:rsid w:val="00402F87"/>
    <w:rsid w:val="00403B40"/>
    <w:rsid w:val="004118AC"/>
    <w:rsid w:val="00422DA2"/>
    <w:rsid w:val="004246E2"/>
    <w:rsid w:val="00426DFD"/>
    <w:rsid w:val="00426EB9"/>
    <w:rsid w:val="004310A0"/>
    <w:rsid w:val="0043398E"/>
    <w:rsid w:val="0044308A"/>
    <w:rsid w:val="004448D1"/>
    <w:rsid w:val="0044516A"/>
    <w:rsid w:val="004453F2"/>
    <w:rsid w:val="00445762"/>
    <w:rsid w:val="00446561"/>
    <w:rsid w:val="00446BFB"/>
    <w:rsid w:val="00452843"/>
    <w:rsid w:val="00454B3A"/>
    <w:rsid w:val="00455050"/>
    <w:rsid w:val="00456694"/>
    <w:rsid w:val="00456A17"/>
    <w:rsid w:val="00461508"/>
    <w:rsid w:val="00461F37"/>
    <w:rsid w:val="00462F6E"/>
    <w:rsid w:val="00464422"/>
    <w:rsid w:val="004650D6"/>
    <w:rsid w:val="0047111F"/>
    <w:rsid w:val="00476FDA"/>
    <w:rsid w:val="004809E3"/>
    <w:rsid w:val="0048305B"/>
    <w:rsid w:val="00483277"/>
    <w:rsid w:val="0048442E"/>
    <w:rsid w:val="00493B2A"/>
    <w:rsid w:val="00494D0A"/>
    <w:rsid w:val="00496418"/>
    <w:rsid w:val="004A0506"/>
    <w:rsid w:val="004B1B22"/>
    <w:rsid w:val="004B1F65"/>
    <w:rsid w:val="004B28A2"/>
    <w:rsid w:val="004C0455"/>
    <w:rsid w:val="004C174E"/>
    <w:rsid w:val="004C3836"/>
    <w:rsid w:val="004C3F1A"/>
    <w:rsid w:val="004C4047"/>
    <w:rsid w:val="004C4441"/>
    <w:rsid w:val="004C7E1E"/>
    <w:rsid w:val="004D05F2"/>
    <w:rsid w:val="004D12DF"/>
    <w:rsid w:val="004D14CB"/>
    <w:rsid w:val="004D3D44"/>
    <w:rsid w:val="004D4E11"/>
    <w:rsid w:val="004E6183"/>
    <w:rsid w:val="004E6325"/>
    <w:rsid w:val="004F111E"/>
    <w:rsid w:val="004F63C6"/>
    <w:rsid w:val="00504E2D"/>
    <w:rsid w:val="00510626"/>
    <w:rsid w:val="005117C8"/>
    <w:rsid w:val="005118F0"/>
    <w:rsid w:val="005138DD"/>
    <w:rsid w:val="00522F96"/>
    <w:rsid w:val="005256B7"/>
    <w:rsid w:val="00525A9F"/>
    <w:rsid w:val="005274D7"/>
    <w:rsid w:val="00533187"/>
    <w:rsid w:val="00534585"/>
    <w:rsid w:val="005346AC"/>
    <w:rsid w:val="00537053"/>
    <w:rsid w:val="005372EF"/>
    <w:rsid w:val="00540909"/>
    <w:rsid w:val="005410F0"/>
    <w:rsid w:val="00542866"/>
    <w:rsid w:val="00542CE5"/>
    <w:rsid w:val="00543B45"/>
    <w:rsid w:val="00544BBC"/>
    <w:rsid w:val="00551882"/>
    <w:rsid w:val="00551F81"/>
    <w:rsid w:val="00554E24"/>
    <w:rsid w:val="00554FCF"/>
    <w:rsid w:val="005569EC"/>
    <w:rsid w:val="0056156E"/>
    <w:rsid w:val="005619E7"/>
    <w:rsid w:val="00562261"/>
    <w:rsid w:val="005633DD"/>
    <w:rsid w:val="00564F3E"/>
    <w:rsid w:val="00571C38"/>
    <w:rsid w:val="00574902"/>
    <w:rsid w:val="005871FF"/>
    <w:rsid w:val="005903DB"/>
    <w:rsid w:val="00592BEC"/>
    <w:rsid w:val="00597D2D"/>
    <w:rsid w:val="00597E1C"/>
    <w:rsid w:val="005A3957"/>
    <w:rsid w:val="005A588A"/>
    <w:rsid w:val="005A676C"/>
    <w:rsid w:val="005A6F8C"/>
    <w:rsid w:val="005B0BAF"/>
    <w:rsid w:val="005B2C88"/>
    <w:rsid w:val="005B3267"/>
    <w:rsid w:val="005B334C"/>
    <w:rsid w:val="005B52F3"/>
    <w:rsid w:val="005B60EF"/>
    <w:rsid w:val="005C06CC"/>
    <w:rsid w:val="005C2A8E"/>
    <w:rsid w:val="005C3105"/>
    <w:rsid w:val="005D5716"/>
    <w:rsid w:val="005D620D"/>
    <w:rsid w:val="005E05A7"/>
    <w:rsid w:val="005E0716"/>
    <w:rsid w:val="005E117D"/>
    <w:rsid w:val="005E305D"/>
    <w:rsid w:val="005E3CCE"/>
    <w:rsid w:val="005E5232"/>
    <w:rsid w:val="005E5524"/>
    <w:rsid w:val="005E618C"/>
    <w:rsid w:val="005E6364"/>
    <w:rsid w:val="005E7713"/>
    <w:rsid w:val="005F2200"/>
    <w:rsid w:val="005F566C"/>
    <w:rsid w:val="005F6399"/>
    <w:rsid w:val="00600B68"/>
    <w:rsid w:val="00602C3A"/>
    <w:rsid w:val="00605AB5"/>
    <w:rsid w:val="00605D4F"/>
    <w:rsid w:val="00613C63"/>
    <w:rsid w:val="006140C1"/>
    <w:rsid w:val="00617324"/>
    <w:rsid w:val="00617925"/>
    <w:rsid w:val="0062529E"/>
    <w:rsid w:val="00627823"/>
    <w:rsid w:val="00633C1F"/>
    <w:rsid w:val="006358E6"/>
    <w:rsid w:val="006404E3"/>
    <w:rsid w:val="00645516"/>
    <w:rsid w:val="0064647A"/>
    <w:rsid w:val="00650333"/>
    <w:rsid w:val="00650D9E"/>
    <w:rsid w:val="00650E73"/>
    <w:rsid w:val="0065134F"/>
    <w:rsid w:val="0065687B"/>
    <w:rsid w:val="00660001"/>
    <w:rsid w:val="00663257"/>
    <w:rsid w:val="00667CCD"/>
    <w:rsid w:val="00671478"/>
    <w:rsid w:val="006725DC"/>
    <w:rsid w:val="00675A37"/>
    <w:rsid w:val="00677695"/>
    <w:rsid w:val="00681D4B"/>
    <w:rsid w:val="00681F64"/>
    <w:rsid w:val="00682415"/>
    <w:rsid w:val="006856C5"/>
    <w:rsid w:val="0068574F"/>
    <w:rsid w:val="00686B52"/>
    <w:rsid w:val="00687F4C"/>
    <w:rsid w:val="00694344"/>
    <w:rsid w:val="0069636A"/>
    <w:rsid w:val="006963E1"/>
    <w:rsid w:val="006A0E6E"/>
    <w:rsid w:val="006A125E"/>
    <w:rsid w:val="006A2C17"/>
    <w:rsid w:val="006A3F3D"/>
    <w:rsid w:val="006A5E81"/>
    <w:rsid w:val="006A6ED3"/>
    <w:rsid w:val="006A7C12"/>
    <w:rsid w:val="006B27EB"/>
    <w:rsid w:val="006B4051"/>
    <w:rsid w:val="006B462C"/>
    <w:rsid w:val="006B47C9"/>
    <w:rsid w:val="006B51FA"/>
    <w:rsid w:val="006B5C7C"/>
    <w:rsid w:val="006C140B"/>
    <w:rsid w:val="006C2616"/>
    <w:rsid w:val="006C4C73"/>
    <w:rsid w:val="006D05CA"/>
    <w:rsid w:val="006D1D2C"/>
    <w:rsid w:val="006D4607"/>
    <w:rsid w:val="006D4A1A"/>
    <w:rsid w:val="006D6491"/>
    <w:rsid w:val="006E038C"/>
    <w:rsid w:val="006E0D93"/>
    <w:rsid w:val="006E4898"/>
    <w:rsid w:val="006F175D"/>
    <w:rsid w:val="006F243E"/>
    <w:rsid w:val="006F3DFF"/>
    <w:rsid w:val="00700A85"/>
    <w:rsid w:val="0072224D"/>
    <w:rsid w:val="00722F77"/>
    <w:rsid w:val="00723FE3"/>
    <w:rsid w:val="0072414D"/>
    <w:rsid w:val="0072611B"/>
    <w:rsid w:val="0073621C"/>
    <w:rsid w:val="007362A8"/>
    <w:rsid w:val="00736698"/>
    <w:rsid w:val="00737AC8"/>
    <w:rsid w:val="00742E2C"/>
    <w:rsid w:val="00744A1B"/>
    <w:rsid w:val="0074541A"/>
    <w:rsid w:val="00747849"/>
    <w:rsid w:val="0075269A"/>
    <w:rsid w:val="0075325F"/>
    <w:rsid w:val="007572CD"/>
    <w:rsid w:val="007603E9"/>
    <w:rsid w:val="007636BC"/>
    <w:rsid w:val="0077581D"/>
    <w:rsid w:val="00776589"/>
    <w:rsid w:val="0077660A"/>
    <w:rsid w:val="00777905"/>
    <w:rsid w:val="007809FC"/>
    <w:rsid w:val="00784F28"/>
    <w:rsid w:val="00785302"/>
    <w:rsid w:val="00785EA3"/>
    <w:rsid w:val="0078745D"/>
    <w:rsid w:val="007973F5"/>
    <w:rsid w:val="007A0481"/>
    <w:rsid w:val="007A11AA"/>
    <w:rsid w:val="007A3A09"/>
    <w:rsid w:val="007A48DD"/>
    <w:rsid w:val="007A71E6"/>
    <w:rsid w:val="007A72D4"/>
    <w:rsid w:val="007A77D2"/>
    <w:rsid w:val="007B2589"/>
    <w:rsid w:val="007B611B"/>
    <w:rsid w:val="007C02D3"/>
    <w:rsid w:val="007C2065"/>
    <w:rsid w:val="007D51CE"/>
    <w:rsid w:val="007E122B"/>
    <w:rsid w:val="007E1FAB"/>
    <w:rsid w:val="007E3879"/>
    <w:rsid w:val="007E6BFC"/>
    <w:rsid w:val="007F075C"/>
    <w:rsid w:val="007F492E"/>
    <w:rsid w:val="007F5098"/>
    <w:rsid w:val="00801931"/>
    <w:rsid w:val="00802BED"/>
    <w:rsid w:val="00802C68"/>
    <w:rsid w:val="00804CF9"/>
    <w:rsid w:val="00812FF8"/>
    <w:rsid w:val="00823217"/>
    <w:rsid w:val="0082619D"/>
    <w:rsid w:val="00826FFC"/>
    <w:rsid w:val="008321AC"/>
    <w:rsid w:val="0083345B"/>
    <w:rsid w:val="008415BA"/>
    <w:rsid w:val="00842A6F"/>
    <w:rsid w:val="0084494E"/>
    <w:rsid w:val="00845AED"/>
    <w:rsid w:val="0085345D"/>
    <w:rsid w:val="008541F5"/>
    <w:rsid w:val="0085531B"/>
    <w:rsid w:val="008579A2"/>
    <w:rsid w:val="00860046"/>
    <w:rsid w:val="00861F05"/>
    <w:rsid w:val="00863562"/>
    <w:rsid w:val="008719E9"/>
    <w:rsid w:val="00871E49"/>
    <w:rsid w:val="008721F5"/>
    <w:rsid w:val="0087228B"/>
    <w:rsid w:val="00874DA1"/>
    <w:rsid w:val="00880D1A"/>
    <w:rsid w:val="00881E67"/>
    <w:rsid w:val="00883CD9"/>
    <w:rsid w:val="00884E73"/>
    <w:rsid w:val="00885B82"/>
    <w:rsid w:val="00891A38"/>
    <w:rsid w:val="00891A43"/>
    <w:rsid w:val="00894AE9"/>
    <w:rsid w:val="00895B94"/>
    <w:rsid w:val="00896254"/>
    <w:rsid w:val="00897507"/>
    <w:rsid w:val="008A24BA"/>
    <w:rsid w:val="008A4064"/>
    <w:rsid w:val="008A5810"/>
    <w:rsid w:val="008A5E71"/>
    <w:rsid w:val="008B07D3"/>
    <w:rsid w:val="008B1323"/>
    <w:rsid w:val="008B2886"/>
    <w:rsid w:val="008B38B4"/>
    <w:rsid w:val="008C3509"/>
    <w:rsid w:val="008C5260"/>
    <w:rsid w:val="008C6521"/>
    <w:rsid w:val="008C6C02"/>
    <w:rsid w:val="008C6CA1"/>
    <w:rsid w:val="008D4450"/>
    <w:rsid w:val="008D65E2"/>
    <w:rsid w:val="008D7D1C"/>
    <w:rsid w:val="008E208E"/>
    <w:rsid w:val="008E2152"/>
    <w:rsid w:val="008E295E"/>
    <w:rsid w:val="008F032D"/>
    <w:rsid w:val="008F3670"/>
    <w:rsid w:val="009014D4"/>
    <w:rsid w:val="00910C81"/>
    <w:rsid w:val="009114F2"/>
    <w:rsid w:val="009125E1"/>
    <w:rsid w:val="00920F60"/>
    <w:rsid w:val="00923756"/>
    <w:rsid w:val="00927C37"/>
    <w:rsid w:val="00931941"/>
    <w:rsid w:val="00940296"/>
    <w:rsid w:val="0094418D"/>
    <w:rsid w:val="00947173"/>
    <w:rsid w:val="0094751E"/>
    <w:rsid w:val="00950957"/>
    <w:rsid w:val="00951159"/>
    <w:rsid w:val="009516AF"/>
    <w:rsid w:val="009519F0"/>
    <w:rsid w:val="0095495D"/>
    <w:rsid w:val="00954F45"/>
    <w:rsid w:val="00962BF6"/>
    <w:rsid w:val="00964003"/>
    <w:rsid w:val="0096752A"/>
    <w:rsid w:val="00973266"/>
    <w:rsid w:val="00973C7F"/>
    <w:rsid w:val="009752F6"/>
    <w:rsid w:val="00975B00"/>
    <w:rsid w:val="00981DFF"/>
    <w:rsid w:val="009858C3"/>
    <w:rsid w:val="0099259E"/>
    <w:rsid w:val="009933CF"/>
    <w:rsid w:val="0099481D"/>
    <w:rsid w:val="00996913"/>
    <w:rsid w:val="009A34F3"/>
    <w:rsid w:val="009B1330"/>
    <w:rsid w:val="009B38E4"/>
    <w:rsid w:val="009B7738"/>
    <w:rsid w:val="009C2DD0"/>
    <w:rsid w:val="009C790E"/>
    <w:rsid w:val="009D59E8"/>
    <w:rsid w:val="009E039E"/>
    <w:rsid w:val="009E25D9"/>
    <w:rsid w:val="009E2FB8"/>
    <w:rsid w:val="009E380A"/>
    <w:rsid w:val="009E6B21"/>
    <w:rsid w:val="009F7209"/>
    <w:rsid w:val="009F7DDB"/>
    <w:rsid w:val="00A00E26"/>
    <w:rsid w:val="00A0285D"/>
    <w:rsid w:val="00A0462D"/>
    <w:rsid w:val="00A04DBB"/>
    <w:rsid w:val="00A06BB5"/>
    <w:rsid w:val="00A111B0"/>
    <w:rsid w:val="00A11EB5"/>
    <w:rsid w:val="00A12DAD"/>
    <w:rsid w:val="00A1491E"/>
    <w:rsid w:val="00A26D53"/>
    <w:rsid w:val="00A30447"/>
    <w:rsid w:val="00A31BF6"/>
    <w:rsid w:val="00A40F6B"/>
    <w:rsid w:val="00A423A5"/>
    <w:rsid w:val="00A43D45"/>
    <w:rsid w:val="00A4436A"/>
    <w:rsid w:val="00A45143"/>
    <w:rsid w:val="00A45BA6"/>
    <w:rsid w:val="00A53D44"/>
    <w:rsid w:val="00A54756"/>
    <w:rsid w:val="00A55311"/>
    <w:rsid w:val="00A57A2A"/>
    <w:rsid w:val="00A64104"/>
    <w:rsid w:val="00A67BC0"/>
    <w:rsid w:val="00A7324A"/>
    <w:rsid w:val="00A74764"/>
    <w:rsid w:val="00A77888"/>
    <w:rsid w:val="00A77978"/>
    <w:rsid w:val="00A837D7"/>
    <w:rsid w:val="00A85BA9"/>
    <w:rsid w:val="00A969F5"/>
    <w:rsid w:val="00AA0199"/>
    <w:rsid w:val="00AA134E"/>
    <w:rsid w:val="00AA1AE8"/>
    <w:rsid w:val="00AA2EE4"/>
    <w:rsid w:val="00AA3FA9"/>
    <w:rsid w:val="00AA4FAF"/>
    <w:rsid w:val="00AA507B"/>
    <w:rsid w:val="00AB18FA"/>
    <w:rsid w:val="00AB3662"/>
    <w:rsid w:val="00AB73D2"/>
    <w:rsid w:val="00AB79BD"/>
    <w:rsid w:val="00AB7F7D"/>
    <w:rsid w:val="00AC4F54"/>
    <w:rsid w:val="00AC60A0"/>
    <w:rsid w:val="00AD44C5"/>
    <w:rsid w:val="00AD46B1"/>
    <w:rsid w:val="00AE11C6"/>
    <w:rsid w:val="00AE1B69"/>
    <w:rsid w:val="00AE5D3F"/>
    <w:rsid w:val="00AE6B1C"/>
    <w:rsid w:val="00AE6EDD"/>
    <w:rsid w:val="00AE7200"/>
    <w:rsid w:val="00AE752C"/>
    <w:rsid w:val="00AF1F9E"/>
    <w:rsid w:val="00AF5E5D"/>
    <w:rsid w:val="00AF6836"/>
    <w:rsid w:val="00B00042"/>
    <w:rsid w:val="00B0601C"/>
    <w:rsid w:val="00B07363"/>
    <w:rsid w:val="00B10D1A"/>
    <w:rsid w:val="00B13255"/>
    <w:rsid w:val="00B16D6B"/>
    <w:rsid w:val="00B16EFC"/>
    <w:rsid w:val="00B178AE"/>
    <w:rsid w:val="00B251B2"/>
    <w:rsid w:val="00B25A43"/>
    <w:rsid w:val="00B33073"/>
    <w:rsid w:val="00B3414B"/>
    <w:rsid w:val="00B3464E"/>
    <w:rsid w:val="00B352A1"/>
    <w:rsid w:val="00B357DF"/>
    <w:rsid w:val="00B3712C"/>
    <w:rsid w:val="00B43EB2"/>
    <w:rsid w:val="00B457F9"/>
    <w:rsid w:val="00B477E1"/>
    <w:rsid w:val="00B5028C"/>
    <w:rsid w:val="00B51E7E"/>
    <w:rsid w:val="00B52E32"/>
    <w:rsid w:val="00B55DB2"/>
    <w:rsid w:val="00B65A13"/>
    <w:rsid w:val="00B65D8E"/>
    <w:rsid w:val="00B6784B"/>
    <w:rsid w:val="00B720F7"/>
    <w:rsid w:val="00B75C61"/>
    <w:rsid w:val="00B80034"/>
    <w:rsid w:val="00B82B4B"/>
    <w:rsid w:val="00B8692E"/>
    <w:rsid w:val="00B86C43"/>
    <w:rsid w:val="00B87BCF"/>
    <w:rsid w:val="00B90FE8"/>
    <w:rsid w:val="00B923A1"/>
    <w:rsid w:val="00B93FD5"/>
    <w:rsid w:val="00B966F8"/>
    <w:rsid w:val="00BA0C4C"/>
    <w:rsid w:val="00BA12F4"/>
    <w:rsid w:val="00BA2396"/>
    <w:rsid w:val="00BA5AA9"/>
    <w:rsid w:val="00BA7161"/>
    <w:rsid w:val="00BB1132"/>
    <w:rsid w:val="00BB4DCA"/>
    <w:rsid w:val="00BB5A9E"/>
    <w:rsid w:val="00BB5B16"/>
    <w:rsid w:val="00BB7C56"/>
    <w:rsid w:val="00BC135B"/>
    <w:rsid w:val="00BC2121"/>
    <w:rsid w:val="00BC24B7"/>
    <w:rsid w:val="00BD145D"/>
    <w:rsid w:val="00BD3C7C"/>
    <w:rsid w:val="00BE006C"/>
    <w:rsid w:val="00BF1763"/>
    <w:rsid w:val="00BF17D4"/>
    <w:rsid w:val="00BF190C"/>
    <w:rsid w:val="00BF1E2A"/>
    <w:rsid w:val="00BF2714"/>
    <w:rsid w:val="00BF57B5"/>
    <w:rsid w:val="00C04A15"/>
    <w:rsid w:val="00C05360"/>
    <w:rsid w:val="00C05B09"/>
    <w:rsid w:val="00C0721C"/>
    <w:rsid w:val="00C14178"/>
    <w:rsid w:val="00C14378"/>
    <w:rsid w:val="00C1462B"/>
    <w:rsid w:val="00C14758"/>
    <w:rsid w:val="00C1561C"/>
    <w:rsid w:val="00C16785"/>
    <w:rsid w:val="00C23F7D"/>
    <w:rsid w:val="00C37670"/>
    <w:rsid w:val="00C4380C"/>
    <w:rsid w:val="00C43DAC"/>
    <w:rsid w:val="00C4480C"/>
    <w:rsid w:val="00C46EF2"/>
    <w:rsid w:val="00C502CB"/>
    <w:rsid w:val="00C51A2B"/>
    <w:rsid w:val="00C51F69"/>
    <w:rsid w:val="00C62121"/>
    <w:rsid w:val="00C67BF6"/>
    <w:rsid w:val="00C72190"/>
    <w:rsid w:val="00C72D48"/>
    <w:rsid w:val="00C75581"/>
    <w:rsid w:val="00C809EC"/>
    <w:rsid w:val="00C90EB6"/>
    <w:rsid w:val="00C91830"/>
    <w:rsid w:val="00C931DC"/>
    <w:rsid w:val="00C94B5E"/>
    <w:rsid w:val="00CA114B"/>
    <w:rsid w:val="00CA2453"/>
    <w:rsid w:val="00CA2BDC"/>
    <w:rsid w:val="00CA3032"/>
    <w:rsid w:val="00CB243C"/>
    <w:rsid w:val="00CB25CC"/>
    <w:rsid w:val="00CB26DF"/>
    <w:rsid w:val="00CB427F"/>
    <w:rsid w:val="00CB42C8"/>
    <w:rsid w:val="00CB6C62"/>
    <w:rsid w:val="00CB751D"/>
    <w:rsid w:val="00CC0AC2"/>
    <w:rsid w:val="00CC177C"/>
    <w:rsid w:val="00CC290C"/>
    <w:rsid w:val="00CC4B97"/>
    <w:rsid w:val="00CC50CB"/>
    <w:rsid w:val="00CC58EB"/>
    <w:rsid w:val="00CC5B00"/>
    <w:rsid w:val="00CC79D7"/>
    <w:rsid w:val="00CD2EEB"/>
    <w:rsid w:val="00CD31B1"/>
    <w:rsid w:val="00CD46C1"/>
    <w:rsid w:val="00CE03C6"/>
    <w:rsid w:val="00CE4F3E"/>
    <w:rsid w:val="00CE578E"/>
    <w:rsid w:val="00CE7334"/>
    <w:rsid w:val="00CE7400"/>
    <w:rsid w:val="00CF009C"/>
    <w:rsid w:val="00CF00A5"/>
    <w:rsid w:val="00D00A70"/>
    <w:rsid w:val="00D03F65"/>
    <w:rsid w:val="00D04A4C"/>
    <w:rsid w:val="00D054CA"/>
    <w:rsid w:val="00D10F8D"/>
    <w:rsid w:val="00D17CDB"/>
    <w:rsid w:val="00D213CB"/>
    <w:rsid w:val="00D2155F"/>
    <w:rsid w:val="00D31E4F"/>
    <w:rsid w:val="00D34D28"/>
    <w:rsid w:val="00D3580F"/>
    <w:rsid w:val="00D4301C"/>
    <w:rsid w:val="00D445B2"/>
    <w:rsid w:val="00D44F3B"/>
    <w:rsid w:val="00D46D4A"/>
    <w:rsid w:val="00D473BF"/>
    <w:rsid w:val="00D5000F"/>
    <w:rsid w:val="00D53FFC"/>
    <w:rsid w:val="00D55723"/>
    <w:rsid w:val="00D571E6"/>
    <w:rsid w:val="00D610FE"/>
    <w:rsid w:val="00D619C6"/>
    <w:rsid w:val="00D6203C"/>
    <w:rsid w:val="00D63D50"/>
    <w:rsid w:val="00D65D8F"/>
    <w:rsid w:val="00D66202"/>
    <w:rsid w:val="00D663F4"/>
    <w:rsid w:val="00D666EE"/>
    <w:rsid w:val="00D66AD3"/>
    <w:rsid w:val="00D727AD"/>
    <w:rsid w:val="00D7790C"/>
    <w:rsid w:val="00D77D1A"/>
    <w:rsid w:val="00D82A0F"/>
    <w:rsid w:val="00D84B4F"/>
    <w:rsid w:val="00D84FF6"/>
    <w:rsid w:val="00D85DDB"/>
    <w:rsid w:val="00D87576"/>
    <w:rsid w:val="00D90471"/>
    <w:rsid w:val="00D92F46"/>
    <w:rsid w:val="00D96D30"/>
    <w:rsid w:val="00DA3317"/>
    <w:rsid w:val="00DA4D26"/>
    <w:rsid w:val="00DA5956"/>
    <w:rsid w:val="00DB0D15"/>
    <w:rsid w:val="00DB135C"/>
    <w:rsid w:val="00DB47A1"/>
    <w:rsid w:val="00DB7678"/>
    <w:rsid w:val="00DB7938"/>
    <w:rsid w:val="00DB7B3F"/>
    <w:rsid w:val="00DC5D5A"/>
    <w:rsid w:val="00DC7F5D"/>
    <w:rsid w:val="00DD1979"/>
    <w:rsid w:val="00DD2CC9"/>
    <w:rsid w:val="00DD4D28"/>
    <w:rsid w:val="00DD4F60"/>
    <w:rsid w:val="00DE2380"/>
    <w:rsid w:val="00DE2713"/>
    <w:rsid w:val="00DE3875"/>
    <w:rsid w:val="00DF2C0A"/>
    <w:rsid w:val="00DF3739"/>
    <w:rsid w:val="00E04287"/>
    <w:rsid w:val="00E057DD"/>
    <w:rsid w:val="00E10943"/>
    <w:rsid w:val="00E14C4F"/>
    <w:rsid w:val="00E20AC7"/>
    <w:rsid w:val="00E21A3C"/>
    <w:rsid w:val="00E2205B"/>
    <w:rsid w:val="00E26088"/>
    <w:rsid w:val="00E26FE5"/>
    <w:rsid w:val="00E31B7D"/>
    <w:rsid w:val="00E336D2"/>
    <w:rsid w:val="00E3667E"/>
    <w:rsid w:val="00E37360"/>
    <w:rsid w:val="00E415FB"/>
    <w:rsid w:val="00E42593"/>
    <w:rsid w:val="00E43BC9"/>
    <w:rsid w:val="00E449CE"/>
    <w:rsid w:val="00E46527"/>
    <w:rsid w:val="00E521E2"/>
    <w:rsid w:val="00E5489E"/>
    <w:rsid w:val="00E57E4F"/>
    <w:rsid w:val="00E617B2"/>
    <w:rsid w:val="00E61E3E"/>
    <w:rsid w:val="00E66FFB"/>
    <w:rsid w:val="00E7104B"/>
    <w:rsid w:val="00E7375B"/>
    <w:rsid w:val="00E74288"/>
    <w:rsid w:val="00E76094"/>
    <w:rsid w:val="00E77D9C"/>
    <w:rsid w:val="00E8004A"/>
    <w:rsid w:val="00E87B72"/>
    <w:rsid w:val="00E93AD5"/>
    <w:rsid w:val="00E9447A"/>
    <w:rsid w:val="00E94EEF"/>
    <w:rsid w:val="00EA3322"/>
    <w:rsid w:val="00EA40AA"/>
    <w:rsid w:val="00EA6C9C"/>
    <w:rsid w:val="00EB0A0D"/>
    <w:rsid w:val="00EB22AA"/>
    <w:rsid w:val="00EB3105"/>
    <w:rsid w:val="00EB3BE7"/>
    <w:rsid w:val="00EB67F3"/>
    <w:rsid w:val="00EC29A9"/>
    <w:rsid w:val="00EC4DAF"/>
    <w:rsid w:val="00EC4EFB"/>
    <w:rsid w:val="00EC7034"/>
    <w:rsid w:val="00ED05B8"/>
    <w:rsid w:val="00ED392B"/>
    <w:rsid w:val="00ED54CF"/>
    <w:rsid w:val="00ED64FF"/>
    <w:rsid w:val="00ED72D3"/>
    <w:rsid w:val="00EE6BEE"/>
    <w:rsid w:val="00EF017C"/>
    <w:rsid w:val="00EF0941"/>
    <w:rsid w:val="00EF3F19"/>
    <w:rsid w:val="00EF4335"/>
    <w:rsid w:val="00EF72BB"/>
    <w:rsid w:val="00F01503"/>
    <w:rsid w:val="00F037AC"/>
    <w:rsid w:val="00F137DD"/>
    <w:rsid w:val="00F138BB"/>
    <w:rsid w:val="00F15ECB"/>
    <w:rsid w:val="00F16087"/>
    <w:rsid w:val="00F25E3B"/>
    <w:rsid w:val="00F26E62"/>
    <w:rsid w:val="00F34844"/>
    <w:rsid w:val="00F41CA8"/>
    <w:rsid w:val="00F42B16"/>
    <w:rsid w:val="00F43461"/>
    <w:rsid w:val="00F43A59"/>
    <w:rsid w:val="00F43DE2"/>
    <w:rsid w:val="00F470D5"/>
    <w:rsid w:val="00F470E4"/>
    <w:rsid w:val="00F52DE6"/>
    <w:rsid w:val="00F53EB3"/>
    <w:rsid w:val="00F67296"/>
    <w:rsid w:val="00F702D8"/>
    <w:rsid w:val="00F7119F"/>
    <w:rsid w:val="00F741E2"/>
    <w:rsid w:val="00F82D8C"/>
    <w:rsid w:val="00F834EF"/>
    <w:rsid w:val="00F83835"/>
    <w:rsid w:val="00F91BE2"/>
    <w:rsid w:val="00F935AD"/>
    <w:rsid w:val="00F95F1B"/>
    <w:rsid w:val="00F9625C"/>
    <w:rsid w:val="00F97534"/>
    <w:rsid w:val="00FA0E3F"/>
    <w:rsid w:val="00FA3A26"/>
    <w:rsid w:val="00FA513C"/>
    <w:rsid w:val="00FB16F9"/>
    <w:rsid w:val="00FB4497"/>
    <w:rsid w:val="00FC1114"/>
    <w:rsid w:val="00FC2445"/>
    <w:rsid w:val="00FD1AD4"/>
    <w:rsid w:val="00FD4265"/>
    <w:rsid w:val="00FD522C"/>
    <w:rsid w:val="00FD587F"/>
    <w:rsid w:val="00FD5E7C"/>
    <w:rsid w:val="00FD6507"/>
    <w:rsid w:val="00FE030C"/>
    <w:rsid w:val="00FE4314"/>
    <w:rsid w:val="00FE443A"/>
    <w:rsid w:val="00FF064A"/>
    <w:rsid w:val="00FF2F85"/>
    <w:rsid w:val="00FF3878"/>
    <w:rsid w:val="00FF46F5"/>
    <w:rsid w:val="00FF495D"/>
    <w:rsid w:val="00FF4FA5"/>
    <w:rsid w:val="00FF5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A17"/>
    <w:rPr>
      <w:rFonts w:ascii="Calibri" w:eastAsia="Calibri" w:hAnsi="Calibri" w:cs="Times New Roman"/>
    </w:rPr>
  </w:style>
  <w:style w:type="paragraph" w:styleId="Heading1">
    <w:name w:val="heading 1"/>
    <w:basedOn w:val="Normal"/>
    <w:next w:val="Normal"/>
    <w:link w:val="Heading1Char"/>
    <w:uiPriority w:val="9"/>
    <w:qFormat/>
    <w:rsid w:val="00E742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742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742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42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288"/>
    <w:rPr>
      <w:rFonts w:ascii="Tahoma" w:eastAsia="Calibri" w:hAnsi="Tahoma" w:cs="Tahoma"/>
      <w:sz w:val="16"/>
      <w:szCs w:val="16"/>
    </w:rPr>
  </w:style>
  <w:style w:type="paragraph" w:styleId="TOC1">
    <w:name w:val="toc 1"/>
    <w:basedOn w:val="Normal"/>
    <w:next w:val="Normal"/>
    <w:autoRedefine/>
    <w:uiPriority w:val="39"/>
    <w:unhideWhenUsed/>
    <w:qFormat/>
    <w:rsid w:val="00E74288"/>
    <w:pPr>
      <w:spacing w:before="120" w:after="120"/>
    </w:pPr>
    <w:rPr>
      <w:b/>
      <w:caps/>
      <w:color w:val="FF0000"/>
      <w:sz w:val="20"/>
    </w:rPr>
  </w:style>
  <w:style w:type="paragraph" w:styleId="TOC2">
    <w:name w:val="toc 2"/>
    <w:basedOn w:val="Normal"/>
    <w:next w:val="Normal"/>
    <w:autoRedefine/>
    <w:uiPriority w:val="39"/>
    <w:unhideWhenUsed/>
    <w:qFormat/>
    <w:rsid w:val="00E74288"/>
    <w:pPr>
      <w:tabs>
        <w:tab w:val="left" w:pos="880"/>
        <w:tab w:val="right" w:leader="dot" w:pos="9350"/>
      </w:tabs>
      <w:spacing w:after="0"/>
      <w:ind w:left="216"/>
    </w:pPr>
    <w:rPr>
      <w:b/>
      <w:smallCaps/>
      <w:sz w:val="20"/>
      <w:szCs w:val="20"/>
    </w:rPr>
  </w:style>
  <w:style w:type="character" w:styleId="Hyperlink">
    <w:name w:val="Hyperlink"/>
    <w:aliases w:val="Indice 1º nivel"/>
    <w:basedOn w:val="DefaultParagraphFont"/>
    <w:uiPriority w:val="99"/>
    <w:unhideWhenUsed/>
    <w:rsid w:val="00E74288"/>
    <w:rPr>
      <w:color w:val="0000FF" w:themeColor="hyperlink"/>
      <w:u w:val="single"/>
    </w:rPr>
  </w:style>
  <w:style w:type="paragraph" w:customStyle="1" w:styleId="SANUS1">
    <w:name w:val="SANUS 1"/>
    <w:basedOn w:val="Heading1"/>
    <w:link w:val="SANUS1Char"/>
    <w:qFormat/>
    <w:rsid w:val="00E74288"/>
    <w:pPr>
      <w:keepNext w:val="0"/>
      <w:keepLines w:val="0"/>
      <w:pBdr>
        <w:bottom w:val="single" w:sz="4" w:space="1" w:color="FF0000"/>
      </w:pBdr>
      <w:spacing w:before="120" w:after="120"/>
      <w:contextualSpacing/>
    </w:pPr>
    <w:rPr>
      <w:rFonts w:ascii="Calibri" w:eastAsia="Calibri" w:hAnsi="Calibri" w:cs="Times New Roman"/>
      <w:color w:val="FF0000"/>
      <w:lang w:bidi="en-US"/>
    </w:rPr>
  </w:style>
  <w:style w:type="character" w:customStyle="1" w:styleId="SANUS1Char">
    <w:name w:val="SANUS 1 Char"/>
    <w:link w:val="SANUS1"/>
    <w:rsid w:val="00E74288"/>
    <w:rPr>
      <w:rFonts w:ascii="Calibri" w:eastAsia="Calibri" w:hAnsi="Calibri" w:cs="Times New Roman"/>
      <w:b/>
      <w:bCs/>
      <w:color w:val="FF0000"/>
      <w:sz w:val="28"/>
      <w:szCs w:val="28"/>
      <w:lang w:bidi="en-US"/>
    </w:rPr>
  </w:style>
  <w:style w:type="paragraph" w:customStyle="1" w:styleId="SANUS2">
    <w:name w:val="SAN US 2"/>
    <w:basedOn w:val="Heading2"/>
    <w:link w:val="SANUS2Char"/>
    <w:qFormat/>
    <w:rsid w:val="00E74288"/>
    <w:pPr>
      <w:keepNext w:val="0"/>
      <w:keepLines w:val="0"/>
      <w:spacing w:before="120" w:after="120"/>
    </w:pPr>
    <w:rPr>
      <w:rFonts w:ascii="Calibri" w:eastAsia="Calibri" w:hAnsi="Calibri" w:cs="Times New Roman"/>
      <w:color w:val="auto"/>
      <w:sz w:val="24"/>
      <w:szCs w:val="24"/>
      <w:lang w:bidi="en-US"/>
    </w:rPr>
  </w:style>
  <w:style w:type="character" w:customStyle="1" w:styleId="SANUS2Char">
    <w:name w:val="SAN US 2 Char"/>
    <w:link w:val="SANUS2"/>
    <w:rsid w:val="00E74288"/>
    <w:rPr>
      <w:rFonts w:ascii="Calibri" w:eastAsia="Calibri" w:hAnsi="Calibri" w:cs="Times New Roman"/>
      <w:b/>
      <w:bCs/>
      <w:sz w:val="24"/>
      <w:szCs w:val="24"/>
      <w:lang w:bidi="en-US"/>
    </w:rPr>
  </w:style>
  <w:style w:type="paragraph" w:customStyle="1" w:styleId="Normal1">
    <w:name w:val="Normal1"/>
    <w:basedOn w:val="Normal"/>
    <w:link w:val="Normal1Char"/>
    <w:qFormat/>
    <w:rsid w:val="00E74288"/>
    <w:pPr>
      <w:spacing w:before="120"/>
    </w:pPr>
    <w:rPr>
      <w:rFonts w:eastAsia="Times New Roman"/>
    </w:rPr>
  </w:style>
  <w:style w:type="character" w:customStyle="1" w:styleId="Normal1Char">
    <w:name w:val="Normal1 Char"/>
    <w:link w:val="Normal1"/>
    <w:rsid w:val="00E74288"/>
    <w:rPr>
      <w:rFonts w:ascii="Calibri" w:eastAsia="Times New Roman" w:hAnsi="Calibri" w:cs="Times New Roman"/>
    </w:rPr>
  </w:style>
  <w:style w:type="character" w:customStyle="1" w:styleId="Heading1Char">
    <w:name w:val="Heading 1 Char"/>
    <w:basedOn w:val="DefaultParagraphFont"/>
    <w:link w:val="Heading1"/>
    <w:uiPriority w:val="9"/>
    <w:rsid w:val="00E7428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74288"/>
    <w:rPr>
      <w:rFonts w:asciiTheme="majorHAnsi" w:eastAsiaTheme="majorEastAsia" w:hAnsiTheme="majorHAnsi" w:cstheme="majorBidi"/>
      <w:b/>
      <w:bCs/>
      <w:color w:val="4F81BD" w:themeColor="accent1"/>
      <w:sz w:val="26"/>
      <w:szCs w:val="26"/>
    </w:rPr>
  </w:style>
  <w:style w:type="numbering" w:customStyle="1" w:styleId="Style1">
    <w:name w:val="Style1"/>
    <w:uiPriority w:val="99"/>
    <w:rsid w:val="00E74288"/>
    <w:pPr>
      <w:numPr>
        <w:numId w:val="2"/>
      </w:numPr>
    </w:pPr>
  </w:style>
  <w:style w:type="paragraph" w:customStyle="1" w:styleId="SANUS3">
    <w:name w:val="SAN US 3"/>
    <w:basedOn w:val="Heading3"/>
    <w:link w:val="SANUS3Char"/>
    <w:qFormat/>
    <w:rsid w:val="00E74288"/>
    <w:pPr>
      <w:keepNext w:val="0"/>
      <w:keepLines w:val="0"/>
      <w:spacing w:before="120" w:after="120"/>
      <w:outlineLvl w:val="1"/>
    </w:pPr>
    <w:rPr>
      <w:rFonts w:ascii="Calibri" w:eastAsia="Calibri" w:hAnsi="Calibri" w:cs="Calibri"/>
      <w:color w:val="auto"/>
      <w:lang w:bidi="en-US"/>
    </w:rPr>
  </w:style>
  <w:style w:type="character" w:customStyle="1" w:styleId="SANUS3Char">
    <w:name w:val="SAN US 3 Char"/>
    <w:link w:val="SANUS3"/>
    <w:rsid w:val="00E74288"/>
    <w:rPr>
      <w:rFonts w:ascii="Calibri" w:eastAsia="Calibri" w:hAnsi="Calibri" w:cs="Calibri"/>
      <w:b/>
      <w:bCs/>
      <w:lang w:bidi="en-US"/>
    </w:rPr>
  </w:style>
  <w:style w:type="character" w:styleId="CommentReference">
    <w:name w:val="annotation reference"/>
    <w:basedOn w:val="DefaultParagraphFont"/>
    <w:uiPriority w:val="99"/>
    <w:unhideWhenUsed/>
    <w:rsid w:val="00E74288"/>
    <w:rPr>
      <w:sz w:val="16"/>
      <w:szCs w:val="16"/>
    </w:rPr>
  </w:style>
  <w:style w:type="paragraph" w:styleId="CommentText">
    <w:name w:val="annotation text"/>
    <w:basedOn w:val="Normal"/>
    <w:link w:val="CommentTextChar"/>
    <w:uiPriority w:val="99"/>
    <w:semiHidden/>
    <w:unhideWhenUsed/>
    <w:rsid w:val="00E74288"/>
    <w:pPr>
      <w:spacing w:line="240" w:lineRule="auto"/>
    </w:pPr>
    <w:rPr>
      <w:sz w:val="20"/>
      <w:szCs w:val="20"/>
    </w:rPr>
  </w:style>
  <w:style w:type="character" w:customStyle="1" w:styleId="CommentTextChar">
    <w:name w:val="Comment Text Char"/>
    <w:basedOn w:val="DefaultParagraphFont"/>
    <w:link w:val="CommentText"/>
    <w:uiPriority w:val="99"/>
    <w:semiHidden/>
    <w:rsid w:val="00E74288"/>
    <w:rPr>
      <w:rFonts w:ascii="Calibri" w:eastAsia="Calibri" w:hAnsi="Calibri" w:cs="Times New Roman"/>
      <w:sz w:val="20"/>
      <w:szCs w:val="20"/>
    </w:rPr>
  </w:style>
  <w:style w:type="character" w:customStyle="1" w:styleId="ListParagraphChar">
    <w:name w:val="List Paragraph Char"/>
    <w:link w:val="ListParagraph"/>
    <w:uiPriority w:val="34"/>
    <w:locked/>
    <w:rsid w:val="00E74288"/>
    <w:rPr>
      <w:szCs w:val="24"/>
      <w:lang w:val="en-GB"/>
    </w:rPr>
  </w:style>
  <w:style w:type="paragraph" w:styleId="ListParagraph">
    <w:name w:val="List Paragraph"/>
    <w:basedOn w:val="Normal"/>
    <w:link w:val="ListParagraphChar"/>
    <w:uiPriority w:val="34"/>
    <w:qFormat/>
    <w:rsid w:val="00E74288"/>
    <w:pPr>
      <w:ind w:left="720"/>
      <w:contextualSpacing/>
    </w:pPr>
    <w:rPr>
      <w:rFonts w:asciiTheme="minorHAnsi" w:eastAsiaTheme="minorHAnsi" w:hAnsiTheme="minorHAnsi" w:cstheme="minorBidi"/>
      <w:szCs w:val="24"/>
      <w:lang w:val="en-GB"/>
    </w:rPr>
  </w:style>
  <w:style w:type="paragraph" w:styleId="FootnoteText">
    <w:name w:val="footnote text"/>
    <w:basedOn w:val="Normal"/>
    <w:link w:val="FootnoteTextChar"/>
    <w:uiPriority w:val="99"/>
    <w:unhideWhenUsed/>
    <w:rsid w:val="00E74288"/>
    <w:pPr>
      <w:spacing w:after="0" w:line="240" w:lineRule="auto"/>
    </w:pPr>
    <w:rPr>
      <w:sz w:val="20"/>
      <w:szCs w:val="20"/>
    </w:rPr>
  </w:style>
  <w:style w:type="character" w:customStyle="1" w:styleId="FootnoteTextChar">
    <w:name w:val="Footnote Text Char"/>
    <w:basedOn w:val="DefaultParagraphFont"/>
    <w:link w:val="FootnoteText"/>
    <w:uiPriority w:val="99"/>
    <w:rsid w:val="00E74288"/>
    <w:rPr>
      <w:rFonts w:ascii="Calibri" w:eastAsia="Calibri" w:hAnsi="Calibri" w:cs="Times New Roman"/>
      <w:sz w:val="20"/>
      <w:szCs w:val="20"/>
    </w:rPr>
  </w:style>
  <w:style w:type="character" w:styleId="FootnoteReference">
    <w:name w:val="footnote reference"/>
    <w:basedOn w:val="DefaultParagraphFont"/>
    <w:uiPriority w:val="99"/>
    <w:unhideWhenUsed/>
    <w:rsid w:val="00E74288"/>
    <w:rPr>
      <w:vertAlign w:val="superscript"/>
    </w:rPr>
  </w:style>
  <w:style w:type="table" w:styleId="TableGrid">
    <w:name w:val="Table Grid"/>
    <w:basedOn w:val="TableNormal"/>
    <w:uiPriority w:val="59"/>
    <w:rsid w:val="00E7428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E7428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A83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7D7"/>
    <w:rPr>
      <w:rFonts w:ascii="Calibri" w:eastAsia="Calibri" w:hAnsi="Calibri" w:cs="Times New Roman"/>
    </w:rPr>
  </w:style>
  <w:style w:type="paragraph" w:styleId="Footer">
    <w:name w:val="footer"/>
    <w:basedOn w:val="Normal"/>
    <w:link w:val="FooterChar"/>
    <w:uiPriority w:val="99"/>
    <w:unhideWhenUsed/>
    <w:rsid w:val="00A83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7D7"/>
    <w:rPr>
      <w:rFonts w:ascii="Calibri" w:eastAsia="Calibri" w:hAnsi="Calibri" w:cs="Times New Roman"/>
    </w:rPr>
  </w:style>
  <w:style w:type="paragraph" w:styleId="TOC3">
    <w:name w:val="toc 3"/>
    <w:basedOn w:val="Normal"/>
    <w:next w:val="Normal"/>
    <w:autoRedefine/>
    <w:uiPriority w:val="39"/>
    <w:unhideWhenUsed/>
    <w:rsid w:val="00BF17D4"/>
    <w:pPr>
      <w:spacing w:after="100"/>
      <w:ind w:left="440"/>
    </w:pPr>
  </w:style>
  <w:style w:type="paragraph" w:styleId="TOC4">
    <w:name w:val="toc 4"/>
    <w:basedOn w:val="Normal"/>
    <w:next w:val="Normal"/>
    <w:autoRedefine/>
    <w:uiPriority w:val="39"/>
    <w:unhideWhenUsed/>
    <w:rsid w:val="00BF17D4"/>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BF17D4"/>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BF17D4"/>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BF17D4"/>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BF17D4"/>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BF17D4"/>
    <w:pPr>
      <w:spacing w:after="100"/>
      <w:ind w:left="1760"/>
    </w:pPr>
    <w:rPr>
      <w:rFonts w:asciiTheme="minorHAnsi" w:eastAsiaTheme="minorEastAsia" w:hAnsiTheme="minorHAnsi" w:cstheme="minorBidi"/>
    </w:rPr>
  </w:style>
  <w:style w:type="paragraph" w:styleId="CommentSubject">
    <w:name w:val="annotation subject"/>
    <w:basedOn w:val="CommentText"/>
    <w:next w:val="CommentText"/>
    <w:link w:val="CommentSubjectChar"/>
    <w:uiPriority w:val="99"/>
    <w:semiHidden/>
    <w:unhideWhenUsed/>
    <w:rsid w:val="00FF3878"/>
    <w:rPr>
      <w:b/>
      <w:bCs/>
    </w:rPr>
  </w:style>
  <w:style w:type="character" w:customStyle="1" w:styleId="CommentSubjectChar">
    <w:name w:val="Comment Subject Char"/>
    <w:basedOn w:val="CommentTextChar"/>
    <w:link w:val="CommentSubject"/>
    <w:uiPriority w:val="99"/>
    <w:semiHidden/>
    <w:rsid w:val="00FF3878"/>
    <w:rPr>
      <w:rFonts w:ascii="Calibri" w:eastAsia="Calibri" w:hAnsi="Calibri" w:cs="Times New Roman"/>
      <w:b/>
      <w:bCs/>
      <w:sz w:val="20"/>
      <w:szCs w:val="20"/>
    </w:rPr>
  </w:style>
  <w:style w:type="paragraph" w:styleId="Revision">
    <w:name w:val="Revision"/>
    <w:hidden/>
    <w:uiPriority w:val="99"/>
    <w:semiHidden/>
    <w:rsid w:val="00FF3878"/>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DD2CC9"/>
    <w:rPr>
      <w:color w:val="808080"/>
    </w:rPr>
  </w:style>
  <w:style w:type="table" w:customStyle="1" w:styleId="TableGrid1">
    <w:name w:val="Table Grid1"/>
    <w:basedOn w:val="TableNormal"/>
    <w:next w:val="TableGrid"/>
    <w:uiPriority w:val="59"/>
    <w:rsid w:val="00E20AC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A17"/>
    <w:rPr>
      <w:rFonts w:ascii="Calibri" w:eastAsia="Calibri" w:hAnsi="Calibri" w:cs="Times New Roman"/>
    </w:rPr>
  </w:style>
  <w:style w:type="paragraph" w:styleId="Heading1">
    <w:name w:val="heading 1"/>
    <w:basedOn w:val="Normal"/>
    <w:next w:val="Normal"/>
    <w:link w:val="Heading1Char"/>
    <w:uiPriority w:val="9"/>
    <w:qFormat/>
    <w:rsid w:val="00E742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742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742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42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288"/>
    <w:rPr>
      <w:rFonts w:ascii="Tahoma" w:eastAsia="Calibri" w:hAnsi="Tahoma" w:cs="Tahoma"/>
      <w:sz w:val="16"/>
      <w:szCs w:val="16"/>
    </w:rPr>
  </w:style>
  <w:style w:type="paragraph" w:styleId="TOC1">
    <w:name w:val="toc 1"/>
    <w:basedOn w:val="Normal"/>
    <w:next w:val="Normal"/>
    <w:autoRedefine/>
    <w:uiPriority w:val="39"/>
    <w:unhideWhenUsed/>
    <w:qFormat/>
    <w:rsid w:val="00E74288"/>
    <w:pPr>
      <w:spacing w:before="120" w:after="120"/>
    </w:pPr>
    <w:rPr>
      <w:b/>
      <w:caps/>
      <w:color w:val="FF0000"/>
      <w:sz w:val="20"/>
    </w:rPr>
  </w:style>
  <w:style w:type="paragraph" w:styleId="TOC2">
    <w:name w:val="toc 2"/>
    <w:basedOn w:val="Normal"/>
    <w:next w:val="Normal"/>
    <w:autoRedefine/>
    <w:uiPriority w:val="39"/>
    <w:unhideWhenUsed/>
    <w:qFormat/>
    <w:rsid w:val="00E74288"/>
    <w:pPr>
      <w:tabs>
        <w:tab w:val="left" w:pos="880"/>
        <w:tab w:val="right" w:leader="dot" w:pos="9350"/>
      </w:tabs>
      <w:spacing w:after="0"/>
      <w:ind w:left="216"/>
    </w:pPr>
    <w:rPr>
      <w:b/>
      <w:smallCaps/>
      <w:sz w:val="20"/>
      <w:szCs w:val="20"/>
    </w:rPr>
  </w:style>
  <w:style w:type="character" w:styleId="Hyperlink">
    <w:name w:val="Hyperlink"/>
    <w:aliases w:val="Indice 1º nivel"/>
    <w:basedOn w:val="DefaultParagraphFont"/>
    <w:uiPriority w:val="99"/>
    <w:unhideWhenUsed/>
    <w:rsid w:val="00E74288"/>
    <w:rPr>
      <w:color w:val="0000FF" w:themeColor="hyperlink"/>
      <w:u w:val="single"/>
    </w:rPr>
  </w:style>
  <w:style w:type="paragraph" w:customStyle="1" w:styleId="SANUS1">
    <w:name w:val="SANUS 1"/>
    <w:basedOn w:val="Heading1"/>
    <w:link w:val="SANUS1Char"/>
    <w:qFormat/>
    <w:rsid w:val="00E74288"/>
    <w:pPr>
      <w:keepNext w:val="0"/>
      <w:keepLines w:val="0"/>
      <w:pBdr>
        <w:bottom w:val="single" w:sz="4" w:space="1" w:color="FF0000"/>
      </w:pBdr>
      <w:spacing w:before="120" w:after="120"/>
      <w:contextualSpacing/>
    </w:pPr>
    <w:rPr>
      <w:rFonts w:ascii="Calibri" w:eastAsia="Calibri" w:hAnsi="Calibri" w:cs="Times New Roman"/>
      <w:color w:val="FF0000"/>
      <w:lang w:bidi="en-US"/>
    </w:rPr>
  </w:style>
  <w:style w:type="character" w:customStyle="1" w:styleId="SANUS1Char">
    <w:name w:val="SANUS 1 Char"/>
    <w:link w:val="SANUS1"/>
    <w:rsid w:val="00E74288"/>
    <w:rPr>
      <w:rFonts w:ascii="Calibri" w:eastAsia="Calibri" w:hAnsi="Calibri" w:cs="Times New Roman"/>
      <w:b/>
      <w:bCs/>
      <w:color w:val="FF0000"/>
      <w:sz w:val="28"/>
      <w:szCs w:val="28"/>
      <w:lang w:bidi="en-US"/>
    </w:rPr>
  </w:style>
  <w:style w:type="paragraph" w:customStyle="1" w:styleId="SANUS2">
    <w:name w:val="SAN US 2"/>
    <w:basedOn w:val="Heading2"/>
    <w:link w:val="SANUS2Char"/>
    <w:qFormat/>
    <w:rsid w:val="00E74288"/>
    <w:pPr>
      <w:keepNext w:val="0"/>
      <w:keepLines w:val="0"/>
      <w:spacing w:before="120" w:after="120"/>
    </w:pPr>
    <w:rPr>
      <w:rFonts w:ascii="Calibri" w:eastAsia="Calibri" w:hAnsi="Calibri" w:cs="Times New Roman"/>
      <w:color w:val="auto"/>
      <w:sz w:val="24"/>
      <w:szCs w:val="24"/>
      <w:lang w:bidi="en-US"/>
    </w:rPr>
  </w:style>
  <w:style w:type="character" w:customStyle="1" w:styleId="SANUS2Char">
    <w:name w:val="SAN US 2 Char"/>
    <w:link w:val="SANUS2"/>
    <w:rsid w:val="00E74288"/>
    <w:rPr>
      <w:rFonts w:ascii="Calibri" w:eastAsia="Calibri" w:hAnsi="Calibri" w:cs="Times New Roman"/>
      <w:b/>
      <w:bCs/>
      <w:sz w:val="24"/>
      <w:szCs w:val="24"/>
      <w:lang w:bidi="en-US"/>
    </w:rPr>
  </w:style>
  <w:style w:type="paragraph" w:customStyle="1" w:styleId="Normal1">
    <w:name w:val="Normal1"/>
    <w:basedOn w:val="Normal"/>
    <w:link w:val="Normal1Char"/>
    <w:qFormat/>
    <w:rsid w:val="00E74288"/>
    <w:pPr>
      <w:spacing w:before="120"/>
    </w:pPr>
    <w:rPr>
      <w:rFonts w:eastAsia="Times New Roman"/>
    </w:rPr>
  </w:style>
  <w:style w:type="character" w:customStyle="1" w:styleId="Normal1Char">
    <w:name w:val="Normal1 Char"/>
    <w:link w:val="Normal1"/>
    <w:rsid w:val="00E74288"/>
    <w:rPr>
      <w:rFonts w:ascii="Calibri" w:eastAsia="Times New Roman" w:hAnsi="Calibri" w:cs="Times New Roman"/>
    </w:rPr>
  </w:style>
  <w:style w:type="character" w:customStyle="1" w:styleId="Heading1Char">
    <w:name w:val="Heading 1 Char"/>
    <w:basedOn w:val="DefaultParagraphFont"/>
    <w:link w:val="Heading1"/>
    <w:uiPriority w:val="9"/>
    <w:rsid w:val="00E7428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74288"/>
    <w:rPr>
      <w:rFonts w:asciiTheme="majorHAnsi" w:eastAsiaTheme="majorEastAsia" w:hAnsiTheme="majorHAnsi" w:cstheme="majorBidi"/>
      <w:b/>
      <w:bCs/>
      <w:color w:val="4F81BD" w:themeColor="accent1"/>
      <w:sz w:val="26"/>
      <w:szCs w:val="26"/>
    </w:rPr>
  </w:style>
  <w:style w:type="numbering" w:customStyle="1" w:styleId="Style1">
    <w:name w:val="Style1"/>
    <w:uiPriority w:val="99"/>
    <w:rsid w:val="00E74288"/>
    <w:pPr>
      <w:numPr>
        <w:numId w:val="2"/>
      </w:numPr>
    </w:pPr>
  </w:style>
  <w:style w:type="paragraph" w:customStyle="1" w:styleId="SANUS3">
    <w:name w:val="SAN US 3"/>
    <w:basedOn w:val="Heading3"/>
    <w:link w:val="SANUS3Char"/>
    <w:qFormat/>
    <w:rsid w:val="00E74288"/>
    <w:pPr>
      <w:keepNext w:val="0"/>
      <w:keepLines w:val="0"/>
      <w:spacing w:before="120" w:after="120"/>
      <w:outlineLvl w:val="1"/>
    </w:pPr>
    <w:rPr>
      <w:rFonts w:ascii="Calibri" w:eastAsia="Calibri" w:hAnsi="Calibri" w:cs="Calibri"/>
      <w:color w:val="auto"/>
      <w:lang w:bidi="en-US"/>
    </w:rPr>
  </w:style>
  <w:style w:type="character" w:customStyle="1" w:styleId="SANUS3Char">
    <w:name w:val="SAN US 3 Char"/>
    <w:link w:val="SANUS3"/>
    <w:rsid w:val="00E74288"/>
    <w:rPr>
      <w:rFonts w:ascii="Calibri" w:eastAsia="Calibri" w:hAnsi="Calibri" w:cs="Calibri"/>
      <w:b/>
      <w:bCs/>
      <w:lang w:bidi="en-US"/>
    </w:rPr>
  </w:style>
  <w:style w:type="character" w:styleId="CommentReference">
    <w:name w:val="annotation reference"/>
    <w:basedOn w:val="DefaultParagraphFont"/>
    <w:uiPriority w:val="99"/>
    <w:unhideWhenUsed/>
    <w:rsid w:val="00E74288"/>
    <w:rPr>
      <w:sz w:val="16"/>
      <w:szCs w:val="16"/>
    </w:rPr>
  </w:style>
  <w:style w:type="paragraph" w:styleId="CommentText">
    <w:name w:val="annotation text"/>
    <w:basedOn w:val="Normal"/>
    <w:link w:val="CommentTextChar"/>
    <w:uiPriority w:val="99"/>
    <w:semiHidden/>
    <w:unhideWhenUsed/>
    <w:rsid w:val="00E74288"/>
    <w:pPr>
      <w:spacing w:line="240" w:lineRule="auto"/>
    </w:pPr>
    <w:rPr>
      <w:sz w:val="20"/>
      <w:szCs w:val="20"/>
    </w:rPr>
  </w:style>
  <w:style w:type="character" w:customStyle="1" w:styleId="CommentTextChar">
    <w:name w:val="Comment Text Char"/>
    <w:basedOn w:val="DefaultParagraphFont"/>
    <w:link w:val="CommentText"/>
    <w:uiPriority w:val="99"/>
    <w:semiHidden/>
    <w:rsid w:val="00E74288"/>
    <w:rPr>
      <w:rFonts w:ascii="Calibri" w:eastAsia="Calibri" w:hAnsi="Calibri" w:cs="Times New Roman"/>
      <w:sz w:val="20"/>
      <w:szCs w:val="20"/>
    </w:rPr>
  </w:style>
  <w:style w:type="character" w:customStyle="1" w:styleId="ListParagraphChar">
    <w:name w:val="List Paragraph Char"/>
    <w:link w:val="ListParagraph"/>
    <w:uiPriority w:val="34"/>
    <w:locked/>
    <w:rsid w:val="00E74288"/>
    <w:rPr>
      <w:szCs w:val="24"/>
      <w:lang w:val="en-GB"/>
    </w:rPr>
  </w:style>
  <w:style w:type="paragraph" w:styleId="ListParagraph">
    <w:name w:val="List Paragraph"/>
    <w:basedOn w:val="Normal"/>
    <w:link w:val="ListParagraphChar"/>
    <w:uiPriority w:val="34"/>
    <w:qFormat/>
    <w:rsid w:val="00E74288"/>
    <w:pPr>
      <w:ind w:left="720"/>
      <w:contextualSpacing/>
    </w:pPr>
    <w:rPr>
      <w:rFonts w:asciiTheme="minorHAnsi" w:eastAsiaTheme="minorHAnsi" w:hAnsiTheme="minorHAnsi" w:cstheme="minorBidi"/>
      <w:szCs w:val="24"/>
      <w:lang w:val="en-GB"/>
    </w:rPr>
  </w:style>
  <w:style w:type="paragraph" w:styleId="FootnoteText">
    <w:name w:val="footnote text"/>
    <w:basedOn w:val="Normal"/>
    <w:link w:val="FootnoteTextChar"/>
    <w:uiPriority w:val="99"/>
    <w:unhideWhenUsed/>
    <w:rsid w:val="00E74288"/>
    <w:pPr>
      <w:spacing w:after="0" w:line="240" w:lineRule="auto"/>
    </w:pPr>
    <w:rPr>
      <w:sz w:val="20"/>
      <w:szCs w:val="20"/>
    </w:rPr>
  </w:style>
  <w:style w:type="character" w:customStyle="1" w:styleId="FootnoteTextChar">
    <w:name w:val="Footnote Text Char"/>
    <w:basedOn w:val="DefaultParagraphFont"/>
    <w:link w:val="FootnoteText"/>
    <w:uiPriority w:val="99"/>
    <w:rsid w:val="00E74288"/>
    <w:rPr>
      <w:rFonts w:ascii="Calibri" w:eastAsia="Calibri" w:hAnsi="Calibri" w:cs="Times New Roman"/>
      <w:sz w:val="20"/>
      <w:szCs w:val="20"/>
    </w:rPr>
  </w:style>
  <w:style w:type="character" w:styleId="FootnoteReference">
    <w:name w:val="footnote reference"/>
    <w:basedOn w:val="DefaultParagraphFont"/>
    <w:uiPriority w:val="99"/>
    <w:unhideWhenUsed/>
    <w:rsid w:val="00E74288"/>
    <w:rPr>
      <w:vertAlign w:val="superscript"/>
    </w:rPr>
  </w:style>
  <w:style w:type="table" w:styleId="TableGrid">
    <w:name w:val="Table Grid"/>
    <w:basedOn w:val="TableNormal"/>
    <w:uiPriority w:val="59"/>
    <w:rsid w:val="00E7428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E7428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A83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7D7"/>
    <w:rPr>
      <w:rFonts w:ascii="Calibri" w:eastAsia="Calibri" w:hAnsi="Calibri" w:cs="Times New Roman"/>
    </w:rPr>
  </w:style>
  <w:style w:type="paragraph" w:styleId="Footer">
    <w:name w:val="footer"/>
    <w:basedOn w:val="Normal"/>
    <w:link w:val="FooterChar"/>
    <w:uiPriority w:val="99"/>
    <w:unhideWhenUsed/>
    <w:rsid w:val="00A83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7D7"/>
    <w:rPr>
      <w:rFonts w:ascii="Calibri" w:eastAsia="Calibri" w:hAnsi="Calibri" w:cs="Times New Roman"/>
    </w:rPr>
  </w:style>
  <w:style w:type="paragraph" w:styleId="TOC3">
    <w:name w:val="toc 3"/>
    <w:basedOn w:val="Normal"/>
    <w:next w:val="Normal"/>
    <w:autoRedefine/>
    <w:uiPriority w:val="39"/>
    <w:unhideWhenUsed/>
    <w:rsid w:val="00BF17D4"/>
    <w:pPr>
      <w:spacing w:after="100"/>
      <w:ind w:left="440"/>
    </w:pPr>
  </w:style>
  <w:style w:type="paragraph" w:styleId="TOC4">
    <w:name w:val="toc 4"/>
    <w:basedOn w:val="Normal"/>
    <w:next w:val="Normal"/>
    <w:autoRedefine/>
    <w:uiPriority w:val="39"/>
    <w:unhideWhenUsed/>
    <w:rsid w:val="00BF17D4"/>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BF17D4"/>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BF17D4"/>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BF17D4"/>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BF17D4"/>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BF17D4"/>
    <w:pPr>
      <w:spacing w:after="100"/>
      <w:ind w:left="1760"/>
    </w:pPr>
    <w:rPr>
      <w:rFonts w:asciiTheme="minorHAnsi" w:eastAsiaTheme="minorEastAsia" w:hAnsiTheme="minorHAnsi" w:cstheme="minorBidi"/>
    </w:rPr>
  </w:style>
  <w:style w:type="paragraph" w:styleId="CommentSubject">
    <w:name w:val="annotation subject"/>
    <w:basedOn w:val="CommentText"/>
    <w:next w:val="CommentText"/>
    <w:link w:val="CommentSubjectChar"/>
    <w:uiPriority w:val="99"/>
    <w:semiHidden/>
    <w:unhideWhenUsed/>
    <w:rsid w:val="00FF3878"/>
    <w:rPr>
      <w:b/>
      <w:bCs/>
    </w:rPr>
  </w:style>
  <w:style w:type="character" w:customStyle="1" w:styleId="CommentSubjectChar">
    <w:name w:val="Comment Subject Char"/>
    <w:basedOn w:val="CommentTextChar"/>
    <w:link w:val="CommentSubject"/>
    <w:uiPriority w:val="99"/>
    <w:semiHidden/>
    <w:rsid w:val="00FF3878"/>
    <w:rPr>
      <w:rFonts w:ascii="Calibri" w:eastAsia="Calibri" w:hAnsi="Calibri" w:cs="Times New Roman"/>
      <w:b/>
      <w:bCs/>
      <w:sz w:val="20"/>
      <w:szCs w:val="20"/>
    </w:rPr>
  </w:style>
  <w:style w:type="paragraph" w:styleId="Revision">
    <w:name w:val="Revision"/>
    <w:hidden/>
    <w:uiPriority w:val="99"/>
    <w:semiHidden/>
    <w:rsid w:val="00FF3878"/>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DD2CC9"/>
    <w:rPr>
      <w:color w:val="808080"/>
    </w:rPr>
  </w:style>
  <w:style w:type="table" w:customStyle="1" w:styleId="TableGrid1">
    <w:name w:val="Table Grid1"/>
    <w:basedOn w:val="TableNormal"/>
    <w:next w:val="TableGrid"/>
    <w:uiPriority w:val="59"/>
    <w:rsid w:val="00E20AC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77978">
      <w:bodyDiv w:val="1"/>
      <w:marLeft w:val="0"/>
      <w:marRight w:val="0"/>
      <w:marTop w:val="0"/>
      <w:marBottom w:val="0"/>
      <w:divBdr>
        <w:top w:val="none" w:sz="0" w:space="0" w:color="auto"/>
        <w:left w:val="none" w:sz="0" w:space="0" w:color="auto"/>
        <w:bottom w:val="none" w:sz="0" w:space="0" w:color="auto"/>
        <w:right w:val="none" w:sz="0" w:space="0" w:color="auto"/>
      </w:divBdr>
      <w:divsChild>
        <w:div w:id="1518156597">
          <w:marLeft w:val="446"/>
          <w:marRight w:val="0"/>
          <w:marTop w:val="0"/>
          <w:marBottom w:val="120"/>
          <w:divBdr>
            <w:top w:val="none" w:sz="0" w:space="0" w:color="auto"/>
            <w:left w:val="none" w:sz="0" w:space="0" w:color="auto"/>
            <w:bottom w:val="none" w:sz="0" w:space="0" w:color="auto"/>
            <w:right w:val="none" w:sz="0" w:space="0" w:color="auto"/>
          </w:divBdr>
        </w:div>
        <w:div w:id="305402642">
          <w:marLeft w:val="446"/>
          <w:marRight w:val="0"/>
          <w:marTop w:val="0"/>
          <w:marBottom w:val="120"/>
          <w:divBdr>
            <w:top w:val="none" w:sz="0" w:space="0" w:color="auto"/>
            <w:left w:val="none" w:sz="0" w:space="0" w:color="auto"/>
            <w:bottom w:val="none" w:sz="0" w:space="0" w:color="auto"/>
            <w:right w:val="none" w:sz="0" w:space="0" w:color="auto"/>
          </w:divBdr>
        </w:div>
        <w:div w:id="162205663">
          <w:marLeft w:val="446"/>
          <w:marRight w:val="0"/>
          <w:marTop w:val="0"/>
          <w:marBottom w:val="120"/>
          <w:divBdr>
            <w:top w:val="none" w:sz="0" w:space="0" w:color="auto"/>
            <w:left w:val="none" w:sz="0" w:space="0" w:color="auto"/>
            <w:bottom w:val="none" w:sz="0" w:space="0" w:color="auto"/>
            <w:right w:val="none" w:sz="0" w:space="0" w:color="auto"/>
          </w:divBdr>
        </w:div>
        <w:div w:id="119735378">
          <w:marLeft w:val="446"/>
          <w:marRight w:val="0"/>
          <w:marTop w:val="0"/>
          <w:marBottom w:val="120"/>
          <w:divBdr>
            <w:top w:val="none" w:sz="0" w:space="0" w:color="auto"/>
            <w:left w:val="none" w:sz="0" w:space="0" w:color="auto"/>
            <w:bottom w:val="none" w:sz="0" w:space="0" w:color="auto"/>
            <w:right w:val="none" w:sz="0" w:space="0" w:color="auto"/>
          </w:divBdr>
        </w:div>
        <w:div w:id="89739123">
          <w:marLeft w:val="446"/>
          <w:marRight w:val="0"/>
          <w:marTop w:val="0"/>
          <w:marBottom w:val="0"/>
          <w:divBdr>
            <w:top w:val="none" w:sz="0" w:space="0" w:color="auto"/>
            <w:left w:val="none" w:sz="0" w:space="0" w:color="auto"/>
            <w:bottom w:val="none" w:sz="0" w:space="0" w:color="auto"/>
            <w:right w:val="none" w:sz="0" w:space="0" w:color="auto"/>
          </w:divBdr>
        </w:div>
      </w:divsChild>
    </w:div>
    <w:div w:id="136726757">
      <w:bodyDiv w:val="1"/>
      <w:marLeft w:val="0"/>
      <w:marRight w:val="0"/>
      <w:marTop w:val="0"/>
      <w:marBottom w:val="0"/>
      <w:divBdr>
        <w:top w:val="none" w:sz="0" w:space="0" w:color="auto"/>
        <w:left w:val="none" w:sz="0" w:space="0" w:color="auto"/>
        <w:bottom w:val="none" w:sz="0" w:space="0" w:color="auto"/>
        <w:right w:val="none" w:sz="0" w:space="0" w:color="auto"/>
      </w:divBdr>
    </w:div>
    <w:div w:id="241067334">
      <w:bodyDiv w:val="1"/>
      <w:marLeft w:val="0"/>
      <w:marRight w:val="0"/>
      <w:marTop w:val="0"/>
      <w:marBottom w:val="0"/>
      <w:divBdr>
        <w:top w:val="none" w:sz="0" w:space="0" w:color="auto"/>
        <w:left w:val="none" w:sz="0" w:space="0" w:color="auto"/>
        <w:bottom w:val="none" w:sz="0" w:space="0" w:color="auto"/>
        <w:right w:val="none" w:sz="0" w:space="0" w:color="auto"/>
      </w:divBdr>
    </w:div>
    <w:div w:id="269554379">
      <w:bodyDiv w:val="1"/>
      <w:marLeft w:val="0"/>
      <w:marRight w:val="0"/>
      <w:marTop w:val="0"/>
      <w:marBottom w:val="0"/>
      <w:divBdr>
        <w:top w:val="none" w:sz="0" w:space="0" w:color="auto"/>
        <w:left w:val="none" w:sz="0" w:space="0" w:color="auto"/>
        <w:bottom w:val="none" w:sz="0" w:space="0" w:color="auto"/>
        <w:right w:val="none" w:sz="0" w:space="0" w:color="auto"/>
      </w:divBdr>
      <w:divsChild>
        <w:div w:id="212347050">
          <w:marLeft w:val="446"/>
          <w:marRight w:val="0"/>
          <w:marTop w:val="0"/>
          <w:marBottom w:val="120"/>
          <w:divBdr>
            <w:top w:val="none" w:sz="0" w:space="0" w:color="auto"/>
            <w:left w:val="none" w:sz="0" w:space="0" w:color="auto"/>
            <w:bottom w:val="none" w:sz="0" w:space="0" w:color="auto"/>
            <w:right w:val="none" w:sz="0" w:space="0" w:color="auto"/>
          </w:divBdr>
        </w:div>
      </w:divsChild>
    </w:div>
    <w:div w:id="314115340">
      <w:bodyDiv w:val="1"/>
      <w:marLeft w:val="0"/>
      <w:marRight w:val="0"/>
      <w:marTop w:val="0"/>
      <w:marBottom w:val="0"/>
      <w:divBdr>
        <w:top w:val="none" w:sz="0" w:space="0" w:color="auto"/>
        <w:left w:val="none" w:sz="0" w:space="0" w:color="auto"/>
        <w:bottom w:val="none" w:sz="0" w:space="0" w:color="auto"/>
        <w:right w:val="none" w:sz="0" w:space="0" w:color="auto"/>
      </w:divBdr>
    </w:div>
    <w:div w:id="319311668">
      <w:bodyDiv w:val="1"/>
      <w:marLeft w:val="0"/>
      <w:marRight w:val="0"/>
      <w:marTop w:val="0"/>
      <w:marBottom w:val="0"/>
      <w:divBdr>
        <w:top w:val="none" w:sz="0" w:space="0" w:color="auto"/>
        <w:left w:val="none" w:sz="0" w:space="0" w:color="auto"/>
        <w:bottom w:val="none" w:sz="0" w:space="0" w:color="auto"/>
        <w:right w:val="none" w:sz="0" w:space="0" w:color="auto"/>
      </w:divBdr>
    </w:div>
    <w:div w:id="349458201">
      <w:bodyDiv w:val="1"/>
      <w:marLeft w:val="0"/>
      <w:marRight w:val="0"/>
      <w:marTop w:val="0"/>
      <w:marBottom w:val="0"/>
      <w:divBdr>
        <w:top w:val="none" w:sz="0" w:space="0" w:color="auto"/>
        <w:left w:val="none" w:sz="0" w:space="0" w:color="auto"/>
        <w:bottom w:val="none" w:sz="0" w:space="0" w:color="auto"/>
        <w:right w:val="none" w:sz="0" w:space="0" w:color="auto"/>
      </w:divBdr>
    </w:div>
    <w:div w:id="365566527">
      <w:bodyDiv w:val="1"/>
      <w:marLeft w:val="0"/>
      <w:marRight w:val="0"/>
      <w:marTop w:val="0"/>
      <w:marBottom w:val="0"/>
      <w:divBdr>
        <w:top w:val="none" w:sz="0" w:space="0" w:color="auto"/>
        <w:left w:val="none" w:sz="0" w:space="0" w:color="auto"/>
        <w:bottom w:val="none" w:sz="0" w:space="0" w:color="auto"/>
        <w:right w:val="none" w:sz="0" w:space="0" w:color="auto"/>
      </w:divBdr>
      <w:divsChild>
        <w:div w:id="1500728890">
          <w:marLeft w:val="0"/>
          <w:marRight w:val="0"/>
          <w:marTop w:val="0"/>
          <w:marBottom w:val="0"/>
          <w:divBdr>
            <w:top w:val="none" w:sz="0" w:space="0" w:color="auto"/>
            <w:left w:val="none" w:sz="0" w:space="0" w:color="auto"/>
            <w:bottom w:val="none" w:sz="0" w:space="0" w:color="auto"/>
            <w:right w:val="none" w:sz="0" w:space="0" w:color="auto"/>
          </w:divBdr>
        </w:div>
        <w:div w:id="378432239">
          <w:marLeft w:val="0"/>
          <w:marRight w:val="0"/>
          <w:marTop w:val="0"/>
          <w:marBottom w:val="0"/>
          <w:divBdr>
            <w:top w:val="none" w:sz="0" w:space="0" w:color="auto"/>
            <w:left w:val="none" w:sz="0" w:space="0" w:color="auto"/>
            <w:bottom w:val="none" w:sz="0" w:space="0" w:color="auto"/>
            <w:right w:val="none" w:sz="0" w:space="0" w:color="auto"/>
          </w:divBdr>
        </w:div>
        <w:div w:id="144247548">
          <w:marLeft w:val="0"/>
          <w:marRight w:val="0"/>
          <w:marTop w:val="0"/>
          <w:marBottom w:val="0"/>
          <w:divBdr>
            <w:top w:val="none" w:sz="0" w:space="0" w:color="auto"/>
            <w:left w:val="none" w:sz="0" w:space="0" w:color="auto"/>
            <w:bottom w:val="none" w:sz="0" w:space="0" w:color="auto"/>
            <w:right w:val="none" w:sz="0" w:space="0" w:color="auto"/>
          </w:divBdr>
        </w:div>
        <w:div w:id="1847479928">
          <w:marLeft w:val="0"/>
          <w:marRight w:val="0"/>
          <w:marTop w:val="0"/>
          <w:marBottom w:val="0"/>
          <w:divBdr>
            <w:top w:val="none" w:sz="0" w:space="0" w:color="auto"/>
            <w:left w:val="none" w:sz="0" w:space="0" w:color="auto"/>
            <w:bottom w:val="none" w:sz="0" w:space="0" w:color="auto"/>
            <w:right w:val="none" w:sz="0" w:space="0" w:color="auto"/>
          </w:divBdr>
        </w:div>
        <w:div w:id="1731886140">
          <w:marLeft w:val="0"/>
          <w:marRight w:val="0"/>
          <w:marTop w:val="0"/>
          <w:marBottom w:val="0"/>
          <w:divBdr>
            <w:top w:val="none" w:sz="0" w:space="0" w:color="auto"/>
            <w:left w:val="none" w:sz="0" w:space="0" w:color="auto"/>
            <w:bottom w:val="none" w:sz="0" w:space="0" w:color="auto"/>
            <w:right w:val="none" w:sz="0" w:space="0" w:color="auto"/>
          </w:divBdr>
        </w:div>
        <w:div w:id="913441943">
          <w:marLeft w:val="0"/>
          <w:marRight w:val="0"/>
          <w:marTop w:val="0"/>
          <w:marBottom w:val="0"/>
          <w:divBdr>
            <w:top w:val="none" w:sz="0" w:space="0" w:color="auto"/>
            <w:left w:val="none" w:sz="0" w:space="0" w:color="auto"/>
            <w:bottom w:val="none" w:sz="0" w:space="0" w:color="auto"/>
            <w:right w:val="none" w:sz="0" w:space="0" w:color="auto"/>
          </w:divBdr>
        </w:div>
      </w:divsChild>
    </w:div>
    <w:div w:id="375811784">
      <w:bodyDiv w:val="1"/>
      <w:marLeft w:val="0"/>
      <w:marRight w:val="0"/>
      <w:marTop w:val="0"/>
      <w:marBottom w:val="0"/>
      <w:divBdr>
        <w:top w:val="none" w:sz="0" w:space="0" w:color="auto"/>
        <w:left w:val="none" w:sz="0" w:space="0" w:color="auto"/>
        <w:bottom w:val="none" w:sz="0" w:space="0" w:color="auto"/>
        <w:right w:val="none" w:sz="0" w:space="0" w:color="auto"/>
      </w:divBdr>
      <w:divsChild>
        <w:div w:id="1471098500">
          <w:marLeft w:val="274"/>
          <w:marRight w:val="0"/>
          <w:marTop w:val="0"/>
          <w:marBottom w:val="0"/>
          <w:divBdr>
            <w:top w:val="none" w:sz="0" w:space="0" w:color="auto"/>
            <w:left w:val="none" w:sz="0" w:space="0" w:color="auto"/>
            <w:bottom w:val="none" w:sz="0" w:space="0" w:color="auto"/>
            <w:right w:val="none" w:sz="0" w:space="0" w:color="auto"/>
          </w:divBdr>
        </w:div>
      </w:divsChild>
    </w:div>
    <w:div w:id="605649442">
      <w:bodyDiv w:val="1"/>
      <w:marLeft w:val="0"/>
      <w:marRight w:val="0"/>
      <w:marTop w:val="0"/>
      <w:marBottom w:val="0"/>
      <w:divBdr>
        <w:top w:val="none" w:sz="0" w:space="0" w:color="auto"/>
        <w:left w:val="none" w:sz="0" w:space="0" w:color="auto"/>
        <w:bottom w:val="none" w:sz="0" w:space="0" w:color="auto"/>
        <w:right w:val="none" w:sz="0" w:space="0" w:color="auto"/>
      </w:divBdr>
      <w:divsChild>
        <w:div w:id="1839493172">
          <w:marLeft w:val="187"/>
          <w:marRight w:val="0"/>
          <w:marTop w:val="0"/>
          <w:marBottom w:val="0"/>
          <w:divBdr>
            <w:top w:val="none" w:sz="0" w:space="0" w:color="auto"/>
            <w:left w:val="none" w:sz="0" w:space="0" w:color="auto"/>
            <w:bottom w:val="none" w:sz="0" w:space="0" w:color="auto"/>
            <w:right w:val="none" w:sz="0" w:space="0" w:color="auto"/>
          </w:divBdr>
        </w:div>
      </w:divsChild>
    </w:div>
    <w:div w:id="720785561">
      <w:bodyDiv w:val="1"/>
      <w:marLeft w:val="0"/>
      <w:marRight w:val="0"/>
      <w:marTop w:val="0"/>
      <w:marBottom w:val="0"/>
      <w:divBdr>
        <w:top w:val="none" w:sz="0" w:space="0" w:color="auto"/>
        <w:left w:val="none" w:sz="0" w:space="0" w:color="auto"/>
        <w:bottom w:val="none" w:sz="0" w:space="0" w:color="auto"/>
        <w:right w:val="none" w:sz="0" w:space="0" w:color="auto"/>
      </w:divBdr>
      <w:divsChild>
        <w:div w:id="1042167409">
          <w:marLeft w:val="274"/>
          <w:marRight w:val="0"/>
          <w:marTop w:val="0"/>
          <w:marBottom w:val="0"/>
          <w:divBdr>
            <w:top w:val="none" w:sz="0" w:space="0" w:color="auto"/>
            <w:left w:val="none" w:sz="0" w:space="0" w:color="auto"/>
            <w:bottom w:val="none" w:sz="0" w:space="0" w:color="auto"/>
            <w:right w:val="none" w:sz="0" w:space="0" w:color="auto"/>
          </w:divBdr>
        </w:div>
      </w:divsChild>
    </w:div>
    <w:div w:id="761805877">
      <w:bodyDiv w:val="1"/>
      <w:marLeft w:val="0"/>
      <w:marRight w:val="0"/>
      <w:marTop w:val="0"/>
      <w:marBottom w:val="0"/>
      <w:divBdr>
        <w:top w:val="none" w:sz="0" w:space="0" w:color="auto"/>
        <w:left w:val="none" w:sz="0" w:space="0" w:color="auto"/>
        <w:bottom w:val="none" w:sz="0" w:space="0" w:color="auto"/>
        <w:right w:val="none" w:sz="0" w:space="0" w:color="auto"/>
      </w:divBdr>
    </w:div>
    <w:div w:id="811483504">
      <w:bodyDiv w:val="1"/>
      <w:marLeft w:val="0"/>
      <w:marRight w:val="0"/>
      <w:marTop w:val="0"/>
      <w:marBottom w:val="0"/>
      <w:divBdr>
        <w:top w:val="none" w:sz="0" w:space="0" w:color="auto"/>
        <w:left w:val="none" w:sz="0" w:space="0" w:color="auto"/>
        <w:bottom w:val="none" w:sz="0" w:space="0" w:color="auto"/>
        <w:right w:val="none" w:sz="0" w:space="0" w:color="auto"/>
      </w:divBdr>
      <w:divsChild>
        <w:div w:id="1804611450">
          <w:marLeft w:val="446"/>
          <w:marRight w:val="0"/>
          <w:marTop w:val="0"/>
          <w:marBottom w:val="120"/>
          <w:divBdr>
            <w:top w:val="none" w:sz="0" w:space="0" w:color="auto"/>
            <w:left w:val="none" w:sz="0" w:space="0" w:color="auto"/>
            <w:bottom w:val="none" w:sz="0" w:space="0" w:color="auto"/>
            <w:right w:val="none" w:sz="0" w:space="0" w:color="auto"/>
          </w:divBdr>
        </w:div>
        <w:div w:id="1161849805">
          <w:marLeft w:val="446"/>
          <w:marRight w:val="0"/>
          <w:marTop w:val="0"/>
          <w:marBottom w:val="0"/>
          <w:divBdr>
            <w:top w:val="none" w:sz="0" w:space="0" w:color="auto"/>
            <w:left w:val="none" w:sz="0" w:space="0" w:color="auto"/>
            <w:bottom w:val="none" w:sz="0" w:space="0" w:color="auto"/>
            <w:right w:val="none" w:sz="0" w:space="0" w:color="auto"/>
          </w:divBdr>
        </w:div>
      </w:divsChild>
    </w:div>
    <w:div w:id="823663711">
      <w:bodyDiv w:val="1"/>
      <w:marLeft w:val="0"/>
      <w:marRight w:val="0"/>
      <w:marTop w:val="0"/>
      <w:marBottom w:val="0"/>
      <w:divBdr>
        <w:top w:val="none" w:sz="0" w:space="0" w:color="auto"/>
        <w:left w:val="none" w:sz="0" w:space="0" w:color="auto"/>
        <w:bottom w:val="none" w:sz="0" w:space="0" w:color="auto"/>
        <w:right w:val="none" w:sz="0" w:space="0" w:color="auto"/>
      </w:divBdr>
      <w:divsChild>
        <w:div w:id="1417092730">
          <w:marLeft w:val="274"/>
          <w:marRight w:val="0"/>
          <w:marTop w:val="0"/>
          <w:marBottom w:val="0"/>
          <w:divBdr>
            <w:top w:val="none" w:sz="0" w:space="0" w:color="auto"/>
            <w:left w:val="none" w:sz="0" w:space="0" w:color="auto"/>
            <w:bottom w:val="none" w:sz="0" w:space="0" w:color="auto"/>
            <w:right w:val="none" w:sz="0" w:space="0" w:color="auto"/>
          </w:divBdr>
        </w:div>
        <w:div w:id="1069036072">
          <w:marLeft w:val="274"/>
          <w:marRight w:val="0"/>
          <w:marTop w:val="0"/>
          <w:marBottom w:val="0"/>
          <w:divBdr>
            <w:top w:val="none" w:sz="0" w:space="0" w:color="auto"/>
            <w:left w:val="none" w:sz="0" w:space="0" w:color="auto"/>
            <w:bottom w:val="none" w:sz="0" w:space="0" w:color="auto"/>
            <w:right w:val="none" w:sz="0" w:space="0" w:color="auto"/>
          </w:divBdr>
        </w:div>
      </w:divsChild>
    </w:div>
    <w:div w:id="1034305469">
      <w:bodyDiv w:val="1"/>
      <w:marLeft w:val="0"/>
      <w:marRight w:val="0"/>
      <w:marTop w:val="0"/>
      <w:marBottom w:val="0"/>
      <w:divBdr>
        <w:top w:val="none" w:sz="0" w:space="0" w:color="auto"/>
        <w:left w:val="none" w:sz="0" w:space="0" w:color="auto"/>
        <w:bottom w:val="none" w:sz="0" w:space="0" w:color="auto"/>
        <w:right w:val="none" w:sz="0" w:space="0" w:color="auto"/>
      </w:divBdr>
    </w:div>
    <w:div w:id="1049841225">
      <w:bodyDiv w:val="1"/>
      <w:marLeft w:val="0"/>
      <w:marRight w:val="0"/>
      <w:marTop w:val="0"/>
      <w:marBottom w:val="0"/>
      <w:divBdr>
        <w:top w:val="none" w:sz="0" w:space="0" w:color="auto"/>
        <w:left w:val="none" w:sz="0" w:space="0" w:color="auto"/>
        <w:bottom w:val="none" w:sz="0" w:space="0" w:color="auto"/>
        <w:right w:val="none" w:sz="0" w:space="0" w:color="auto"/>
      </w:divBdr>
    </w:div>
    <w:div w:id="1103571704">
      <w:bodyDiv w:val="1"/>
      <w:marLeft w:val="0"/>
      <w:marRight w:val="0"/>
      <w:marTop w:val="0"/>
      <w:marBottom w:val="0"/>
      <w:divBdr>
        <w:top w:val="none" w:sz="0" w:space="0" w:color="auto"/>
        <w:left w:val="none" w:sz="0" w:space="0" w:color="auto"/>
        <w:bottom w:val="none" w:sz="0" w:space="0" w:color="auto"/>
        <w:right w:val="none" w:sz="0" w:space="0" w:color="auto"/>
      </w:divBdr>
      <w:divsChild>
        <w:div w:id="1052466144">
          <w:marLeft w:val="274"/>
          <w:marRight w:val="0"/>
          <w:marTop w:val="0"/>
          <w:marBottom w:val="0"/>
          <w:divBdr>
            <w:top w:val="none" w:sz="0" w:space="0" w:color="auto"/>
            <w:left w:val="none" w:sz="0" w:space="0" w:color="auto"/>
            <w:bottom w:val="none" w:sz="0" w:space="0" w:color="auto"/>
            <w:right w:val="none" w:sz="0" w:space="0" w:color="auto"/>
          </w:divBdr>
        </w:div>
        <w:div w:id="1732583703">
          <w:marLeft w:val="274"/>
          <w:marRight w:val="0"/>
          <w:marTop w:val="0"/>
          <w:marBottom w:val="0"/>
          <w:divBdr>
            <w:top w:val="none" w:sz="0" w:space="0" w:color="auto"/>
            <w:left w:val="none" w:sz="0" w:space="0" w:color="auto"/>
            <w:bottom w:val="none" w:sz="0" w:space="0" w:color="auto"/>
            <w:right w:val="none" w:sz="0" w:space="0" w:color="auto"/>
          </w:divBdr>
        </w:div>
      </w:divsChild>
    </w:div>
    <w:div w:id="1129669174">
      <w:bodyDiv w:val="1"/>
      <w:marLeft w:val="0"/>
      <w:marRight w:val="0"/>
      <w:marTop w:val="0"/>
      <w:marBottom w:val="0"/>
      <w:divBdr>
        <w:top w:val="none" w:sz="0" w:space="0" w:color="auto"/>
        <w:left w:val="none" w:sz="0" w:space="0" w:color="auto"/>
        <w:bottom w:val="none" w:sz="0" w:space="0" w:color="auto"/>
        <w:right w:val="none" w:sz="0" w:space="0" w:color="auto"/>
      </w:divBdr>
      <w:divsChild>
        <w:div w:id="1356616488">
          <w:marLeft w:val="274"/>
          <w:marRight w:val="0"/>
          <w:marTop w:val="0"/>
          <w:marBottom w:val="0"/>
          <w:divBdr>
            <w:top w:val="none" w:sz="0" w:space="0" w:color="auto"/>
            <w:left w:val="none" w:sz="0" w:space="0" w:color="auto"/>
            <w:bottom w:val="none" w:sz="0" w:space="0" w:color="auto"/>
            <w:right w:val="none" w:sz="0" w:space="0" w:color="auto"/>
          </w:divBdr>
        </w:div>
      </w:divsChild>
    </w:div>
    <w:div w:id="1160734633">
      <w:bodyDiv w:val="1"/>
      <w:marLeft w:val="0"/>
      <w:marRight w:val="0"/>
      <w:marTop w:val="0"/>
      <w:marBottom w:val="0"/>
      <w:divBdr>
        <w:top w:val="none" w:sz="0" w:space="0" w:color="auto"/>
        <w:left w:val="none" w:sz="0" w:space="0" w:color="auto"/>
        <w:bottom w:val="none" w:sz="0" w:space="0" w:color="auto"/>
        <w:right w:val="none" w:sz="0" w:space="0" w:color="auto"/>
      </w:divBdr>
      <w:divsChild>
        <w:div w:id="203949488">
          <w:marLeft w:val="274"/>
          <w:marRight w:val="0"/>
          <w:marTop w:val="0"/>
          <w:marBottom w:val="0"/>
          <w:divBdr>
            <w:top w:val="none" w:sz="0" w:space="0" w:color="auto"/>
            <w:left w:val="none" w:sz="0" w:space="0" w:color="auto"/>
            <w:bottom w:val="none" w:sz="0" w:space="0" w:color="auto"/>
            <w:right w:val="none" w:sz="0" w:space="0" w:color="auto"/>
          </w:divBdr>
        </w:div>
      </w:divsChild>
    </w:div>
    <w:div w:id="1172570325">
      <w:bodyDiv w:val="1"/>
      <w:marLeft w:val="0"/>
      <w:marRight w:val="0"/>
      <w:marTop w:val="0"/>
      <w:marBottom w:val="0"/>
      <w:divBdr>
        <w:top w:val="none" w:sz="0" w:space="0" w:color="auto"/>
        <w:left w:val="none" w:sz="0" w:space="0" w:color="auto"/>
        <w:bottom w:val="none" w:sz="0" w:space="0" w:color="auto"/>
        <w:right w:val="none" w:sz="0" w:space="0" w:color="auto"/>
      </w:divBdr>
    </w:div>
    <w:div w:id="1211914721">
      <w:bodyDiv w:val="1"/>
      <w:marLeft w:val="0"/>
      <w:marRight w:val="0"/>
      <w:marTop w:val="0"/>
      <w:marBottom w:val="0"/>
      <w:divBdr>
        <w:top w:val="none" w:sz="0" w:space="0" w:color="auto"/>
        <w:left w:val="none" w:sz="0" w:space="0" w:color="auto"/>
        <w:bottom w:val="none" w:sz="0" w:space="0" w:color="auto"/>
        <w:right w:val="none" w:sz="0" w:space="0" w:color="auto"/>
      </w:divBdr>
      <w:divsChild>
        <w:div w:id="1045913855">
          <w:marLeft w:val="173"/>
          <w:marRight w:val="0"/>
          <w:marTop w:val="0"/>
          <w:marBottom w:val="0"/>
          <w:divBdr>
            <w:top w:val="none" w:sz="0" w:space="0" w:color="auto"/>
            <w:left w:val="none" w:sz="0" w:space="0" w:color="auto"/>
            <w:bottom w:val="none" w:sz="0" w:space="0" w:color="auto"/>
            <w:right w:val="none" w:sz="0" w:space="0" w:color="auto"/>
          </w:divBdr>
        </w:div>
      </w:divsChild>
    </w:div>
    <w:div w:id="1312826629">
      <w:bodyDiv w:val="1"/>
      <w:marLeft w:val="0"/>
      <w:marRight w:val="0"/>
      <w:marTop w:val="0"/>
      <w:marBottom w:val="0"/>
      <w:divBdr>
        <w:top w:val="none" w:sz="0" w:space="0" w:color="auto"/>
        <w:left w:val="none" w:sz="0" w:space="0" w:color="auto"/>
        <w:bottom w:val="none" w:sz="0" w:space="0" w:color="auto"/>
        <w:right w:val="none" w:sz="0" w:space="0" w:color="auto"/>
      </w:divBdr>
      <w:divsChild>
        <w:div w:id="1618829224">
          <w:marLeft w:val="274"/>
          <w:marRight w:val="0"/>
          <w:marTop w:val="0"/>
          <w:marBottom w:val="0"/>
          <w:divBdr>
            <w:top w:val="none" w:sz="0" w:space="0" w:color="auto"/>
            <w:left w:val="none" w:sz="0" w:space="0" w:color="auto"/>
            <w:bottom w:val="none" w:sz="0" w:space="0" w:color="auto"/>
            <w:right w:val="none" w:sz="0" w:space="0" w:color="auto"/>
          </w:divBdr>
        </w:div>
      </w:divsChild>
    </w:div>
    <w:div w:id="1341472072">
      <w:bodyDiv w:val="1"/>
      <w:marLeft w:val="0"/>
      <w:marRight w:val="0"/>
      <w:marTop w:val="0"/>
      <w:marBottom w:val="0"/>
      <w:divBdr>
        <w:top w:val="none" w:sz="0" w:space="0" w:color="auto"/>
        <w:left w:val="none" w:sz="0" w:space="0" w:color="auto"/>
        <w:bottom w:val="none" w:sz="0" w:space="0" w:color="auto"/>
        <w:right w:val="none" w:sz="0" w:space="0" w:color="auto"/>
      </w:divBdr>
      <w:divsChild>
        <w:div w:id="1488011084">
          <w:marLeft w:val="173"/>
          <w:marRight w:val="0"/>
          <w:marTop w:val="0"/>
          <w:marBottom w:val="0"/>
          <w:divBdr>
            <w:top w:val="none" w:sz="0" w:space="0" w:color="auto"/>
            <w:left w:val="none" w:sz="0" w:space="0" w:color="auto"/>
            <w:bottom w:val="none" w:sz="0" w:space="0" w:color="auto"/>
            <w:right w:val="none" w:sz="0" w:space="0" w:color="auto"/>
          </w:divBdr>
        </w:div>
      </w:divsChild>
    </w:div>
    <w:div w:id="1366519189">
      <w:bodyDiv w:val="1"/>
      <w:marLeft w:val="0"/>
      <w:marRight w:val="0"/>
      <w:marTop w:val="0"/>
      <w:marBottom w:val="0"/>
      <w:divBdr>
        <w:top w:val="none" w:sz="0" w:space="0" w:color="auto"/>
        <w:left w:val="none" w:sz="0" w:space="0" w:color="auto"/>
        <w:bottom w:val="none" w:sz="0" w:space="0" w:color="auto"/>
        <w:right w:val="none" w:sz="0" w:space="0" w:color="auto"/>
      </w:divBdr>
      <w:divsChild>
        <w:div w:id="1631397239">
          <w:marLeft w:val="173"/>
          <w:marRight w:val="0"/>
          <w:marTop w:val="0"/>
          <w:marBottom w:val="0"/>
          <w:divBdr>
            <w:top w:val="none" w:sz="0" w:space="0" w:color="auto"/>
            <w:left w:val="none" w:sz="0" w:space="0" w:color="auto"/>
            <w:bottom w:val="none" w:sz="0" w:space="0" w:color="auto"/>
            <w:right w:val="none" w:sz="0" w:space="0" w:color="auto"/>
          </w:divBdr>
        </w:div>
      </w:divsChild>
    </w:div>
    <w:div w:id="1439832651">
      <w:bodyDiv w:val="1"/>
      <w:marLeft w:val="0"/>
      <w:marRight w:val="0"/>
      <w:marTop w:val="0"/>
      <w:marBottom w:val="0"/>
      <w:divBdr>
        <w:top w:val="none" w:sz="0" w:space="0" w:color="auto"/>
        <w:left w:val="none" w:sz="0" w:space="0" w:color="auto"/>
        <w:bottom w:val="none" w:sz="0" w:space="0" w:color="auto"/>
        <w:right w:val="none" w:sz="0" w:space="0" w:color="auto"/>
      </w:divBdr>
      <w:divsChild>
        <w:div w:id="775172202">
          <w:marLeft w:val="274"/>
          <w:marRight w:val="0"/>
          <w:marTop w:val="0"/>
          <w:marBottom w:val="0"/>
          <w:divBdr>
            <w:top w:val="none" w:sz="0" w:space="0" w:color="auto"/>
            <w:left w:val="none" w:sz="0" w:space="0" w:color="auto"/>
            <w:bottom w:val="none" w:sz="0" w:space="0" w:color="auto"/>
            <w:right w:val="none" w:sz="0" w:space="0" w:color="auto"/>
          </w:divBdr>
        </w:div>
      </w:divsChild>
    </w:div>
    <w:div w:id="1489782793">
      <w:bodyDiv w:val="1"/>
      <w:marLeft w:val="0"/>
      <w:marRight w:val="0"/>
      <w:marTop w:val="0"/>
      <w:marBottom w:val="0"/>
      <w:divBdr>
        <w:top w:val="none" w:sz="0" w:space="0" w:color="auto"/>
        <w:left w:val="none" w:sz="0" w:space="0" w:color="auto"/>
        <w:bottom w:val="none" w:sz="0" w:space="0" w:color="auto"/>
        <w:right w:val="none" w:sz="0" w:space="0" w:color="auto"/>
      </w:divBdr>
    </w:div>
    <w:div w:id="1837839942">
      <w:bodyDiv w:val="1"/>
      <w:marLeft w:val="0"/>
      <w:marRight w:val="0"/>
      <w:marTop w:val="0"/>
      <w:marBottom w:val="0"/>
      <w:divBdr>
        <w:top w:val="none" w:sz="0" w:space="0" w:color="auto"/>
        <w:left w:val="none" w:sz="0" w:space="0" w:color="auto"/>
        <w:bottom w:val="none" w:sz="0" w:space="0" w:color="auto"/>
        <w:right w:val="none" w:sz="0" w:space="0" w:color="auto"/>
      </w:divBdr>
    </w:div>
    <w:div w:id="1848713883">
      <w:bodyDiv w:val="1"/>
      <w:marLeft w:val="0"/>
      <w:marRight w:val="0"/>
      <w:marTop w:val="0"/>
      <w:marBottom w:val="0"/>
      <w:divBdr>
        <w:top w:val="none" w:sz="0" w:space="0" w:color="auto"/>
        <w:left w:val="none" w:sz="0" w:space="0" w:color="auto"/>
        <w:bottom w:val="none" w:sz="0" w:space="0" w:color="auto"/>
        <w:right w:val="none" w:sz="0" w:space="0" w:color="auto"/>
      </w:divBdr>
    </w:div>
    <w:div w:id="1849366652">
      <w:bodyDiv w:val="1"/>
      <w:marLeft w:val="0"/>
      <w:marRight w:val="0"/>
      <w:marTop w:val="0"/>
      <w:marBottom w:val="0"/>
      <w:divBdr>
        <w:top w:val="none" w:sz="0" w:space="0" w:color="auto"/>
        <w:left w:val="none" w:sz="0" w:space="0" w:color="auto"/>
        <w:bottom w:val="none" w:sz="0" w:space="0" w:color="auto"/>
        <w:right w:val="none" w:sz="0" w:space="0" w:color="auto"/>
      </w:divBdr>
      <w:divsChild>
        <w:div w:id="553666117">
          <w:marLeft w:val="274"/>
          <w:marRight w:val="0"/>
          <w:marTop w:val="0"/>
          <w:marBottom w:val="0"/>
          <w:divBdr>
            <w:top w:val="none" w:sz="0" w:space="0" w:color="auto"/>
            <w:left w:val="none" w:sz="0" w:space="0" w:color="auto"/>
            <w:bottom w:val="none" w:sz="0" w:space="0" w:color="auto"/>
            <w:right w:val="none" w:sz="0" w:space="0" w:color="auto"/>
          </w:divBdr>
        </w:div>
      </w:divsChild>
    </w:div>
    <w:div w:id="1865747145">
      <w:bodyDiv w:val="1"/>
      <w:marLeft w:val="0"/>
      <w:marRight w:val="0"/>
      <w:marTop w:val="0"/>
      <w:marBottom w:val="0"/>
      <w:divBdr>
        <w:top w:val="none" w:sz="0" w:space="0" w:color="auto"/>
        <w:left w:val="none" w:sz="0" w:space="0" w:color="auto"/>
        <w:bottom w:val="none" w:sz="0" w:space="0" w:color="auto"/>
        <w:right w:val="none" w:sz="0" w:space="0" w:color="auto"/>
      </w:divBdr>
      <w:divsChild>
        <w:div w:id="1789933111">
          <w:marLeft w:val="274"/>
          <w:marRight w:val="0"/>
          <w:marTop w:val="0"/>
          <w:marBottom w:val="0"/>
          <w:divBdr>
            <w:top w:val="none" w:sz="0" w:space="0" w:color="auto"/>
            <w:left w:val="none" w:sz="0" w:space="0" w:color="auto"/>
            <w:bottom w:val="none" w:sz="0" w:space="0" w:color="auto"/>
            <w:right w:val="none" w:sz="0" w:space="0" w:color="auto"/>
          </w:divBdr>
        </w:div>
      </w:divsChild>
    </w:div>
    <w:div w:id="1876574549">
      <w:bodyDiv w:val="1"/>
      <w:marLeft w:val="0"/>
      <w:marRight w:val="0"/>
      <w:marTop w:val="0"/>
      <w:marBottom w:val="0"/>
      <w:divBdr>
        <w:top w:val="none" w:sz="0" w:space="0" w:color="auto"/>
        <w:left w:val="none" w:sz="0" w:space="0" w:color="auto"/>
        <w:bottom w:val="none" w:sz="0" w:space="0" w:color="auto"/>
        <w:right w:val="none" w:sz="0" w:space="0" w:color="auto"/>
      </w:divBdr>
      <w:divsChild>
        <w:div w:id="1908570810">
          <w:marLeft w:val="173"/>
          <w:marRight w:val="0"/>
          <w:marTop w:val="0"/>
          <w:marBottom w:val="0"/>
          <w:divBdr>
            <w:top w:val="none" w:sz="0" w:space="0" w:color="auto"/>
            <w:left w:val="none" w:sz="0" w:space="0" w:color="auto"/>
            <w:bottom w:val="none" w:sz="0" w:space="0" w:color="auto"/>
            <w:right w:val="none" w:sz="0" w:space="0" w:color="auto"/>
          </w:divBdr>
        </w:div>
      </w:divsChild>
    </w:div>
    <w:div w:id="1941065838">
      <w:bodyDiv w:val="1"/>
      <w:marLeft w:val="0"/>
      <w:marRight w:val="0"/>
      <w:marTop w:val="0"/>
      <w:marBottom w:val="0"/>
      <w:divBdr>
        <w:top w:val="none" w:sz="0" w:space="0" w:color="auto"/>
        <w:left w:val="none" w:sz="0" w:space="0" w:color="auto"/>
        <w:bottom w:val="none" w:sz="0" w:space="0" w:color="auto"/>
        <w:right w:val="none" w:sz="0" w:space="0" w:color="auto"/>
      </w:divBdr>
      <w:divsChild>
        <w:div w:id="965937689">
          <w:marLeft w:val="274"/>
          <w:marRight w:val="0"/>
          <w:marTop w:val="0"/>
          <w:marBottom w:val="0"/>
          <w:divBdr>
            <w:top w:val="none" w:sz="0" w:space="0" w:color="auto"/>
            <w:left w:val="none" w:sz="0" w:space="0" w:color="auto"/>
            <w:bottom w:val="none" w:sz="0" w:space="0" w:color="auto"/>
            <w:right w:val="none" w:sz="0" w:space="0" w:color="auto"/>
          </w:divBdr>
        </w:div>
      </w:divsChild>
    </w:div>
    <w:div w:id="2017539438">
      <w:bodyDiv w:val="1"/>
      <w:marLeft w:val="0"/>
      <w:marRight w:val="0"/>
      <w:marTop w:val="0"/>
      <w:marBottom w:val="0"/>
      <w:divBdr>
        <w:top w:val="none" w:sz="0" w:space="0" w:color="auto"/>
        <w:left w:val="none" w:sz="0" w:space="0" w:color="auto"/>
        <w:bottom w:val="none" w:sz="0" w:space="0" w:color="auto"/>
        <w:right w:val="none" w:sz="0" w:space="0" w:color="auto"/>
      </w:divBdr>
      <w:divsChild>
        <w:div w:id="1657103156">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corpormabop3\docs\CRMIS\DEPT\REPORTS\Credit%20Metric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FAEB51E-04AC-44BE-AF44-EC9C807C3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2342</TotalTime>
  <Pages>86</Pages>
  <Words>18506</Words>
  <Characters>105490</Characters>
  <Application>Microsoft Office Word</Application>
  <DocSecurity>0</DocSecurity>
  <Lines>879</Lines>
  <Paragraphs>247</Paragraphs>
  <ScaleCrop>false</ScaleCrop>
  <HeadingPairs>
    <vt:vector size="2" baseType="variant">
      <vt:variant>
        <vt:lpstr>Title</vt:lpstr>
      </vt:variant>
      <vt:variant>
        <vt:i4>1</vt:i4>
      </vt:variant>
    </vt:vector>
  </HeadingPairs>
  <TitlesOfParts>
    <vt:vector size="1" baseType="lpstr">
      <vt:lpstr/>
    </vt:vector>
  </TitlesOfParts>
  <Company>Sovereign Bank</Company>
  <LinksUpToDate>false</LinksUpToDate>
  <CharactersWithSpaces>123749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Jaume Martorell</dc:creator>
  <cp:lastModifiedBy>Amarucci, Scott M</cp:lastModifiedBy>
  <cp:revision>15</cp:revision>
  <cp:lastPrinted>2016-01-20T20:03:00Z</cp:lastPrinted>
  <dcterms:created xsi:type="dcterms:W3CDTF">2016-02-17T01:20:00Z</dcterms:created>
  <dcterms:modified xsi:type="dcterms:W3CDTF">2016-02-19T17:33:00Z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MSOLanguageID">
    <vt:lpwstr>msoLanguageIDEnglishUK</vt:lpwstr>
  </property>
</Properties>
</file>